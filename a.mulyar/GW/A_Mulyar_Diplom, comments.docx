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615BE" w14:textId="77777777" w:rsidR="00445CFD" w:rsidRDefault="00445CFD" w:rsidP="009961AF">
      <w:pPr>
        <w:spacing w:line="240" w:lineRule="auto"/>
        <w:jc w:val="center"/>
        <w:rPr>
          <w:sz w:val="36"/>
          <w:lang w:val="uk-UA"/>
        </w:rPr>
      </w:pPr>
      <w:r>
        <w:rPr>
          <w:sz w:val="36"/>
          <w:lang w:val="uk-UA"/>
        </w:rPr>
        <w:t>КИЇВСЬКИЙ НАЦІОНАЛЬНИЙ УНІВЕРСИТЕТ ІМЕНІ ТАРАСА ШЕВЧЕНКА</w:t>
      </w:r>
    </w:p>
    <w:p w14:paraId="1E3D0A1E" w14:textId="77777777" w:rsidR="00445CFD" w:rsidRDefault="00445CFD" w:rsidP="009961AF">
      <w:pPr>
        <w:spacing w:line="24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Фізичний факультет</w:t>
      </w:r>
    </w:p>
    <w:p w14:paraId="26B9F08D" w14:textId="77777777" w:rsidR="00445CFD" w:rsidRDefault="00445CFD" w:rsidP="009961AF">
      <w:pPr>
        <w:spacing w:line="24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Кафедра ядерної фізики</w:t>
      </w:r>
    </w:p>
    <w:p w14:paraId="464E07EC" w14:textId="77777777" w:rsidR="00445CFD" w:rsidRDefault="00445CFD" w:rsidP="009961AF">
      <w:pPr>
        <w:spacing w:line="240" w:lineRule="auto"/>
        <w:jc w:val="center"/>
        <w:rPr>
          <w:sz w:val="28"/>
          <w:lang w:val="uk-UA"/>
        </w:rPr>
      </w:pPr>
    </w:p>
    <w:p w14:paraId="3A92B324" w14:textId="77777777" w:rsidR="00445CFD" w:rsidRDefault="00445CFD" w:rsidP="009961AF">
      <w:pPr>
        <w:spacing w:line="24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На правах рукопису</w:t>
      </w:r>
    </w:p>
    <w:p w14:paraId="28EF2DB8" w14:textId="77777777" w:rsidR="00445CFD" w:rsidRDefault="00445CFD" w:rsidP="009961AF">
      <w:pPr>
        <w:spacing w:line="240" w:lineRule="auto"/>
        <w:jc w:val="right"/>
        <w:rPr>
          <w:sz w:val="28"/>
          <w:lang w:val="uk-UA"/>
        </w:rPr>
      </w:pPr>
    </w:p>
    <w:p w14:paraId="7AB9A3D0" w14:textId="77777777" w:rsidR="00445CFD" w:rsidRDefault="00445CFD" w:rsidP="009961AF">
      <w:pPr>
        <w:spacing w:line="24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Вивчення можливості використання </w:t>
      </w:r>
      <w:proofErr w:type="spellStart"/>
      <w:r>
        <w:rPr>
          <w:sz w:val="28"/>
          <w:lang w:val="uk-UA"/>
        </w:rPr>
        <w:t>нейтрон</w:t>
      </w:r>
      <w:r w:rsidR="00B12529">
        <w:rPr>
          <w:sz w:val="28"/>
          <w:lang w:val="uk-UA"/>
        </w:rPr>
        <w:t>н</w:t>
      </w:r>
      <w:r>
        <w:rPr>
          <w:sz w:val="28"/>
          <w:lang w:val="uk-UA"/>
        </w:rPr>
        <w:t>о</w:t>
      </w:r>
      <w:proofErr w:type="spellEnd"/>
      <w:r>
        <w:rPr>
          <w:sz w:val="28"/>
          <w:lang w:val="uk-UA"/>
        </w:rPr>
        <w:t xml:space="preserve"> – активаційного аналізу для пошуку небезпечних речовин на морському дні</w:t>
      </w:r>
    </w:p>
    <w:p w14:paraId="3ECE56B4" w14:textId="77777777" w:rsidR="00445CFD" w:rsidRDefault="00445CFD" w:rsidP="009961AF">
      <w:pPr>
        <w:spacing w:line="240" w:lineRule="auto"/>
        <w:jc w:val="center"/>
        <w:rPr>
          <w:sz w:val="28"/>
          <w:lang w:val="uk-UA"/>
        </w:rPr>
      </w:pPr>
    </w:p>
    <w:p w14:paraId="0CE0FFDA" w14:textId="77777777" w:rsidR="00445CFD" w:rsidRDefault="00445CFD" w:rsidP="009961AF">
      <w:pPr>
        <w:spacing w:line="240" w:lineRule="auto"/>
        <w:rPr>
          <w:sz w:val="28"/>
          <w:lang w:val="uk-UA"/>
        </w:rPr>
      </w:pPr>
      <w:r>
        <w:rPr>
          <w:sz w:val="28"/>
          <w:lang w:val="uk-UA"/>
        </w:rPr>
        <w:t>Галузь знань: 10 «Природничі науки»</w:t>
      </w:r>
    </w:p>
    <w:p w14:paraId="2EC3F41C" w14:textId="77777777" w:rsidR="00445CFD" w:rsidRDefault="00445CFD" w:rsidP="009961AF">
      <w:pPr>
        <w:spacing w:line="240" w:lineRule="auto"/>
        <w:rPr>
          <w:sz w:val="28"/>
          <w:lang w:val="uk-UA"/>
        </w:rPr>
      </w:pPr>
      <w:r>
        <w:rPr>
          <w:sz w:val="28"/>
          <w:lang w:val="uk-UA"/>
        </w:rPr>
        <w:t>Освітня програма – Фізика</w:t>
      </w:r>
    </w:p>
    <w:p w14:paraId="2E78AC91" w14:textId="77777777" w:rsidR="00445CFD" w:rsidRDefault="00445CFD" w:rsidP="009961AF">
      <w:pPr>
        <w:spacing w:line="240" w:lineRule="auto"/>
        <w:rPr>
          <w:sz w:val="28"/>
          <w:lang w:val="uk-UA"/>
        </w:rPr>
      </w:pPr>
      <w:r>
        <w:rPr>
          <w:sz w:val="28"/>
          <w:lang w:val="uk-UA"/>
        </w:rPr>
        <w:t>Спеціальність – 104 «Фізика та астрономія»</w:t>
      </w:r>
    </w:p>
    <w:p w14:paraId="6680FAB5" w14:textId="77777777" w:rsidR="00445CFD" w:rsidRDefault="00445CFD" w:rsidP="009961AF">
      <w:pPr>
        <w:spacing w:line="240" w:lineRule="auto"/>
        <w:rPr>
          <w:sz w:val="28"/>
          <w:lang w:val="uk-UA"/>
        </w:rPr>
      </w:pPr>
      <w:r>
        <w:rPr>
          <w:sz w:val="28"/>
          <w:lang w:val="uk-UA"/>
        </w:rPr>
        <w:t>Спеціалізація: Фізика високих енергій</w:t>
      </w:r>
    </w:p>
    <w:p w14:paraId="7D1EEF41" w14:textId="77777777" w:rsidR="00445CFD" w:rsidRDefault="00445CFD" w:rsidP="009961AF">
      <w:pPr>
        <w:spacing w:line="24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Бакалаврська робота</w:t>
      </w:r>
    </w:p>
    <w:p w14:paraId="26CD9A55" w14:textId="77777777" w:rsidR="00445CFD" w:rsidRDefault="00445CFD" w:rsidP="009961AF">
      <w:pPr>
        <w:spacing w:line="24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Студента 4 курсу навчання</w:t>
      </w:r>
    </w:p>
    <w:p w14:paraId="38A68353" w14:textId="77777777" w:rsidR="00445CFD" w:rsidRDefault="00445CFD" w:rsidP="009961AF">
      <w:pPr>
        <w:spacing w:line="24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Муляра Андрія Васильовича</w:t>
      </w:r>
    </w:p>
    <w:p w14:paraId="6708D5D3" w14:textId="77777777" w:rsidR="00445CFD" w:rsidRDefault="00445CFD" w:rsidP="009961AF">
      <w:pPr>
        <w:spacing w:line="240" w:lineRule="auto"/>
        <w:jc w:val="right"/>
        <w:rPr>
          <w:sz w:val="28"/>
          <w:lang w:val="uk-UA"/>
        </w:rPr>
      </w:pPr>
    </w:p>
    <w:p w14:paraId="58FFF537" w14:textId="77777777" w:rsidR="00445CFD" w:rsidRDefault="00445CFD" w:rsidP="009961AF">
      <w:pPr>
        <w:spacing w:line="24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Науковий керівник</w:t>
      </w:r>
    </w:p>
    <w:p w14:paraId="6E6F1898" w14:textId="77777777" w:rsidR="00445CFD" w:rsidRDefault="00445CFD" w:rsidP="009961AF">
      <w:pPr>
        <w:spacing w:line="24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Доцент Єрмоленко Р.В</w:t>
      </w:r>
    </w:p>
    <w:p w14:paraId="370F625A" w14:textId="77777777" w:rsidR="00445CFD" w:rsidRDefault="00445CFD" w:rsidP="009961AF">
      <w:pPr>
        <w:spacing w:line="240" w:lineRule="auto"/>
        <w:jc w:val="both"/>
        <w:rPr>
          <w:sz w:val="28"/>
          <w:lang w:val="uk-UA"/>
        </w:rPr>
      </w:pPr>
    </w:p>
    <w:p w14:paraId="643CD628" w14:textId="77777777" w:rsidR="00445CFD" w:rsidRDefault="00445CFD" w:rsidP="009961AF">
      <w:pPr>
        <w:spacing w:line="24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Робота заслухана на засіданні кафедри ядерної фізики та рекомендована до захисту на ДЕК, протокол № _____ від «____» _______________ 2020 р.</w:t>
      </w:r>
    </w:p>
    <w:p w14:paraId="0CF0B6F8" w14:textId="77777777" w:rsidR="00445CFD" w:rsidRDefault="00445CFD" w:rsidP="009961AF">
      <w:pPr>
        <w:spacing w:line="240" w:lineRule="auto"/>
        <w:jc w:val="both"/>
        <w:rPr>
          <w:sz w:val="28"/>
          <w:lang w:val="uk-UA"/>
        </w:rPr>
      </w:pPr>
    </w:p>
    <w:p w14:paraId="09A7F3EE" w14:textId="77777777" w:rsidR="00445CFD" w:rsidRDefault="00445CFD" w:rsidP="009961AF">
      <w:pPr>
        <w:spacing w:line="24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Зав. кафедри ядерної фізики                                                                            </w:t>
      </w:r>
      <w:proofErr w:type="spellStart"/>
      <w:r>
        <w:rPr>
          <w:sz w:val="28"/>
          <w:lang w:val="uk-UA"/>
        </w:rPr>
        <w:t>Каденко</w:t>
      </w:r>
      <w:proofErr w:type="spellEnd"/>
      <w:r>
        <w:rPr>
          <w:sz w:val="28"/>
          <w:lang w:val="uk-UA"/>
        </w:rPr>
        <w:t xml:space="preserve"> І.М</w:t>
      </w:r>
    </w:p>
    <w:p w14:paraId="0B45AEE8" w14:textId="77777777" w:rsidR="00B12529" w:rsidRDefault="00B12529" w:rsidP="009961AF">
      <w:pPr>
        <w:spacing w:line="240" w:lineRule="auto"/>
        <w:jc w:val="center"/>
        <w:rPr>
          <w:sz w:val="28"/>
          <w:lang w:val="uk-UA"/>
        </w:rPr>
      </w:pPr>
    </w:p>
    <w:p w14:paraId="0B53ABAA" w14:textId="77777777" w:rsidR="00B12529" w:rsidRDefault="00445CFD" w:rsidP="009961AF">
      <w:pPr>
        <w:spacing w:line="24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Київ</w:t>
      </w:r>
      <w:r w:rsidR="00B12529">
        <w:rPr>
          <w:sz w:val="28"/>
          <w:lang w:val="uk-UA"/>
        </w:rPr>
        <w:t>,</w:t>
      </w:r>
      <w:r>
        <w:rPr>
          <w:sz w:val="28"/>
          <w:lang w:val="uk-UA"/>
        </w:rPr>
        <w:t xml:space="preserve"> 2020</w:t>
      </w:r>
    </w:p>
    <w:p w14:paraId="23ED40C6" w14:textId="77777777" w:rsidR="00B12529" w:rsidRDefault="00B12529" w:rsidP="009961AF">
      <w:pPr>
        <w:spacing w:line="360" w:lineRule="auto"/>
        <w:jc w:val="center"/>
        <w:rPr>
          <w:sz w:val="28"/>
          <w:lang w:val="uk-UA"/>
        </w:rPr>
      </w:pPr>
    </w:p>
    <w:p w14:paraId="5FDA9F41" w14:textId="77777777" w:rsidR="00B12529" w:rsidRDefault="00B12529" w:rsidP="009961AF">
      <w:pPr>
        <w:spacing w:line="360" w:lineRule="auto"/>
        <w:jc w:val="center"/>
        <w:rPr>
          <w:sz w:val="28"/>
          <w:lang w:val="uk-UA"/>
        </w:rPr>
      </w:pPr>
    </w:p>
    <w:p w14:paraId="611C6AB6" w14:textId="77777777" w:rsidR="00B12529" w:rsidRDefault="00B12529" w:rsidP="009961AF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Витяг</w:t>
      </w:r>
    </w:p>
    <w:p w14:paraId="1A36A9C0" w14:textId="77777777" w:rsidR="00B12529" w:rsidRDefault="00B12529" w:rsidP="009961AF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з протоколу №________</w:t>
      </w:r>
    </w:p>
    <w:p w14:paraId="3E1AF83A" w14:textId="77777777" w:rsidR="00B12529" w:rsidRDefault="00B12529" w:rsidP="009961AF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засідання Державної екзаменаційної комісії</w:t>
      </w:r>
    </w:p>
    <w:p w14:paraId="2BB19BDE" w14:textId="77777777" w:rsidR="00B12529" w:rsidRDefault="00B12529" w:rsidP="009961AF">
      <w:pPr>
        <w:spacing w:line="360" w:lineRule="auto"/>
        <w:jc w:val="center"/>
        <w:rPr>
          <w:sz w:val="28"/>
          <w:lang w:val="uk-UA"/>
        </w:rPr>
      </w:pPr>
    </w:p>
    <w:p w14:paraId="57B56279" w14:textId="77777777" w:rsidR="00B12529" w:rsidRDefault="00B12529" w:rsidP="009961AF">
      <w:pPr>
        <w:spacing w:line="360" w:lineRule="auto"/>
        <w:jc w:val="center"/>
        <w:rPr>
          <w:sz w:val="28"/>
          <w:lang w:val="uk-UA"/>
        </w:rPr>
      </w:pPr>
    </w:p>
    <w:p w14:paraId="648F9917" w14:textId="77777777" w:rsidR="00B12529" w:rsidRDefault="00B12529" w:rsidP="009961AF">
      <w:pPr>
        <w:spacing w:line="360" w:lineRule="auto"/>
        <w:jc w:val="center"/>
        <w:rPr>
          <w:sz w:val="28"/>
          <w:lang w:val="uk-UA"/>
        </w:rPr>
      </w:pPr>
    </w:p>
    <w:p w14:paraId="73F0FF17" w14:textId="77777777" w:rsidR="00B12529" w:rsidRDefault="00B12529" w:rsidP="009961AF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Визнати, що студент _____</w:t>
      </w:r>
      <w:r w:rsidR="00BC062F">
        <w:rPr>
          <w:sz w:val="28"/>
          <w:lang w:val="uk-UA"/>
        </w:rPr>
        <w:t>___________________________________________</w:t>
      </w:r>
      <w:r>
        <w:rPr>
          <w:sz w:val="28"/>
          <w:lang w:val="uk-UA"/>
        </w:rPr>
        <w:t>виконав та захистив кваліфікаційну роботу бакалавра з оцінкою ____________________</w:t>
      </w:r>
    </w:p>
    <w:p w14:paraId="7F76F93B" w14:textId="77777777" w:rsidR="00B12529" w:rsidRDefault="00B12529" w:rsidP="009961AF">
      <w:pPr>
        <w:spacing w:line="360" w:lineRule="auto"/>
        <w:jc w:val="center"/>
        <w:rPr>
          <w:sz w:val="28"/>
          <w:lang w:val="uk-UA"/>
        </w:rPr>
      </w:pPr>
    </w:p>
    <w:p w14:paraId="12445196" w14:textId="77777777" w:rsidR="00B12529" w:rsidRDefault="00B12529" w:rsidP="009961AF">
      <w:pPr>
        <w:spacing w:line="360" w:lineRule="auto"/>
        <w:jc w:val="center"/>
        <w:rPr>
          <w:sz w:val="28"/>
          <w:lang w:val="uk-UA"/>
        </w:rPr>
      </w:pPr>
    </w:p>
    <w:p w14:paraId="61FA926D" w14:textId="77777777" w:rsidR="00B12529" w:rsidRDefault="00B12529" w:rsidP="009961AF">
      <w:pPr>
        <w:spacing w:line="360" w:lineRule="auto"/>
        <w:jc w:val="center"/>
        <w:rPr>
          <w:sz w:val="28"/>
          <w:lang w:val="uk-UA"/>
        </w:rPr>
      </w:pPr>
    </w:p>
    <w:p w14:paraId="64D03C82" w14:textId="77777777" w:rsidR="00B12529" w:rsidRDefault="00B12529" w:rsidP="009961AF">
      <w:pPr>
        <w:spacing w:line="360" w:lineRule="auto"/>
        <w:jc w:val="center"/>
        <w:rPr>
          <w:sz w:val="28"/>
          <w:lang w:val="uk-UA"/>
        </w:rPr>
      </w:pPr>
    </w:p>
    <w:p w14:paraId="23AE2A0F" w14:textId="77777777" w:rsidR="00B12529" w:rsidRDefault="00B12529" w:rsidP="009961AF">
      <w:pPr>
        <w:spacing w:line="360" w:lineRule="auto"/>
        <w:jc w:val="center"/>
        <w:rPr>
          <w:sz w:val="28"/>
          <w:lang w:val="uk-UA"/>
        </w:rPr>
      </w:pPr>
    </w:p>
    <w:p w14:paraId="6B904B54" w14:textId="77777777" w:rsidR="00B12529" w:rsidRDefault="00B12529" w:rsidP="009961AF">
      <w:pPr>
        <w:spacing w:line="360" w:lineRule="auto"/>
        <w:jc w:val="center"/>
        <w:rPr>
          <w:sz w:val="28"/>
          <w:lang w:val="uk-UA"/>
        </w:rPr>
      </w:pPr>
    </w:p>
    <w:p w14:paraId="19A6B31B" w14:textId="77777777" w:rsidR="00B12529" w:rsidRDefault="00B12529" w:rsidP="009961AF">
      <w:pPr>
        <w:spacing w:line="36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Голова ДЕК __________________________________</w:t>
      </w:r>
    </w:p>
    <w:p w14:paraId="2B31C157" w14:textId="77777777" w:rsidR="00B12529" w:rsidRDefault="00B12529" w:rsidP="009961AF">
      <w:pPr>
        <w:spacing w:line="36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«____» ____________ 2020 р.</w:t>
      </w:r>
    </w:p>
    <w:p w14:paraId="2ED2F8BA" w14:textId="77777777" w:rsidR="00B12529" w:rsidRDefault="00B12529" w:rsidP="009961AF">
      <w:pPr>
        <w:spacing w:line="360" w:lineRule="auto"/>
        <w:rPr>
          <w:sz w:val="28"/>
          <w:lang w:val="uk-UA"/>
        </w:rPr>
      </w:pPr>
    </w:p>
    <w:p w14:paraId="6E9CD467" w14:textId="77777777" w:rsidR="00B12529" w:rsidRDefault="00B12529" w:rsidP="009961AF">
      <w:pPr>
        <w:spacing w:line="360" w:lineRule="auto"/>
        <w:jc w:val="center"/>
        <w:rPr>
          <w:sz w:val="28"/>
          <w:lang w:val="uk-UA"/>
        </w:rPr>
      </w:pPr>
    </w:p>
    <w:p w14:paraId="118D75A6" w14:textId="77777777" w:rsidR="00D9776F" w:rsidRDefault="00D9776F" w:rsidP="009961AF">
      <w:pPr>
        <w:spacing w:line="360" w:lineRule="auto"/>
        <w:jc w:val="center"/>
        <w:rPr>
          <w:sz w:val="28"/>
          <w:lang w:val="uk-UA"/>
        </w:rPr>
      </w:pPr>
    </w:p>
    <w:p w14:paraId="7AE70917" w14:textId="77777777" w:rsidR="00B12529" w:rsidRDefault="00B12529" w:rsidP="00DC31A3">
      <w:pPr>
        <w:spacing w:line="360" w:lineRule="auto"/>
        <w:ind w:firstLine="284"/>
        <w:rPr>
          <w:sz w:val="28"/>
          <w:lang w:val="uk-UA"/>
        </w:rPr>
      </w:pPr>
      <w:r>
        <w:rPr>
          <w:sz w:val="28"/>
          <w:lang w:val="uk-UA"/>
        </w:rPr>
        <w:t>Анотація</w:t>
      </w:r>
    </w:p>
    <w:p w14:paraId="0C54A282" w14:textId="77777777" w:rsidR="00B12529" w:rsidRDefault="00B12529" w:rsidP="00DC31A3">
      <w:pPr>
        <w:spacing w:line="360" w:lineRule="auto"/>
        <w:ind w:firstLine="284"/>
        <w:rPr>
          <w:sz w:val="28"/>
          <w:lang w:val="uk-UA"/>
        </w:rPr>
      </w:pPr>
      <w:r>
        <w:rPr>
          <w:sz w:val="28"/>
          <w:lang w:val="uk-UA"/>
        </w:rPr>
        <w:t>Муляр А.В</w:t>
      </w:r>
      <w:r w:rsidR="00787FB3" w:rsidRPr="003D62BD">
        <w:rPr>
          <w:sz w:val="28"/>
          <w:lang w:val="ru-RU"/>
          <w:rPrChange w:id="0" w:author="Ruslan Yermolenko" w:date="2020-05-03T18:37:00Z">
            <w:rPr>
              <w:sz w:val="28"/>
            </w:rPr>
          </w:rPrChange>
        </w:rPr>
        <w:t>.</w:t>
      </w:r>
      <w:r>
        <w:rPr>
          <w:sz w:val="28"/>
          <w:lang w:val="uk-UA"/>
        </w:rPr>
        <w:t xml:space="preserve"> «Вивчення можливості використання </w:t>
      </w:r>
      <w:proofErr w:type="spellStart"/>
      <w:r>
        <w:rPr>
          <w:sz w:val="28"/>
          <w:lang w:val="uk-UA"/>
        </w:rPr>
        <w:t>нейтронно</w:t>
      </w:r>
      <w:proofErr w:type="spellEnd"/>
      <w:r>
        <w:rPr>
          <w:sz w:val="28"/>
          <w:lang w:val="uk-UA"/>
        </w:rPr>
        <w:t xml:space="preserve"> – активаційного аналізу для пошуку небезпечних речовин на морському дні». Кваліфікаційна робота бакалавра за напрямом підготовки 6.040203 – Фізика, спеціалізація «Фізика високих енергій».  – Київський національний університет імені Тараса Шевченка, фізичний факультет, кафедра ядерної фізики. – Київ, 2020.</w:t>
      </w:r>
    </w:p>
    <w:p w14:paraId="25EAFF1D" w14:textId="77777777" w:rsidR="00B12529" w:rsidRDefault="00B12529" w:rsidP="00DC31A3">
      <w:pPr>
        <w:spacing w:line="360" w:lineRule="auto"/>
        <w:ind w:firstLine="284"/>
        <w:rPr>
          <w:sz w:val="28"/>
          <w:lang w:val="uk-UA"/>
        </w:rPr>
      </w:pPr>
      <w:r>
        <w:rPr>
          <w:sz w:val="28"/>
          <w:lang w:val="uk-UA"/>
        </w:rPr>
        <w:t>Науковий керівник: доцент Єрмоленко Р.В.</w:t>
      </w:r>
    </w:p>
    <w:p w14:paraId="4349C39E" w14:textId="77777777" w:rsidR="00B12529" w:rsidRDefault="00B12529" w:rsidP="00DC31A3">
      <w:pPr>
        <w:spacing w:line="360" w:lineRule="auto"/>
        <w:ind w:firstLine="284"/>
        <w:rPr>
          <w:sz w:val="28"/>
          <w:lang w:val="uk-UA"/>
        </w:rPr>
      </w:pPr>
    </w:p>
    <w:p w14:paraId="7FE25432" w14:textId="77777777" w:rsidR="00787FB3" w:rsidRDefault="00B12529" w:rsidP="00DC31A3">
      <w:pPr>
        <w:spacing w:line="360" w:lineRule="auto"/>
        <w:ind w:firstLine="284"/>
        <w:rPr>
          <w:sz w:val="28"/>
          <w:lang w:val="uk-UA"/>
        </w:rPr>
      </w:pPr>
      <w:r>
        <w:rPr>
          <w:sz w:val="28"/>
          <w:lang w:val="uk-UA"/>
        </w:rPr>
        <w:t xml:space="preserve">В рамках </w:t>
      </w:r>
      <w:r w:rsidR="00787FB3">
        <w:rPr>
          <w:sz w:val="28"/>
          <w:lang w:val="uk-UA"/>
        </w:rPr>
        <w:t>даної роботи</w:t>
      </w:r>
      <w:r>
        <w:rPr>
          <w:sz w:val="28"/>
          <w:lang w:val="uk-UA"/>
        </w:rPr>
        <w:t xml:space="preserve"> було проведено вивчення </w:t>
      </w:r>
      <w:proofErr w:type="spellStart"/>
      <w:r>
        <w:rPr>
          <w:sz w:val="28"/>
          <w:lang w:val="uk-UA"/>
        </w:rPr>
        <w:t>нейтронно</w:t>
      </w:r>
      <w:proofErr w:type="spellEnd"/>
      <w:r>
        <w:rPr>
          <w:sz w:val="28"/>
          <w:lang w:val="uk-UA"/>
        </w:rPr>
        <w:t xml:space="preserve"> – активаційного </w:t>
      </w:r>
      <w:r w:rsidR="00787FB3">
        <w:rPr>
          <w:sz w:val="28"/>
          <w:lang w:val="uk-UA"/>
        </w:rPr>
        <w:t xml:space="preserve">аналізу і використання </w:t>
      </w:r>
      <w:proofErr w:type="spellStart"/>
      <w:r w:rsidR="003005F1">
        <w:rPr>
          <w:sz w:val="28"/>
          <w:lang w:val="uk-UA"/>
        </w:rPr>
        <w:t>фрейм</w:t>
      </w:r>
      <w:r w:rsidR="00787FB3">
        <w:rPr>
          <w:sz w:val="28"/>
          <w:lang w:val="uk-UA"/>
        </w:rPr>
        <w:t>ворка</w:t>
      </w:r>
      <w:proofErr w:type="spellEnd"/>
      <w:r w:rsidR="00787FB3">
        <w:rPr>
          <w:sz w:val="28"/>
          <w:lang w:val="uk-UA"/>
        </w:rPr>
        <w:t xml:space="preserve"> </w:t>
      </w:r>
      <w:proofErr w:type="spellStart"/>
      <w:r w:rsidR="00787FB3">
        <w:rPr>
          <w:sz w:val="28"/>
        </w:rPr>
        <w:t>Geant</w:t>
      </w:r>
      <w:proofErr w:type="spellEnd"/>
      <w:r w:rsidR="00787FB3" w:rsidRPr="003D62BD">
        <w:rPr>
          <w:sz w:val="28"/>
          <w:lang w:val="ru-RU"/>
          <w:rPrChange w:id="1" w:author="Ruslan Yermolenko" w:date="2020-05-03T18:37:00Z">
            <w:rPr>
              <w:sz w:val="28"/>
            </w:rPr>
          </w:rPrChange>
        </w:rPr>
        <w:t xml:space="preserve">4 </w:t>
      </w:r>
      <w:r w:rsidR="00787FB3">
        <w:rPr>
          <w:sz w:val="28"/>
          <w:lang w:val="uk-UA"/>
        </w:rPr>
        <w:t>для моделювання досліджуваної експериментальної моделі. Отримано результуючі спектри моделювання для досліджуваних речовин. Також, в ході роботи було опрацювання результатів з нашої моделі та розгляд ядерних реакцій.</w:t>
      </w:r>
    </w:p>
    <w:p w14:paraId="28C4ED2A" w14:textId="77777777" w:rsidR="00787FB3" w:rsidRDefault="00787FB3" w:rsidP="00DC31A3">
      <w:pPr>
        <w:spacing w:line="360" w:lineRule="auto"/>
        <w:ind w:firstLine="284"/>
        <w:rPr>
          <w:sz w:val="28"/>
          <w:lang w:val="uk-UA"/>
        </w:rPr>
      </w:pPr>
    </w:p>
    <w:p w14:paraId="25CB266C" w14:textId="77777777" w:rsidR="00787FB3" w:rsidRDefault="00787FB3" w:rsidP="00DC31A3">
      <w:pPr>
        <w:spacing w:line="360" w:lineRule="auto"/>
        <w:ind w:firstLine="284"/>
        <w:rPr>
          <w:sz w:val="28"/>
          <w:lang w:val="uk-UA"/>
        </w:rPr>
      </w:pPr>
      <w:r>
        <w:rPr>
          <w:sz w:val="28"/>
          <w:lang w:val="uk-UA"/>
        </w:rPr>
        <w:t xml:space="preserve">Ключові слова: </w:t>
      </w:r>
      <w:proofErr w:type="spellStart"/>
      <w:r>
        <w:rPr>
          <w:sz w:val="28"/>
          <w:lang w:val="uk-UA"/>
        </w:rPr>
        <w:t>нейтронно</w:t>
      </w:r>
      <w:proofErr w:type="spellEnd"/>
      <w:r>
        <w:rPr>
          <w:sz w:val="28"/>
          <w:lang w:val="uk-UA"/>
        </w:rPr>
        <w:t xml:space="preserve"> – активаційний </w:t>
      </w:r>
      <w:r w:rsidR="00A91549">
        <w:rPr>
          <w:sz w:val="28"/>
          <w:lang w:val="uk-UA"/>
        </w:rPr>
        <w:t>аналіз, аналіз, НАА, спектроскопія.</w:t>
      </w:r>
    </w:p>
    <w:p w14:paraId="7D8DBF9E" w14:textId="77777777" w:rsidR="00787FB3" w:rsidRDefault="00787FB3" w:rsidP="00DC31A3">
      <w:pPr>
        <w:spacing w:line="360" w:lineRule="auto"/>
        <w:ind w:firstLine="284"/>
        <w:rPr>
          <w:sz w:val="28"/>
          <w:lang w:val="uk-UA"/>
        </w:rPr>
      </w:pPr>
    </w:p>
    <w:p w14:paraId="41FD0E0E" w14:textId="77777777" w:rsidR="00787FB3" w:rsidRDefault="00787FB3" w:rsidP="00DC31A3">
      <w:pPr>
        <w:spacing w:line="360" w:lineRule="auto"/>
        <w:ind w:firstLine="284"/>
        <w:rPr>
          <w:sz w:val="28"/>
          <w:lang w:val="uk-UA"/>
        </w:rPr>
      </w:pPr>
    </w:p>
    <w:p w14:paraId="2410FA17" w14:textId="77777777" w:rsidR="00787FB3" w:rsidRDefault="00787FB3" w:rsidP="00DC31A3">
      <w:pPr>
        <w:spacing w:line="360" w:lineRule="auto"/>
        <w:ind w:firstLine="284"/>
        <w:rPr>
          <w:sz w:val="28"/>
          <w:lang w:val="uk-UA"/>
        </w:rPr>
      </w:pPr>
    </w:p>
    <w:p w14:paraId="3A571760" w14:textId="77777777" w:rsidR="00787FB3" w:rsidRDefault="00787FB3" w:rsidP="00DC31A3">
      <w:pPr>
        <w:spacing w:line="360" w:lineRule="auto"/>
        <w:ind w:firstLine="284"/>
        <w:rPr>
          <w:sz w:val="28"/>
          <w:lang w:val="uk-UA"/>
        </w:rPr>
      </w:pPr>
    </w:p>
    <w:p w14:paraId="3A28A19B" w14:textId="77777777" w:rsidR="00787FB3" w:rsidRDefault="00787FB3" w:rsidP="00DC31A3">
      <w:pPr>
        <w:spacing w:line="360" w:lineRule="auto"/>
        <w:ind w:firstLine="284"/>
        <w:rPr>
          <w:sz w:val="28"/>
          <w:lang w:val="uk-UA"/>
        </w:rPr>
      </w:pPr>
    </w:p>
    <w:p w14:paraId="43CC8815" w14:textId="77777777" w:rsidR="00787FB3" w:rsidRDefault="00787FB3" w:rsidP="00DC31A3">
      <w:pPr>
        <w:spacing w:line="360" w:lineRule="auto"/>
        <w:ind w:firstLine="284"/>
        <w:rPr>
          <w:sz w:val="28"/>
          <w:lang w:val="uk-UA"/>
        </w:rPr>
      </w:pPr>
    </w:p>
    <w:p w14:paraId="188D6021" w14:textId="77777777" w:rsidR="00D9776F" w:rsidRDefault="00D9776F" w:rsidP="00DC31A3">
      <w:pPr>
        <w:spacing w:line="360" w:lineRule="auto"/>
        <w:ind w:firstLine="284"/>
        <w:rPr>
          <w:sz w:val="28"/>
          <w:lang w:val="uk-UA"/>
        </w:rPr>
      </w:pPr>
    </w:p>
    <w:p w14:paraId="02AD84F2" w14:textId="77777777" w:rsidR="00787FB3" w:rsidRDefault="00787FB3" w:rsidP="00DC31A3">
      <w:pPr>
        <w:spacing w:line="360" w:lineRule="auto"/>
        <w:ind w:firstLine="284"/>
        <w:rPr>
          <w:sz w:val="28"/>
        </w:rPr>
      </w:pPr>
      <w:r>
        <w:rPr>
          <w:sz w:val="28"/>
        </w:rPr>
        <w:t>Summary</w:t>
      </w:r>
    </w:p>
    <w:p w14:paraId="55D1D8CE" w14:textId="77777777" w:rsidR="003005F1" w:rsidRPr="003005F1" w:rsidRDefault="003005F1" w:rsidP="00DC31A3">
      <w:pPr>
        <w:spacing w:line="360" w:lineRule="auto"/>
        <w:ind w:firstLine="284"/>
        <w:rPr>
          <w:sz w:val="28"/>
          <w:lang w:val="uk-UA"/>
        </w:rPr>
      </w:pPr>
      <w:proofErr w:type="spellStart"/>
      <w:r>
        <w:rPr>
          <w:sz w:val="28"/>
        </w:rPr>
        <w:t>Mulyar</w:t>
      </w:r>
      <w:proofErr w:type="spellEnd"/>
      <w:r>
        <w:rPr>
          <w:sz w:val="28"/>
        </w:rPr>
        <w:t xml:space="preserve"> </w:t>
      </w:r>
      <w:r w:rsidRPr="003005F1">
        <w:rPr>
          <w:sz w:val="28"/>
          <w:lang w:val="uk-UA"/>
        </w:rPr>
        <w:t>A</w:t>
      </w:r>
      <w:r>
        <w:rPr>
          <w:sz w:val="28"/>
        </w:rPr>
        <w:t>.</w:t>
      </w:r>
      <w:r w:rsidRPr="003005F1">
        <w:rPr>
          <w:sz w:val="28"/>
          <w:lang w:val="uk-UA"/>
        </w:rPr>
        <w:t>V</w:t>
      </w:r>
      <w:r>
        <w:rPr>
          <w:sz w:val="28"/>
        </w:rPr>
        <w:t>.</w:t>
      </w:r>
      <w:r w:rsidRPr="003005F1">
        <w:rPr>
          <w:sz w:val="28"/>
          <w:lang w:val="uk-UA"/>
        </w:rPr>
        <w:t xml:space="preserve"> "</w:t>
      </w:r>
      <w:proofErr w:type="spellStart"/>
      <w:r w:rsidRPr="003005F1">
        <w:rPr>
          <w:sz w:val="28"/>
          <w:lang w:val="uk-UA"/>
        </w:rPr>
        <w:t>Exploring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the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Possibility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of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Using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Neutron</w:t>
      </w:r>
      <w:proofErr w:type="spellEnd"/>
      <w:r w:rsidRPr="003005F1">
        <w:rPr>
          <w:sz w:val="28"/>
          <w:lang w:val="uk-UA"/>
        </w:rPr>
        <w:t xml:space="preserve"> - </w:t>
      </w:r>
      <w:proofErr w:type="spellStart"/>
      <w:r w:rsidRPr="003005F1">
        <w:rPr>
          <w:sz w:val="28"/>
          <w:lang w:val="uk-UA"/>
        </w:rPr>
        <w:t>Activation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Analysis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to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Search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for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Hazardous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Substances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on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the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Seabed</w:t>
      </w:r>
      <w:proofErr w:type="spellEnd"/>
      <w:r w:rsidRPr="003005F1">
        <w:rPr>
          <w:sz w:val="28"/>
          <w:lang w:val="uk-UA"/>
        </w:rPr>
        <w:t xml:space="preserve">". </w:t>
      </w:r>
      <w:proofErr w:type="spellStart"/>
      <w:r w:rsidRPr="003005F1">
        <w:rPr>
          <w:sz w:val="28"/>
          <w:lang w:val="uk-UA"/>
        </w:rPr>
        <w:t>Bachelor's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qualification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work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in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the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field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of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preparation</w:t>
      </w:r>
      <w:proofErr w:type="spellEnd"/>
      <w:r w:rsidRPr="003005F1">
        <w:rPr>
          <w:sz w:val="28"/>
          <w:lang w:val="uk-UA"/>
        </w:rPr>
        <w:t xml:space="preserve"> 6.040203 - </w:t>
      </w:r>
      <w:proofErr w:type="spellStart"/>
      <w:r w:rsidRPr="003005F1">
        <w:rPr>
          <w:sz w:val="28"/>
          <w:lang w:val="uk-UA"/>
        </w:rPr>
        <w:t>Physics</w:t>
      </w:r>
      <w:proofErr w:type="spellEnd"/>
      <w:r w:rsidRPr="003005F1">
        <w:rPr>
          <w:sz w:val="28"/>
          <w:lang w:val="uk-UA"/>
        </w:rPr>
        <w:t xml:space="preserve">, </w:t>
      </w:r>
      <w:proofErr w:type="spellStart"/>
      <w:r w:rsidRPr="003005F1">
        <w:rPr>
          <w:sz w:val="28"/>
          <w:lang w:val="uk-UA"/>
        </w:rPr>
        <w:t>specialization</w:t>
      </w:r>
      <w:proofErr w:type="spellEnd"/>
      <w:r w:rsidRPr="003005F1">
        <w:rPr>
          <w:sz w:val="28"/>
          <w:lang w:val="uk-UA"/>
        </w:rPr>
        <w:t xml:space="preserve"> "</w:t>
      </w:r>
      <w:proofErr w:type="spellStart"/>
      <w:r w:rsidRPr="003005F1">
        <w:rPr>
          <w:sz w:val="28"/>
          <w:lang w:val="uk-UA"/>
        </w:rPr>
        <w:t>High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Energy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Physics</w:t>
      </w:r>
      <w:proofErr w:type="spellEnd"/>
      <w:r w:rsidRPr="003005F1">
        <w:rPr>
          <w:sz w:val="28"/>
          <w:lang w:val="uk-UA"/>
        </w:rPr>
        <w:t xml:space="preserve">". - </w:t>
      </w:r>
      <w:proofErr w:type="spellStart"/>
      <w:r w:rsidRPr="003005F1">
        <w:rPr>
          <w:sz w:val="28"/>
          <w:lang w:val="uk-UA"/>
        </w:rPr>
        <w:t>Taras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Shevchenko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National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University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of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Kyiv</w:t>
      </w:r>
      <w:proofErr w:type="spellEnd"/>
      <w:r w:rsidRPr="003005F1">
        <w:rPr>
          <w:sz w:val="28"/>
          <w:lang w:val="uk-UA"/>
        </w:rPr>
        <w:t xml:space="preserve">, </w:t>
      </w:r>
      <w:proofErr w:type="spellStart"/>
      <w:r w:rsidRPr="003005F1">
        <w:rPr>
          <w:sz w:val="28"/>
          <w:lang w:val="uk-UA"/>
        </w:rPr>
        <w:t>Faculty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of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Physics</w:t>
      </w:r>
      <w:proofErr w:type="spellEnd"/>
      <w:r w:rsidRPr="003005F1">
        <w:rPr>
          <w:sz w:val="28"/>
          <w:lang w:val="uk-UA"/>
        </w:rPr>
        <w:t xml:space="preserve">, </w:t>
      </w:r>
      <w:proofErr w:type="spellStart"/>
      <w:r w:rsidRPr="003005F1">
        <w:rPr>
          <w:sz w:val="28"/>
          <w:lang w:val="uk-UA"/>
        </w:rPr>
        <w:t>Department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of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Nuclear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Physics</w:t>
      </w:r>
      <w:proofErr w:type="spellEnd"/>
      <w:r w:rsidRPr="003005F1">
        <w:rPr>
          <w:sz w:val="28"/>
          <w:lang w:val="uk-UA"/>
        </w:rPr>
        <w:t xml:space="preserve">. - </w:t>
      </w:r>
      <w:proofErr w:type="spellStart"/>
      <w:r w:rsidRPr="003005F1">
        <w:rPr>
          <w:sz w:val="28"/>
          <w:lang w:val="uk-UA"/>
        </w:rPr>
        <w:t>Kyiv</w:t>
      </w:r>
      <w:proofErr w:type="spellEnd"/>
      <w:r w:rsidRPr="003005F1">
        <w:rPr>
          <w:sz w:val="28"/>
          <w:lang w:val="uk-UA"/>
        </w:rPr>
        <w:t>, 2020.</w:t>
      </w:r>
    </w:p>
    <w:p w14:paraId="6E774D13" w14:textId="77777777" w:rsidR="003005F1" w:rsidRPr="003005F1" w:rsidRDefault="003005F1" w:rsidP="00DC31A3">
      <w:pPr>
        <w:spacing w:line="360" w:lineRule="auto"/>
        <w:ind w:firstLine="284"/>
        <w:rPr>
          <w:sz w:val="28"/>
        </w:rPr>
      </w:pPr>
      <w:proofErr w:type="spellStart"/>
      <w:r w:rsidRPr="003005F1">
        <w:rPr>
          <w:sz w:val="28"/>
          <w:lang w:val="uk-UA"/>
        </w:rPr>
        <w:t>Scientific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adviser</w:t>
      </w:r>
      <w:proofErr w:type="spellEnd"/>
      <w:r w:rsidRPr="003005F1">
        <w:rPr>
          <w:sz w:val="28"/>
          <w:lang w:val="uk-UA"/>
        </w:rPr>
        <w:t xml:space="preserve">: </w:t>
      </w:r>
      <w:proofErr w:type="spellStart"/>
      <w:r w:rsidRPr="003005F1">
        <w:rPr>
          <w:sz w:val="28"/>
          <w:lang w:val="uk-UA"/>
        </w:rPr>
        <w:t>Associate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Professor</w:t>
      </w:r>
      <w:proofErr w:type="spellEnd"/>
      <w:r w:rsidRPr="003005F1">
        <w:rPr>
          <w:sz w:val="28"/>
          <w:lang w:val="uk-UA"/>
        </w:rPr>
        <w:t xml:space="preserve"> Yermolenko R</w:t>
      </w:r>
      <w:r>
        <w:rPr>
          <w:sz w:val="28"/>
        </w:rPr>
        <w:t>.</w:t>
      </w:r>
      <w:r w:rsidRPr="003005F1">
        <w:rPr>
          <w:sz w:val="28"/>
          <w:lang w:val="uk-UA"/>
        </w:rPr>
        <w:t>V</w:t>
      </w:r>
      <w:r>
        <w:rPr>
          <w:sz w:val="28"/>
        </w:rPr>
        <w:t>.</w:t>
      </w:r>
    </w:p>
    <w:p w14:paraId="71D4B481" w14:textId="77777777" w:rsidR="003005F1" w:rsidRPr="003005F1" w:rsidRDefault="003005F1" w:rsidP="00DC31A3">
      <w:pPr>
        <w:spacing w:line="360" w:lineRule="auto"/>
        <w:ind w:firstLine="284"/>
        <w:rPr>
          <w:sz w:val="28"/>
          <w:lang w:val="uk-UA"/>
        </w:rPr>
      </w:pPr>
    </w:p>
    <w:p w14:paraId="081DBA91" w14:textId="77777777" w:rsidR="003005F1" w:rsidRPr="003005F1" w:rsidRDefault="003005F1" w:rsidP="00DC31A3">
      <w:pPr>
        <w:spacing w:line="360" w:lineRule="auto"/>
        <w:ind w:firstLine="284"/>
        <w:rPr>
          <w:sz w:val="28"/>
          <w:lang w:val="uk-UA"/>
        </w:rPr>
      </w:pPr>
      <w:proofErr w:type="spellStart"/>
      <w:r w:rsidRPr="003005F1">
        <w:rPr>
          <w:sz w:val="28"/>
          <w:lang w:val="uk-UA"/>
        </w:rPr>
        <w:t>In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the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framework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of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this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work</w:t>
      </w:r>
      <w:proofErr w:type="spellEnd"/>
      <w:r w:rsidRPr="003005F1">
        <w:rPr>
          <w:sz w:val="28"/>
          <w:lang w:val="uk-UA"/>
        </w:rPr>
        <w:t xml:space="preserve">, </w:t>
      </w:r>
      <w:proofErr w:type="spellStart"/>
      <w:r w:rsidRPr="003005F1">
        <w:rPr>
          <w:sz w:val="28"/>
          <w:lang w:val="uk-UA"/>
        </w:rPr>
        <w:t>the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study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of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neutron</w:t>
      </w:r>
      <w:proofErr w:type="spellEnd"/>
      <w:r w:rsidRPr="003005F1">
        <w:rPr>
          <w:sz w:val="28"/>
          <w:lang w:val="uk-UA"/>
        </w:rPr>
        <w:t xml:space="preserve"> - </w:t>
      </w:r>
      <w:proofErr w:type="spellStart"/>
      <w:r w:rsidRPr="003005F1">
        <w:rPr>
          <w:sz w:val="28"/>
          <w:lang w:val="uk-UA"/>
        </w:rPr>
        <w:t>activation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analysis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and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the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use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of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the</w:t>
      </w:r>
      <w:proofErr w:type="spellEnd"/>
      <w:r w:rsidRPr="003005F1">
        <w:rPr>
          <w:sz w:val="28"/>
          <w:lang w:val="uk-UA"/>
        </w:rPr>
        <w:t xml:space="preserve"> Geant4 </w:t>
      </w:r>
      <w:proofErr w:type="spellStart"/>
      <w:r w:rsidRPr="003005F1">
        <w:rPr>
          <w:sz w:val="28"/>
          <w:lang w:val="uk-UA"/>
        </w:rPr>
        <w:t>framework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for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modeling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the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experimental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model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were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conducted</w:t>
      </w:r>
      <w:proofErr w:type="spellEnd"/>
      <w:r w:rsidRPr="003005F1">
        <w:rPr>
          <w:sz w:val="28"/>
          <w:lang w:val="uk-UA"/>
        </w:rPr>
        <w:t xml:space="preserve">. </w:t>
      </w:r>
      <w:proofErr w:type="spellStart"/>
      <w:r w:rsidRPr="003005F1">
        <w:rPr>
          <w:sz w:val="28"/>
          <w:lang w:val="uk-UA"/>
        </w:rPr>
        <w:t>The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resulting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simulation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spectra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for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the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test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substances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are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obtained</w:t>
      </w:r>
      <w:proofErr w:type="spellEnd"/>
      <w:r w:rsidRPr="003005F1">
        <w:rPr>
          <w:sz w:val="28"/>
          <w:lang w:val="uk-UA"/>
        </w:rPr>
        <w:t xml:space="preserve">. </w:t>
      </w:r>
      <w:proofErr w:type="spellStart"/>
      <w:r w:rsidRPr="003005F1">
        <w:rPr>
          <w:sz w:val="28"/>
          <w:lang w:val="uk-UA"/>
        </w:rPr>
        <w:t>Also</w:t>
      </w:r>
      <w:proofErr w:type="spellEnd"/>
      <w:r w:rsidRPr="003005F1">
        <w:rPr>
          <w:sz w:val="28"/>
          <w:lang w:val="uk-UA"/>
        </w:rPr>
        <w:t xml:space="preserve">, </w:t>
      </w:r>
      <w:proofErr w:type="spellStart"/>
      <w:r w:rsidRPr="003005F1">
        <w:rPr>
          <w:sz w:val="28"/>
          <w:lang w:val="uk-UA"/>
        </w:rPr>
        <w:t>in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the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course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of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the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work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was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the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processing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of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results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from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our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model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and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consideration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of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nuclear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reactions</w:t>
      </w:r>
      <w:proofErr w:type="spellEnd"/>
      <w:r w:rsidRPr="003005F1">
        <w:rPr>
          <w:sz w:val="28"/>
          <w:lang w:val="uk-UA"/>
        </w:rPr>
        <w:t>.</w:t>
      </w:r>
    </w:p>
    <w:p w14:paraId="778B1055" w14:textId="77777777" w:rsidR="003005F1" w:rsidRPr="003005F1" w:rsidRDefault="003005F1" w:rsidP="00DC31A3">
      <w:pPr>
        <w:spacing w:line="360" w:lineRule="auto"/>
        <w:ind w:firstLine="284"/>
        <w:rPr>
          <w:sz w:val="28"/>
          <w:lang w:val="uk-UA"/>
        </w:rPr>
      </w:pPr>
    </w:p>
    <w:p w14:paraId="2CFE8DE8" w14:textId="77777777" w:rsidR="00B12529" w:rsidRDefault="003005F1" w:rsidP="00DC31A3">
      <w:pPr>
        <w:spacing w:line="360" w:lineRule="auto"/>
        <w:ind w:firstLine="284"/>
        <w:rPr>
          <w:sz w:val="28"/>
          <w:lang w:val="uk-UA"/>
        </w:rPr>
      </w:pPr>
      <w:proofErr w:type="spellStart"/>
      <w:r w:rsidRPr="003005F1">
        <w:rPr>
          <w:sz w:val="28"/>
          <w:lang w:val="uk-UA"/>
        </w:rPr>
        <w:t>Key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words</w:t>
      </w:r>
      <w:proofErr w:type="spellEnd"/>
      <w:r w:rsidRPr="003005F1">
        <w:rPr>
          <w:sz w:val="28"/>
          <w:lang w:val="uk-UA"/>
        </w:rPr>
        <w:t xml:space="preserve">: </w:t>
      </w:r>
      <w:proofErr w:type="spellStart"/>
      <w:r w:rsidRPr="003005F1">
        <w:rPr>
          <w:sz w:val="28"/>
          <w:lang w:val="uk-UA"/>
        </w:rPr>
        <w:t>neutron</w:t>
      </w:r>
      <w:proofErr w:type="spellEnd"/>
      <w:r w:rsidRPr="003005F1">
        <w:rPr>
          <w:sz w:val="28"/>
          <w:lang w:val="uk-UA"/>
        </w:rPr>
        <w:t xml:space="preserve"> - </w:t>
      </w:r>
      <w:proofErr w:type="spellStart"/>
      <w:r w:rsidRPr="003005F1">
        <w:rPr>
          <w:sz w:val="28"/>
          <w:lang w:val="uk-UA"/>
        </w:rPr>
        <w:t>act</w:t>
      </w:r>
      <w:r w:rsidR="00A91549">
        <w:rPr>
          <w:sz w:val="28"/>
          <w:lang w:val="uk-UA"/>
        </w:rPr>
        <w:t>ivation</w:t>
      </w:r>
      <w:proofErr w:type="spellEnd"/>
      <w:r w:rsidR="00A91549">
        <w:rPr>
          <w:sz w:val="28"/>
          <w:lang w:val="uk-UA"/>
        </w:rPr>
        <w:t xml:space="preserve"> </w:t>
      </w:r>
      <w:proofErr w:type="spellStart"/>
      <w:r w:rsidR="00A91549">
        <w:rPr>
          <w:sz w:val="28"/>
          <w:lang w:val="uk-UA"/>
        </w:rPr>
        <w:t>analysis</w:t>
      </w:r>
      <w:proofErr w:type="spellEnd"/>
      <w:r w:rsidR="00A91549">
        <w:rPr>
          <w:sz w:val="28"/>
          <w:lang w:val="uk-UA"/>
        </w:rPr>
        <w:t xml:space="preserve">, </w:t>
      </w:r>
      <w:proofErr w:type="spellStart"/>
      <w:r w:rsidR="00A91549">
        <w:rPr>
          <w:sz w:val="28"/>
          <w:lang w:val="uk-UA"/>
        </w:rPr>
        <w:t>analysis</w:t>
      </w:r>
      <w:proofErr w:type="spellEnd"/>
      <w:r w:rsidR="00A91549">
        <w:rPr>
          <w:sz w:val="28"/>
          <w:lang w:val="uk-UA"/>
        </w:rPr>
        <w:t xml:space="preserve">, NAA, </w:t>
      </w:r>
      <w:proofErr w:type="spellStart"/>
      <w:r w:rsidR="00A91549" w:rsidRPr="00A91549">
        <w:rPr>
          <w:sz w:val="28"/>
          <w:lang w:val="uk-UA"/>
        </w:rPr>
        <w:t>spectroscopy</w:t>
      </w:r>
      <w:proofErr w:type="spellEnd"/>
      <w:r w:rsidR="00A91549">
        <w:rPr>
          <w:sz w:val="28"/>
          <w:lang w:val="uk-UA"/>
        </w:rPr>
        <w:t>.</w:t>
      </w:r>
    </w:p>
    <w:p w14:paraId="3C96CF07" w14:textId="77777777" w:rsidR="003005F1" w:rsidRDefault="003005F1" w:rsidP="00DC31A3">
      <w:pPr>
        <w:spacing w:line="360" w:lineRule="auto"/>
        <w:ind w:firstLine="284"/>
        <w:rPr>
          <w:sz w:val="28"/>
          <w:lang w:val="uk-UA"/>
        </w:rPr>
      </w:pPr>
    </w:p>
    <w:p w14:paraId="00911FE8" w14:textId="77777777" w:rsidR="003005F1" w:rsidRDefault="003005F1" w:rsidP="00DC31A3">
      <w:pPr>
        <w:spacing w:line="360" w:lineRule="auto"/>
        <w:ind w:firstLine="284"/>
        <w:rPr>
          <w:sz w:val="28"/>
          <w:lang w:val="uk-UA"/>
        </w:rPr>
      </w:pPr>
    </w:p>
    <w:p w14:paraId="5A81AB05" w14:textId="77777777" w:rsidR="003005F1" w:rsidRDefault="003005F1" w:rsidP="009961AF">
      <w:pPr>
        <w:spacing w:line="360" w:lineRule="auto"/>
        <w:rPr>
          <w:sz w:val="28"/>
          <w:lang w:val="uk-UA"/>
        </w:rPr>
      </w:pPr>
    </w:p>
    <w:p w14:paraId="3B8AD14F" w14:textId="77777777" w:rsidR="003005F1" w:rsidRDefault="003005F1" w:rsidP="009961AF">
      <w:pPr>
        <w:spacing w:line="360" w:lineRule="auto"/>
        <w:rPr>
          <w:sz w:val="28"/>
          <w:lang w:val="uk-UA"/>
        </w:rPr>
      </w:pPr>
    </w:p>
    <w:p w14:paraId="578C979E" w14:textId="77777777" w:rsidR="00922E0E" w:rsidRDefault="00922E0E" w:rsidP="009961AF">
      <w:pPr>
        <w:spacing w:line="360" w:lineRule="auto"/>
        <w:rPr>
          <w:sz w:val="28"/>
          <w:lang w:val="uk-UA"/>
        </w:rPr>
      </w:pPr>
    </w:p>
    <w:p w14:paraId="47A17305" w14:textId="77777777" w:rsidR="00187E7E" w:rsidRDefault="00187E7E" w:rsidP="009961AF">
      <w:pPr>
        <w:spacing w:line="360" w:lineRule="auto"/>
        <w:rPr>
          <w:sz w:val="28"/>
          <w:lang w:val="uk-UA"/>
        </w:rPr>
      </w:pPr>
    </w:p>
    <w:p w14:paraId="17C672DE" w14:textId="77777777" w:rsidR="00187E7E" w:rsidRPr="00187E7E" w:rsidRDefault="00187E7E" w:rsidP="00187E7E">
      <w:pPr>
        <w:spacing w:line="360" w:lineRule="auto"/>
        <w:jc w:val="center"/>
        <w:rPr>
          <w:sz w:val="40"/>
          <w:lang w:val="uk-UA"/>
        </w:rPr>
      </w:pPr>
      <w:r w:rsidRPr="00187E7E">
        <w:rPr>
          <w:sz w:val="40"/>
          <w:lang w:val="uk-UA"/>
        </w:rPr>
        <w:lastRenderedPageBreak/>
        <w:t>Зміст</w:t>
      </w:r>
    </w:p>
    <w:p w14:paraId="33315F47" w14:textId="77777777" w:rsidR="00187E7E" w:rsidRDefault="00187E7E">
      <w:pPr>
        <w:pStyle w:val="TOC1"/>
        <w:tabs>
          <w:tab w:val="right" w:leader="dot" w:pos="1052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uk-UA" w:eastAsia="uk-UA"/>
        </w:rPr>
      </w:pPr>
      <w:r>
        <w:rPr>
          <w:sz w:val="28"/>
          <w:lang w:val="uk-UA"/>
        </w:rPr>
        <w:fldChar w:fldCharType="begin"/>
      </w:r>
      <w:r>
        <w:rPr>
          <w:sz w:val="28"/>
          <w:lang w:val="uk-UA"/>
        </w:rPr>
        <w:instrText xml:space="preserve"> TOC \o "1-3" \h \z \u </w:instrText>
      </w:r>
      <w:r>
        <w:rPr>
          <w:sz w:val="28"/>
          <w:lang w:val="uk-UA"/>
        </w:rPr>
        <w:fldChar w:fldCharType="separate"/>
      </w:r>
      <w:hyperlink w:anchor="_Toc37079495" w:history="1">
        <w:r w:rsidRPr="00A90CE2">
          <w:rPr>
            <w:rStyle w:val="Hyperlink"/>
            <w:noProof/>
            <w:lang w:val="uk-UA"/>
          </w:rPr>
          <w:t>Розділ 1. Теоретична частина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_Toc37079495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20FC37" w14:textId="77777777" w:rsidR="00187E7E" w:rsidRDefault="003D62BD">
      <w:pPr>
        <w:pStyle w:val="TOC2"/>
        <w:tabs>
          <w:tab w:val="right" w:leader="dot" w:pos="10529"/>
        </w:tabs>
        <w:rPr>
          <w:rFonts w:eastAsiaTheme="minorEastAsia" w:cstheme="minorBidi"/>
          <w:smallCaps w:val="0"/>
          <w:noProof/>
          <w:sz w:val="22"/>
          <w:szCs w:val="22"/>
          <w:lang w:val="uk-UA" w:eastAsia="uk-UA"/>
        </w:rPr>
      </w:pPr>
      <w:hyperlink w:anchor="_Toc37079496" w:history="1">
        <w:r w:rsidR="00187E7E" w:rsidRPr="00A90CE2">
          <w:rPr>
            <w:rStyle w:val="Hyperlink"/>
            <w:noProof/>
            <w:lang w:val="uk-UA"/>
          </w:rPr>
          <w:t>Нейтронно-активаційний аналіз (НАА)</w:t>
        </w:r>
        <w:r w:rsidR="00187E7E">
          <w:rPr>
            <w:noProof/>
            <w:webHidden/>
          </w:rPr>
          <w:tab/>
        </w:r>
        <w:r w:rsidR="00187E7E">
          <w:rPr>
            <w:noProof/>
            <w:webHidden/>
          </w:rPr>
          <w:fldChar w:fldCharType="begin"/>
        </w:r>
        <w:r w:rsidR="00187E7E">
          <w:rPr>
            <w:noProof/>
            <w:webHidden/>
          </w:rPr>
          <w:instrText xml:space="preserve"> PAGEREF _Toc37079496 \h </w:instrText>
        </w:r>
        <w:r w:rsidR="00187E7E">
          <w:rPr>
            <w:noProof/>
            <w:webHidden/>
          </w:rPr>
        </w:r>
        <w:r w:rsidR="00187E7E">
          <w:rPr>
            <w:noProof/>
            <w:webHidden/>
          </w:rPr>
          <w:fldChar w:fldCharType="separate"/>
        </w:r>
        <w:r w:rsidR="00187E7E">
          <w:rPr>
            <w:noProof/>
            <w:webHidden/>
          </w:rPr>
          <w:t>5</w:t>
        </w:r>
        <w:r w:rsidR="00187E7E">
          <w:rPr>
            <w:noProof/>
            <w:webHidden/>
          </w:rPr>
          <w:fldChar w:fldCharType="end"/>
        </w:r>
      </w:hyperlink>
    </w:p>
    <w:p w14:paraId="74788027" w14:textId="77777777" w:rsidR="00187E7E" w:rsidRDefault="003D62BD">
      <w:pPr>
        <w:pStyle w:val="TOC3"/>
        <w:tabs>
          <w:tab w:val="right" w:leader="dot" w:pos="10529"/>
        </w:tabs>
        <w:rPr>
          <w:rFonts w:eastAsiaTheme="minorEastAsia" w:cstheme="minorBidi"/>
          <w:i w:val="0"/>
          <w:iCs w:val="0"/>
          <w:noProof/>
          <w:sz w:val="22"/>
          <w:szCs w:val="22"/>
          <w:lang w:val="uk-UA" w:eastAsia="uk-UA"/>
        </w:rPr>
      </w:pPr>
      <w:hyperlink w:anchor="_Toc37079497" w:history="1">
        <w:r w:rsidR="00187E7E" w:rsidRPr="00A90CE2">
          <w:rPr>
            <w:rStyle w:val="Hyperlink"/>
            <w:noProof/>
            <w:lang w:val="uk-UA"/>
          </w:rPr>
          <w:t>Огляд</w:t>
        </w:r>
        <w:r w:rsidR="00187E7E">
          <w:rPr>
            <w:noProof/>
            <w:webHidden/>
          </w:rPr>
          <w:tab/>
        </w:r>
        <w:r w:rsidR="00187E7E">
          <w:rPr>
            <w:noProof/>
            <w:webHidden/>
          </w:rPr>
          <w:fldChar w:fldCharType="begin"/>
        </w:r>
        <w:r w:rsidR="00187E7E">
          <w:rPr>
            <w:noProof/>
            <w:webHidden/>
          </w:rPr>
          <w:instrText xml:space="preserve"> PAGEREF _Toc37079497 \h </w:instrText>
        </w:r>
        <w:r w:rsidR="00187E7E">
          <w:rPr>
            <w:noProof/>
            <w:webHidden/>
          </w:rPr>
        </w:r>
        <w:r w:rsidR="00187E7E">
          <w:rPr>
            <w:noProof/>
            <w:webHidden/>
          </w:rPr>
          <w:fldChar w:fldCharType="separate"/>
        </w:r>
        <w:r w:rsidR="00187E7E">
          <w:rPr>
            <w:noProof/>
            <w:webHidden/>
          </w:rPr>
          <w:t>5</w:t>
        </w:r>
        <w:r w:rsidR="00187E7E">
          <w:rPr>
            <w:noProof/>
            <w:webHidden/>
          </w:rPr>
          <w:fldChar w:fldCharType="end"/>
        </w:r>
      </w:hyperlink>
    </w:p>
    <w:p w14:paraId="4DD93E85" w14:textId="77777777" w:rsidR="00187E7E" w:rsidRDefault="003D62BD">
      <w:pPr>
        <w:pStyle w:val="TOC3"/>
        <w:tabs>
          <w:tab w:val="right" w:leader="dot" w:pos="10529"/>
        </w:tabs>
        <w:rPr>
          <w:rFonts w:eastAsiaTheme="minorEastAsia" w:cstheme="minorBidi"/>
          <w:i w:val="0"/>
          <w:iCs w:val="0"/>
          <w:noProof/>
          <w:sz w:val="22"/>
          <w:szCs w:val="22"/>
          <w:lang w:val="uk-UA" w:eastAsia="uk-UA"/>
        </w:rPr>
      </w:pPr>
      <w:hyperlink w:anchor="_Toc37079498" w:history="1">
        <w:r w:rsidR="00187E7E" w:rsidRPr="00A90CE2">
          <w:rPr>
            <w:rStyle w:val="Hyperlink"/>
            <w:noProof/>
            <w:lang w:val="uk-UA"/>
          </w:rPr>
          <w:t>Варіації</w:t>
        </w:r>
        <w:r w:rsidR="00187E7E">
          <w:rPr>
            <w:noProof/>
            <w:webHidden/>
          </w:rPr>
          <w:tab/>
        </w:r>
        <w:r w:rsidR="00187E7E">
          <w:rPr>
            <w:noProof/>
            <w:webHidden/>
          </w:rPr>
          <w:fldChar w:fldCharType="begin"/>
        </w:r>
        <w:r w:rsidR="00187E7E">
          <w:rPr>
            <w:noProof/>
            <w:webHidden/>
          </w:rPr>
          <w:instrText xml:space="preserve"> PAGEREF _Toc37079498 \h </w:instrText>
        </w:r>
        <w:r w:rsidR="00187E7E">
          <w:rPr>
            <w:noProof/>
            <w:webHidden/>
          </w:rPr>
        </w:r>
        <w:r w:rsidR="00187E7E">
          <w:rPr>
            <w:noProof/>
            <w:webHidden/>
          </w:rPr>
          <w:fldChar w:fldCharType="separate"/>
        </w:r>
        <w:r w:rsidR="00187E7E">
          <w:rPr>
            <w:noProof/>
            <w:webHidden/>
          </w:rPr>
          <w:t>8</w:t>
        </w:r>
        <w:r w:rsidR="00187E7E">
          <w:rPr>
            <w:noProof/>
            <w:webHidden/>
          </w:rPr>
          <w:fldChar w:fldCharType="end"/>
        </w:r>
      </w:hyperlink>
    </w:p>
    <w:p w14:paraId="224052F4" w14:textId="77777777" w:rsidR="00187E7E" w:rsidRDefault="003D62BD">
      <w:pPr>
        <w:pStyle w:val="TOC3"/>
        <w:tabs>
          <w:tab w:val="right" w:leader="dot" w:pos="10529"/>
        </w:tabs>
        <w:rPr>
          <w:rFonts w:eastAsiaTheme="minorEastAsia" w:cstheme="minorBidi"/>
          <w:i w:val="0"/>
          <w:iCs w:val="0"/>
          <w:noProof/>
          <w:sz w:val="22"/>
          <w:szCs w:val="22"/>
          <w:lang w:val="uk-UA" w:eastAsia="uk-UA"/>
        </w:rPr>
      </w:pPr>
      <w:hyperlink w:anchor="_Toc37079499" w:history="1">
        <w:r w:rsidR="00187E7E" w:rsidRPr="00A90CE2">
          <w:rPr>
            <w:rStyle w:val="Hyperlink"/>
            <w:noProof/>
            <w:lang w:val="uk-UA"/>
          </w:rPr>
          <w:t>Джерело нейтронів</w:t>
        </w:r>
        <w:r w:rsidR="00187E7E">
          <w:rPr>
            <w:noProof/>
            <w:webHidden/>
          </w:rPr>
          <w:tab/>
        </w:r>
        <w:r w:rsidR="00187E7E">
          <w:rPr>
            <w:noProof/>
            <w:webHidden/>
          </w:rPr>
          <w:fldChar w:fldCharType="begin"/>
        </w:r>
        <w:r w:rsidR="00187E7E">
          <w:rPr>
            <w:noProof/>
            <w:webHidden/>
          </w:rPr>
          <w:instrText xml:space="preserve"> PAGEREF _Toc37079499 \h </w:instrText>
        </w:r>
        <w:r w:rsidR="00187E7E">
          <w:rPr>
            <w:noProof/>
            <w:webHidden/>
          </w:rPr>
        </w:r>
        <w:r w:rsidR="00187E7E">
          <w:rPr>
            <w:noProof/>
            <w:webHidden/>
          </w:rPr>
          <w:fldChar w:fldCharType="separate"/>
        </w:r>
        <w:r w:rsidR="00187E7E">
          <w:rPr>
            <w:noProof/>
            <w:webHidden/>
          </w:rPr>
          <w:t>9</w:t>
        </w:r>
        <w:r w:rsidR="00187E7E">
          <w:rPr>
            <w:noProof/>
            <w:webHidden/>
          </w:rPr>
          <w:fldChar w:fldCharType="end"/>
        </w:r>
      </w:hyperlink>
    </w:p>
    <w:p w14:paraId="18BB1DEE" w14:textId="77777777" w:rsidR="00187E7E" w:rsidRDefault="003D62BD">
      <w:pPr>
        <w:pStyle w:val="TOC3"/>
        <w:tabs>
          <w:tab w:val="right" w:leader="dot" w:pos="10529"/>
        </w:tabs>
        <w:rPr>
          <w:rFonts w:eastAsiaTheme="minorEastAsia" w:cstheme="minorBidi"/>
          <w:i w:val="0"/>
          <w:iCs w:val="0"/>
          <w:noProof/>
          <w:sz w:val="22"/>
          <w:szCs w:val="22"/>
          <w:lang w:val="uk-UA" w:eastAsia="uk-UA"/>
        </w:rPr>
      </w:pPr>
      <w:hyperlink w:anchor="_Toc37079500" w:history="1">
        <w:r w:rsidR="00187E7E" w:rsidRPr="00A90CE2">
          <w:rPr>
            <w:rStyle w:val="Hyperlink"/>
            <w:noProof/>
            <w:lang w:val="uk-UA"/>
          </w:rPr>
          <w:t>Детектори</w:t>
        </w:r>
        <w:r w:rsidR="00187E7E">
          <w:rPr>
            <w:noProof/>
            <w:webHidden/>
          </w:rPr>
          <w:tab/>
        </w:r>
        <w:r w:rsidR="00187E7E">
          <w:rPr>
            <w:noProof/>
            <w:webHidden/>
          </w:rPr>
          <w:fldChar w:fldCharType="begin"/>
        </w:r>
        <w:r w:rsidR="00187E7E">
          <w:rPr>
            <w:noProof/>
            <w:webHidden/>
          </w:rPr>
          <w:instrText xml:space="preserve"> PAGEREF _Toc37079500 \h </w:instrText>
        </w:r>
        <w:r w:rsidR="00187E7E">
          <w:rPr>
            <w:noProof/>
            <w:webHidden/>
          </w:rPr>
        </w:r>
        <w:r w:rsidR="00187E7E">
          <w:rPr>
            <w:noProof/>
            <w:webHidden/>
          </w:rPr>
          <w:fldChar w:fldCharType="separate"/>
        </w:r>
        <w:r w:rsidR="00187E7E">
          <w:rPr>
            <w:noProof/>
            <w:webHidden/>
          </w:rPr>
          <w:t>10</w:t>
        </w:r>
        <w:r w:rsidR="00187E7E">
          <w:rPr>
            <w:noProof/>
            <w:webHidden/>
          </w:rPr>
          <w:fldChar w:fldCharType="end"/>
        </w:r>
      </w:hyperlink>
    </w:p>
    <w:p w14:paraId="5D77EB48" w14:textId="77777777" w:rsidR="00187E7E" w:rsidRDefault="003D62BD">
      <w:pPr>
        <w:pStyle w:val="TOC3"/>
        <w:tabs>
          <w:tab w:val="right" w:leader="dot" w:pos="10529"/>
        </w:tabs>
        <w:rPr>
          <w:rFonts w:eastAsiaTheme="minorEastAsia" w:cstheme="minorBidi"/>
          <w:i w:val="0"/>
          <w:iCs w:val="0"/>
          <w:noProof/>
          <w:sz w:val="22"/>
          <w:szCs w:val="22"/>
          <w:lang w:val="uk-UA" w:eastAsia="uk-UA"/>
        </w:rPr>
      </w:pPr>
      <w:hyperlink w:anchor="_Toc37079501" w:history="1">
        <w:r w:rsidR="00187E7E" w:rsidRPr="00A90CE2">
          <w:rPr>
            <w:rStyle w:val="Hyperlink"/>
            <w:noProof/>
            <w:lang w:val="uk-UA"/>
          </w:rPr>
          <w:t>Аналітичні можливості</w:t>
        </w:r>
        <w:r w:rsidR="00187E7E">
          <w:rPr>
            <w:noProof/>
            <w:webHidden/>
          </w:rPr>
          <w:tab/>
        </w:r>
        <w:r w:rsidR="00187E7E">
          <w:rPr>
            <w:noProof/>
            <w:webHidden/>
          </w:rPr>
          <w:fldChar w:fldCharType="begin"/>
        </w:r>
        <w:r w:rsidR="00187E7E">
          <w:rPr>
            <w:noProof/>
            <w:webHidden/>
          </w:rPr>
          <w:instrText xml:space="preserve"> PAGEREF _Toc37079501 \h </w:instrText>
        </w:r>
        <w:r w:rsidR="00187E7E">
          <w:rPr>
            <w:noProof/>
            <w:webHidden/>
          </w:rPr>
        </w:r>
        <w:r w:rsidR="00187E7E">
          <w:rPr>
            <w:noProof/>
            <w:webHidden/>
          </w:rPr>
          <w:fldChar w:fldCharType="separate"/>
        </w:r>
        <w:r w:rsidR="00187E7E">
          <w:rPr>
            <w:noProof/>
            <w:webHidden/>
          </w:rPr>
          <w:t>11</w:t>
        </w:r>
        <w:r w:rsidR="00187E7E">
          <w:rPr>
            <w:noProof/>
            <w:webHidden/>
          </w:rPr>
          <w:fldChar w:fldCharType="end"/>
        </w:r>
      </w:hyperlink>
    </w:p>
    <w:p w14:paraId="5C8A0F5B" w14:textId="77777777" w:rsidR="00187E7E" w:rsidRDefault="003D62BD">
      <w:pPr>
        <w:pStyle w:val="TOC3"/>
        <w:tabs>
          <w:tab w:val="right" w:leader="dot" w:pos="10529"/>
        </w:tabs>
        <w:rPr>
          <w:rFonts w:eastAsiaTheme="minorEastAsia" w:cstheme="minorBidi"/>
          <w:i w:val="0"/>
          <w:iCs w:val="0"/>
          <w:noProof/>
          <w:sz w:val="22"/>
          <w:szCs w:val="22"/>
          <w:lang w:val="uk-UA" w:eastAsia="uk-UA"/>
        </w:rPr>
      </w:pPr>
      <w:hyperlink w:anchor="_Toc37079502" w:history="1">
        <w:r w:rsidR="00187E7E" w:rsidRPr="00A90CE2">
          <w:rPr>
            <w:rStyle w:val="Hyperlink"/>
            <w:noProof/>
            <w:lang w:val="uk-UA"/>
          </w:rPr>
          <w:t>Резюме</w:t>
        </w:r>
        <w:r w:rsidR="00187E7E">
          <w:rPr>
            <w:noProof/>
            <w:webHidden/>
          </w:rPr>
          <w:tab/>
        </w:r>
        <w:r w:rsidR="00187E7E">
          <w:rPr>
            <w:noProof/>
            <w:webHidden/>
          </w:rPr>
          <w:fldChar w:fldCharType="begin"/>
        </w:r>
        <w:r w:rsidR="00187E7E">
          <w:rPr>
            <w:noProof/>
            <w:webHidden/>
          </w:rPr>
          <w:instrText xml:space="preserve"> PAGEREF _Toc37079502 \h </w:instrText>
        </w:r>
        <w:r w:rsidR="00187E7E">
          <w:rPr>
            <w:noProof/>
            <w:webHidden/>
          </w:rPr>
        </w:r>
        <w:r w:rsidR="00187E7E">
          <w:rPr>
            <w:noProof/>
            <w:webHidden/>
          </w:rPr>
          <w:fldChar w:fldCharType="separate"/>
        </w:r>
        <w:r w:rsidR="00187E7E">
          <w:rPr>
            <w:noProof/>
            <w:webHidden/>
          </w:rPr>
          <w:t>12</w:t>
        </w:r>
        <w:r w:rsidR="00187E7E">
          <w:rPr>
            <w:noProof/>
            <w:webHidden/>
          </w:rPr>
          <w:fldChar w:fldCharType="end"/>
        </w:r>
      </w:hyperlink>
    </w:p>
    <w:p w14:paraId="377C0CF8" w14:textId="77777777" w:rsidR="00187E7E" w:rsidRDefault="003D62BD">
      <w:pPr>
        <w:pStyle w:val="TOC1"/>
        <w:tabs>
          <w:tab w:val="right" w:leader="dot" w:pos="1052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uk-UA" w:eastAsia="uk-UA"/>
        </w:rPr>
      </w:pPr>
      <w:hyperlink w:anchor="_Toc37079503" w:history="1">
        <w:r w:rsidR="00187E7E" w:rsidRPr="00A90CE2">
          <w:rPr>
            <w:rStyle w:val="Hyperlink"/>
            <w:noProof/>
          </w:rPr>
          <w:t>Ge</w:t>
        </w:r>
        <w:r w:rsidR="00187E7E" w:rsidRPr="00A90CE2">
          <w:rPr>
            <w:rStyle w:val="Hyperlink"/>
            <w:noProof/>
          </w:rPr>
          <w:t>a</w:t>
        </w:r>
        <w:r w:rsidR="00187E7E" w:rsidRPr="00A90CE2">
          <w:rPr>
            <w:rStyle w:val="Hyperlink"/>
            <w:noProof/>
          </w:rPr>
          <w:t>nt4</w:t>
        </w:r>
        <w:r w:rsidR="00187E7E">
          <w:rPr>
            <w:noProof/>
            <w:webHidden/>
          </w:rPr>
          <w:tab/>
        </w:r>
        <w:r w:rsidR="00187E7E">
          <w:rPr>
            <w:noProof/>
            <w:webHidden/>
          </w:rPr>
          <w:fldChar w:fldCharType="begin"/>
        </w:r>
        <w:r w:rsidR="00187E7E">
          <w:rPr>
            <w:noProof/>
            <w:webHidden/>
          </w:rPr>
          <w:instrText xml:space="preserve"> PAGEREF _Toc37079503 \h </w:instrText>
        </w:r>
        <w:r w:rsidR="00187E7E">
          <w:rPr>
            <w:noProof/>
            <w:webHidden/>
          </w:rPr>
        </w:r>
        <w:r w:rsidR="00187E7E">
          <w:rPr>
            <w:noProof/>
            <w:webHidden/>
          </w:rPr>
          <w:fldChar w:fldCharType="separate"/>
        </w:r>
        <w:r w:rsidR="00187E7E">
          <w:rPr>
            <w:noProof/>
            <w:webHidden/>
          </w:rPr>
          <w:t>13</w:t>
        </w:r>
        <w:r w:rsidR="00187E7E">
          <w:rPr>
            <w:noProof/>
            <w:webHidden/>
          </w:rPr>
          <w:fldChar w:fldCharType="end"/>
        </w:r>
      </w:hyperlink>
    </w:p>
    <w:p w14:paraId="2D0A6A0D" w14:textId="77777777" w:rsidR="00187E7E" w:rsidRDefault="003D62BD">
      <w:pPr>
        <w:pStyle w:val="TOC2"/>
        <w:tabs>
          <w:tab w:val="right" w:leader="dot" w:pos="10529"/>
        </w:tabs>
        <w:rPr>
          <w:rFonts w:eastAsiaTheme="minorEastAsia" w:cstheme="minorBidi"/>
          <w:smallCaps w:val="0"/>
          <w:noProof/>
          <w:sz w:val="22"/>
          <w:szCs w:val="22"/>
          <w:lang w:val="uk-UA" w:eastAsia="uk-UA"/>
        </w:rPr>
      </w:pPr>
      <w:hyperlink w:anchor="_Toc37079504" w:history="1">
        <w:r w:rsidR="00187E7E" w:rsidRPr="00A90CE2">
          <w:rPr>
            <w:rStyle w:val="Hyperlink"/>
            <w:noProof/>
            <w:lang w:val="uk-UA"/>
          </w:rPr>
          <w:t>Метод Монте – Карло</w:t>
        </w:r>
        <w:r w:rsidR="00187E7E">
          <w:rPr>
            <w:noProof/>
            <w:webHidden/>
          </w:rPr>
          <w:tab/>
        </w:r>
        <w:r w:rsidR="00187E7E">
          <w:rPr>
            <w:noProof/>
            <w:webHidden/>
          </w:rPr>
          <w:fldChar w:fldCharType="begin"/>
        </w:r>
        <w:r w:rsidR="00187E7E">
          <w:rPr>
            <w:noProof/>
            <w:webHidden/>
          </w:rPr>
          <w:instrText xml:space="preserve"> PAGEREF _Toc37079504 \h </w:instrText>
        </w:r>
        <w:r w:rsidR="00187E7E">
          <w:rPr>
            <w:noProof/>
            <w:webHidden/>
          </w:rPr>
        </w:r>
        <w:r w:rsidR="00187E7E">
          <w:rPr>
            <w:noProof/>
            <w:webHidden/>
          </w:rPr>
          <w:fldChar w:fldCharType="separate"/>
        </w:r>
        <w:r w:rsidR="00187E7E">
          <w:rPr>
            <w:noProof/>
            <w:webHidden/>
          </w:rPr>
          <w:t>13</w:t>
        </w:r>
        <w:r w:rsidR="00187E7E">
          <w:rPr>
            <w:noProof/>
            <w:webHidden/>
          </w:rPr>
          <w:fldChar w:fldCharType="end"/>
        </w:r>
      </w:hyperlink>
    </w:p>
    <w:p w14:paraId="0393340B" w14:textId="77777777" w:rsidR="00187E7E" w:rsidRDefault="003D62BD">
      <w:pPr>
        <w:pStyle w:val="TOC2"/>
        <w:tabs>
          <w:tab w:val="right" w:leader="dot" w:pos="10529"/>
        </w:tabs>
        <w:rPr>
          <w:rFonts w:eastAsiaTheme="minorEastAsia" w:cstheme="minorBidi"/>
          <w:smallCaps w:val="0"/>
          <w:noProof/>
          <w:sz w:val="22"/>
          <w:szCs w:val="22"/>
          <w:lang w:val="uk-UA" w:eastAsia="uk-UA"/>
        </w:rPr>
      </w:pPr>
      <w:hyperlink w:anchor="_Toc37079505" w:history="1">
        <w:r w:rsidR="00187E7E" w:rsidRPr="00A90CE2">
          <w:rPr>
            <w:rStyle w:val="Hyperlink"/>
            <w:noProof/>
            <w:lang w:val="uk-UA"/>
          </w:rPr>
          <w:t xml:space="preserve">Опис пакета </w:t>
        </w:r>
        <w:r w:rsidR="00187E7E" w:rsidRPr="00A90CE2">
          <w:rPr>
            <w:rStyle w:val="Hyperlink"/>
            <w:noProof/>
          </w:rPr>
          <w:t>Geant4</w:t>
        </w:r>
        <w:r w:rsidR="00187E7E">
          <w:rPr>
            <w:noProof/>
            <w:webHidden/>
          </w:rPr>
          <w:tab/>
        </w:r>
        <w:r w:rsidR="00187E7E">
          <w:rPr>
            <w:noProof/>
            <w:webHidden/>
          </w:rPr>
          <w:fldChar w:fldCharType="begin"/>
        </w:r>
        <w:r w:rsidR="00187E7E">
          <w:rPr>
            <w:noProof/>
            <w:webHidden/>
          </w:rPr>
          <w:instrText xml:space="preserve"> PAGEREF _Toc37079505 \h </w:instrText>
        </w:r>
        <w:r w:rsidR="00187E7E">
          <w:rPr>
            <w:noProof/>
            <w:webHidden/>
          </w:rPr>
        </w:r>
        <w:r w:rsidR="00187E7E">
          <w:rPr>
            <w:noProof/>
            <w:webHidden/>
          </w:rPr>
          <w:fldChar w:fldCharType="separate"/>
        </w:r>
        <w:r w:rsidR="00187E7E">
          <w:rPr>
            <w:noProof/>
            <w:webHidden/>
          </w:rPr>
          <w:t>17</w:t>
        </w:r>
        <w:r w:rsidR="00187E7E">
          <w:rPr>
            <w:noProof/>
            <w:webHidden/>
          </w:rPr>
          <w:fldChar w:fldCharType="end"/>
        </w:r>
      </w:hyperlink>
    </w:p>
    <w:p w14:paraId="414029C4" w14:textId="77777777" w:rsidR="00187E7E" w:rsidRDefault="003D62BD">
      <w:pPr>
        <w:pStyle w:val="TOC1"/>
        <w:tabs>
          <w:tab w:val="right" w:leader="dot" w:pos="1052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uk-UA" w:eastAsia="uk-UA"/>
        </w:rPr>
      </w:pPr>
      <w:hyperlink w:anchor="_Toc37079506" w:history="1">
        <w:r w:rsidR="00187E7E" w:rsidRPr="00A90CE2">
          <w:rPr>
            <w:rStyle w:val="Hyperlink"/>
            <w:noProof/>
            <w:lang w:val="uk-UA"/>
          </w:rPr>
          <w:t>Розділ 2. Практична частина</w:t>
        </w:r>
        <w:r w:rsidR="00187E7E">
          <w:rPr>
            <w:noProof/>
            <w:webHidden/>
          </w:rPr>
          <w:tab/>
        </w:r>
        <w:r w:rsidR="00187E7E">
          <w:rPr>
            <w:noProof/>
            <w:webHidden/>
          </w:rPr>
          <w:fldChar w:fldCharType="begin"/>
        </w:r>
        <w:r w:rsidR="00187E7E">
          <w:rPr>
            <w:noProof/>
            <w:webHidden/>
          </w:rPr>
          <w:instrText xml:space="preserve"> PAGEREF _Toc37079506 \h </w:instrText>
        </w:r>
        <w:r w:rsidR="00187E7E">
          <w:rPr>
            <w:noProof/>
            <w:webHidden/>
          </w:rPr>
        </w:r>
        <w:r w:rsidR="00187E7E">
          <w:rPr>
            <w:noProof/>
            <w:webHidden/>
          </w:rPr>
          <w:fldChar w:fldCharType="separate"/>
        </w:r>
        <w:r w:rsidR="00187E7E">
          <w:rPr>
            <w:noProof/>
            <w:webHidden/>
          </w:rPr>
          <w:t>2</w:t>
        </w:r>
        <w:r w:rsidR="00187E7E">
          <w:rPr>
            <w:noProof/>
            <w:webHidden/>
          </w:rPr>
          <w:t>3</w:t>
        </w:r>
        <w:r w:rsidR="00187E7E">
          <w:rPr>
            <w:noProof/>
            <w:webHidden/>
          </w:rPr>
          <w:fldChar w:fldCharType="end"/>
        </w:r>
      </w:hyperlink>
    </w:p>
    <w:p w14:paraId="558F1EA4" w14:textId="77777777" w:rsidR="00187E7E" w:rsidRDefault="003D62BD">
      <w:pPr>
        <w:pStyle w:val="TOC2"/>
        <w:tabs>
          <w:tab w:val="right" w:leader="dot" w:pos="10529"/>
        </w:tabs>
        <w:rPr>
          <w:rFonts w:eastAsiaTheme="minorEastAsia" w:cstheme="minorBidi"/>
          <w:smallCaps w:val="0"/>
          <w:noProof/>
          <w:sz w:val="22"/>
          <w:szCs w:val="22"/>
          <w:lang w:val="uk-UA" w:eastAsia="uk-UA"/>
        </w:rPr>
      </w:pPr>
      <w:hyperlink w:anchor="_Toc37079507" w:history="1">
        <w:r w:rsidR="00187E7E" w:rsidRPr="00A90CE2">
          <w:rPr>
            <w:rStyle w:val="Hyperlink"/>
            <w:noProof/>
            <w:lang w:val="uk-UA"/>
          </w:rPr>
          <w:t>Постановка експерименту</w:t>
        </w:r>
        <w:r w:rsidR="00187E7E">
          <w:rPr>
            <w:noProof/>
            <w:webHidden/>
          </w:rPr>
          <w:tab/>
        </w:r>
        <w:r w:rsidR="00187E7E">
          <w:rPr>
            <w:noProof/>
            <w:webHidden/>
          </w:rPr>
          <w:fldChar w:fldCharType="begin"/>
        </w:r>
        <w:r w:rsidR="00187E7E">
          <w:rPr>
            <w:noProof/>
            <w:webHidden/>
          </w:rPr>
          <w:instrText xml:space="preserve"> PAGEREF _Toc37079507 \h </w:instrText>
        </w:r>
        <w:r w:rsidR="00187E7E">
          <w:rPr>
            <w:noProof/>
            <w:webHidden/>
          </w:rPr>
        </w:r>
        <w:r w:rsidR="00187E7E">
          <w:rPr>
            <w:noProof/>
            <w:webHidden/>
          </w:rPr>
          <w:fldChar w:fldCharType="separate"/>
        </w:r>
        <w:r w:rsidR="00187E7E">
          <w:rPr>
            <w:noProof/>
            <w:webHidden/>
          </w:rPr>
          <w:t>23</w:t>
        </w:r>
        <w:r w:rsidR="00187E7E">
          <w:rPr>
            <w:noProof/>
            <w:webHidden/>
          </w:rPr>
          <w:fldChar w:fldCharType="end"/>
        </w:r>
      </w:hyperlink>
    </w:p>
    <w:p w14:paraId="6E975CA1" w14:textId="77777777" w:rsidR="00187E7E" w:rsidRDefault="003D62BD">
      <w:pPr>
        <w:pStyle w:val="TOC2"/>
        <w:tabs>
          <w:tab w:val="right" w:leader="dot" w:pos="10529"/>
        </w:tabs>
        <w:rPr>
          <w:rFonts w:eastAsiaTheme="minorEastAsia" w:cstheme="minorBidi"/>
          <w:smallCaps w:val="0"/>
          <w:noProof/>
          <w:sz w:val="22"/>
          <w:szCs w:val="22"/>
          <w:lang w:val="uk-UA" w:eastAsia="uk-UA"/>
        </w:rPr>
      </w:pPr>
      <w:hyperlink w:anchor="_Toc37079508" w:history="1">
        <w:r w:rsidR="00187E7E" w:rsidRPr="00A90CE2">
          <w:rPr>
            <w:rStyle w:val="Hyperlink"/>
            <w:noProof/>
            <w:lang w:val="uk-UA"/>
          </w:rPr>
          <w:t>Результати моделювання</w:t>
        </w:r>
        <w:r w:rsidR="00187E7E">
          <w:rPr>
            <w:noProof/>
            <w:webHidden/>
          </w:rPr>
          <w:tab/>
        </w:r>
        <w:r w:rsidR="00187E7E">
          <w:rPr>
            <w:noProof/>
            <w:webHidden/>
          </w:rPr>
          <w:fldChar w:fldCharType="begin"/>
        </w:r>
        <w:r w:rsidR="00187E7E">
          <w:rPr>
            <w:noProof/>
            <w:webHidden/>
          </w:rPr>
          <w:instrText xml:space="preserve"> PAGEREF _Toc37079508 \h </w:instrText>
        </w:r>
        <w:r w:rsidR="00187E7E">
          <w:rPr>
            <w:noProof/>
            <w:webHidden/>
          </w:rPr>
        </w:r>
        <w:r w:rsidR="00187E7E">
          <w:rPr>
            <w:noProof/>
            <w:webHidden/>
          </w:rPr>
          <w:fldChar w:fldCharType="separate"/>
        </w:r>
        <w:r w:rsidR="00187E7E">
          <w:rPr>
            <w:noProof/>
            <w:webHidden/>
          </w:rPr>
          <w:t>23</w:t>
        </w:r>
        <w:r w:rsidR="00187E7E">
          <w:rPr>
            <w:noProof/>
            <w:webHidden/>
          </w:rPr>
          <w:fldChar w:fldCharType="end"/>
        </w:r>
      </w:hyperlink>
    </w:p>
    <w:p w14:paraId="3FC991A3" w14:textId="77777777" w:rsidR="00187E7E" w:rsidRDefault="003D62BD">
      <w:pPr>
        <w:pStyle w:val="TOC1"/>
        <w:tabs>
          <w:tab w:val="right" w:leader="dot" w:pos="1052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uk-UA" w:eastAsia="uk-UA"/>
        </w:rPr>
      </w:pPr>
      <w:hyperlink w:anchor="_Toc37079509" w:history="1">
        <w:r w:rsidR="00187E7E" w:rsidRPr="00A90CE2">
          <w:rPr>
            <w:rStyle w:val="Hyperlink"/>
            <w:noProof/>
            <w:lang w:val="uk-UA"/>
          </w:rPr>
          <w:t>Висновок</w:t>
        </w:r>
        <w:r w:rsidR="00187E7E">
          <w:rPr>
            <w:noProof/>
            <w:webHidden/>
          </w:rPr>
          <w:tab/>
        </w:r>
        <w:r w:rsidR="00187E7E">
          <w:rPr>
            <w:noProof/>
            <w:webHidden/>
          </w:rPr>
          <w:fldChar w:fldCharType="begin"/>
        </w:r>
        <w:r w:rsidR="00187E7E">
          <w:rPr>
            <w:noProof/>
            <w:webHidden/>
          </w:rPr>
          <w:instrText xml:space="preserve"> PAGEREF _Toc37079509 \h </w:instrText>
        </w:r>
        <w:r w:rsidR="00187E7E">
          <w:rPr>
            <w:noProof/>
            <w:webHidden/>
          </w:rPr>
        </w:r>
        <w:r w:rsidR="00187E7E">
          <w:rPr>
            <w:noProof/>
            <w:webHidden/>
          </w:rPr>
          <w:fldChar w:fldCharType="separate"/>
        </w:r>
        <w:r w:rsidR="00187E7E">
          <w:rPr>
            <w:noProof/>
            <w:webHidden/>
          </w:rPr>
          <w:t>23</w:t>
        </w:r>
        <w:r w:rsidR="00187E7E">
          <w:rPr>
            <w:noProof/>
            <w:webHidden/>
          </w:rPr>
          <w:fldChar w:fldCharType="end"/>
        </w:r>
      </w:hyperlink>
    </w:p>
    <w:p w14:paraId="32E4EB83" w14:textId="77777777" w:rsidR="00187E7E" w:rsidRDefault="003D62BD">
      <w:pPr>
        <w:pStyle w:val="TOC1"/>
        <w:tabs>
          <w:tab w:val="right" w:leader="dot" w:pos="1052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uk-UA" w:eastAsia="uk-UA"/>
        </w:rPr>
      </w:pPr>
      <w:hyperlink w:anchor="_Toc37079510" w:history="1">
        <w:r w:rsidR="00187E7E" w:rsidRPr="00A90CE2">
          <w:rPr>
            <w:rStyle w:val="Hyperlink"/>
            <w:noProof/>
            <w:lang w:val="uk-UA"/>
          </w:rPr>
          <w:t>Список літератури</w:t>
        </w:r>
        <w:r w:rsidR="00187E7E">
          <w:rPr>
            <w:noProof/>
            <w:webHidden/>
          </w:rPr>
          <w:tab/>
        </w:r>
        <w:r w:rsidR="00187E7E">
          <w:rPr>
            <w:noProof/>
            <w:webHidden/>
          </w:rPr>
          <w:fldChar w:fldCharType="begin"/>
        </w:r>
        <w:r w:rsidR="00187E7E">
          <w:rPr>
            <w:noProof/>
            <w:webHidden/>
          </w:rPr>
          <w:instrText xml:space="preserve"> PAGEREF _Toc37079510 \h </w:instrText>
        </w:r>
        <w:r w:rsidR="00187E7E">
          <w:rPr>
            <w:noProof/>
            <w:webHidden/>
          </w:rPr>
        </w:r>
        <w:r w:rsidR="00187E7E">
          <w:rPr>
            <w:noProof/>
            <w:webHidden/>
          </w:rPr>
          <w:fldChar w:fldCharType="separate"/>
        </w:r>
        <w:r w:rsidR="00187E7E">
          <w:rPr>
            <w:noProof/>
            <w:webHidden/>
          </w:rPr>
          <w:t>23</w:t>
        </w:r>
        <w:r w:rsidR="00187E7E">
          <w:rPr>
            <w:noProof/>
            <w:webHidden/>
          </w:rPr>
          <w:fldChar w:fldCharType="end"/>
        </w:r>
      </w:hyperlink>
    </w:p>
    <w:p w14:paraId="132BDD81" w14:textId="77777777" w:rsidR="00187E7E" w:rsidRDefault="00187E7E" w:rsidP="009961AF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fldChar w:fldCharType="end"/>
      </w:r>
    </w:p>
    <w:p w14:paraId="14DD5A55" w14:textId="77777777" w:rsidR="009B5A5B" w:rsidRDefault="009B5A5B" w:rsidP="009961AF">
      <w:pPr>
        <w:spacing w:line="360" w:lineRule="auto"/>
        <w:rPr>
          <w:sz w:val="28"/>
          <w:lang w:val="uk-UA"/>
        </w:rPr>
      </w:pPr>
    </w:p>
    <w:p w14:paraId="0ADF38C3" w14:textId="4A483218" w:rsidR="009B5A5B" w:rsidRPr="003D62BD" w:rsidRDefault="003D62BD" w:rsidP="003D62BD">
      <w:pPr>
        <w:pStyle w:val="ListParagraph"/>
        <w:numPr>
          <w:ilvl w:val="0"/>
          <w:numId w:val="17"/>
        </w:numPr>
        <w:spacing w:line="360" w:lineRule="auto"/>
        <w:rPr>
          <w:sz w:val="28"/>
          <w:lang w:val="ru-RU"/>
          <w:rPrChange w:id="2" w:author="Ruslan Yermolenko" w:date="2020-05-03T18:37:00Z">
            <w:rPr>
              <w:sz w:val="28"/>
              <w:lang w:val="uk-UA"/>
            </w:rPr>
          </w:rPrChange>
        </w:rPr>
        <w:pPrChange w:id="3" w:author="Ruslan Yermolenko" w:date="2020-05-03T18:37:00Z">
          <w:pPr>
            <w:spacing w:line="360" w:lineRule="auto"/>
          </w:pPr>
        </w:pPrChange>
      </w:pPr>
      <w:ins w:id="4" w:author="Ruslan Yermolenko" w:date="2020-05-03T18:37:00Z">
        <w:r>
          <w:rPr>
            <w:sz w:val="28"/>
            <w:lang w:val="uk-UA"/>
          </w:rPr>
          <w:t>Форматування та колір тексту назв розділів та підрозділів.</w:t>
        </w:r>
      </w:ins>
    </w:p>
    <w:p w14:paraId="30914810" w14:textId="77331E56" w:rsidR="009B5A5B" w:rsidRPr="005D6254" w:rsidRDefault="005D6254" w:rsidP="005D6254">
      <w:pPr>
        <w:pStyle w:val="ListParagraph"/>
        <w:numPr>
          <w:ilvl w:val="0"/>
          <w:numId w:val="17"/>
        </w:numPr>
        <w:spacing w:line="360" w:lineRule="auto"/>
        <w:rPr>
          <w:sz w:val="28"/>
          <w:lang w:val="uk-UA"/>
          <w:rPrChange w:id="5" w:author="Ruslan Yermolenko" w:date="2020-05-03T18:56:00Z">
            <w:rPr>
              <w:lang w:val="uk-UA"/>
            </w:rPr>
          </w:rPrChange>
        </w:rPr>
        <w:pPrChange w:id="6" w:author="Ruslan Yermolenko" w:date="2020-05-03T18:56:00Z">
          <w:pPr>
            <w:spacing w:line="360" w:lineRule="auto"/>
          </w:pPr>
        </w:pPrChange>
      </w:pPr>
      <w:ins w:id="7" w:author="Ruslan Yermolenko" w:date="2020-05-03T18:57:00Z">
        <w:r>
          <w:rPr>
            <w:sz w:val="28"/>
            <w:lang w:val="uk-UA"/>
          </w:rPr>
          <w:t>ДУЖЕ КОРОТКА ПРАКТИЧНА ЧАСТИНА . РОЗДІЛ 2 ТРЕБА РОЗШИРИТИ, РОЗДІЛ 1 СКОРОТИТИ.</w:t>
        </w:r>
      </w:ins>
    </w:p>
    <w:p w14:paraId="508662A1" w14:textId="7F37D95D" w:rsidR="009B5A5B" w:rsidRDefault="003D62BD" w:rsidP="009961AF">
      <w:pPr>
        <w:spacing w:line="360" w:lineRule="auto"/>
        <w:rPr>
          <w:ins w:id="8" w:author="Ruslan Yermolenko" w:date="2020-05-03T18:39:00Z"/>
          <w:sz w:val="28"/>
          <w:lang w:val="uk-UA"/>
        </w:rPr>
      </w:pPr>
      <w:ins w:id="9" w:author="Ruslan Yermolenko" w:date="2020-05-03T18:38:00Z">
        <w:r>
          <w:rPr>
            <w:sz w:val="28"/>
            <w:lang w:val="uk-UA"/>
          </w:rPr>
          <w:t xml:space="preserve">Рівні підрозділів 1-го розділу?. </w:t>
        </w:r>
      </w:ins>
      <w:ins w:id="10" w:author="Ruslan Yermolenko" w:date="2020-05-03T18:39:00Z">
        <w:r>
          <w:rPr>
            <w:sz w:val="28"/>
            <w:lang w:val="uk-UA"/>
          </w:rPr>
          <w:t xml:space="preserve">Зміст має бути </w:t>
        </w:r>
        <w:proofErr w:type="spellStart"/>
        <w:r>
          <w:rPr>
            <w:sz w:val="28"/>
            <w:lang w:val="uk-UA"/>
          </w:rPr>
          <w:t>стуктуйований</w:t>
        </w:r>
        <w:proofErr w:type="spellEnd"/>
        <w:r>
          <w:rPr>
            <w:sz w:val="28"/>
            <w:lang w:val="uk-UA"/>
          </w:rPr>
          <w:t>.</w:t>
        </w:r>
      </w:ins>
    </w:p>
    <w:p w14:paraId="1C9AD267" w14:textId="77777777" w:rsidR="003D62BD" w:rsidRDefault="003D62BD" w:rsidP="009961AF">
      <w:pPr>
        <w:spacing w:line="360" w:lineRule="auto"/>
        <w:rPr>
          <w:ins w:id="11" w:author="Ruslan Yermolenko" w:date="2020-05-03T18:39:00Z"/>
          <w:sz w:val="28"/>
          <w:lang w:val="uk-UA"/>
        </w:rPr>
      </w:pPr>
    </w:p>
    <w:p w14:paraId="47FB0F73" w14:textId="77777777" w:rsidR="003D62BD" w:rsidRDefault="003D62BD" w:rsidP="009961AF">
      <w:pPr>
        <w:spacing w:line="360" w:lineRule="auto"/>
        <w:rPr>
          <w:sz w:val="28"/>
          <w:lang w:val="uk-UA"/>
        </w:rPr>
      </w:pPr>
    </w:p>
    <w:p w14:paraId="4E82AC01" w14:textId="77777777" w:rsidR="009B5A5B" w:rsidRDefault="009B5A5B" w:rsidP="009961AF">
      <w:pPr>
        <w:spacing w:line="360" w:lineRule="auto"/>
        <w:rPr>
          <w:sz w:val="28"/>
          <w:lang w:val="uk-UA"/>
        </w:rPr>
      </w:pPr>
    </w:p>
    <w:p w14:paraId="060D8353" w14:textId="77777777" w:rsidR="00187E7E" w:rsidRDefault="00187E7E" w:rsidP="009961AF">
      <w:pPr>
        <w:spacing w:line="360" w:lineRule="auto"/>
        <w:rPr>
          <w:sz w:val="28"/>
          <w:lang w:val="uk-UA"/>
        </w:rPr>
      </w:pPr>
    </w:p>
    <w:p w14:paraId="4F73BC47" w14:textId="77777777" w:rsidR="00187E7E" w:rsidRDefault="00187E7E" w:rsidP="009961AF">
      <w:pPr>
        <w:spacing w:line="360" w:lineRule="auto"/>
        <w:rPr>
          <w:sz w:val="28"/>
          <w:lang w:val="uk-UA"/>
        </w:rPr>
      </w:pPr>
    </w:p>
    <w:p w14:paraId="260AC151" w14:textId="77777777" w:rsidR="00BE6056" w:rsidRDefault="00BE6056" w:rsidP="009961AF">
      <w:pPr>
        <w:spacing w:line="360" w:lineRule="auto"/>
        <w:rPr>
          <w:sz w:val="28"/>
          <w:lang w:val="uk-UA"/>
        </w:rPr>
      </w:pPr>
    </w:p>
    <w:p w14:paraId="05A70BE2" w14:textId="77777777" w:rsidR="00BE6056" w:rsidRDefault="00BE6056" w:rsidP="009961AF">
      <w:pPr>
        <w:spacing w:line="360" w:lineRule="auto"/>
        <w:rPr>
          <w:sz w:val="28"/>
          <w:lang w:val="uk-UA"/>
        </w:rPr>
      </w:pPr>
    </w:p>
    <w:p w14:paraId="747F8D34" w14:textId="77777777" w:rsidR="009B5A5B" w:rsidRDefault="00922E0E" w:rsidP="00710862">
      <w:pPr>
        <w:pStyle w:val="Heading1"/>
        <w:ind w:firstLine="284"/>
        <w:jc w:val="center"/>
        <w:rPr>
          <w:sz w:val="40"/>
          <w:lang w:val="uk-UA"/>
        </w:rPr>
      </w:pPr>
      <w:bookmarkStart w:id="12" w:name="_Toc37079281"/>
      <w:bookmarkStart w:id="13" w:name="_Toc37079495"/>
      <w:r w:rsidRPr="00922E0E">
        <w:rPr>
          <w:sz w:val="40"/>
          <w:lang w:val="uk-UA"/>
        </w:rPr>
        <w:t>Розділ 1. Теоретична частина</w:t>
      </w:r>
      <w:bookmarkEnd w:id="12"/>
      <w:bookmarkEnd w:id="13"/>
    </w:p>
    <w:p w14:paraId="5C58F541" w14:textId="77777777" w:rsidR="00922E0E" w:rsidRPr="00922E0E" w:rsidRDefault="00922E0E" w:rsidP="00710862">
      <w:pPr>
        <w:ind w:firstLine="284"/>
        <w:rPr>
          <w:lang w:val="uk-UA"/>
        </w:rPr>
      </w:pPr>
    </w:p>
    <w:p w14:paraId="5BC5B812" w14:textId="77777777" w:rsidR="009B5A5B" w:rsidRPr="00922E0E" w:rsidRDefault="00405AE0" w:rsidP="00710862">
      <w:pPr>
        <w:pStyle w:val="Heading2"/>
        <w:ind w:firstLine="284"/>
        <w:jc w:val="center"/>
        <w:rPr>
          <w:sz w:val="36"/>
          <w:lang w:val="uk-UA"/>
        </w:rPr>
      </w:pPr>
      <w:bookmarkStart w:id="14" w:name="_Toc37079282"/>
      <w:bookmarkStart w:id="15" w:name="_Toc37079496"/>
      <w:proofErr w:type="spellStart"/>
      <w:r w:rsidRPr="00922E0E">
        <w:rPr>
          <w:sz w:val="36"/>
          <w:lang w:val="uk-UA"/>
        </w:rPr>
        <w:t>Нейтронно</w:t>
      </w:r>
      <w:proofErr w:type="spellEnd"/>
      <w:r w:rsidRPr="00922E0E">
        <w:rPr>
          <w:sz w:val="36"/>
          <w:lang w:val="uk-UA"/>
        </w:rPr>
        <w:t>-активаційний аналіз (НАА)</w:t>
      </w:r>
      <w:bookmarkEnd w:id="14"/>
      <w:bookmarkEnd w:id="15"/>
    </w:p>
    <w:p w14:paraId="4B33753D" w14:textId="77777777" w:rsidR="009961AF" w:rsidRPr="008D3105" w:rsidRDefault="009961AF" w:rsidP="00710862">
      <w:pPr>
        <w:spacing w:line="360" w:lineRule="auto"/>
        <w:ind w:firstLine="284"/>
        <w:rPr>
          <w:sz w:val="28"/>
          <w:szCs w:val="28"/>
          <w:lang w:val="uk-UA"/>
        </w:rPr>
      </w:pPr>
    </w:p>
    <w:p w14:paraId="102571D1" w14:textId="1FDEC454" w:rsidR="00EB664E" w:rsidRDefault="00405AE0" w:rsidP="000D42DD">
      <w:pPr>
        <w:spacing w:line="360" w:lineRule="auto"/>
        <w:ind w:firstLine="284"/>
        <w:jc w:val="both"/>
        <w:rPr>
          <w:ins w:id="16" w:author="Ruslan Yermolenko" w:date="2020-05-03T18:42:00Z"/>
          <w:sz w:val="28"/>
          <w:szCs w:val="28"/>
          <w:lang w:val="uk-UA"/>
        </w:rPr>
      </w:pPr>
      <w:proofErr w:type="spellStart"/>
      <w:r w:rsidRPr="008D3105">
        <w:rPr>
          <w:sz w:val="28"/>
          <w:szCs w:val="28"/>
          <w:lang w:val="uk-UA"/>
        </w:rPr>
        <w:t>Нейтр</w:t>
      </w:r>
      <w:r w:rsidR="009961AF" w:rsidRPr="008D3105">
        <w:rPr>
          <w:sz w:val="28"/>
          <w:szCs w:val="28"/>
          <w:lang w:val="uk-UA"/>
        </w:rPr>
        <w:t>онно</w:t>
      </w:r>
      <w:proofErr w:type="spellEnd"/>
      <w:r w:rsidR="009961AF" w:rsidRPr="008D3105">
        <w:rPr>
          <w:sz w:val="28"/>
          <w:szCs w:val="28"/>
          <w:lang w:val="uk-UA"/>
        </w:rPr>
        <w:t xml:space="preserve"> – активаційний аналіз (НАА) – </w:t>
      </w:r>
      <w:r w:rsidRPr="003D62BD">
        <w:rPr>
          <w:sz w:val="28"/>
          <w:szCs w:val="28"/>
          <w:highlight w:val="yellow"/>
          <w:lang w:val="uk-UA"/>
          <w:rPrChange w:id="17" w:author="Ruslan Yermolenko" w:date="2020-05-03T18:39:00Z">
            <w:rPr>
              <w:sz w:val="28"/>
              <w:szCs w:val="28"/>
              <w:lang w:val="uk-UA"/>
            </w:rPr>
          </w:rPrChange>
        </w:rPr>
        <w:t>методика</w:t>
      </w:r>
      <w:r w:rsidR="009961AF" w:rsidRPr="003D62BD">
        <w:rPr>
          <w:sz w:val="28"/>
          <w:szCs w:val="28"/>
          <w:highlight w:val="yellow"/>
          <w:lang w:val="uk-UA"/>
          <w:rPrChange w:id="18" w:author="Ruslan Yermolenko" w:date="2020-05-03T18:39:00Z">
            <w:rPr>
              <w:sz w:val="28"/>
              <w:szCs w:val="28"/>
              <w:lang w:val="uk-UA"/>
            </w:rPr>
          </w:rPrChange>
        </w:rPr>
        <w:t xml:space="preserve"> визначення </w:t>
      </w:r>
      <w:r w:rsidRPr="003D62BD">
        <w:rPr>
          <w:sz w:val="28"/>
          <w:szCs w:val="28"/>
          <w:highlight w:val="yellow"/>
          <w:lang w:val="uk-UA"/>
          <w:rPrChange w:id="19" w:author="Ruslan Yermolenko" w:date="2020-05-03T18:39:00Z">
            <w:rPr>
              <w:sz w:val="28"/>
              <w:szCs w:val="28"/>
              <w:lang w:val="uk-UA"/>
            </w:rPr>
          </w:rPrChange>
        </w:rPr>
        <w:t>концентрації хімічних</w:t>
      </w:r>
      <w:ins w:id="20" w:author="Ruslan Yermolenko" w:date="2020-05-03T18:40:00Z">
        <w:r w:rsidR="003D62BD">
          <w:rPr>
            <w:sz w:val="28"/>
            <w:szCs w:val="28"/>
            <w:highlight w:val="yellow"/>
            <w:lang w:val="uk-UA"/>
          </w:rPr>
          <w:t xml:space="preserve"> (ми хіба хімічні елементи знаходимо???)</w:t>
        </w:r>
      </w:ins>
      <w:r w:rsidRPr="003D62BD">
        <w:rPr>
          <w:sz w:val="28"/>
          <w:szCs w:val="28"/>
          <w:highlight w:val="yellow"/>
          <w:lang w:val="uk-UA"/>
          <w:rPrChange w:id="21" w:author="Ruslan Yermolenko" w:date="2020-05-03T18:39:00Z">
            <w:rPr>
              <w:sz w:val="28"/>
              <w:szCs w:val="28"/>
              <w:lang w:val="uk-UA"/>
            </w:rPr>
          </w:rPrChange>
        </w:rPr>
        <w:t xml:space="preserve"> елементів у </w:t>
      </w:r>
      <w:r w:rsidR="009961AF" w:rsidRPr="003D62BD">
        <w:rPr>
          <w:sz w:val="28"/>
          <w:szCs w:val="28"/>
          <w:highlight w:val="yellow"/>
          <w:lang w:val="uk-UA"/>
          <w:rPrChange w:id="22" w:author="Ruslan Yermolenko" w:date="2020-05-03T18:39:00Z">
            <w:rPr>
              <w:sz w:val="28"/>
              <w:szCs w:val="28"/>
              <w:lang w:val="uk-UA"/>
            </w:rPr>
          </w:rPrChange>
        </w:rPr>
        <w:t>зразку завдяки ядерному</w:t>
      </w:r>
      <w:r w:rsidRPr="003D62BD">
        <w:rPr>
          <w:sz w:val="28"/>
          <w:szCs w:val="28"/>
          <w:highlight w:val="yellow"/>
          <w:lang w:val="uk-UA"/>
          <w:rPrChange w:id="23" w:author="Ruslan Yermolenko" w:date="2020-05-03T18:39:00Z">
            <w:rPr>
              <w:sz w:val="28"/>
              <w:szCs w:val="28"/>
              <w:lang w:val="uk-UA"/>
            </w:rPr>
          </w:rPrChange>
        </w:rPr>
        <w:t xml:space="preserve"> процесу з участю нейтронів</w:t>
      </w:r>
      <w:r w:rsidRPr="008D3105">
        <w:rPr>
          <w:sz w:val="28"/>
          <w:szCs w:val="28"/>
          <w:lang w:val="uk-UA"/>
        </w:rPr>
        <w:t xml:space="preserve">. </w:t>
      </w:r>
      <w:r w:rsidRPr="003D62BD">
        <w:rPr>
          <w:sz w:val="28"/>
          <w:szCs w:val="28"/>
          <w:highlight w:val="red"/>
          <w:lang w:val="uk-UA"/>
          <w:rPrChange w:id="24" w:author="Ruslan Yermolenko" w:date="2020-05-03T18:40:00Z">
            <w:rPr>
              <w:sz w:val="28"/>
              <w:szCs w:val="28"/>
              <w:lang w:val="uk-UA"/>
            </w:rPr>
          </w:rPrChange>
        </w:rPr>
        <w:t xml:space="preserve">НАА </w:t>
      </w:r>
      <w:r w:rsidR="009961AF" w:rsidRPr="003D62BD">
        <w:rPr>
          <w:sz w:val="28"/>
          <w:szCs w:val="28"/>
          <w:highlight w:val="red"/>
          <w:lang w:val="uk-UA"/>
          <w:rPrChange w:id="25" w:author="Ruslan Yermolenko" w:date="2020-05-03T18:40:00Z">
            <w:rPr>
              <w:sz w:val="28"/>
              <w:szCs w:val="28"/>
              <w:lang w:val="uk-UA"/>
            </w:rPr>
          </w:rPrChange>
        </w:rPr>
        <w:t xml:space="preserve">дозволяє визначити </w:t>
      </w:r>
      <w:r w:rsidRPr="003D62BD">
        <w:rPr>
          <w:sz w:val="28"/>
          <w:szCs w:val="28"/>
          <w:highlight w:val="red"/>
          <w:lang w:val="uk-UA"/>
          <w:rPrChange w:id="26" w:author="Ruslan Yermolenko" w:date="2020-05-03T18:40:00Z">
            <w:rPr>
              <w:sz w:val="28"/>
              <w:szCs w:val="28"/>
              <w:lang w:val="uk-UA"/>
            </w:rPr>
          </w:rPrChange>
        </w:rPr>
        <w:t>вміст</w:t>
      </w:r>
      <w:r w:rsidR="009961AF" w:rsidRPr="003D62BD">
        <w:rPr>
          <w:sz w:val="28"/>
          <w:szCs w:val="28"/>
          <w:highlight w:val="red"/>
          <w:lang w:val="uk-UA"/>
          <w:rPrChange w:id="27" w:author="Ruslan Yermolenko" w:date="2020-05-03T18:40:00Z">
            <w:rPr>
              <w:sz w:val="28"/>
              <w:szCs w:val="28"/>
              <w:lang w:val="uk-UA"/>
            </w:rPr>
          </w:rPrChange>
        </w:rPr>
        <w:t xml:space="preserve"> елементів, оскільки хімічна формула зразка для нього неістотна.</w:t>
      </w:r>
      <w:r w:rsidR="009961AF" w:rsidRPr="008D3105">
        <w:rPr>
          <w:sz w:val="28"/>
          <w:szCs w:val="28"/>
          <w:lang w:val="uk-UA"/>
        </w:rPr>
        <w:t xml:space="preserve"> Метод ґрунтується на нейтронній активації а, отже, потребує джерела нейтронів. Зразок </w:t>
      </w:r>
      <w:del w:id="28" w:author="Ruslan Yermolenko" w:date="2020-05-03T18:41:00Z">
        <w:r w:rsidR="009961AF" w:rsidRPr="008D3105" w:rsidDel="003D62BD">
          <w:rPr>
            <w:sz w:val="28"/>
            <w:szCs w:val="28"/>
            <w:lang w:val="uk-UA"/>
          </w:rPr>
          <w:delText xml:space="preserve">Бомбардують </w:delText>
        </w:r>
      </w:del>
      <w:ins w:id="29" w:author="Ruslan Yermolenko" w:date="2020-05-03T18:41:00Z">
        <w:r w:rsidR="003D62BD">
          <w:rPr>
            <w:sz w:val="28"/>
            <w:szCs w:val="28"/>
            <w:lang w:val="uk-UA"/>
          </w:rPr>
          <w:t>б</w:t>
        </w:r>
        <w:r w:rsidR="003D62BD" w:rsidRPr="008D3105">
          <w:rPr>
            <w:sz w:val="28"/>
            <w:szCs w:val="28"/>
            <w:lang w:val="uk-UA"/>
          </w:rPr>
          <w:t xml:space="preserve">омбардують </w:t>
        </w:r>
      </w:ins>
      <w:r w:rsidR="009961AF" w:rsidRPr="008D3105">
        <w:rPr>
          <w:sz w:val="28"/>
          <w:szCs w:val="28"/>
          <w:lang w:val="uk-UA"/>
        </w:rPr>
        <w:t>нейтронами, внаслідок чого утворюються елементи з радіоактивними ізотопами, які мають короткий</w:t>
      </w:r>
      <w:ins w:id="30" w:author="Ruslan Yermolenko" w:date="2020-05-03T18:41:00Z">
        <w:r w:rsidR="003D62BD">
          <w:rPr>
            <w:sz w:val="28"/>
            <w:szCs w:val="28"/>
            <w:lang w:val="uk-UA"/>
          </w:rPr>
          <w:t xml:space="preserve"> (чому тільки короткий?)</w:t>
        </w:r>
      </w:ins>
      <w:r w:rsidR="009961AF" w:rsidRPr="008D3105">
        <w:rPr>
          <w:sz w:val="28"/>
          <w:szCs w:val="28"/>
          <w:lang w:val="uk-UA"/>
        </w:rPr>
        <w:t xml:space="preserve"> період напіврозпаду. Радіоактивне випромінювання та радіоактивний розпад добре відомі для кожного елемента. Використовуючи цю інформацію, можна вивчати спектри випромінювання радіоактивного зразка та визначити в ньому концентрації </w:t>
      </w:r>
      <w:r w:rsidR="008D3105" w:rsidRPr="008D3105">
        <w:rPr>
          <w:sz w:val="28"/>
          <w:szCs w:val="28"/>
          <w:lang w:val="uk-UA"/>
        </w:rPr>
        <w:t>елементів. Особливою перевагою цього методу є те, що він не руйнує зразок, а тривалість наведеної радіації</w:t>
      </w:r>
      <w:ins w:id="31" w:author="Ruslan Yermolenko" w:date="2020-05-03T18:41:00Z">
        <w:r w:rsidR="003D62BD">
          <w:rPr>
            <w:sz w:val="28"/>
            <w:szCs w:val="28"/>
            <w:lang w:val="uk-UA"/>
          </w:rPr>
          <w:t xml:space="preserve"> (що за терм</w:t>
        </w:r>
      </w:ins>
      <w:ins w:id="32" w:author="Ruslan Yermolenko" w:date="2020-05-03T18:42:00Z">
        <w:r w:rsidR="003D62BD">
          <w:rPr>
            <w:sz w:val="28"/>
            <w:szCs w:val="28"/>
            <w:lang w:val="uk-UA"/>
          </w:rPr>
          <w:t>іни?</w:t>
        </w:r>
      </w:ins>
      <w:ins w:id="33" w:author="Ruslan Yermolenko" w:date="2020-05-03T18:41:00Z">
        <w:r w:rsidR="003D62BD">
          <w:rPr>
            <w:sz w:val="28"/>
            <w:szCs w:val="28"/>
            <w:lang w:val="uk-UA"/>
          </w:rPr>
          <w:t>)</w:t>
        </w:r>
      </w:ins>
      <w:r w:rsidR="008D3105" w:rsidRPr="008D3105">
        <w:rPr>
          <w:sz w:val="28"/>
          <w:szCs w:val="28"/>
          <w:lang w:val="uk-UA"/>
        </w:rPr>
        <w:t xml:space="preserve"> зазвичай становить від декількох </w:t>
      </w:r>
      <w:proofErr w:type="spellStart"/>
      <w:r w:rsidR="008D3105" w:rsidRPr="008D3105">
        <w:rPr>
          <w:sz w:val="28"/>
          <w:szCs w:val="28"/>
          <w:lang w:val="uk-UA"/>
        </w:rPr>
        <w:t>наносекунд</w:t>
      </w:r>
      <w:proofErr w:type="spellEnd"/>
      <w:r w:rsidR="008D3105" w:rsidRPr="008D3105">
        <w:rPr>
          <w:sz w:val="28"/>
          <w:szCs w:val="28"/>
          <w:lang w:val="uk-UA"/>
        </w:rPr>
        <w:t xml:space="preserve"> до годин. </w:t>
      </w:r>
      <w:r w:rsidR="008D3105" w:rsidRPr="003D62BD">
        <w:rPr>
          <w:sz w:val="28"/>
          <w:szCs w:val="28"/>
          <w:highlight w:val="red"/>
          <w:lang w:val="uk-UA"/>
          <w:rPrChange w:id="34" w:author="Ruslan Yermolenko" w:date="2020-05-03T18:43:00Z">
            <w:rPr>
              <w:sz w:val="28"/>
              <w:szCs w:val="28"/>
              <w:lang w:val="uk-UA"/>
            </w:rPr>
          </w:rPrChange>
        </w:rPr>
        <w:t>Метод використовується для визначення активності радіоактивних зразків та дорогоцінних металів у рудах</w:t>
      </w:r>
      <w:ins w:id="35" w:author="Ruslan Yermolenko" w:date="2020-05-03T18:43:00Z">
        <w:r w:rsidR="003D62BD" w:rsidRPr="003D62BD">
          <w:rPr>
            <w:sz w:val="28"/>
            <w:szCs w:val="28"/>
            <w:highlight w:val="red"/>
            <w:lang w:val="uk-UA"/>
            <w:rPrChange w:id="36" w:author="Ruslan Yermolenko" w:date="2020-05-03T18:43:00Z">
              <w:rPr>
                <w:sz w:val="28"/>
                <w:szCs w:val="28"/>
                <w:lang w:val="uk-UA"/>
              </w:rPr>
            </w:rPrChange>
          </w:rPr>
          <w:t xml:space="preserve"> (???)</w:t>
        </w:r>
      </w:ins>
      <w:r w:rsidR="008D3105" w:rsidRPr="003D62BD">
        <w:rPr>
          <w:sz w:val="28"/>
          <w:szCs w:val="28"/>
          <w:highlight w:val="red"/>
          <w:lang w:val="uk-UA"/>
          <w:rPrChange w:id="37" w:author="Ruslan Yermolenko" w:date="2020-05-03T18:43:00Z">
            <w:rPr>
              <w:sz w:val="28"/>
              <w:szCs w:val="28"/>
              <w:lang w:val="uk-UA"/>
            </w:rPr>
          </w:rPrChange>
        </w:rPr>
        <w:t>.</w:t>
      </w:r>
    </w:p>
    <w:p w14:paraId="66E2CF63" w14:textId="58516EC8" w:rsidR="003D62BD" w:rsidRPr="008D3105" w:rsidRDefault="003D62BD" w:rsidP="000D42DD">
      <w:pPr>
        <w:spacing w:line="360" w:lineRule="auto"/>
        <w:ind w:firstLine="284"/>
        <w:jc w:val="both"/>
        <w:rPr>
          <w:sz w:val="28"/>
          <w:szCs w:val="28"/>
          <w:lang w:val="uk-UA"/>
        </w:rPr>
      </w:pPr>
      <w:ins w:id="38" w:author="Ruslan Yermolenko" w:date="2020-05-03T18:42:00Z">
        <w:r>
          <w:rPr>
            <w:sz w:val="28"/>
            <w:szCs w:val="28"/>
            <w:lang w:val="uk-UA"/>
          </w:rPr>
          <w:t xml:space="preserve">Тест </w:t>
        </w:r>
      </w:ins>
      <w:proofErr w:type="spellStart"/>
      <w:ins w:id="39" w:author="Ruslan Yermolenko" w:date="2020-05-03T18:43:00Z">
        <w:r>
          <w:rPr>
            <w:sz w:val="28"/>
            <w:szCs w:val="28"/>
            <w:lang w:val="uk-UA"/>
          </w:rPr>
          <w:t>верто</w:t>
        </w:r>
        <w:proofErr w:type="spellEnd"/>
        <w:r>
          <w:rPr>
            <w:sz w:val="28"/>
            <w:szCs w:val="28"/>
            <w:lang w:val="uk-UA"/>
          </w:rPr>
          <w:t xml:space="preserve"> переписати </w:t>
        </w:r>
        <w:proofErr w:type="spellStart"/>
        <w:r>
          <w:rPr>
            <w:sz w:val="28"/>
            <w:szCs w:val="28"/>
            <w:lang w:val="uk-UA"/>
          </w:rPr>
          <w:t>ьільш</w:t>
        </w:r>
        <w:proofErr w:type="spellEnd"/>
        <w:r>
          <w:rPr>
            <w:sz w:val="28"/>
            <w:szCs w:val="28"/>
            <w:lang w:val="uk-UA"/>
          </w:rPr>
          <w:t xml:space="preserve"> науковою мовою. </w:t>
        </w:r>
      </w:ins>
    </w:p>
    <w:p w14:paraId="078C0B70" w14:textId="77777777" w:rsidR="008D3105" w:rsidRPr="00922E0E" w:rsidRDefault="00405AE0" w:rsidP="00710862">
      <w:pPr>
        <w:pStyle w:val="Heading3"/>
        <w:ind w:firstLine="284"/>
        <w:jc w:val="right"/>
        <w:rPr>
          <w:sz w:val="32"/>
          <w:lang w:val="uk-UA"/>
        </w:rPr>
      </w:pPr>
      <w:bookmarkStart w:id="40" w:name="_Toc37079283"/>
      <w:bookmarkStart w:id="41" w:name="_Toc37079497"/>
      <w:r w:rsidRPr="00922E0E">
        <w:rPr>
          <w:sz w:val="32"/>
          <w:lang w:val="uk-UA"/>
        </w:rPr>
        <w:t>Огляд</w:t>
      </w:r>
      <w:bookmarkEnd w:id="40"/>
      <w:bookmarkEnd w:id="41"/>
    </w:p>
    <w:p w14:paraId="229F771F" w14:textId="558BF0DA" w:rsidR="008D3105" w:rsidRPr="008D3105" w:rsidRDefault="008D3105" w:rsidP="00710862">
      <w:pPr>
        <w:ind w:firstLine="284"/>
        <w:rPr>
          <w:sz w:val="28"/>
          <w:szCs w:val="28"/>
          <w:lang w:val="uk-UA"/>
        </w:rPr>
      </w:pPr>
    </w:p>
    <w:p w14:paraId="5AA992E9" w14:textId="3E691B80" w:rsidR="00ED3B75" w:rsidRDefault="008D3105" w:rsidP="000D42DD">
      <w:pPr>
        <w:spacing w:line="360" w:lineRule="auto"/>
        <w:ind w:firstLine="284"/>
        <w:jc w:val="both"/>
        <w:rPr>
          <w:ins w:id="42" w:author="Ruslan Yermolenko" w:date="2020-05-03T18:45:00Z"/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Нейтронно</w:t>
      </w:r>
      <w:proofErr w:type="spellEnd"/>
      <w:r>
        <w:rPr>
          <w:sz w:val="28"/>
          <w:szCs w:val="28"/>
          <w:lang w:val="uk-UA"/>
        </w:rPr>
        <w:t xml:space="preserve"> – активаційний аналіз є чутливим багатоелементним аналітичним методом для якісного та кількісного аналізу практично всіх елементів</w:t>
      </w:r>
      <w:ins w:id="43" w:author="Ruslan Yermolenko" w:date="2020-05-03T18:44:00Z">
        <w:r w:rsidR="003D62BD">
          <w:rPr>
            <w:sz w:val="28"/>
            <w:szCs w:val="28"/>
            <w:lang w:val="uk-UA"/>
          </w:rPr>
          <w:t xml:space="preserve"> (Знову </w:t>
        </w:r>
        <w:r w:rsidR="003D62BD">
          <w:rPr>
            <w:sz w:val="28"/>
            <w:szCs w:val="28"/>
            <w:lang w:val="uk-UA"/>
          </w:rPr>
          <w:lastRenderedPageBreak/>
          <w:t>визначення методу???)</w:t>
        </w:r>
      </w:ins>
      <w:r>
        <w:rPr>
          <w:sz w:val="28"/>
          <w:szCs w:val="28"/>
          <w:lang w:val="uk-UA"/>
        </w:rPr>
        <w:t xml:space="preserve">. НАА відкрили 1936 року </w:t>
      </w:r>
      <w:proofErr w:type="spellStart"/>
      <w:r>
        <w:rPr>
          <w:sz w:val="28"/>
          <w:szCs w:val="28"/>
          <w:lang w:val="uk-UA"/>
        </w:rPr>
        <w:t>Гевеші</w:t>
      </w:r>
      <w:proofErr w:type="spellEnd"/>
      <w:r>
        <w:rPr>
          <w:sz w:val="28"/>
          <w:szCs w:val="28"/>
          <w:lang w:val="uk-UA"/>
        </w:rPr>
        <w:t xml:space="preserve"> та </w:t>
      </w:r>
      <w:proofErr w:type="spellStart"/>
      <w:r>
        <w:rPr>
          <w:sz w:val="28"/>
          <w:szCs w:val="28"/>
          <w:lang w:val="uk-UA"/>
        </w:rPr>
        <w:t>Леві</w:t>
      </w:r>
      <w:proofErr w:type="spellEnd"/>
      <w:r>
        <w:rPr>
          <w:sz w:val="28"/>
          <w:szCs w:val="28"/>
          <w:lang w:val="uk-UA"/>
        </w:rPr>
        <w:t>. Вони виявили, що зразки, які містять певні рідкоземельні елементи стали дуже радіоактивними після контакту з джерелом нейтронів</w:t>
      </w:r>
      <w:r w:rsidRPr="003D62BD">
        <w:rPr>
          <w:sz w:val="28"/>
          <w:szCs w:val="28"/>
          <w:lang w:val="uk-UA"/>
          <w:rPrChange w:id="44" w:author="Ruslan Yermolenko" w:date="2020-05-03T18:37:00Z">
            <w:rPr>
              <w:sz w:val="28"/>
              <w:szCs w:val="28"/>
            </w:rPr>
          </w:rPrChange>
        </w:rPr>
        <w:t>[</w:t>
      </w:r>
      <w:r>
        <w:rPr>
          <w:sz w:val="28"/>
          <w:szCs w:val="28"/>
          <w:lang w:val="uk-UA"/>
        </w:rPr>
        <w:t>1</w:t>
      </w:r>
      <w:r w:rsidRPr="003D62BD">
        <w:rPr>
          <w:sz w:val="28"/>
          <w:szCs w:val="28"/>
          <w:lang w:val="uk-UA"/>
          <w:rPrChange w:id="45" w:author="Ruslan Yermolenko" w:date="2020-05-03T18:37:00Z">
            <w:rPr>
              <w:sz w:val="28"/>
              <w:szCs w:val="28"/>
            </w:rPr>
          </w:rPrChange>
        </w:rPr>
        <w:t>]</w:t>
      </w:r>
      <w:r>
        <w:rPr>
          <w:sz w:val="28"/>
          <w:szCs w:val="28"/>
          <w:lang w:val="uk-UA"/>
        </w:rPr>
        <w:t xml:space="preserve">. Це спостереження привело до використання наведеної радіоактивності для ідентифікації елементів. НАА істотно відрізняється від інших спектроскопічних методів аналізу тим, що ґрунтується не на елеронних переходах, а на ядерних переходах. Для проведення аналізу НАА зразок поміщають у придатний для ного об’єкт опромінення та бомбардують нейтронами. Це створює штучні </w:t>
      </w:r>
      <w:r w:rsidR="00ED3B75">
        <w:rPr>
          <w:sz w:val="28"/>
          <w:szCs w:val="28"/>
          <w:lang w:val="uk-UA"/>
        </w:rPr>
        <w:t xml:space="preserve">радіоізотопи елементів, наявних в об’єкті. Після </w:t>
      </w:r>
      <w:r w:rsidR="00B210FC"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 wp14:anchorId="6D1EAE7A" wp14:editId="4D18680B">
            <wp:simplePos x="0" y="0"/>
            <wp:positionH relativeFrom="column">
              <wp:posOffset>-14605</wp:posOffset>
            </wp:positionH>
            <wp:positionV relativeFrom="paragraph">
              <wp:posOffset>628650</wp:posOffset>
            </wp:positionV>
            <wp:extent cx="6067425" cy="2619375"/>
            <wp:effectExtent l="0" t="0" r="9525" b="9525"/>
            <wp:wrapTopAndBottom/>
            <wp:docPr id="2" name="Рисунок 2" descr="[Figure 1: Diagram illustrating the process of neutron capture by a target nucleus followed by the emission of gamma rays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[Figure 1: Diagram illustrating the process of neutron capture by a target nucleus followed by the emission of gamma rays.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3B75">
        <w:rPr>
          <w:sz w:val="28"/>
          <w:szCs w:val="28"/>
          <w:lang w:val="uk-UA"/>
        </w:rPr>
        <w:t>опромінення, штучні радіоактивні ізотопи розпадаються з випромінювання частинок або, що ще важливіше, гамма – променів.</w:t>
      </w:r>
    </w:p>
    <w:p w14:paraId="6150C08F" w14:textId="71F81D97" w:rsidR="00BA526D" w:rsidRDefault="00BA526D" w:rsidP="000D42DD">
      <w:pPr>
        <w:spacing w:line="360" w:lineRule="auto"/>
        <w:ind w:firstLine="284"/>
        <w:jc w:val="both"/>
        <w:rPr>
          <w:ins w:id="46" w:author="Ruslan Yermolenko" w:date="2020-05-03T18:45:00Z"/>
          <w:sz w:val="28"/>
          <w:szCs w:val="28"/>
          <w:lang w:val="uk-UA"/>
        </w:rPr>
      </w:pPr>
    </w:p>
    <w:p w14:paraId="56941C6B" w14:textId="0813EDBC" w:rsidR="00BA526D" w:rsidRDefault="00BA526D" w:rsidP="000D42DD">
      <w:pPr>
        <w:spacing w:line="360" w:lineRule="auto"/>
        <w:ind w:firstLine="284"/>
        <w:jc w:val="both"/>
        <w:rPr>
          <w:sz w:val="28"/>
          <w:szCs w:val="28"/>
          <w:lang w:val="uk-UA"/>
        </w:rPr>
      </w:pPr>
      <w:ins w:id="47" w:author="Ruslan Yermolenko" w:date="2020-05-03T18:45:00Z">
        <w:r>
          <w:rPr>
            <w:sz w:val="28"/>
            <w:szCs w:val="28"/>
            <w:lang w:val="uk-UA"/>
          </w:rPr>
          <w:t xml:space="preserve">Усі рисунки мають бути </w:t>
        </w:r>
      </w:ins>
      <w:proofErr w:type="spellStart"/>
      <w:ins w:id="48" w:author="Ruslan Yermolenko" w:date="2020-05-03T18:55:00Z">
        <w:r w:rsidR="005D6254">
          <w:rPr>
            <w:sz w:val="28"/>
            <w:szCs w:val="28"/>
            <w:lang w:val="uk-UA"/>
          </w:rPr>
          <w:t>прономеровані</w:t>
        </w:r>
        <w:proofErr w:type="spellEnd"/>
        <w:r w:rsidR="005D6254">
          <w:rPr>
            <w:sz w:val="28"/>
            <w:szCs w:val="28"/>
            <w:lang w:val="uk-UA"/>
          </w:rPr>
          <w:t xml:space="preserve"> та </w:t>
        </w:r>
      </w:ins>
      <w:ins w:id="49" w:author="Ruslan Yermolenko" w:date="2020-05-03T18:45:00Z">
        <w:r>
          <w:rPr>
            <w:sz w:val="28"/>
            <w:szCs w:val="28"/>
            <w:lang w:val="uk-UA"/>
          </w:rPr>
          <w:t>підписані. Підписи на українській мові.</w:t>
        </w:r>
      </w:ins>
    </w:p>
    <w:p w14:paraId="62448154" w14:textId="77777777" w:rsidR="00BA526D" w:rsidRDefault="00BA526D" w:rsidP="000D42DD">
      <w:pPr>
        <w:spacing w:line="360" w:lineRule="auto"/>
        <w:ind w:firstLine="284"/>
        <w:jc w:val="both"/>
        <w:rPr>
          <w:ins w:id="50" w:author="Ruslan Yermolenko" w:date="2020-05-03T18:46:00Z"/>
          <w:sz w:val="28"/>
          <w:szCs w:val="28"/>
          <w:lang w:val="uk-UA"/>
        </w:rPr>
      </w:pPr>
    </w:p>
    <w:p w14:paraId="37C44247" w14:textId="26B8C93A" w:rsidR="00BA526D" w:rsidRDefault="005B47BE" w:rsidP="000D42DD">
      <w:pPr>
        <w:spacing w:line="360" w:lineRule="auto"/>
        <w:ind w:firstLine="284"/>
        <w:jc w:val="both"/>
        <w:rPr>
          <w:ins w:id="51" w:author="Ruslan Yermolenko" w:date="2020-05-03T18:47:00Z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anchor distT="0" distB="0" distL="114300" distR="114300" simplePos="0" relativeHeight="251660288" behindDoc="0" locked="0" layoutInCell="1" allowOverlap="1" wp14:anchorId="3C5C533A" wp14:editId="3CF19AC2">
            <wp:simplePos x="0" y="0"/>
            <wp:positionH relativeFrom="column">
              <wp:posOffset>-13335</wp:posOffset>
            </wp:positionH>
            <wp:positionV relativeFrom="paragraph">
              <wp:posOffset>5068570</wp:posOffset>
            </wp:positionV>
            <wp:extent cx="6152515" cy="2562225"/>
            <wp:effectExtent l="0" t="0" r="635" b="9525"/>
            <wp:wrapTopAndBottom/>
            <wp:docPr id="1" name="Рисунок 1" descr="Nuclear processes occurring when cobalt is irradiated with neutr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clear processes occurring when cobalt is irradiated with neutr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3B75">
        <w:rPr>
          <w:sz w:val="28"/>
          <w:szCs w:val="28"/>
          <w:lang w:val="uk-UA"/>
        </w:rPr>
        <w:t>Для успішного проведення процедури НАА, зразок потрібно ретельно відібрати. У багатьох випадках невеликі об’єкти можуть бути опромінені та проаналізовані без необхідності відбору проб. Але найчастіше береться невеликий зразок, зазвичай, шляхом буріння в непримітному місці. Проба близько 50 мг є достатньою, оскільки пошкодження об’єкта зведено до мінімуму</w:t>
      </w:r>
      <w:r w:rsidR="00ED3B75" w:rsidRPr="003D62BD">
        <w:rPr>
          <w:sz w:val="28"/>
          <w:szCs w:val="28"/>
          <w:lang w:val="ru-RU"/>
          <w:rPrChange w:id="52" w:author="Ruslan Yermolenko" w:date="2020-05-03T18:37:00Z">
            <w:rPr>
              <w:sz w:val="28"/>
              <w:szCs w:val="28"/>
            </w:rPr>
          </w:rPrChange>
        </w:rPr>
        <w:t>[</w:t>
      </w:r>
      <w:r w:rsidR="00ED3B75">
        <w:rPr>
          <w:sz w:val="28"/>
          <w:szCs w:val="28"/>
          <w:lang w:val="uk-UA"/>
        </w:rPr>
        <w:t>2</w:t>
      </w:r>
      <w:r w:rsidR="00ED3B75" w:rsidRPr="003D62BD">
        <w:rPr>
          <w:sz w:val="28"/>
          <w:szCs w:val="28"/>
          <w:lang w:val="ru-RU"/>
          <w:rPrChange w:id="53" w:author="Ruslan Yermolenko" w:date="2020-05-03T18:37:00Z">
            <w:rPr>
              <w:sz w:val="28"/>
              <w:szCs w:val="28"/>
            </w:rPr>
          </w:rPrChange>
        </w:rPr>
        <w:t>]</w:t>
      </w:r>
      <w:r w:rsidR="00ED3B75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="00ED3B75">
        <w:rPr>
          <w:sz w:val="28"/>
          <w:szCs w:val="28"/>
          <w:lang w:val="uk-UA"/>
        </w:rPr>
        <w:t>Дуже часто для взяття двох проб використовують два свердла з різних матеріалів. Це дозволяє виявити будь – які забруднення зразка матеріалом свердла.</w:t>
      </w:r>
      <w:ins w:id="54" w:author="Ruslan Yermolenko" w:date="2020-05-03T18:48:00Z">
        <w:r w:rsidR="00BA526D" w:rsidRPr="00BA526D">
          <w:rPr>
            <w:sz w:val="28"/>
            <w:szCs w:val="28"/>
            <w:lang w:val="uk-UA"/>
          </w:rPr>
          <w:t xml:space="preserve"> </w:t>
        </w:r>
        <w:r w:rsidR="00BA526D">
          <w:rPr>
            <w:sz w:val="28"/>
            <w:szCs w:val="28"/>
            <w:lang w:val="uk-UA"/>
          </w:rPr>
          <w:t xml:space="preserve">(НАВІЩО ЦЕ ВСЕ ПИСАТИ???? МЕТОД ТРЕБА ОПИСАТИ ТАК, ЯК МИ ПЛАНУЄМО ВИКОРИСТОВУВАТИ. </w:t>
        </w:r>
      </w:ins>
      <w:ins w:id="55" w:author="Ruslan Yermolenko" w:date="2020-05-03T18:49:00Z">
        <w:r w:rsidR="00BA526D">
          <w:rPr>
            <w:sz w:val="28"/>
            <w:szCs w:val="28"/>
            <w:lang w:val="uk-UA"/>
          </w:rPr>
          <w:t>ЦЕ ВСЕ ТЕХНОЛОГІЧНІ ДЕТАЛІ, ЯКІ МИ НЕ ЗАСТОСОВУЄМО.</w:t>
        </w:r>
      </w:ins>
      <w:ins w:id="56" w:author="Ruslan Yermolenko" w:date="2020-05-03T18:48:00Z">
        <w:r w:rsidR="00BA526D">
          <w:rPr>
            <w:sz w:val="28"/>
            <w:szCs w:val="28"/>
            <w:lang w:val="uk-UA"/>
          </w:rPr>
          <w:t xml:space="preserve">) </w:t>
        </w:r>
      </w:ins>
      <w:r w:rsidR="00ED3B75">
        <w:rPr>
          <w:sz w:val="28"/>
          <w:szCs w:val="28"/>
          <w:lang w:val="uk-UA"/>
        </w:rPr>
        <w:t xml:space="preserve"> Поті</w:t>
      </w:r>
      <w:r>
        <w:rPr>
          <w:sz w:val="28"/>
          <w:szCs w:val="28"/>
          <w:lang w:val="uk-UA"/>
        </w:rPr>
        <w:t>м</w:t>
      </w:r>
      <w:r w:rsidR="00ED3B75">
        <w:rPr>
          <w:sz w:val="28"/>
          <w:szCs w:val="28"/>
          <w:lang w:val="uk-UA"/>
        </w:rPr>
        <w:t xml:space="preserve"> зразок поміщають у флакон, зроблений з лінійного поліетилену або кварцу високої частоти</w:t>
      </w:r>
      <w:r w:rsidR="00ED3B75" w:rsidRPr="003D62BD">
        <w:rPr>
          <w:sz w:val="28"/>
          <w:szCs w:val="28"/>
          <w:lang w:val="uk-UA"/>
          <w:rPrChange w:id="57" w:author="Ruslan Yermolenko" w:date="2020-05-03T18:37:00Z">
            <w:rPr>
              <w:sz w:val="28"/>
              <w:szCs w:val="28"/>
            </w:rPr>
          </w:rPrChange>
        </w:rPr>
        <w:t>[</w:t>
      </w:r>
      <w:r w:rsidR="00ED3B75">
        <w:rPr>
          <w:sz w:val="28"/>
          <w:szCs w:val="28"/>
          <w:lang w:val="uk-UA"/>
        </w:rPr>
        <w:t>3</w:t>
      </w:r>
      <w:r w:rsidR="00ED3B75" w:rsidRPr="003D62BD">
        <w:rPr>
          <w:sz w:val="28"/>
          <w:szCs w:val="28"/>
          <w:lang w:val="uk-UA"/>
          <w:rPrChange w:id="58" w:author="Ruslan Yermolenko" w:date="2020-05-03T18:37:00Z">
            <w:rPr>
              <w:sz w:val="28"/>
              <w:szCs w:val="28"/>
            </w:rPr>
          </w:rPrChange>
        </w:rPr>
        <w:t>]</w:t>
      </w:r>
      <w:r w:rsidR="00ED3B75">
        <w:rPr>
          <w:sz w:val="28"/>
          <w:szCs w:val="28"/>
          <w:lang w:val="uk-UA"/>
        </w:rPr>
        <w:t xml:space="preserve">. Флакони бувають різних форм і розмірів, що залежить від різних типів зразків. Потім зразок та стандарт упаковують і опромінюють у відповідному реакторі постійним потоком нейтронів. Типовий реактор для опромінення використовує реакцію поділу ядра урану, забезпечуючи високий потік нейтронів, і найвищий показник чутливості </w:t>
      </w:r>
      <w:r w:rsidR="00CD1EDB">
        <w:rPr>
          <w:sz w:val="28"/>
          <w:szCs w:val="28"/>
          <w:lang w:val="uk-UA"/>
        </w:rPr>
        <w:t>для більшості елементів. Нейтронний потік такого реактора має порядок 10</w:t>
      </w:r>
      <w:r w:rsidR="00CD1EDB">
        <w:rPr>
          <w:sz w:val="28"/>
          <w:szCs w:val="28"/>
          <w:vertAlign w:val="superscript"/>
          <w:lang w:val="uk-UA"/>
        </w:rPr>
        <w:t>12</w:t>
      </w:r>
      <w:r w:rsidR="00CD1EDB">
        <w:rPr>
          <w:sz w:val="28"/>
          <w:szCs w:val="28"/>
          <w:lang w:val="uk-UA"/>
        </w:rPr>
        <w:t xml:space="preserve"> см</w:t>
      </w:r>
      <w:r w:rsidR="00CD1EDB">
        <w:rPr>
          <w:sz w:val="28"/>
          <w:szCs w:val="28"/>
          <w:vertAlign w:val="superscript"/>
          <w:lang w:val="uk-UA"/>
        </w:rPr>
        <w:t>-2</w:t>
      </w:r>
      <w:r w:rsidR="00CD1EDB">
        <w:rPr>
          <w:sz w:val="28"/>
          <w:szCs w:val="28"/>
          <w:lang w:val="uk-UA"/>
        </w:rPr>
        <w:t>с</w:t>
      </w:r>
      <w:r w:rsidR="00CD1EDB">
        <w:rPr>
          <w:sz w:val="28"/>
          <w:szCs w:val="28"/>
          <w:vertAlign w:val="superscript"/>
          <w:lang w:val="uk-UA"/>
        </w:rPr>
        <w:t xml:space="preserve">-1 </w:t>
      </w:r>
      <w:r w:rsidR="00CD1EDB" w:rsidRPr="003D62BD">
        <w:rPr>
          <w:sz w:val="28"/>
          <w:szCs w:val="28"/>
          <w:lang w:val="ru-RU"/>
          <w:rPrChange w:id="59" w:author="Ruslan Yermolenko" w:date="2020-05-03T18:37:00Z">
            <w:rPr>
              <w:sz w:val="28"/>
              <w:szCs w:val="28"/>
            </w:rPr>
          </w:rPrChange>
        </w:rPr>
        <w:t>[</w:t>
      </w:r>
      <w:r w:rsidR="00CD1EDB">
        <w:rPr>
          <w:sz w:val="28"/>
          <w:szCs w:val="28"/>
          <w:lang w:val="uk-UA"/>
        </w:rPr>
        <w:t>4</w:t>
      </w:r>
      <w:r w:rsidR="00CD1EDB" w:rsidRPr="003D62BD">
        <w:rPr>
          <w:sz w:val="28"/>
          <w:szCs w:val="28"/>
          <w:lang w:val="ru-RU"/>
          <w:rPrChange w:id="60" w:author="Ruslan Yermolenko" w:date="2020-05-03T18:37:00Z">
            <w:rPr>
              <w:sz w:val="28"/>
              <w:szCs w:val="28"/>
            </w:rPr>
          </w:rPrChange>
        </w:rPr>
        <w:t>]</w:t>
      </w:r>
      <w:r w:rsidR="00CD1EDB">
        <w:rPr>
          <w:sz w:val="28"/>
          <w:szCs w:val="28"/>
          <w:lang w:val="uk-UA"/>
        </w:rPr>
        <w:t xml:space="preserve">. Нейтрони мають відносно низьку кінетичну енергію, зазвичай меншу ніж 0.5 </w:t>
      </w:r>
      <w:proofErr w:type="spellStart"/>
      <w:r w:rsidR="00CD1EDB">
        <w:rPr>
          <w:sz w:val="28"/>
          <w:szCs w:val="28"/>
          <w:lang w:val="uk-UA"/>
        </w:rPr>
        <w:t>еВ</w:t>
      </w:r>
      <w:proofErr w:type="spellEnd"/>
      <w:r w:rsidR="00CD1EDB">
        <w:rPr>
          <w:sz w:val="28"/>
          <w:szCs w:val="28"/>
          <w:lang w:val="uk-UA"/>
        </w:rPr>
        <w:t>. Ці нейтрони називаються тепловими нейтронами. При опроміненні теплові нейтрон</w:t>
      </w:r>
    </w:p>
    <w:p w14:paraId="5A77DA3F" w14:textId="5AAE6878" w:rsidR="00BA526D" w:rsidRDefault="00BA526D" w:rsidP="000D42DD">
      <w:pPr>
        <w:spacing w:line="360" w:lineRule="auto"/>
        <w:ind w:firstLine="284"/>
        <w:jc w:val="both"/>
        <w:rPr>
          <w:ins w:id="61" w:author="Ruslan Yermolenko" w:date="2020-05-03T18:47:00Z"/>
          <w:sz w:val="28"/>
          <w:szCs w:val="28"/>
          <w:lang w:val="uk-UA"/>
        </w:rPr>
      </w:pPr>
      <w:ins w:id="62" w:author="Ruslan Yermolenko" w:date="2020-05-03T18:47:00Z">
        <w:r>
          <w:rPr>
            <w:sz w:val="28"/>
            <w:szCs w:val="28"/>
            <w:lang w:val="uk-UA"/>
          </w:rPr>
          <w:lastRenderedPageBreak/>
          <w:t xml:space="preserve">Підписи рисунків. Рисунки на </w:t>
        </w:r>
        <w:proofErr w:type="spellStart"/>
        <w:r>
          <w:rPr>
            <w:sz w:val="28"/>
            <w:szCs w:val="28"/>
            <w:lang w:val="uk-UA"/>
          </w:rPr>
          <w:t>укр</w:t>
        </w:r>
        <w:proofErr w:type="spellEnd"/>
        <w:r>
          <w:rPr>
            <w:sz w:val="28"/>
            <w:szCs w:val="28"/>
            <w:lang w:val="uk-UA"/>
          </w:rPr>
          <w:t>. Мові.</w:t>
        </w:r>
      </w:ins>
    </w:p>
    <w:p w14:paraId="3675ECC1" w14:textId="7F2F73BB" w:rsidR="00EB664E" w:rsidRPr="00CD1EDB" w:rsidRDefault="00CD1EDB" w:rsidP="000D42DD">
      <w:pPr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и </w:t>
      </w:r>
      <w:r w:rsidR="00B210FC"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1BCAD148" wp14:editId="4ECB719A">
            <wp:simplePos x="0" y="0"/>
            <wp:positionH relativeFrom="column">
              <wp:posOffset>-32385</wp:posOffset>
            </wp:positionH>
            <wp:positionV relativeFrom="paragraph">
              <wp:posOffset>2118360</wp:posOffset>
            </wp:positionV>
            <wp:extent cx="6210300" cy="3924300"/>
            <wp:effectExtent l="0" t="0" r="0" b="0"/>
            <wp:wrapTopAndBottom/>
            <wp:docPr id="3" name="Рисунок 3" descr="A schematic representation of the principle of substance stoichiometry examination using neutron beams on the example of non-elastic scattering of those particles on atomic nucle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hematic representation of the principle of substance stoichiometry examination using neutron beams on the example of non-elastic scattering of those particles on atomic nuclei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uk-UA"/>
        </w:rPr>
        <w:t>взаємодіють з ядром мішені за допомогою непружних зіткнень, внаслідок чого відбувається захоплення нейтронів. Це зіткнення утворює складене ядро в збудженому стані. Збуджений стан є нестабільним і складне ядро майже миттєво переходить у стабільну конфігурацію шляхом емісії частинок та одного або кількох швидких гамма – фотонів. У більшості випадків стабільніша конфігурація дає радіоактивне ядро. Новоутворене радіоактивне ядро розпадається на дві частинки та один або більше гамма – фотон, цей процес розпаду є набагато повільнішим, ніж початкове збудження та залежить від індивідуального періоду напіврозпаду радіоактивного ядра. Період напіврозпаду залежить від конкретних радіоактивних ізотопів і може</w:t>
      </w:r>
      <w:r w:rsidR="00EB664E">
        <w:rPr>
          <w:sz w:val="28"/>
          <w:szCs w:val="28"/>
          <w:lang w:val="uk-UA"/>
        </w:rPr>
        <w:t xml:space="preserve"> варіюватися від часток секунд до декількох років. Зразок, що залишився після опромінення поміщають у детектор, який вимірює подальший розпад відповідно з випромінюванням частинок або гамма – променів.</w:t>
      </w:r>
    </w:p>
    <w:p w14:paraId="65088878" w14:textId="77777777" w:rsidR="002143DF" w:rsidRPr="00922E0E" w:rsidRDefault="002143DF" w:rsidP="00710862">
      <w:pPr>
        <w:pStyle w:val="Heading3"/>
        <w:ind w:firstLine="284"/>
        <w:jc w:val="right"/>
        <w:rPr>
          <w:sz w:val="32"/>
          <w:lang w:val="uk-UA"/>
        </w:rPr>
      </w:pPr>
      <w:bookmarkStart w:id="63" w:name="_Toc37079284"/>
      <w:bookmarkStart w:id="64" w:name="_Toc37079498"/>
      <w:r w:rsidRPr="00922E0E">
        <w:rPr>
          <w:sz w:val="32"/>
          <w:lang w:val="uk-UA"/>
        </w:rPr>
        <w:lastRenderedPageBreak/>
        <w:t>Варіації</w:t>
      </w:r>
      <w:bookmarkEnd w:id="63"/>
      <w:bookmarkEnd w:id="64"/>
    </w:p>
    <w:p w14:paraId="13685410" w14:textId="77777777" w:rsidR="00EB664E" w:rsidRDefault="00EB664E" w:rsidP="00710862">
      <w:pPr>
        <w:spacing w:line="360" w:lineRule="auto"/>
        <w:ind w:firstLine="284"/>
        <w:jc w:val="both"/>
        <w:rPr>
          <w:sz w:val="28"/>
          <w:szCs w:val="28"/>
          <w:lang w:val="uk-UA"/>
        </w:rPr>
      </w:pPr>
    </w:p>
    <w:p w14:paraId="246DB5F1" w14:textId="6608BC2E" w:rsidR="00352CE3" w:rsidRDefault="008D3B3D" w:rsidP="000D42DD">
      <w:pPr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НАА </w:t>
      </w:r>
      <w:r w:rsidR="005A126A">
        <w:rPr>
          <w:sz w:val="28"/>
          <w:szCs w:val="28"/>
          <w:lang w:val="uk-UA"/>
        </w:rPr>
        <w:t xml:space="preserve">може </w:t>
      </w:r>
      <w:r w:rsidR="003A4FEB">
        <w:rPr>
          <w:sz w:val="28"/>
          <w:szCs w:val="28"/>
          <w:lang w:val="uk-UA"/>
        </w:rPr>
        <w:t xml:space="preserve">варіюватися в залежності від низки параметрів експерименту. Кінетична енергія нейтронів, що використовуються для опромінення, є одним з основних експериментальних параметрів. Наведений вище опис є активацією </w:t>
      </w:r>
      <w:del w:id="65" w:author="Ruslan Yermolenko" w:date="2020-05-03T18:49:00Z">
        <w:r w:rsidR="003A4FEB" w:rsidDel="00BA526D">
          <w:rPr>
            <w:sz w:val="28"/>
            <w:szCs w:val="28"/>
            <w:lang w:val="uk-UA"/>
          </w:rPr>
          <w:delText xml:space="preserve">повальними </w:delText>
        </w:r>
      </w:del>
      <w:ins w:id="66" w:author="Ruslan Yermolenko" w:date="2020-05-03T18:49:00Z">
        <w:r w:rsidR="00BA526D">
          <w:rPr>
            <w:sz w:val="28"/>
            <w:szCs w:val="28"/>
            <w:lang w:val="uk-UA"/>
          </w:rPr>
          <w:t>пов</w:t>
        </w:r>
        <w:r w:rsidR="00BA526D">
          <w:rPr>
            <w:sz w:val="28"/>
            <w:szCs w:val="28"/>
            <w:lang w:val="uk-UA"/>
          </w:rPr>
          <w:t>і</w:t>
        </w:r>
        <w:r w:rsidR="00BA526D">
          <w:rPr>
            <w:sz w:val="28"/>
            <w:szCs w:val="28"/>
            <w:lang w:val="uk-UA"/>
          </w:rPr>
          <w:t>льними</w:t>
        </w:r>
        <w:r w:rsidR="00BA526D">
          <w:rPr>
            <w:sz w:val="28"/>
            <w:szCs w:val="28"/>
            <w:lang w:val="uk-UA"/>
          </w:rPr>
          <w:t xml:space="preserve"> (ТЕКСТ ТРЕБА ВИЧИТАТИ)</w:t>
        </w:r>
        <w:r w:rsidR="00BA526D">
          <w:rPr>
            <w:sz w:val="28"/>
            <w:szCs w:val="28"/>
            <w:lang w:val="uk-UA"/>
          </w:rPr>
          <w:t xml:space="preserve"> </w:t>
        </w:r>
      </w:ins>
      <w:r w:rsidR="003A4FEB">
        <w:rPr>
          <w:sz w:val="28"/>
          <w:szCs w:val="28"/>
          <w:lang w:val="uk-UA"/>
        </w:rPr>
        <w:t>нейтронами,  які повністю одержуються всередині реактора, а КЕ</w:t>
      </w:r>
      <w:r w:rsidR="003A4FEB" w:rsidRPr="003D62BD">
        <w:rPr>
          <w:sz w:val="28"/>
          <w:szCs w:val="28"/>
          <w:lang w:val="ru-RU"/>
          <w:rPrChange w:id="67" w:author="Ruslan Yermolenko" w:date="2020-05-03T18:37:00Z">
            <w:rPr>
              <w:sz w:val="28"/>
              <w:szCs w:val="28"/>
            </w:rPr>
          </w:rPrChange>
        </w:rPr>
        <w:t>&lt;</w:t>
      </w:r>
      <w:r w:rsidR="003A4FEB">
        <w:rPr>
          <w:sz w:val="28"/>
          <w:szCs w:val="28"/>
          <w:lang w:val="uk-UA"/>
        </w:rPr>
        <w:t xml:space="preserve">0.5 </w:t>
      </w:r>
      <w:proofErr w:type="spellStart"/>
      <w:r w:rsidR="003A4FEB">
        <w:rPr>
          <w:sz w:val="28"/>
          <w:szCs w:val="28"/>
          <w:lang w:val="uk-UA"/>
        </w:rPr>
        <w:t>еВ</w:t>
      </w:r>
      <w:proofErr w:type="spellEnd"/>
      <w:r w:rsidR="003A4FEB">
        <w:rPr>
          <w:sz w:val="28"/>
          <w:szCs w:val="28"/>
          <w:lang w:val="uk-UA"/>
        </w:rPr>
        <w:t>. Нейтрони з середньою КЕ</w:t>
      </w:r>
      <w:ins w:id="68" w:author="Ruslan Yermolenko" w:date="2020-05-03T18:50:00Z">
        <w:r w:rsidR="00BA526D">
          <w:rPr>
            <w:sz w:val="28"/>
            <w:szCs w:val="28"/>
            <w:lang w:val="uk-UA"/>
          </w:rPr>
          <w:t xml:space="preserve"> ???</w:t>
        </w:r>
      </w:ins>
      <w:r w:rsidR="003A4FEB">
        <w:rPr>
          <w:sz w:val="28"/>
          <w:szCs w:val="28"/>
          <w:lang w:val="uk-UA"/>
        </w:rPr>
        <w:t xml:space="preserve"> також можуть бути використані для активації, причому ці нейтрони лише частково одержуються, а їх КЕ від 0.5 </w:t>
      </w:r>
      <w:proofErr w:type="spellStart"/>
      <w:r w:rsidR="003A4FEB">
        <w:rPr>
          <w:sz w:val="28"/>
          <w:szCs w:val="28"/>
          <w:lang w:val="uk-UA"/>
        </w:rPr>
        <w:t>еВ</w:t>
      </w:r>
      <w:proofErr w:type="spellEnd"/>
      <w:r w:rsidR="003A4FEB">
        <w:rPr>
          <w:sz w:val="28"/>
          <w:szCs w:val="28"/>
          <w:lang w:val="uk-UA"/>
        </w:rPr>
        <w:t xml:space="preserve"> до 0.5 </w:t>
      </w:r>
      <w:proofErr w:type="spellStart"/>
      <w:r w:rsidR="003A4FEB">
        <w:rPr>
          <w:sz w:val="28"/>
          <w:szCs w:val="28"/>
          <w:lang w:val="uk-UA"/>
        </w:rPr>
        <w:t>МеВ</w:t>
      </w:r>
      <w:proofErr w:type="spellEnd"/>
      <w:r w:rsidR="003A4FEB">
        <w:rPr>
          <w:sz w:val="28"/>
          <w:szCs w:val="28"/>
          <w:lang w:val="uk-UA"/>
        </w:rPr>
        <w:t xml:space="preserve">. Ці нейтрони називають </w:t>
      </w:r>
      <w:proofErr w:type="spellStart"/>
      <w:r w:rsidR="003A4FEB">
        <w:rPr>
          <w:sz w:val="28"/>
          <w:szCs w:val="28"/>
          <w:lang w:val="uk-UA"/>
        </w:rPr>
        <w:t>епітепловими</w:t>
      </w:r>
      <w:proofErr w:type="spellEnd"/>
      <w:r w:rsidR="003A4FEB">
        <w:rPr>
          <w:sz w:val="28"/>
          <w:szCs w:val="28"/>
          <w:lang w:val="uk-UA"/>
        </w:rPr>
        <w:t xml:space="preserve">. Активація за </w:t>
      </w:r>
      <w:proofErr w:type="spellStart"/>
      <w:r w:rsidR="003A4FEB">
        <w:rPr>
          <w:sz w:val="28"/>
          <w:szCs w:val="28"/>
          <w:lang w:val="uk-UA"/>
        </w:rPr>
        <w:t>епітепловими</w:t>
      </w:r>
      <w:proofErr w:type="spellEnd"/>
      <w:r w:rsidR="003A4FEB">
        <w:rPr>
          <w:sz w:val="28"/>
          <w:szCs w:val="28"/>
          <w:lang w:val="uk-UA"/>
        </w:rPr>
        <w:t xml:space="preserve"> нейтронами відома як </w:t>
      </w:r>
      <w:proofErr w:type="spellStart"/>
      <w:r w:rsidR="003A4FEB">
        <w:rPr>
          <w:sz w:val="28"/>
          <w:szCs w:val="28"/>
          <w:lang w:val="uk-UA"/>
        </w:rPr>
        <w:t>Епітермальний</w:t>
      </w:r>
      <w:proofErr w:type="spellEnd"/>
      <w:r w:rsidR="003A4FEB">
        <w:rPr>
          <w:sz w:val="28"/>
          <w:szCs w:val="28"/>
          <w:lang w:val="uk-UA"/>
        </w:rPr>
        <w:t xml:space="preserve"> НАА (ЕННА). Нейтрони з високими КЕ іноді використовуються для активації, ці нейтрони одержуються і складаються з первинних нейтронів поділу. КЕ для швидких нейтронів: КЕ </w:t>
      </w:r>
      <w:r w:rsidR="003A4FEB" w:rsidRPr="003D62BD">
        <w:rPr>
          <w:sz w:val="28"/>
          <w:szCs w:val="28"/>
          <w:lang w:val="ru-RU"/>
          <w:rPrChange w:id="69" w:author="Ruslan Yermolenko" w:date="2020-05-03T18:37:00Z">
            <w:rPr>
              <w:sz w:val="28"/>
              <w:szCs w:val="28"/>
            </w:rPr>
          </w:rPrChange>
        </w:rPr>
        <w:t>&gt;</w:t>
      </w:r>
      <w:r w:rsidR="003A4FEB">
        <w:rPr>
          <w:sz w:val="28"/>
          <w:szCs w:val="28"/>
          <w:lang w:val="uk-UA"/>
        </w:rPr>
        <w:t xml:space="preserve"> 0.5 </w:t>
      </w:r>
      <w:proofErr w:type="spellStart"/>
      <w:r w:rsidR="003A4FEB">
        <w:rPr>
          <w:sz w:val="28"/>
          <w:szCs w:val="28"/>
          <w:lang w:val="uk-UA"/>
        </w:rPr>
        <w:t>МеВ</w:t>
      </w:r>
      <w:proofErr w:type="spellEnd"/>
      <w:r w:rsidR="003A4FEB">
        <w:rPr>
          <w:sz w:val="28"/>
          <w:szCs w:val="28"/>
          <w:lang w:val="uk-UA"/>
        </w:rPr>
        <w:t>. Активація за допомогою швидких нейтронів називається Швидка НАА (ШНАА). Ще одним важливим параметром</w:t>
      </w:r>
      <w:r w:rsidR="00352CE3">
        <w:rPr>
          <w:sz w:val="28"/>
          <w:szCs w:val="28"/>
          <w:lang w:val="uk-UA"/>
        </w:rPr>
        <w:t xml:space="preserve"> є такий факт: чи змінюється в процесі опромінення нейтронами продукти розпаду (швидкі гамма – промені), чи вони змінюються через деякий час після опромінення (затримка гамма – променів, ЗНАА). ШНАА, зазвичай, виконується за допомогою нейтронного потоку та знімається з ядерного реактора за допомогою пучка порти. Нейтроні потоки від пучка порти порядку 10</w:t>
      </w:r>
      <w:r w:rsidR="00352CE3">
        <w:rPr>
          <w:sz w:val="28"/>
          <w:szCs w:val="28"/>
          <w:vertAlign w:val="superscript"/>
          <w:lang w:val="uk-UA"/>
        </w:rPr>
        <w:t>6</w:t>
      </w:r>
      <w:r w:rsidR="00352CE3">
        <w:rPr>
          <w:sz w:val="28"/>
          <w:szCs w:val="28"/>
          <w:lang w:val="uk-UA"/>
        </w:rPr>
        <w:t xml:space="preserve"> разів слабкіші, ніж усередині реактора. Це дещо компенсується шляхом дуже близького розміщення детектора до зразка. ШНАА, зазвичай, застосовується:</w:t>
      </w:r>
    </w:p>
    <w:p w14:paraId="1FE9A702" w14:textId="77777777" w:rsidR="00352CE3" w:rsidRDefault="00352CE3" w:rsidP="000D42DD">
      <w:pPr>
        <w:pStyle w:val="ListParagraph"/>
        <w:numPr>
          <w:ilvl w:val="0"/>
          <w:numId w:val="1"/>
        </w:numPr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352CE3">
        <w:rPr>
          <w:sz w:val="28"/>
          <w:szCs w:val="28"/>
          <w:lang w:val="uk-UA"/>
        </w:rPr>
        <w:t>до елементів з надзвичайно високим перетином захоплення нейтронів;</w:t>
      </w:r>
    </w:p>
    <w:p w14:paraId="61B8C400" w14:textId="77777777" w:rsidR="00352CE3" w:rsidRDefault="00352CE3" w:rsidP="000D42DD">
      <w:pPr>
        <w:pStyle w:val="ListParagraph"/>
        <w:numPr>
          <w:ilvl w:val="0"/>
          <w:numId w:val="1"/>
        </w:numPr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352CE3">
        <w:rPr>
          <w:sz w:val="28"/>
          <w:szCs w:val="28"/>
          <w:lang w:val="uk-UA"/>
        </w:rPr>
        <w:t xml:space="preserve">до елементів, які розпадаються надто швидко, щоб бути виміряними ЗНАА; </w:t>
      </w:r>
    </w:p>
    <w:p w14:paraId="084430C2" w14:textId="77777777" w:rsidR="00EB664E" w:rsidRDefault="00352CE3" w:rsidP="000D42DD">
      <w:pPr>
        <w:pStyle w:val="ListParagraph"/>
        <w:numPr>
          <w:ilvl w:val="0"/>
          <w:numId w:val="1"/>
        </w:numPr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352CE3">
        <w:rPr>
          <w:sz w:val="28"/>
          <w:szCs w:val="28"/>
          <w:lang w:val="uk-UA"/>
        </w:rPr>
        <w:t>до елементів, які утворюють лише стабільні ізотопи, або до елементів зі слабкою інтенсивністю розпаду гамма – променів.</w:t>
      </w:r>
    </w:p>
    <w:p w14:paraId="3B0F4683" w14:textId="77777777" w:rsidR="00705B56" w:rsidRDefault="00352CE3" w:rsidP="000D42DD">
      <w:pPr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ШНАА характеризується коротким часом опромінення та коротким часом розпаду (від декількох секунд до хвилин). ЗНАА можна застосовувати для переважної більшості елементів, які утворюють штучні радіоактивні ізотопи</w:t>
      </w:r>
      <w:r w:rsidR="00705B56">
        <w:rPr>
          <w:sz w:val="28"/>
          <w:szCs w:val="28"/>
          <w:lang w:val="uk-UA"/>
        </w:rPr>
        <w:t>. ЗНАА часто виконується протягом декількох днів, тижнів або навіть місяців. Це підвищує чутливість для довго живучих радіонуклідів та фактично усуває перешкоди.</w:t>
      </w:r>
    </w:p>
    <w:p w14:paraId="5410E6BB" w14:textId="77777777" w:rsidR="00352CE3" w:rsidRPr="00352CE3" w:rsidRDefault="00705B56" w:rsidP="000D42DD">
      <w:pPr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НАА проводиться безпосередньо на опромінених зразках, то має назву Інструментальний </w:t>
      </w:r>
      <w:proofErr w:type="spellStart"/>
      <w:r>
        <w:rPr>
          <w:sz w:val="28"/>
          <w:szCs w:val="28"/>
          <w:lang w:val="uk-UA"/>
        </w:rPr>
        <w:t>нейтронно</w:t>
      </w:r>
      <w:proofErr w:type="spellEnd"/>
      <w:r>
        <w:rPr>
          <w:sz w:val="28"/>
          <w:szCs w:val="28"/>
          <w:lang w:val="uk-UA"/>
        </w:rPr>
        <w:t xml:space="preserve"> – активаційний аналіз (ІННА). У деякий випадках опроміненні зразки підлягають хімічному розділенню для видалення перешкод або зосередження радіоактивних ізотопів, ця техніка відома як Радіохімічний </w:t>
      </w:r>
      <w:proofErr w:type="spellStart"/>
      <w:r>
        <w:rPr>
          <w:sz w:val="28"/>
          <w:szCs w:val="28"/>
          <w:lang w:val="uk-UA"/>
        </w:rPr>
        <w:t>нейтронно</w:t>
      </w:r>
      <w:proofErr w:type="spellEnd"/>
      <w:r>
        <w:rPr>
          <w:sz w:val="28"/>
          <w:szCs w:val="28"/>
          <w:lang w:val="uk-UA"/>
        </w:rPr>
        <w:t xml:space="preserve"> – активаційний аналіз (РНАА). </w:t>
      </w:r>
      <w:r w:rsidR="00352CE3">
        <w:rPr>
          <w:sz w:val="28"/>
          <w:szCs w:val="28"/>
          <w:lang w:val="uk-UA"/>
        </w:rPr>
        <w:t xml:space="preserve"> </w:t>
      </w:r>
    </w:p>
    <w:p w14:paraId="2770774A" w14:textId="77777777" w:rsidR="003A4FEB" w:rsidRPr="00EB664E" w:rsidRDefault="003A4FEB" w:rsidP="00710862">
      <w:pPr>
        <w:spacing w:line="360" w:lineRule="auto"/>
        <w:ind w:firstLine="284"/>
        <w:jc w:val="both"/>
        <w:rPr>
          <w:sz w:val="28"/>
          <w:szCs w:val="28"/>
          <w:lang w:val="uk-UA"/>
        </w:rPr>
      </w:pPr>
    </w:p>
    <w:p w14:paraId="209D262E" w14:textId="77777777" w:rsidR="002143DF" w:rsidRPr="00922E0E" w:rsidRDefault="002143DF" w:rsidP="00710862">
      <w:pPr>
        <w:pStyle w:val="Heading3"/>
        <w:ind w:firstLine="284"/>
        <w:jc w:val="right"/>
        <w:rPr>
          <w:sz w:val="32"/>
          <w:lang w:val="uk-UA"/>
        </w:rPr>
      </w:pPr>
      <w:bookmarkStart w:id="70" w:name="_Toc37079285"/>
      <w:bookmarkStart w:id="71" w:name="_Toc37079499"/>
      <w:r w:rsidRPr="00922E0E">
        <w:rPr>
          <w:sz w:val="32"/>
          <w:lang w:val="uk-UA"/>
        </w:rPr>
        <w:t>Джерело нейтронів</w:t>
      </w:r>
      <w:bookmarkEnd w:id="70"/>
      <w:bookmarkEnd w:id="71"/>
    </w:p>
    <w:p w14:paraId="47CE7373" w14:textId="77777777" w:rsidR="00705B56" w:rsidRDefault="00705B56" w:rsidP="00710862">
      <w:pPr>
        <w:ind w:firstLine="284"/>
        <w:jc w:val="both"/>
        <w:rPr>
          <w:sz w:val="28"/>
          <w:szCs w:val="28"/>
          <w:lang w:val="uk-UA"/>
        </w:rPr>
      </w:pPr>
    </w:p>
    <w:p w14:paraId="562FDA38" w14:textId="77777777" w:rsidR="00705B56" w:rsidRDefault="00705B56" w:rsidP="000D42DD">
      <w:pPr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отримання нейтронів можна використовувати різні джерела:</w:t>
      </w:r>
    </w:p>
    <w:p w14:paraId="04D36F36" w14:textId="77777777" w:rsidR="00705B56" w:rsidRDefault="00705B56" w:rsidP="000D42DD">
      <w:pPr>
        <w:pStyle w:val="ListParagraph"/>
        <w:numPr>
          <w:ilvl w:val="0"/>
          <w:numId w:val="2"/>
        </w:numPr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Реактори</w:t>
      </w:r>
    </w:p>
    <w:p w14:paraId="3E5E2E6D" w14:textId="77777777" w:rsidR="00705B56" w:rsidRDefault="00705B56" w:rsidP="000D42DD">
      <w:pPr>
        <w:pStyle w:val="ListParagraph"/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Деякі реактори використовуються для нейтронного опромінення зразків при виробництві радіоізотопів для різних цілей. Зразок для опромінення може бути поміщений в контейнер, який потім поміщають в реактор. Якщо немає </w:t>
      </w:r>
      <w:proofErr w:type="spellStart"/>
      <w:r>
        <w:rPr>
          <w:sz w:val="28"/>
          <w:szCs w:val="28"/>
          <w:lang w:val="uk-UA"/>
        </w:rPr>
        <w:t>епітеплових</w:t>
      </w:r>
      <w:proofErr w:type="spellEnd"/>
      <w:r>
        <w:rPr>
          <w:sz w:val="28"/>
          <w:szCs w:val="28"/>
          <w:lang w:val="uk-UA"/>
        </w:rPr>
        <w:t xml:space="preserve"> нейтронів, необхідних дня опромінення, то Кадмій (</w:t>
      </w:r>
      <w:r>
        <w:rPr>
          <w:sz w:val="28"/>
          <w:szCs w:val="28"/>
        </w:rPr>
        <w:t>Cd</w:t>
      </w:r>
      <w:r w:rsidRPr="003D62BD">
        <w:rPr>
          <w:sz w:val="28"/>
          <w:szCs w:val="28"/>
          <w:lang w:val="ru-RU"/>
          <w:rPrChange w:id="72" w:author="Ruslan Yermolenko" w:date="2020-05-03T18:37:00Z">
            <w:rPr>
              <w:sz w:val="28"/>
              <w:szCs w:val="28"/>
            </w:rPr>
          </w:rPrChange>
        </w:rPr>
        <w:t>)</w:t>
      </w:r>
      <w:r>
        <w:rPr>
          <w:sz w:val="28"/>
          <w:szCs w:val="28"/>
          <w:lang w:val="uk-UA"/>
        </w:rPr>
        <w:t xml:space="preserve"> може бути використаний для фільтрації тепловий нейтронів.</w:t>
      </w:r>
    </w:p>
    <w:p w14:paraId="3E27F433" w14:textId="77777777" w:rsidR="00705B56" w:rsidRDefault="00705B56" w:rsidP="000D42DD">
      <w:pPr>
        <w:pStyle w:val="ListParagraph"/>
        <w:spacing w:line="360" w:lineRule="auto"/>
        <w:ind w:firstLine="284"/>
        <w:jc w:val="both"/>
        <w:rPr>
          <w:sz w:val="28"/>
          <w:szCs w:val="28"/>
          <w:lang w:val="uk-UA"/>
        </w:rPr>
      </w:pPr>
    </w:p>
    <w:p w14:paraId="1DD011E2" w14:textId="3992C240" w:rsidR="00705B56" w:rsidRDefault="00705B56" w:rsidP="000D42DD">
      <w:pPr>
        <w:pStyle w:val="ListParagraph"/>
        <w:numPr>
          <w:ilvl w:val="0"/>
          <w:numId w:val="2"/>
        </w:numPr>
        <w:spacing w:line="360" w:lineRule="auto"/>
        <w:ind w:firstLine="284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Фузор</w:t>
      </w:r>
      <w:proofErr w:type="spellEnd"/>
      <w:ins w:id="73" w:author="Ruslan Yermolenko" w:date="2020-05-03T18:51:00Z">
        <w:r w:rsidR="00BA526D">
          <w:rPr>
            <w:sz w:val="28"/>
            <w:szCs w:val="28"/>
            <w:lang w:val="uk-UA"/>
          </w:rPr>
          <w:t xml:space="preserve"> ??????</w:t>
        </w:r>
      </w:ins>
    </w:p>
    <w:p w14:paraId="524ADE45" w14:textId="77777777" w:rsidR="00705B56" w:rsidRDefault="00705B56" w:rsidP="000D42DD">
      <w:pPr>
        <w:pStyle w:val="ListParagraph"/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Відносно простий </w:t>
      </w:r>
      <w:proofErr w:type="spellStart"/>
      <w:r>
        <w:rPr>
          <w:sz w:val="28"/>
          <w:szCs w:val="28"/>
          <w:lang w:val="uk-UA"/>
        </w:rPr>
        <w:t>Фузор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Фарнсуорта</w:t>
      </w:r>
      <w:proofErr w:type="spellEnd"/>
      <w:r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Хірша</w:t>
      </w:r>
      <w:proofErr w:type="spellEnd"/>
      <w:r>
        <w:rPr>
          <w:sz w:val="28"/>
          <w:szCs w:val="28"/>
          <w:lang w:val="uk-UA"/>
        </w:rPr>
        <w:t xml:space="preserve"> може бути використаний для створення нейтронів при експериментах НАА. Перевагою такого апарата є те, що він компактний (настільний розмір), і те, що його можна просто вимкнути </w:t>
      </w:r>
      <w:r>
        <w:rPr>
          <w:sz w:val="28"/>
          <w:szCs w:val="28"/>
          <w:lang w:val="uk-UA"/>
        </w:rPr>
        <w:lastRenderedPageBreak/>
        <w:t>та знову ввімкнути. Недоліком є те, що цей тип джерела не виробляє потік нейтронів, який можна отримати з використання реактора.</w:t>
      </w:r>
    </w:p>
    <w:p w14:paraId="1D3DEEBC" w14:textId="77777777" w:rsidR="003C2AC3" w:rsidRDefault="003C2AC3" w:rsidP="000D42DD">
      <w:pPr>
        <w:pStyle w:val="ListParagraph"/>
        <w:spacing w:line="360" w:lineRule="auto"/>
        <w:ind w:firstLine="284"/>
        <w:jc w:val="both"/>
        <w:rPr>
          <w:sz w:val="28"/>
          <w:szCs w:val="28"/>
          <w:lang w:val="uk-UA"/>
        </w:rPr>
      </w:pPr>
    </w:p>
    <w:p w14:paraId="6BFC6AD3" w14:textId="77777777" w:rsidR="00705B56" w:rsidRDefault="00705B56" w:rsidP="000D42DD">
      <w:pPr>
        <w:pStyle w:val="ListParagraph"/>
        <w:numPr>
          <w:ilvl w:val="0"/>
          <w:numId w:val="2"/>
        </w:numPr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Ізотопне джерело</w:t>
      </w:r>
    </w:p>
    <w:p w14:paraId="4D9B1A43" w14:textId="77777777" w:rsidR="00515040" w:rsidRDefault="00705B56" w:rsidP="000D42DD">
      <w:pPr>
        <w:pStyle w:val="ListParagraph"/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BA526D">
        <w:rPr>
          <w:sz w:val="28"/>
          <w:szCs w:val="28"/>
          <w:highlight w:val="red"/>
          <w:lang w:val="uk-UA"/>
          <w:rPrChange w:id="74" w:author="Ruslan Yermolenko" w:date="2020-05-03T18:52:00Z">
            <w:rPr>
              <w:sz w:val="28"/>
              <w:szCs w:val="28"/>
              <w:lang w:val="uk-UA"/>
            </w:rPr>
          </w:rPrChange>
        </w:rPr>
        <w:t>Дуже часто в області реактора використовується дорогий елемент, і його замінюють поєднанням джерел</w:t>
      </w:r>
      <w:r>
        <w:rPr>
          <w:sz w:val="28"/>
          <w:szCs w:val="28"/>
          <w:lang w:val="uk-UA"/>
        </w:rPr>
        <w:t xml:space="preserve">а </w:t>
      </w:r>
      <w:r>
        <w:rPr>
          <w:rFonts w:cstheme="minorHAnsi"/>
          <w:sz w:val="28"/>
          <w:szCs w:val="28"/>
          <w:lang w:val="uk-UA"/>
        </w:rPr>
        <w:t>α</w:t>
      </w:r>
      <w:r w:rsidR="005B611C">
        <w:rPr>
          <w:sz w:val="28"/>
          <w:szCs w:val="28"/>
          <w:lang w:val="uk-UA"/>
        </w:rPr>
        <w:t xml:space="preserve"> – випромінювання та берилію (</w:t>
      </w:r>
      <w:r w:rsidR="005B611C">
        <w:rPr>
          <w:sz w:val="28"/>
          <w:szCs w:val="28"/>
        </w:rPr>
        <w:t>Be)</w:t>
      </w:r>
      <w:r w:rsidR="005B611C">
        <w:rPr>
          <w:sz w:val="28"/>
          <w:szCs w:val="28"/>
          <w:lang w:val="uk-UA"/>
        </w:rPr>
        <w:t>. Ці джерела, зазвичай, набагато слабкіші, ніж реактори.</w:t>
      </w:r>
    </w:p>
    <w:p w14:paraId="524B4EAF" w14:textId="77777777" w:rsidR="003C2AC3" w:rsidRDefault="003C2AC3" w:rsidP="000D42DD">
      <w:pPr>
        <w:pStyle w:val="ListParagraph"/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d(d,3</w:t>
      </w:r>
      <w:proofErr w:type="gramStart"/>
      <w:r>
        <w:rPr>
          <w:sz w:val="28"/>
          <w:szCs w:val="28"/>
        </w:rPr>
        <w:t>He)n</w:t>
      </w:r>
      <w:proofErr w:type="gramEnd"/>
      <w:r>
        <w:rPr>
          <w:sz w:val="28"/>
          <w:szCs w:val="28"/>
          <w:lang w:val="uk-UA"/>
        </w:rPr>
        <w:t xml:space="preserve"> з енергією </w:t>
      </w:r>
      <w:r>
        <w:rPr>
          <w:sz w:val="28"/>
          <w:szCs w:val="28"/>
        </w:rPr>
        <w:t xml:space="preserve">2.2 </w:t>
      </w:r>
      <w:proofErr w:type="spellStart"/>
      <w:r>
        <w:rPr>
          <w:sz w:val="28"/>
          <w:szCs w:val="28"/>
          <w:lang w:val="uk-UA"/>
        </w:rPr>
        <w:t>МеВ</w:t>
      </w:r>
      <w:proofErr w:type="spellEnd"/>
    </w:p>
    <w:p w14:paraId="2E168151" w14:textId="77777777" w:rsidR="003C2AC3" w:rsidRDefault="003C2AC3" w:rsidP="000D42DD">
      <w:pPr>
        <w:pStyle w:val="ListParagraph"/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d(t,4</w:t>
      </w:r>
      <w:proofErr w:type="gramStart"/>
      <w:r>
        <w:rPr>
          <w:sz w:val="28"/>
          <w:szCs w:val="28"/>
        </w:rPr>
        <w:t>He)n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з енергією </w:t>
      </w:r>
      <w:r>
        <w:rPr>
          <w:sz w:val="28"/>
          <w:szCs w:val="28"/>
        </w:rPr>
        <w:t>14</w:t>
      </w:r>
      <w:proofErr w:type="spellStart"/>
      <w:r>
        <w:rPr>
          <w:sz w:val="28"/>
          <w:szCs w:val="28"/>
          <w:lang w:val="uk-UA"/>
        </w:rPr>
        <w:t>МеВ</w:t>
      </w:r>
      <w:proofErr w:type="spellEnd"/>
    </w:p>
    <w:p w14:paraId="306BCFED" w14:textId="77777777" w:rsidR="003C2AC3" w:rsidRPr="003C2AC3" w:rsidRDefault="003C2AC3" w:rsidP="000D42DD">
      <w:pPr>
        <w:pStyle w:val="ListParagraph"/>
        <w:spacing w:line="360" w:lineRule="auto"/>
        <w:ind w:firstLine="284"/>
        <w:jc w:val="both"/>
        <w:rPr>
          <w:sz w:val="28"/>
          <w:szCs w:val="28"/>
          <w:lang w:val="uk-UA"/>
        </w:rPr>
      </w:pPr>
    </w:p>
    <w:p w14:paraId="33148639" w14:textId="77777777" w:rsidR="00705B56" w:rsidRPr="00BA526D" w:rsidRDefault="00705B56" w:rsidP="000D42DD">
      <w:pPr>
        <w:pStyle w:val="ListParagraph"/>
        <w:numPr>
          <w:ilvl w:val="0"/>
          <w:numId w:val="2"/>
        </w:numPr>
        <w:spacing w:line="360" w:lineRule="auto"/>
        <w:ind w:firstLine="284"/>
        <w:jc w:val="both"/>
        <w:rPr>
          <w:sz w:val="28"/>
          <w:szCs w:val="28"/>
          <w:highlight w:val="red"/>
          <w:lang w:val="uk-UA"/>
          <w:rPrChange w:id="75" w:author="Ruslan Yermolenko" w:date="2020-05-03T18:53:00Z">
            <w:rPr>
              <w:sz w:val="28"/>
              <w:szCs w:val="28"/>
              <w:lang w:val="uk-UA"/>
            </w:rPr>
          </w:rPrChange>
        </w:rPr>
      </w:pPr>
      <w:r w:rsidRPr="00BA526D">
        <w:rPr>
          <w:sz w:val="28"/>
          <w:szCs w:val="28"/>
          <w:highlight w:val="red"/>
          <w:lang w:val="uk-UA"/>
          <w:rPrChange w:id="76" w:author="Ruslan Yermolenko" w:date="2020-05-03T18:53:00Z">
            <w:rPr>
              <w:sz w:val="28"/>
              <w:szCs w:val="28"/>
              <w:lang w:val="uk-UA"/>
            </w:rPr>
          </w:rPrChange>
        </w:rPr>
        <w:t>Газорозрядні трубки</w:t>
      </w:r>
    </w:p>
    <w:p w14:paraId="356E0B5B" w14:textId="77777777" w:rsidR="00465D1B" w:rsidRPr="00465D1B" w:rsidRDefault="00465D1B" w:rsidP="000D42DD">
      <w:pPr>
        <w:pStyle w:val="ListParagraph"/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Їх можна використати для створення імпульсів нейтронів, і там, де розпад цільового ізотопу відбувається дуже швидко. Наприклад, у нафтових свердловинах </w:t>
      </w:r>
      <w:r w:rsidRPr="003D62BD">
        <w:rPr>
          <w:sz w:val="28"/>
          <w:szCs w:val="28"/>
          <w:lang w:val="ru-RU"/>
          <w:rPrChange w:id="77" w:author="Ruslan Yermolenko" w:date="2020-05-03T18:37:00Z">
            <w:rPr>
              <w:sz w:val="28"/>
              <w:szCs w:val="28"/>
            </w:rPr>
          </w:rPrChange>
        </w:rPr>
        <w:t>[5]</w:t>
      </w:r>
      <w:r>
        <w:rPr>
          <w:sz w:val="28"/>
          <w:szCs w:val="28"/>
          <w:lang w:val="uk-UA"/>
        </w:rPr>
        <w:t>.</w:t>
      </w:r>
    </w:p>
    <w:p w14:paraId="59B662F2" w14:textId="19DBF744" w:rsidR="00705B56" w:rsidRPr="00705B56" w:rsidRDefault="00BA526D" w:rsidP="00710862">
      <w:pPr>
        <w:ind w:firstLine="284"/>
        <w:jc w:val="both"/>
        <w:rPr>
          <w:sz w:val="28"/>
          <w:szCs w:val="28"/>
          <w:lang w:val="uk-UA"/>
        </w:rPr>
      </w:pPr>
      <w:ins w:id="78" w:author="Ruslan Yermolenko" w:date="2020-05-03T18:52:00Z">
        <w:r>
          <w:rPr>
            <w:sz w:val="28"/>
            <w:szCs w:val="28"/>
            <w:lang w:val="uk-UA"/>
          </w:rPr>
          <w:t>ЩО ЦЕ ЗА КРИВИЙ ПЕРЕКЛАД???</w:t>
        </w:r>
      </w:ins>
    </w:p>
    <w:p w14:paraId="44FEC34B" w14:textId="77777777" w:rsidR="002143DF" w:rsidRPr="00922E0E" w:rsidRDefault="002143DF" w:rsidP="00710862">
      <w:pPr>
        <w:pStyle w:val="Heading3"/>
        <w:ind w:firstLine="284"/>
        <w:jc w:val="right"/>
        <w:rPr>
          <w:sz w:val="32"/>
          <w:lang w:val="uk-UA"/>
        </w:rPr>
      </w:pPr>
      <w:bookmarkStart w:id="79" w:name="_Toc37079286"/>
      <w:bookmarkStart w:id="80" w:name="_Toc37079500"/>
      <w:r w:rsidRPr="00922E0E">
        <w:rPr>
          <w:sz w:val="32"/>
          <w:lang w:val="uk-UA"/>
        </w:rPr>
        <w:t>Детектори</w:t>
      </w:r>
      <w:bookmarkEnd w:id="79"/>
      <w:bookmarkEnd w:id="80"/>
    </w:p>
    <w:p w14:paraId="7C96E4DE" w14:textId="77777777" w:rsidR="001236C6" w:rsidRDefault="001236C6" w:rsidP="00710862">
      <w:pPr>
        <w:ind w:firstLine="284"/>
        <w:jc w:val="both"/>
        <w:rPr>
          <w:sz w:val="28"/>
          <w:szCs w:val="28"/>
          <w:lang w:val="uk-UA"/>
        </w:rPr>
      </w:pPr>
    </w:p>
    <w:p w14:paraId="43D70392" w14:textId="77777777" w:rsidR="00A83DEB" w:rsidRDefault="001236C6" w:rsidP="000D42DD">
      <w:pPr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Існує ціла низка детекторів, що використовуються в НАА. Більшість з них </w:t>
      </w:r>
      <w:r w:rsidR="00A83DEB">
        <w:rPr>
          <w:sz w:val="28"/>
          <w:szCs w:val="28"/>
          <w:lang w:val="uk-UA"/>
        </w:rPr>
        <w:t>призначені для виявлення випущеного гамма – випромінювання. Найбільш поширені типи детекторів: газ – іонізуючі, сцинтиляційні та напівпровідникові. Серед них сцинтиляційні та напівпровідникові є найбільш поширеним. Існує також два типи детекторів, з різною конфігурацією: п</w:t>
      </w:r>
      <w:r w:rsidR="00A83DEB" w:rsidRPr="00A83DEB">
        <w:rPr>
          <w:sz w:val="28"/>
          <w:szCs w:val="28"/>
          <w:lang w:val="uk-UA"/>
        </w:rPr>
        <w:t>лоскі детектори, використовуванні для ШНАА</w:t>
      </w:r>
      <w:r w:rsidR="00A83DEB">
        <w:rPr>
          <w:sz w:val="28"/>
          <w:szCs w:val="28"/>
          <w:lang w:val="uk-UA"/>
        </w:rPr>
        <w:t>, і детектори для ЗНАА. Плоский детектор має велику площу поверхні і може бути розміщений близько до зразка.</w:t>
      </w:r>
    </w:p>
    <w:p w14:paraId="2AB0D9AC" w14:textId="77777777" w:rsidR="00A83DEB" w:rsidRDefault="00A83DEB" w:rsidP="000D42DD">
      <w:pPr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Сцинтиляційний тип детекторів використовує радіаційно – чутливі кристали, частіше за все, леговані йодидом натрію або талію (</w:t>
      </w:r>
      <w:proofErr w:type="spellStart"/>
      <w:r>
        <w:rPr>
          <w:sz w:val="28"/>
          <w:szCs w:val="28"/>
        </w:rPr>
        <w:t>NaI</w:t>
      </w:r>
      <w:proofErr w:type="spellEnd"/>
      <w:r w:rsidRPr="003D62BD">
        <w:rPr>
          <w:sz w:val="28"/>
          <w:szCs w:val="28"/>
          <w:lang w:val="ru-RU"/>
          <w:rPrChange w:id="81" w:author="Ruslan Yermolenko" w:date="2020-05-03T18:37:00Z">
            <w:rPr>
              <w:sz w:val="28"/>
              <w:szCs w:val="28"/>
            </w:rPr>
          </w:rPrChange>
        </w:rPr>
        <w:t xml:space="preserve"> / </w:t>
      </w:r>
      <w:proofErr w:type="spellStart"/>
      <w:r>
        <w:rPr>
          <w:sz w:val="28"/>
          <w:szCs w:val="28"/>
        </w:rPr>
        <w:t>TlI</w:t>
      </w:r>
      <w:proofErr w:type="spellEnd"/>
      <w:r w:rsidRPr="003D62BD">
        <w:rPr>
          <w:sz w:val="28"/>
          <w:szCs w:val="28"/>
          <w:lang w:val="ru-RU"/>
          <w:rPrChange w:id="82" w:author="Ruslan Yermolenko" w:date="2020-05-03T18:37:00Z">
            <w:rPr>
              <w:sz w:val="28"/>
              <w:szCs w:val="28"/>
            </w:rPr>
          </w:rPrChange>
        </w:rPr>
        <w:t>)</w:t>
      </w:r>
      <w:r>
        <w:rPr>
          <w:sz w:val="28"/>
          <w:szCs w:val="28"/>
          <w:lang w:val="uk-UA"/>
        </w:rPr>
        <w:t xml:space="preserve">, який випромінює світло </w:t>
      </w:r>
      <w:r>
        <w:rPr>
          <w:sz w:val="28"/>
          <w:szCs w:val="28"/>
          <w:lang w:val="uk-UA"/>
        </w:rPr>
        <w:lastRenderedPageBreak/>
        <w:t xml:space="preserve">при попаданні на нього </w:t>
      </w:r>
      <w:r w:rsidRPr="00BA526D">
        <w:rPr>
          <w:sz w:val="28"/>
          <w:szCs w:val="28"/>
          <w:highlight w:val="red"/>
          <w:lang w:val="uk-UA"/>
          <w:rPrChange w:id="83" w:author="Ruslan Yermolenko" w:date="2020-05-03T18:54:00Z">
            <w:rPr>
              <w:sz w:val="28"/>
              <w:szCs w:val="28"/>
              <w:lang w:val="uk-UA"/>
            </w:rPr>
          </w:rPrChange>
        </w:rPr>
        <w:t>гамма – фотонів.</w:t>
      </w:r>
      <w:r>
        <w:rPr>
          <w:sz w:val="28"/>
          <w:szCs w:val="28"/>
          <w:lang w:val="uk-UA"/>
        </w:rPr>
        <w:t xml:space="preserve"> Такі детектори мають високу чутливість, стабільність, і пристойну роздільність.</w:t>
      </w:r>
    </w:p>
    <w:p w14:paraId="5D9B68F5" w14:textId="77777777" w:rsidR="00E4426D" w:rsidRDefault="00A83DEB" w:rsidP="000D42DD">
      <w:pPr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BA526D">
        <w:rPr>
          <w:sz w:val="28"/>
          <w:szCs w:val="28"/>
          <w:highlight w:val="red"/>
          <w:lang w:val="uk-UA"/>
          <w:rPrChange w:id="84" w:author="Ruslan Yermolenko" w:date="2020-05-03T18:54:00Z">
            <w:rPr>
              <w:sz w:val="28"/>
              <w:szCs w:val="28"/>
              <w:lang w:val="uk-UA"/>
            </w:rPr>
          </w:rPrChange>
        </w:rPr>
        <w:t>Для напівпровідникових детекторах використовують напівпровідникові елементи германій (</w:t>
      </w:r>
      <w:r w:rsidRPr="00BA526D">
        <w:rPr>
          <w:sz w:val="28"/>
          <w:szCs w:val="28"/>
          <w:highlight w:val="red"/>
          <w:rPrChange w:id="85" w:author="Ruslan Yermolenko" w:date="2020-05-03T18:54:00Z">
            <w:rPr>
              <w:sz w:val="28"/>
              <w:szCs w:val="28"/>
            </w:rPr>
          </w:rPrChange>
        </w:rPr>
        <w:t>Ge</w:t>
      </w:r>
      <w:r w:rsidRPr="00BA526D">
        <w:rPr>
          <w:sz w:val="28"/>
          <w:szCs w:val="28"/>
          <w:highlight w:val="red"/>
          <w:lang w:val="uk-UA"/>
          <w:rPrChange w:id="86" w:author="Ruslan Yermolenko" w:date="2020-05-03T18:54:00Z">
            <w:rPr>
              <w:sz w:val="28"/>
              <w:szCs w:val="28"/>
            </w:rPr>
          </w:rPrChange>
        </w:rPr>
        <w:t>)</w:t>
      </w:r>
      <w:r w:rsidRPr="00BA526D">
        <w:rPr>
          <w:sz w:val="28"/>
          <w:szCs w:val="28"/>
          <w:highlight w:val="red"/>
          <w:lang w:val="uk-UA"/>
          <w:rPrChange w:id="87" w:author="Ruslan Yermolenko" w:date="2020-05-03T18:54:00Z">
            <w:rPr>
              <w:sz w:val="28"/>
              <w:szCs w:val="28"/>
              <w:lang w:val="uk-UA"/>
            </w:rPr>
          </w:rPrChange>
        </w:rPr>
        <w:t>.</w:t>
      </w:r>
      <w:r>
        <w:rPr>
          <w:sz w:val="28"/>
          <w:szCs w:val="28"/>
          <w:lang w:val="uk-UA"/>
        </w:rPr>
        <w:t xml:space="preserve"> Германій обробляють, для того щоб сформувати контактний (позитивно – негативний) діод, і при охолодженні до </w:t>
      </w:r>
      <w:r w:rsidRPr="003D62BD">
        <w:rPr>
          <w:sz w:val="28"/>
          <w:szCs w:val="28"/>
          <w:lang w:val="uk-UA"/>
          <w:rPrChange w:id="88" w:author="Ruslan Yermolenko" w:date="2020-05-03T18:37:00Z">
            <w:rPr>
              <w:sz w:val="28"/>
              <w:szCs w:val="28"/>
            </w:rPr>
          </w:rPrChange>
        </w:rPr>
        <w:t>~</w:t>
      </w:r>
      <w:r>
        <w:rPr>
          <w:sz w:val="28"/>
          <w:szCs w:val="28"/>
          <w:lang w:val="uk-UA"/>
        </w:rPr>
        <w:t xml:space="preserve">77 К за допомогою рідкого нітрогену для зменшення </w:t>
      </w:r>
      <w:proofErr w:type="spellStart"/>
      <w:r>
        <w:rPr>
          <w:sz w:val="28"/>
          <w:szCs w:val="28"/>
          <w:lang w:val="uk-UA"/>
        </w:rPr>
        <w:t>темнового</w:t>
      </w:r>
      <w:proofErr w:type="spellEnd"/>
      <w:r>
        <w:rPr>
          <w:sz w:val="28"/>
          <w:szCs w:val="28"/>
          <w:lang w:val="uk-UA"/>
        </w:rPr>
        <w:t xml:space="preserve"> струму і шуму детектора, виробляється сигнал, про</w:t>
      </w:r>
      <w:r w:rsidR="00E4426D">
        <w:rPr>
          <w:sz w:val="28"/>
          <w:szCs w:val="28"/>
          <w:lang w:val="uk-UA"/>
        </w:rPr>
        <w:t xml:space="preserve">порційний енергії фотонів падаючого випромінювання. Існує два типи детекторів з германію – літій плаваючий </w:t>
      </w:r>
      <w:r w:rsidR="00E4426D">
        <w:rPr>
          <w:sz w:val="28"/>
          <w:szCs w:val="28"/>
        </w:rPr>
        <w:t>Ge</w:t>
      </w:r>
      <w:r w:rsidR="00E4426D" w:rsidRPr="003D62BD">
        <w:rPr>
          <w:sz w:val="28"/>
          <w:szCs w:val="28"/>
          <w:lang w:val="uk-UA"/>
          <w:rPrChange w:id="89" w:author="Ruslan Yermolenko" w:date="2020-05-03T18:37:00Z">
            <w:rPr>
              <w:sz w:val="28"/>
              <w:szCs w:val="28"/>
            </w:rPr>
          </w:rPrChange>
        </w:rPr>
        <w:t>(</w:t>
      </w:r>
      <w:r w:rsidR="00E4426D">
        <w:rPr>
          <w:sz w:val="28"/>
          <w:szCs w:val="28"/>
        </w:rPr>
        <w:t>Li</w:t>
      </w:r>
      <w:r w:rsidR="00E4426D" w:rsidRPr="003D62BD">
        <w:rPr>
          <w:sz w:val="28"/>
          <w:szCs w:val="28"/>
          <w:lang w:val="uk-UA"/>
          <w:rPrChange w:id="90" w:author="Ruslan Yermolenko" w:date="2020-05-03T18:37:00Z">
            <w:rPr>
              <w:sz w:val="28"/>
              <w:szCs w:val="28"/>
            </w:rPr>
          </w:rPrChange>
        </w:rPr>
        <w:t>)</w:t>
      </w:r>
      <w:r w:rsidR="00E4426D">
        <w:rPr>
          <w:sz w:val="28"/>
          <w:szCs w:val="28"/>
          <w:lang w:val="uk-UA"/>
        </w:rPr>
        <w:t xml:space="preserve">, і з високочистого германію </w:t>
      </w:r>
      <w:proofErr w:type="spellStart"/>
      <w:r w:rsidR="00E4426D">
        <w:rPr>
          <w:sz w:val="28"/>
          <w:szCs w:val="28"/>
        </w:rPr>
        <w:t>HPGe</w:t>
      </w:r>
      <w:proofErr w:type="spellEnd"/>
      <w:r w:rsidR="00E4426D">
        <w:rPr>
          <w:sz w:val="28"/>
          <w:szCs w:val="28"/>
          <w:lang w:val="uk-UA"/>
        </w:rPr>
        <w:t>. Для напівпровідникових детекторів можна також використовувати Кремній</w:t>
      </w:r>
      <w:r w:rsidR="00E4426D" w:rsidRPr="003D62BD">
        <w:rPr>
          <w:sz w:val="28"/>
          <w:szCs w:val="28"/>
          <w:lang w:val="uk-UA"/>
          <w:rPrChange w:id="91" w:author="Ruslan Yermolenko" w:date="2020-05-03T18:37:00Z">
            <w:rPr>
              <w:sz w:val="28"/>
              <w:szCs w:val="28"/>
            </w:rPr>
          </w:rPrChange>
        </w:rPr>
        <w:t xml:space="preserve"> (</w:t>
      </w:r>
      <w:r w:rsidR="00E4426D">
        <w:rPr>
          <w:sz w:val="28"/>
          <w:szCs w:val="28"/>
        </w:rPr>
        <w:t>Si</w:t>
      </w:r>
      <w:r w:rsidR="00E4426D" w:rsidRPr="003D62BD">
        <w:rPr>
          <w:sz w:val="28"/>
          <w:szCs w:val="28"/>
          <w:lang w:val="uk-UA"/>
          <w:rPrChange w:id="92" w:author="Ruslan Yermolenko" w:date="2020-05-03T18:37:00Z">
            <w:rPr>
              <w:sz w:val="28"/>
              <w:szCs w:val="28"/>
            </w:rPr>
          </w:rPrChange>
        </w:rPr>
        <w:t>)</w:t>
      </w:r>
      <w:r w:rsidR="00E4426D">
        <w:rPr>
          <w:sz w:val="28"/>
          <w:szCs w:val="28"/>
          <w:lang w:val="uk-UA"/>
        </w:rPr>
        <w:t xml:space="preserve">, але германій є найкращим, оскільки розмір його атома більше ніж розмір атома кремнію, що робить германій більш ефективним при виявленні гамма – променів високої енергії, але </w:t>
      </w:r>
      <w:r w:rsidR="00E4426D">
        <w:rPr>
          <w:sz w:val="28"/>
          <w:szCs w:val="28"/>
        </w:rPr>
        <w:t>Ge</w:t>
      </w:r>
      <w:r w:rsidR="00E4426D" w:rsidRPr="003D62BD">
        <w:rPr>
          <w:sz w:val="28"/>
          <w:szCs w:val="28"/>
          <w:lang w:val="uk-UA"/>
          <w:rPrChange w:id="93" w:author="Ruslan Yermolenko" w:date="2020-05-03T18:37:00Z">
            <w:rPr>
              <w:sz w:val="28"/>
              <w:szCs w:val="28"/>
            </w:rPr>
          </w:rPrChange>
        </w:rPr>
        <w:t>(</w:t>
      </w:r>
      <w:r w:rsidR="00E4426D">
        <w:rPr>
          <w:sz w:val="28"/>
          <w:szCs w:val="28"/>
        </w:rPr>
        <w:t>Li</w:t>
      </w:r>
      <w:r w:rsidR="00E4426D" w:rsidRPr="003D62BD">
        <w:rPr>
          <w:sz w:val="28"/>
          <w:szCs w:val="28"/>
          <w:lang w:val="uk-UA"/>
          <w:rPrChange w:id="94" w:author="Ruslan Yermolenko" w:date="2020-05-03T18:37:00Z">
            <w:rPr>
              <w:sz w:val="28"/>
              <w:szCs w:val="28"/>
            </w:rPr>
          </w:rPrChange>
        </w:rPr>
        <w:t>)</w:t>
      </w:r>
      <w:r w:rsidR="00E4426D">
        <w:rPr>
          <w:sz w:val="28"/>
          <w:szCs w:val="28"/>
          <w:lang w:val="uk-UA"/>
        </w:rPr>
        <w:t xml:space="preserve"> детектор нестабільний при кімнатній температурі. Розвиток виробництва германію високої частоти допоможе подолати цю проблему.</w:t>
      </w:r>
    </w:p>
    <w:p w14:paraId="2E16782A" w14:textId="77777777" w:rsidR="002143DF" w:rsidRDefault="00E4426D" w:rsidP="000D42DD">
      <w:pPr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Детектори також можуть бути використанні для виявлення випромінювання альфа (</w:t>
      </w:r>
      <w:r>
        <w:rPr>
          <w:rFonts w:cstheme="minorHAnsi"/>
          <w:sz w:val="28"/>
          <w:szCs w:val="28"/>
          <w:lang w:val="uk-UA"/>
        </w:rPr>
        <w:t>α</w:t>
      </w:r>
      <w:r>
        <w:rPr>
          <w:sz w:val="28"/>
          <w:szCs w:val="28"/>
          <w:lang w:val="uk-UA"/>
        </w:rPr>
        <w:t>) й бета (</w:t>
      </w:r>
      <w:r>
        <w:rPr>
          <w:rFonts w:cstheme="minorHAnsi"/>
          <w:sz w:val="28"/>
          <w:szCs w:val="28"/>
          <w:lang w:val="uk-UA"/>
        </w:rPr>
        <w:t>β</w:t>
      </w:r>
      <w:r>
        <w:rPr>
          <w:sz w:val="28"/>
          <w:szCs w:val="28"/>
          <w:lang w:val="uk-UA"/>
        </w:rPr>
        <w:t>) частинок, які часто супроводжують випромінювання гамма – фотонів. Детектування (</w:t>
      </w:r>
      <w:r>
        <w:rPr>
          <w:rFonts w:cstheme="minorHAnsi"/>
          <w:sz w:val="28"/>
          <w:szCs w:val="28"/>
          <w:lang w:val="uk-UA"/>
        </w:rPr>
        <w:t>α</w:t>
      </w:r>
      <w:r>
        <w:rPr>
          <w:sz w:val="28"/>
          <w:szCs w:val="28"/>
          <w:lang w:val="uk-UA"/>
        </w:rPr>
        <w:t>) і (</w:t>
      </w:r>
      <w:r>
        <w:rPr>
          <w:rFonts w:cstheme="minorHAnsi"/>
          <w:sz w:val="28"/>
          <w:szCs w:val="28"/>
          <w:lang w:val="uk-UA"/>
        </w:rPr>
        <w:t>β</w:t>
      </w:r>
      <w:r>
        <w:rPr>
          <w:sz w:val="28"/>
          <w:szCs w:val="28"/>
          <w:lang w:val="uk-UA"/>
        </w:rPr>
        <w:t xml:space="preserve">) частинок є менш сприятливим, оскільки вони випускаються лише від поверхні зразка та часто поглинаються або послаблюються атмосферними газами, і вимагають дорогого вакуумного устаткування для ефективного виявлення. Гамма – промені, однак, не поглинаються і не послаблюються атмосферними газами, і також можуть ховатися в глибині зразка з мінімальним поглинанням. </w:t>
      </w:r>
    </w:p>
    <w:p w14:paraId="2F0CB215" w14:textId="77777777" w:rsidR="00E4426D" w:rsidRPr="00E4426D" w:rsidRDefault="00E4426D" w:rsidP="00710862">
      <w:pPr>
        <w:ind w:firstLine="284"/>
        <w:jc w:val="both"/>
        <w:rPr>
          <w:sz w:val="28"/>
          <w:szCs w:val="28"/>
          <w:lang w:val="uk-UA"/>
        </w:rPr>
      </w:pPr>
    </w:p>
    <w:p w14:paraId="1518ACC5" w14:textId="77777777" w:rsidR="002143DF" w:rsidRPr="00922E0E" w:rsidRDefault="002143DF" w:rsidP="00710862">
      <w:pPr>
        <w:pStyle w:val="Heading3"/>
        <w:ind w:firstLine="284"/>
        <w:jc w:val="right"/>
        <w:rPr>
          <w:sz w:val="32"/>
          <w:lang w:val="uk-UA"/>
        </w:rPr>
      </w:pPr>
      <w:bookmarkStart w:id="95" w:name="_Toc37079287"/>
      <w:bookmarkStart w:id="96" w:name="_Toc37079501"/>
      <w:r w:rsidRPr="00922E0E">
        <w:rPr>
          <w:sz w:val="32"/>
          <w:lang w:val="uk-UA"/>
        </w:rPr>
        <w:t>Аналітичні можливості</w:t>
      </w:r>
      <w:bookmarkEnd w:id="95"/>
      <w:bookmarkEnd w:id="96"/>
    </w:p>
    <w:p w14:paraId="6EA8AC93" w14:textId="77777777" w:rsidR="00E4426D" w:rsidRDefault="00E4426D" w:rsidP="000D42DD">
      <w:pPr>
        <w:spacing w:line="360" w:lineRule="auto"/>
        <w:ind w:firstLine="284"/>
        <w:jc w:val="both"/>
        <w:rPr>
          <w:sz w:val="28"/>
          <w:szCs w:val="28"/>
          <w:lang w:val="uk-UA"/>
        </w:rPr>
      </w:pPr>
    </w:p>
    <w:p w14:paraId="57F16748" w14:textId="77777777" w:rsidR="00E24FD5" w:rsidRDefault="00E4426D" w:rsidP="000D42DD">
      <w:pPr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НАА може виявити до 74 елементів залежно від експериментальної процедури. Мінімальні межі виявлення від 0.1 до 1*10</w:t>
      </w:r>
      <w:r>
        <w:rPr>
          <w:sz w:val="28"/>
          <w:szCs w:val="28"/>
          <w:vertAlign w:val="superscript"/>
          <w:lang w:val="uk-UA"/>
        </w:rPr>
        <w:t>6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нг</w:t>
      </w:r>
      <w:proofErr w:type="spellEnd"/>
      <w:r w:rsidR="00E24FD5">
        <w:rPr>
          <w:sz w:val="28"/>
          <w:szCs w:val="28"/>
          <w:lang w:val="uk-UA"/>
        </w:rPr>
        <w:t xml:space="preserve"> г</w:t>
      </w:r>
      <w:r w:rsidR="00E24FD5">
        <w:rPr>
          <w:sz w:val="28"/>
          <w:szCs w:val="28"/>
          <w:vertAlign w:val="superscript"/>
          <w:lang w:val="uk-UA"/>
        </w:rPr>
        <w:t>-1</w:t>
      </w:r>
      <w:r w:rsidR="00E24FD5">
        <w:rPr>
          <w:sz w:val="28"/>
          <w:szCs w:val="28"/>
          <w:lang w:val="uk-UA"/>
        </w:rPr>
        <w:t xml:space="preserve"> в залежності від елементу. Важчі </w:t>
      </w:r>
      <w:r w:rsidR="00E24FD5">
        <w:rPr>
          <w:sz w:val="28"/>
          <w:szCs w:val="28"/>
          <w:lang w:val="uk-UA"/>
        </w:rPr>
        <w:lastRenderedPageBreak/>
        <w:t>елементи мають більше ядро, тому вони мають велику площу перетину захоплення нейтрона і швидше за все, будуть активовані. Деякі ядра можуть захоплювати нейтрони та залишатися відносно стабільними, не зазнаючи трансмутацій або розпаду протягом багатьох місяців або навіть років. Інші ядра миттєво розпадаються, і утворюються лише стабільні ізотопи, які й можуть бути ідентифіковані за допомогою ШНАА.</w:t>
      </w:r>
    </w:p>
    <w:p w14:paraId="631413F0" w14:textId="22982044" w:rsidR="00E24FD5" w:rsidRDefault="00BA526D" w:rsidP="00710862">
      <w:pPr>
        <w:spacing w:line="240" w:lineRule="auto"/>
        <w:ind w:firstLine="284"/>
        <w:jc w:val="center"/>
        <w:rPr>
          <w:sz w:val="24"/>
          <w:szCs w:val="24"/>
          <w:lang w:val="uk-UA"/>
        </w:rPr>
      </w:pPr>
      <w:ins w:id="97" w:author="Ruslan Yermolenko" w:date="2020-05-03T18:54:00Z">
        <w:r>
          <w:rPr>
            <w:sz w:val="24"/>
            <w:szCs w:val="24"/>
            <w:lang w:val="uk-UA"/>
          </w:rPr>
          <w:t xml:space="preserve">Таблиця 1. </w:t>
        </w:r>
        <w:r w:rsidR="005D6254">
          <w:rPr>
            <w:sz w:val="24"/>
            <w:szCs w:val="24"/>
            <w:lang w:val="uk-UA"/>
          </w:rPr>
          <w:t>(Усі таблиці мають бути пронумеровані)</w:t>
        </w:r>
      </w:ins>
      <w:r w:rsidR="00E24FD5" w:rsidRPr="00E24FD5">
        <w:rPr>
          <w:sz w:val="24"/>
          <w:szCs w:val="24"/>
          <w:lang w:val="uk-UA"/>
        </w:rPr>
        <w:t xml:space="preserve">Розрахункові межі виявлення для НАА з використанням гамма – променів </w:t>
      </w:r>
    </w:p>
    <w:p w14:paraId="144DD5C7" w14:textId="77777777" w:rsidR="00E24FD5" w:rsidRDefault="00E24FD5" w:rsidP="00710862">
      <w:pPr>
        <w:spacing w:line="240" w:lineRule="auto"/>
        <w:ind w:firstLine="284"/>
        <w:jc w:val="center"/>
        <w:rPr>
          <w:sz w:val="24"/>
          <w:szCs w:val="24"/>
          <w:lang w:val="uk-UA"/>
        </w:rPr>
      </w:pPr>
      <w:r w:rsidRPr="00E24FD5">
        <w:rPr>
          <w:sz w:val="24"/>
          <w:szCs w:val="24"/>
          <w:lang w:val="uk-UA"/>
        </w:rPr>
        <w:t>(припускаючи опромінення в реакторі нейтронами 1*10</w:t>
      </w:r>
      <w:r w:rsidRPr="00E24FD5">
        <w:rPr>
          <w:sz w:val="24"/>
          <w:szCs w:val="24"/>
          <w:vertAlign w:val="superscript"/>
          <w:lang w:val="uk-UA"/>
        </w:rPr>
        <w:t>13</w:t>
      </w:r>
      <w:r w:rsidRPr="003D62BD">
        <w:rPr>
          <w:sz w:val="24"/>
          <w:szCs w:val="24"/>
          <w:lang w:val="ru-RU"/>
          <w:rPrChange w:id="98" w:author="Ruslan Yermolenko" w:date="2020-05-03T18:37:00Z">
            <w:rPr>
              <w:sz w:val="24"/>
              <w:szCs w:val="24"/>
            </w:rPr>
          </w:rPrChange>
        </w:rPr>
        <w:t xml:space="preserve"> </w:t>
      </w:r>
      <w:r w:rsidRPr="00E24FD5">
        <w:rPr>
          <w:sz w:val="24"/>
          <w:szCs w:val="24"/>
        </w:rPr>
        <w:t>n</w:t>
      </w:r>
      <w:r w:rsidRPr="003D62BD">
        <w:rPr>
          <w:sz w:val="24"/>
          <w:szCs w:val="24"/>
          <w:lang w:val="ru-RU"/>
          <w:rPrChange w:id="99" w:author="Ruslan Yermolenko" w:date="2020-05-03T18:37:00Z">
            <w:rPr>
              <w:sz w:val="24"/>
              <w:szCs w:val="24"/>
            </w:rPr>
          </w:rPrChange>
        </w:rPr>
        <w:t xml:space="preserve"> </w:t>
      </w:r>
      <w:r w:rsidRPr="00E24FD5">
        <w:rPr>
          <w:sz w:val="24"/>
          <w:szCs w:val="24"/>
          <w:lang w:val="uk-UA"/>
        </w:rPr>
        <w:t>см</w:t>
      </w:r>
      <w:r w:rsidRPr="00E24FD5">
        <w:rPr>
          <w:sz w:val="24"/>
          <w:szCs w:val="24"/>
          <w:vertAlign w:val="superscript"/>
          <w:lang w:val="uk-UA"/>
        </w:rPr>
        <w:t>-2</w:t>
      </w:r>
      <w:r w:rsidRPr="00E24FD5">
        <w:rPr>
          <w:sz w:val="24"/>
          <w:szCs w:val="24"/>
          <w:lang w:val="uk-UA"/>
        </w:rPr>
        <w:t xml:space="preserve"> с</w:t>
      </w:r>
      <w:r w:rsidRPr="00E24FD5">
        <w:rPr>
          <w:sz w:val="24"/>
          <w:szCs w:val="24"/>
          <w:vertAlign w:val="superscript"/>
          <w:lang w:val="uk-UA"/>
        </w:rPr>
        <w:t>-1</w:t>
      </w:r>
      <w:r w:rsidRPr="00E24FD5">
        <w:rPr>
          <w:sz w:val="24"/>
          <w:szCs w:val="24"/>
          <w:lang w:val="uk-UA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08"/>
        <w:gridCol w:w="7396"/>
      </w:tblGrid>
      <w:tr w:rsidR="00E24FD5" w14:paraId="1294AC3D" w14:textId="77777777" w:rsidTr="00FA5550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90EE2E0" w14:textId="77777777" w:rsidR="00E24FD5" w:rsidRDefault="00E24FD5" w:rsidP="00710862">
            <w:pPr>
              <w:ind w:firstLine="284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Чутливість (</w:t>
            </w:r>
            <w:proofErr w:type="spellStart"/>
            <w:r>
              <w:rPr>
                <w:sz w:val="28"/>
                <w:szCs w:val="28"/>
                <w:lang w:val="uk-UA"/>
              </w:rPr>
              <w:t>пікограм</w:t>
            </w:r>
            <w:proofErr w:type="spellEnd"/>
            <w:r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B226BF7" w14:textId="77777777" w:rsidR="00E24FD5" w:rsidRDefault="00E24FD5" w:rsidP="00710862">
            <w:pPr>
              <w:ind w:firstLine="284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Елементи</w:t>
            </w:r>
          </w:p>
        </w:tc>
      </w:tr>
      <w:tr w:rsidR="00E24FD5" w14:paraId="5BC0AE52" w14:textId="77777777" w:rsidTr="00FA5550">
        <w:trPr>
          <w:jc w:val="center"/>
        </w:trPr>
        <w:tc>
          <w:tcPr>
            <w:tcW w:w="0" w:type="auto"/>
            <w:vAlign w:val="center"/>
          </w:tcPr>
          <w:p w14:paraId="6CA05AE7" w14:textId="77777777" w:rsidR="00E24FD5" w:rsidRDefault="00E24FD5" w:rsidP="00710862">
            <w:pPr>
              <w:spacing w:line="360" w:lineRule="auto"/>
              <w:ind w:firstLine="284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14:paraId="5ECC3957" w14:textId="77777777" w:rsidR="00E24FD5" w:rsidRPr="00E24FD5" w:rsidRDefault="00E24FD5" w:rsidP="00710862">
            <w:pPr>
              <w:spacing w:line="360" w:lineRule="auto"/>
              <w:ind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Dy</w:t>
            </w:r>
            <w:r w:rsidR="00AC6496">
              <w:rPr>
                <w:sz w:val="28"/>
                <w:szCs w:val="28"/>
              </w:rPr>
              <w:t>, Eu</w:t>
            </w:r>
          </w:p>
        </w:tc>
      </w:tr>
      <w:tr w:rsidR="00E24FD5" w14:paraId="590AC109" w14:textId="77777777" w:rsidTr="00FA5550">
        <w:trPr>
          <w:jc w:val="center"/>
        </w:trPr>
        <w:tc>
          <w:tcPr>
            <w:tcW w:w="0" w:type="auto"/>
            <w:vAlign w:val="center"/>
          </w:tcPr>
          <w:p w14:paraId="09EC7954" w14:textId="77777777" w:rsidR="00E24FD5" w:rsidRDefault="00E24FD5" w:rsidP="00710862">
            <w:pPr>
              <w:spacing w:line="360" w:lineRule="auto"/>
              <w:ind w:firstLine="284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 – 10 </w:t>
            </w:r>
          </w:p>
        </w:tc>
        <w:tc>
          <w:tcPr>
            <w:tcW w:w="0" w:type="auto"/>
            <w:vAlign w:val="center"/>
          </w:tcPr>
          <w:p w14:paraId="4FF73074" w14:textId="77777777" w:rsidR="00AC6496" w:rsidRPr="00AC6496" w:rsidRDefault="00AC6496" w:rsidP="00710862">
            <w:pPr>
              <w:spacing w:line="360" w:lineRule="auto"/>
              <w:ind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In, Lu, Mn</w:t>
            </w:r>
          </w:p>
        </w:tc>
      </w:tr>
      <w:tr w:rsidR="00E24FD5" w14:paraId="0C63B87C" w14:textId="77777777" w:rsidTr="00FA5550">
        <w:trPr>
          <w:jc w:val="center"/>
        </w:trPr>
        <w:tc>
          <w:tcPr>
            <w:tcW w:w="0" w:type="auto"/>
            <w:vAlign w:val="center"/>
          </w:tcPr>
          <w:p w14:paraId="0C9C4985" w14:textId="77777777" w:rsidR="00E24FD5" w:rsidRDefault="00E24FD5" w:rsidP="00710862">
            <w:pPr>
              <w:spacing w:line="360" w:lineRule="auto"/>
              <w:ind w:firstLine="284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10 – 100 </w:t>
            </w:r>
          </w:p>
        </w:tc>
        <w:tc>
          <w:tcPr>
            <w:tcW w:w="0" w:type="auto"/>
            <w:vAlign w:val="center"/>
          </w:tcPr>
          <w:p w14:paraId="62BD1F39" w14:textId="77777777" w:rsidR="00E24FD5" w:rsidRPr="00AC6496" w:rsidRDefault="00AC6496" w:rsidP="00710862">
            <w:pPr>
              <w:spacing w:line="360" w:lineRule="auto"/>
              <w:ind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Au, Ho, </w:t>
            </w:r>
            <w:proofErr w:type="spellStart"/>
            <w:r>
              <w:rPr>
                <w:sz w:val="28"/>
                <w:szCs w:val="28"/>
              </w:rPr>
              <w:t>Ir</w:t>
            </w:r>
            <w:proofErr w:type="spellEnd"/>
            <w:r>
              <w:rPr>
                <w:sz w:val="28"/>
                <w:szCs w:val="28"/>
              </w:rPr>
              <w:t xml:space="preserve">, Re, </w:t>
            </w:r>
            <w:proofErr w:type="spellStart"/>
            <w:r>
              <w:rPr>
                <w:sz w:val="28"/>
                <w:szCs w:val="28"/>
              </w:rPr>
              <w:t>Sm</w:t>
            </w:r>
            <w:proofErr w:type="spellEnd"/>
            <w:r>
              <w:rPr>
                <w:sz w:val="28"/>
                <w:szCs w:val="28"/>
              </w:rPr>
              <w:t>, W</w:t>
            </w:r>
          </w:p>
        </w:tc>
      </w:tr>
      <w:tr w:rsidR="00E24FD5" w14:paraId="00C7AF2A" w14:textId="77777777" w:rsidTr="00FA5550">
        <w:trPr>
          <w:jc w:val="center"/>
        </w:trPr>
        <w:tc>
          <w:tcPr>
            <w:tcW w:w="0" w:type="auto"/>
            <w:vAlign w:val="center"/>
          </w:tcPr>
          <w:p w14:paraId="68A91A4D" w14:textId="77777777" w:rsidR="00E24FD5" w:rsidRDefault="00E24FD5" w:rsidP="00710862">
            <w:pPr>
              <w:spacing w:line="360" w:lineRule="auto"/>
              <w:ind w:firstLine="284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100 – 1000 </w:t>
            </w:r>
          </w:p>
        </w:tc>
        <w:tc>
          <w:tcPr>
            <w:tcW w:w="0" w:type="auto"/>
            <w:vAlign w:val="center"/>
          </w:tcPr>
          <w:p w14:paraId="3A62F116" w14:textId="77777777" w:rsidR="00E24FD5" w:rsidRPr="00AC6496" w:rsidRDefault="00AC6496" w:rsidP="00710862">
            <w:pPr>
              <w:spacing w:line="360" w:lineRule="auto"/>
              <w:ind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Ag, </w:t>
            </w:r>
            <w:proofErr w:type="spellStart"/>
            <w:r>
              <w:rPr>
                <w:sz w:val="28"/>
                <w:szCs w:val="28"/>
              </w:rPr>
              <w:t>Ar</w:t>
            </w:r>
            <w:proofErr w:type="spellEnd"/>
            <w:r>
              <w:rPr>
                <w:sz w:val="28"/>
                <w:szCs w:val="28"/>
              </w:rPr>
              <w:t xml:space="preserve">, As, Br, Cl, Co, Cs, Cu, </w:t>
            </w:r>
            <w:proofErr w:type="spellStart"/>
            <w:r>
              <w:rPr>
                <w:sz w:val="28"/>
                <w:szCs w:val="28"/>
              </w:rPr>
              <w:t>Er</w:t>
            </w:r>
            <w:proofErr w:type="spellEnd"/>
            <w:r>
              <w:rPr>
                <w:sz w:val="28"/>
                <w:szCs w:val="28"/>
              </w:rPr>
              <w:t>, Ga, Hf,</w:t>
            </w:r>
            <w:r w:rsidR="00B07892">
              <w:rPr>
                <w:sz w:val="28"/>
                <w:szCs w:val="28"/>
              </w:rPr>
              <w:t xml:space="preserve"> I, La, Sb, Sc, Se, Ta, Tb, Th, Tm, U, V, </w:t>
            </w:r>
            <w:proofErr w:type="spellStart"/>
            <w:r w:rsidR="00B07892">
              <w:rPr>
                <w:sz w:val="28"/>
                <w:szCs w:val="28"/>
              </w:rPr>
              <w:t>Yb</w:t>
            </w:r>
            <w:proofErr w:type="spellEnd"/>
          </w:p>
        </w:tc>
      </w:tr>
      <w:tr w:rsidR="00E24FD5" w:rsidRPr="003D62BD" w14:paraId="1DBDD354" w14:textId="77777777" w:rsidTr="00FA5550">
        <w:trPr>
          <w:jc w:val="center"/>
        </w:trPr>
        <w:tc>
          <w:tcPr>
            <w:tcW w:w="0" w:type="auto"/>
            <w:vAlign w:val="center"/>
          </w:tcPr>
          <w:p w14:paraId="07978D64" w14:textId="77777777" w:rsidR="00E24FD5" w:rsidRPr="00E24FD5" w:rsidRDefault="00E24FD5" w:rsidP="00710862">
            <w:pPr>
              <w:spacing w:line="360" w:lineRule="auto"/>
              <w:ind w:firstLine="284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1000 – 10</w:t>
            </w:r>
            <w:r>
              <w:rPr>
                <w:sz w:val="28"/>
                <w:szCs w:val="28"/>
                <w:vertAlign w:val="superscript"/>
                <w:lang w:val="uk-UA"/>
              </w:rPr>
              <w:t>4</w:t>
            </w: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5C17F278" w14:textId="77777777" w:rsidR="00E24FD5" w:rsidRPr="003D62BD" w:rsidRDefault="00B07892" w:rsidP="00710862">
            <w:pPr>
              <w:spacing w:line="360" w:lineRule="auto"/>
              <w:ind w:firstLine="284"/>
              <w:jc w:val="center"/>
              <w:rPr>
                <w:sz w:val="28"/>
                <w:szCs w:val="28"/>
                <w:lang w:val="uk-UA"/>
                <w:rPrChange w:id="100" w:author="Ruslan Yermolenko" w:date="2020-05-03T18:37:00Z">
                  <w:rPr>
                    <w:sz w:val="28"/>
                    <w:szCs w:val="28"/>
                  </w:rPr>
                </w:rPrChange>
              </w:rPr>
            </w:pPr>
            <w:r>
              <w:rPr>
                <w:sz w:val="28"/>
                <w:szCs w:val="28"/>
              </w:rPr>
              <w:t>Al</w:t>
            </w:r>
            <w:r w:rsidRPr="003D62BD">
              <w:rPr>
                <w:sz w:val="28"/>
                <w:szCs w:val="28"/>
                <w:lang w:val="uk-UA"/>
                <w:rPrChange w:id="101" w:author="Ruslan Yermolenko" w:date="2020-05-03T18:37:00Z">
                  <w:rPr>
                    <w:sz w:val="28"/>
                    <w:szCs w:val="28"/>
                  </w:rPr>
                </w:rPrChange>
              </w:rPr>
              <w:t xml:space="preserve">, </w:t>
            </w:r>
            <w:r>
              <w:rPr>
                <w:sz w:val="28"/>
                <w:szCs w:val="28"/>
              </w:rPr>
              <w:t>Ba</w:t>
            </w:r>
            <w:r w:rsidRPr="003D62BD">
              <w:rPr>
                <w:sz w:val="28"/>
                <w:szCs w:val="28"/>
                <w:lang w:val="uk-UA"/>
                <w:rPrChange w:id="102" w:author="Ruslan Yermolenko" w:date="2020-05-03T18:37:00Z">
                  <w:rPr>
                    <w:sz w:val="28"/>
                    <w:szCs w:val="28"/>
                  </w:rPr>
                </w:rPrChange>
              </w:rPr>
              <w:t xml:space="preserve">, </w:t>
            </w:r>
            <w:r>
              <w:rPr>
                <w:sz w:val="28"/>
                <w:szCs w:val="28"/>
              </w:rPr>
              <w:t>Cd</w:t>
            </w:r>
            <w:r w:rsidRPr="003D62BD">
              <w:rPr>
                <w:sz w:val="28"/>
                <w:szCs w:val="28"/>
                <w:lang w:val="uk-UA"/>
                <w:rPrChange w:id="103" w:author="Ruslan Yermolenko" w:date="2020-05-03T18:37:00Z">
                  <w:rPr>
                    <w:sz w:val="28"/>
                    <w:szCs w:val="28"/>
                  </w:rPr>
                </w:rPrChange>
              </w:rPr>
              <w:t xml:space="preserve">, </w:t>
            </w:r>
            <w:r>
              <w:rPr>
                <w:sz w:val="28"/>
                <w:szCs w:val="28"/>
              </w:rPr>
              <w:t>Ce</w:t>
            </w:r>
            <w:r w:rsidRPr="003D62BD">
              <w:rPr>
                <w:sz w:val="28"/>
                <w:szCs w:val="28"/>
                <w:lang w:val="uk-UA"/>
                <w:rPrChange w:id="104" w:author="Ruslan Yermolenko" w:date="2020-05-03T18:37:00Z">
                  <w:rPr>
                    <w:sz w:val="28"/>
                    <w:szCs w:val="28"/>
                  </w:rPr>
                </w:rPrChange>
              </w:rPr>
              <w:t xml:space="preserve">, </w:t>
            </w:r>
            <w:r>
              <w:rPr>
                <w:sz w:val="28"/>
                <w:szCs w:val="28"/>
              </w:rPr>
              <w:t>Cr</w:t>
            </w:r>
            <w:r w:rsidRPr="003D62BD">
              <w:rPr>
                <w:sz w:val="28"/>
                <w:szCs w:val="28"/>
                <w:lang w:val="uk-UA"/>
                <w:rPrChange w:id="105" w:author="Ruslan Yermolenko" w:date="2020-05-03T18:37:00Z">
                  <w:rPr>
                    <w:sz w:val="28"/>
                    <w:szCs w:val="28"/>
                  </w:rPr>
                </w:rPrChange>
              </w:rPr>
              <w:t xml:space="preserve">, </w:t>
            </w:r>
            <w:r>
              <w:rPr>
                <w:sz w:val="28"/>
                <w:szCs w:val="28"/>
              </w:rPr>
              <w:t>Hg</w:t>
            </w:r>
            <w:r w:rsidRPr="003D62BD">
              <w:rPr>
                <w:sz w:val="28"/>
                <w:szCs w:val="28"/>
                <w:lang w:val="uk-UA"/>
                <w:rPrChange w:id="106" w:author="Ruslan Yermolenko" w:date="2020-05-03T18:37:00Z">
                  <w:rPr>
                    <w:sz w:val="28"/>
                    <w:szCs w:val="28"/>
                  </w:rPr>
                </w:rPrChange>
              </w:rPr>
              <w:t xml:space="preserve">, </w:t>
            </w:r>
            <w:r>
              <w:rPr>
                <w:sz w:val="28"/>
                <w:szCs w:val="28"/>
              </w:rPr>
              <w:t>Kr</w:t>
            </w:r>
            <w:r w:rsidRPr="003D62BD">
              <w:rPr>
                <w:sz w:val="28"/>
                <w:szCs w:val="28"/>
                <w:lang w:val="uk-UA"/>
                <w:rPrChange w:id="107" w:author="Ruslan Yermolenko" w:date="2020-05-03T18:37:00Z">
                  <w:rPr>
                    <w:sz w:val="28"/>
                    <w:szCs w:val="28"/>
                  </w:rPr>
                </w:rPrChange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Gd</w:t>
            </w:r>
            <w:proofErr w:type="spellEnd"/>
            <w:r w:rsidRPr="003D62BD">
              <w:rPr>
                <w:sz w:val="28"/>
                <w:szCs w:val="28"/>
                <w:lang w:val="uk-UA"/>
                <w:rPrChange w:id="108" w:author="Ruslan Yermolenko" w:date="2020-05-03T18:37:00Z">
                  <w:rPr>
                    <w:sz w:val="28"/>
                    <w:szCs w:val="28"/>
                  </w:rPr>
                </w:rPrChange>
              </w:rPr>
              <w:t xml:space="preserve">, </w:t>
            </w:r>
            <w:r>
              <w:rPr>
                <w:sz w:val="28"/>
                <w:szCs w:val="28"/>
              </w:rPr>
              <w:t>Mo</w:t>
            </w:r>
            <w:r w:rsidRPr="003D62BD">
              <w:rPr>
                <w:sz w:val="28"/>
                <w:szCs w:val="28"/>
                <w:lang w:val="uk-UA"/>
                <w:rPrChange w:id="109" w:author="Ruslan Yermolenko" w:date="2020-05-03T18:37:00Z">
                  <w:rPr>
                    <w:sz w:val="28"/>
                    <w:szCs w:val="28"/>
                  </w:rPr>
                </w:rPrChange>
              </w:rPr>
              <w:t xml:space="preserve">, </w:t>
            </w:r>
            <w:r>
              <w:rPr>
                <w:sz w:val="28"/>
                <w:szCs w:val="28"/>
              </w:rPr>
              <w:t>Na</w:t>
            </w:r>
            <w:r w:rsidRPr="003D62BD">
              <w:rPr>
                <w:sz w:val="28"/>
                <w:szCs w:val="28"/>
                <w:lang w:val="uk-UA"/>
                <w:rPrChange w:id="110" w:author="Ruslan Yermolenko" w:date="2020-05-03T18:37:00Z">
                  <w:rPr>
                    <w:sz w:val="28"/>
                    <w:szCs w:val="28"/>
                  </w:rPr>
                </w:rPrChange>
              </w:rPr>
              <w:t xml:space="preserve">, </w:t>
            </w:r>
            <w:r>
              <w:rPr>
                <w:sz w:val="28"/>
                <w:szCs w:val="28"/>
              </w:rPr>
              <w:t>Nd</w:t>
            </w:r>
            <w:r w:rsidRPr="003D62BD">
              <w:rPr>
                <w:sz w:val="28"/>
                <w:szCs w:val="28"/>
                <w:lang w:val="uk-UA"/>
                <w:rPrChange w:id="111" w:author="Ruslan Yermolenko" w:date="2020-05-03T18:37:00Z">
                  <w:rPr>
                    <w:sz w:val="28"/>
                    <w:szCs w:val="28"/>
                  </w:rPr>
                </w:rPrChange>
              </w:rPr>
              <w:t xml:space="preserve">, </w:t>
            </w:r>
            <w:r>
              <w:rPr>
                <w:sz w:val="28"/>
                <w:szCs w:val="28"/>
              </w:rPr>
              <w:t>Ni</w:t>
            </w:r>
            <w:r w:rsidRPr="003D62BD">
              <w:rPr>
                <w:sz w:val="28"/>
                <w:szCs w:val="28"/>
                <w:lang w:val="uk-UA"/>
                <w:rPrChange w:id="112" w:author="Ruslan Yermolenko" w:date="2020-05-03T18:37:00Z">
                  <w:rPr>
                    <w:sz w:val="28"/>
                    <w:szCs w:val="28"/>
                  </w:rPr>
                </w:rPrChange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Os</w:t>
            </w:r>
            <w:proofErr w:type="spellEnd"/>
            <w:r w:rsidRPr="003D62BD">
              <w:rPr>
                <w:sz w:val="28"/>
                <w:szCs w:val="28"/>
                <w:lang w:val="uk-UA"/>
                <w:rPrChange w:id="113" w:author="Ruslan Yermolenko" w:date="2020-05-03T18:37:00Z">
                  <w:rPr>
                    <w:sz w:val="28"/>
                    <w:szCs w:val="28"/>
                  </w:rPr>
                </w:rPrChange>
              </w:rPr>
              <w:t xml:space="preserve">, </w:t>
            </w:r>
            <w:r>
              <w:rPr>
                <w:sz w:val="28"/>
                <w:szCs w:val="28"/>
              </w:rPr>
              <w:t>Pd</w:t>
            </w:r>
            <w:r w:rsidRPr="003D62BD">
              <w:rPr>
                <w:sz w:val="28"/>
                <w:szCs w:val="28"/>
                <w:lang w:val="uk-UA"/>
                <w:rPrChange w:id="114" w:author="Ruslan Yermolenko" w:date="2020-05-03T18:37:00Z">
                  <w:rPr>
                    <w:sz w:val="28"/>
                    <w:szCs w:val="28"/>
                  </w:rPr>
                </w:rPrChange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Rb</w:t>
            </w:r>
            <w:proofErr w:type="spellEnd"/>
            <w:r w:rsidRPr="003D62BD">
              <w:rPr>
                <w:sz w:val="28"/>
                <w:szCs w:val="28"/>
                <w:lang w:val="uk-UA"/>
                <w:rPrChange w:id="115" w:author="Ruslan Yermolenko" w:date="2020-05-03T18:37:00Z">
                  <w:rPr>
                    <w:sz w:val="28"/>
                    <w:szCs w:val="28"/>
                  </w:rPr>
                </w:rPrChange>
              </w:rPr>
              <w:t xml:space="preserve">, </w:t>
            </w:r>
            <w:r>
              <w:rPr>
                <w:sz w:val="28"/>
                <w:szCs w:val="28"/>
              </w:rPr>
              <w:t>Rh</w:t>
            </w:r>
            <w:r w:rsidRPr="003D62BD">
              <w:rPr>
                <w:sz w:val="28"/>
                <w:szCs w:val="28"/>
                <w:lang w:val="uk-UA"/>
                <w:rPrChange w:id="116" w:author="Ruslan Yermolenko" w:date="2020-05-03T18:37:00Z">
                  <w:rPr>
                    <w:sz w:val="28"/>
                    <w:szCs w:val="28"/>
                  </w:rPr>
                </w:rPrChange>
              </w:rPr>
              <w:t xml:space="preserve">, </w:t>
            </w:r>
            <w:r>
              <w:rPr>
                <w:sz w:val="28"/>
                <w:szCs w:val="28"/>
              </w:rPr>
              <w:t>Ru</w:t>
            </w:r>
            <w:r w:rsidRPr="003D62BD">
              <w:rPr>
                <w:sz w:val="28"/>
                <w:szCs w:val="28"/>
                <w:lang w:val="uk-UA"/>
                <w:rPrChange w:id="117" w:author="Ruslan Yermolenko" w:date="2020-05-03T18:37:00Z">
                  <w:rPr>
                    <w:sz w:val="28"/>
                    <w:szCs w:val="28"/>
                  </w:rPr>
                </w:rPrChange>
              </w:rPr>
              <w:t xml:space="preserve">, </w:t>
            </w:r>
            <w:r>
              <w:rPr>
                <w:sz w:val="28"/>
                <w:szCs w:val="28"/>
              </w:rPr>
              <w:t>Sr</w:t>
            </w:r>
            <w:r w:rsidRPr="003D62BD">
              <w:rPr>
                <w:sz w:val="28"/>
                <w:szCs w:val="28"/>
                <w:lang w:val="uk-UA"/>
                <w:rPrChange w:id="118" w:author="Ruslan Yermolenko" w:date="2020-05-03T18:37:00Z">
                  <w:rPr>
                    <w:sz w:val="28"/>
                    <w:szCs w:val="28"/>
                  </w:rPr>
                </w:rPrChange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Te</w:t>
            </w:r>
            <w:proofErr w:type="spellEnd"/>
            <w:r w:rsidRPr="003D62BD">
              <w:rPr>
                <w:sz w:val="28"/>
                <w:szCs w:val="28"/>
                <w:lang w:val="uk-UA"/>
                <w:rPrChange w:id="119" w:author="Ruslan Yermolenko" w:date="2020-05-03T18:37:00Z">
                  <w:rPr>
                    <w:sz w:val="28"/>
                    <w:szCs w:val="28"/>
                  </w:rPr>
                </w:rPrChange>
              </w:rPr>
              <w:t xml:space="preserve">, </w:t>
            </w:r>
            <w:r>
              <w:rPr>
                <w:sz w:val="28"/>
                <w:szCs w:val="28"/>
              </w:rPr>
              <w:t>Zn</w:t>
            </w:r>
            <w:r w:rsidRPr="003D62BD">
              <w:rPr>
                <w:sz w:val="28"/>
                <w:szCs w:val="28"/>
                <w:lang w:val="uk-UA"/>
                <w:rPrChange w:id="120" w:author="Ruslan Yermolenko" w:date="2020-05-03T18:37:00Z">
                  <w:rPr>
                    <w:sz w:val="28"/>
                    <w:szCs w:val="28"/>
                  </w:rPr>
                </w:rPrChange>
              </w:rPr>
              <w:t xml:space="preserve">, </w:t>
            </w:r>
            <w:r>
              <w:rPr>
                <w:sz w:val="28"/>
                <w:szCs w:val="28"/>
              </w:rPr>
              <w:t>Zr</w:t>
            </w:r>
          </w:p>
        </w:tc>
      </w:tr>
      <w:tr w:rsidR="00E24FD5" w14:paraId="07B6138D" w14:textId="77777777" w:rsidTr="00FA5550">
        <w:trPr>
          <w:jc w:val="center"/>
        </w:trPr>
        <w:tc>
          <w:tcPr>
            <w:tcW w:w="0" w:type="auto"/>
            <w:vAlign w:val="center"/>
          </w:tcPr>
          <w:p w14:paraId="166104B3" w14:textId="77777777" w:rsidR="00E24FD5" w:rsidRPr="00E24FD5" w:rsidRDefault="00E24FD5" w:rsidP="00710862">
            <w:pPr>
              <w:spacing w:line="360" w:lineRule="auto"/>
              <w:ind w:firstLine="284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>
              <w:rPr>
                <w:sz w:val="28"/>
                <w:szCs w:val="28"/>
                <w:vertAlign w:val="superscript"/>
                <w:lang w:val="uk-UA"/>
              </w:rPr>
              <w:t>4</w:t>
            </w:r>
            <w:r>
              <w:rPr>
                <w:sz w:val="28"/>
                <w:szCs w:val="28"/>
                <w:lang w:val="uk-UA"/>
              </w:rPr>
              <w:t xml:space="preserve"> – 10</w:t>
            </w:r>
            <w:r>
              <w:rPr>
                <w:sz w:val="28"/>
                <w:szCs w:val="28"/>
                <w:vertAlign w:val="superscript"/>
                <w:lang w:val="uk-UA"/>
              </w:rPr>
              <w:t>5</w:t>
            </w: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2FE0FEF" w14:textId="77777777" w:rsidR="00E24FD5" w:rsidRPr="00FA5550" w:rsidRDefault="00FA5550" w:rsidP="00710862">
            <w:pPr>
              <w:spacing w:line="360" w:lineRule="auto"/>
              <w:ind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Bi, Ca, K, Mg, P, Pt, Si, Sn, </w:t>
            </w:r>
            <w:proofErr w:type="spellStart"/>
            <w:r>
              <w:rPr>
                <w:sz w:val="28"/>
                <w:szCs w:val="28"/>
              </w:rPr>
              <w:t>Ti</w:t>
            </w:r>
            <w:proofErr w:type="spellEnd"/>
            <w:r>
              <w:rPr>
                <w:sz w:val="28"/>
                <w:szCs w:val="28"/>
              </w:rPr>
              <w:t xml:space="preserve">, Tl, </w:t>
            </w:r>
            <w:proofErr w:type="spellStart"/>
            <w:r>
              <w:rPr>
                <w:sz w:val="28"/>
                <w:szCs w:val="28"/>
              </w:rPr>
              <w:t>Xe</w:t>
            </w:r>
            <w:proofErr w:type="spellEnd"/>
            <w:r>
              <w:rPr>
                <w:sz w:val="28"/>
                <w:szCs w:val="28"/>
              </w:rPr>
              <w:t>, Y</w:t>
            </w:r>
          </w:p>
        </w:tc>
      </w:tr>
      <w:tr w:rsidR="00E24FD5" w14:paraId="71C854B2" w14:textId="77777777" w:rsidTr="00FA5550">
        <w:trPr>
          <w:jc w:val="center"/>
        </w:trPr>
        <w:tc>
          <w:tcPr>
            <w:tcW w:w="0" w:type="auto"/>
            <w:vAlign w:val="center"/>
          </w:tcPr>
          <w:p w14:paraId="6F18C5E3" w14:textId="77777777" w:rsidR="00E24FD5" w:rsidRPr="00E24FD5" w:rsidRDefault="00E24FD5" w:rsidP="00710862">
            <w:pPr>
              <w:spacing w:line="360" w:lineRule="auto"/>
              <w:ind w:firstLine="284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>
              <w:rPr>
                <w:sz w:val="28"/>
                <w:szCs w:val="28"/>
                <w:vertAlign w:val="superscript"/>
                <w:lang w:val="uk-UA"/>
              </w:rPr>
              <w:t>5</w:t>
            </w:r>
            <w:r>
              <w:rPr>
                <w:sz w:val="28"/>
                <w:szCs w:val="28"/>
                <w:lang w:val="uk-UA"/>
              </w:rPr>
              <w:t xml:space="preserve"> – 10</w:t>
            </w:r>
            <w:r>
              <w:rPr>
                <w:sz w:val="28"/>
                <w:szCs w:val="28"/>
                <w:vertAlign w:val="superscript"/>
                <w:lang w:val="uk-UA"/>
              </w:rPr>
              <w:t>6</w:t>
            </w: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46C821D" w14:textId="77777777" w:rsidR="00E24FD5" w:rsidRPr="00FA5550" w:rsidRDefault="00FA5550" w:rsidP="00710862">
            <w:pPr>
              <w:spacing w:line="360" w:lineRule="auto"/>
              <w:ind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F, Fe, </w:t>
            </w:r>
            <w:proofErr w:type="spellStart"/>
            <w:r>
              <w:rPr>
                <w:sz w:val="28"/>
                <w:szCs w:val="28"/>
              </w:rPr>
              <w:t>Nb</w:t>
            </w:r>
            <w:proofErr w:type="spellEnd"/>
            <w:r>
              <w:rPr>
                <w:sz w:val="28"/>
                <w:szCs w:val="28"/>
              </w:rPr>
              <w:t>, Ne</w:t>
            </w:r>
          </w:p>
        </w:tc>
      </w:tr>
      <w:tr w:rsidR="00E24FD5" w14:paraId="64B51924" w14:textId="77777777" w:rsidTr="00FA5550">
        <w:trPr>
          <w:jc w:val="center"/>
        </w:trPr>
        <w:tc>
          <w:tcPr>
            <w:tcW w:w="0" w:type="auto"/>
            <w:vAlign w:val="center"/>
          </w:tcPr>
          <w:p w14:paraId="2D66196A" w14:textId="77777777" w:rsidR="00E24FD5" w:rsidRPr="00E24FD5" w:rsidRDefault="00E24FD5" w:rsidP="00710862">
            <w:pPr>
              <w:spacing w:line="360" w:lineRule="auto"/>
              <w:ind w:firstLine="284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>
              <w:rPr>
                <w:sz w:val="28"/>
                <w:szCs w:val="28"/>
                <w:vertAlign w:val="superscript"/>
                <w:lang w:val="uk-UA"/>
              </w:rPr>
              <w:t>7</w:t>
            </w: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40E9CEF3" w14:textId="77777777" w:rsidR="00E24FD5" w:rsidRPr="00FA5550" w:rsidRDefault="00FA5550" w:rsidP="00710862">
            <w:pPr>
              <w:spacing w:line="360" w:lineRule="auto"/>
              <w:ind w:firstLine="284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Pb, S</w:t>
            </w:r>
          </w:p>
        </w:tc>
      </w:tr>
    </w:tbl>
    <w:p w14:paraId="12926441" w14:textId="77777777" w:rsidR="00E24FD5" w:rsidRPr="00E24FD5" w:rsidRDefault="00E24FD5" w:rsidP="00710862">
      <w:pPr>
        <w:spacing w:line="240" w:lineRule="auto"/>
        <w:ind w:firstLine="284"/>
        <w:jc w:val="center"/>
        <w:rPr>
          <w:sz w:val="28"/>
          <w:szCs w:val="28"/>
          <w:lang w:val="uk-UA"/>
        </w:rPr>
      </w:pPr>
    </w:p>
    <w:p w14:paraId="151CD3DA" w14:textId="77777777" w:rsidR="00E4426D" w:rsidRPr="00E24FD5" w:rsidRDefault="00E24FD5" w:rsidP="00710862">
      <w:pPr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0DF81B8E" w14:textId="77777777" w:rsidR="002143DF" w:rsidRPr="00922E0E" w:rsidRDefault="002143DF" w:rsidP="00710862">
      <w:pPr>
        <w:pStyle w:val="Heading3"/>
        <w:ind w:firstLine="284"/>
        <w:jc w:val="right"/>
        <w:rPr>
          <w:sz w:val="32"/>
          <w:lang w:val="uk-UA"/>
        </w:rPr>
      </w:pPr>
      <w:bookmarkStart w:id="121" w:name="_Toc37079288"/>
      <w:bookmarkStart w:id="122" w:name="_Toc37079502"/>
      <w:r w:rsidRPr="00922E0E">
        <w:rPr>
          <w:sz w:val="32"/>
          <w:lang w:val="uk-UA"/>
        </w:rPr>
        <w:t>Резюме</w:t>
      </w:r>
      <w:bookmarkEnd w:id="121"/>
      <w:bookmarkEnd w:id="122"/>
    </w:p>
    <w:p w14:paraId="0245C366" w14:textId="77777777" w:rsidR="00415538" w:rsidRDefault="00415538" w:rsidP="00710862">
      <w:pPr>
        <w:spacing w:line="360" w:lineRule="auto"/>
        <w:ind w:firstLine="284"/>
        <w:jc w:val="both"/>
        <w:rPr>
          <w:sz w:val="28"/>
          <w:szCs w:val="28"/>
          <w:lang w:val="uk-UA"/>
        </w:rPr>
      </w:pPr>
    </w:p>
    <w:p w14:paraId="4965C4FE" w14:textId="77777777" w:rsidR="00415538" w:rsidRDefault="00E168C7" w:rsidP="000D42DD">
      <w:pPr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НАА можу виконувати неруйнівний аналіз твердих тіл, рідин, суспензій, розчинів та газів при відсутності або за мінімальної підготовки. У зв’язку з проникним характером нейтронів та гамма – променів, підсумкова технологія забезпечує точний аналіз об’єкту. </w:t>
      </w:r>
      <w:r w:rsidR="00424D22">
        <w:rPr>
          <w:sz w:val="28"/>
          <w:szCs w:val="28"/>
          <w:lang w:val="uk-UA"/>
        </w:rPr>
        <w:t xml:space="preserve">Різні радіоізотопи мають різні періоди напіврозпаду, що може відкласти підрахунок до усунення перешкод. До введення АЕСС та гамма – випромінювання, </w:t>
      </w:r>
      <w:r w:rsidR="00BF56D1">
        <w:rPr>
          <w:sz w:val="28"/>
          <w:szCs w:val="28"/>
          <w:lang w:val="uk-UA"/>
        </w:rPr>
        <w:t xml:space="preserve">НАА був стандартним аналітичним методом для виконання багатоелементного аналізу з мінімальними межами виявлення у </w:t>
      </w:r>
      <w:proofErr w:type="spellStart"/>
      <w:r w:rsidR="00BF56D1">
        <w:rPr>
          <w:sz w:val="28"/>
          <w:szCs w:val="28"/>
          <w:lang w:val="uk-UA"/>
        </w:rPr>
        <w:t>суб</w:t>
      </w:r>
      <w:proofErr w:type="spellEnd"/>
      <w:r w:rsidR="00BF56D1">
        <w:rPr>
          <w:sz w:val="28"/>
          <w:szCs w:val="28"/>
          <w:lang w:val="uk-UA"/>
        </w:rPr>
        <w:t xml:space="preserve"> – </w:t>
      </w:r>
      <w:proofErr w:type="spellStart"/>
      <w:r w:rsidR="00BF56D1">
        <w:rPr>
          <w:sz w:val="28"/>
          <w:szCs w:val="28"/>
          <w:lang w:val="uk-UA"/>
        </w:rPr>
        <w:t>промільному</w:t>
      </w:r>
      <w:proofErr w:type="spellEnd"/>
      <w:r w:rsidR="00BF56D1">
        <w:rPr>
          <w:sz w:val="28"/>
          <w:szCs w:val="28"/>
          <w:lang w:val="uk-UA"/>
        </w:rPr>
        <w:t xml:space="preserve"> діапазоні</w:t>
      </w:r>
      <w:r w:rsidR="00BF56D1" w:rsidRPr="003D62BD">
        <w:rPr>
          <w:sz w:val="28"/>
          <w:szCs w:val="28"/>
          <w:lang w:val="uk-UA"/>
          <w:rPrChange w:id="123" w:author="Ruslan Yermolenko" w:date="2020-05-03T18:37:00Z">
            <w:rPr>
              <w:sz w:val="28"/>
              <w:szCs w:val="28"/>
            </w:rPr>
          </w:rPrChange>
        </w:rPr>
        <w:t xml:space="preserve"> [4]</w:t>
      </w:r>
      <w:r w:rsidR="00BF56D1">
        <w:rPr>
          <w:sz w:val="28"/>
          <w:szCs w:val="28"/>
          <w:lang w:val="uk-UA"/>
        </w:rPr>
        <w:t>.</w:t>
      </w:r>
      <w:r w:rsidR="003C7DE1">
        <w:rPr>
          <w:sz w:val="28"/>
          <w:szCs w:val="28"/>
          <w:lang w:val="uk-UA"/>
        </w:rPr>
        <w:t xml:space="preserve"> Точність НАА знаходиться в районі 5% , а відносна точність часто краще, ніж 0.1% </w:t>
      </w:r>
      <w:r w:rsidR="003C7DE1" w:rsidRPr="003D62BD">
        <w:rPr>
          <w:sz w:val="28"/>
          <w:szCs w:val="28"/>
          <w:lang w:val="ru-RU"/>
          <w:rPrChange w:id="124" w:author="Ruslan Yermolenko" w:date="2020-05-03T18:37:00Z">
            <w:rPr>
              <w:sz w:val="28"/>
              <w:szCs w:val="28"/>
            </w:rPr>
          </w:rPrChange>
        </w:rPr>
        <w:t>[4]</w:t>
      </w:r>
      <w:r w:rsidR="003C7DE1">
        <w:rPr>
          <w:sz w:val="28"/>
          <w:szCs w:val="28"/>
          <w:lang w:val="uk-UA"/>
        </w:rPr>
        <w:t>. Існує два недоліки використання НАА:</w:t>
      </w:r>
    </w:p>
    <w:p w14:paraId="6043332B" w14:textId="77777777" w:rsidR="00251332" w:rsidRDefault="00251332" w:rsidP="000D42DD">
      <w:pPr>
        <w:pStyle w:val="ListParagraph"/>
        <w:numPr>
          <w:ilvl w:val="0"/>
          <w:numId w:val="3"/>
        </w:numPr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Техніка залишається радіоактивною впродовж багатьох років після первинного аналізу, це вимагає обробки та утилізації радіоактивного матеріалу</w:t>
      </w:r>
      <w:r w:rsidR="00166479">
        <w:rPr>
          <w:sz w:val="28"/>
          <w:szCs w:val="28"/>
          <w:lang w:val="uk-UA"/>
        </w:rPr>
        <w:t>.</w:t>
      </w:r>
    </w:p>
    <w:p w14:paraId="0D0EE2DF" w14:textId="77777777" w:rsidR="003C7DE1" w:rsidRPr="003C7DE1" w:rsidRDefault="00251332" w:rsidP="000D42DD">
      <w:pPr>
        <w:pStyle w:val="ListParagraph"/>
        <w:numPr>
          <w:ilvl w:val="0"/>
          <w:numId w:val="3"/>
        </w:numPr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Скорочується ряд придатних для активації ядерних реакторів, що пов’язано зі зниженням популярності цього методу і чимраз вищою ціною на реактори. </w:t>
      </w:r>
    </w:p>
    <w:p w14:paraId="0F224E38" w14:textId="77777777" w:rsidR="00415538" w:rsidRDefault="00415538" w:rsidP="00710862">
      <w:pPr>
        <w:spacing w:line="360" w:lineRule="auto"/>
        <w:ind w:firstLine="284"/>
        <w:jc w:val="both"/>
        <w:rPr>
          <w:sz w:val="28"/>
          <w:szCs w:val="28"/>
          <w:lang w:val="uk-UA"/>
        </w:rPr>
      </w:pPr>
    </w:p>
    <w:p w14:paraId="321F7F94" w14:textId="77777777" w:rsidR="000D42DD" w:rsidRDefault="000D42DD" w:rsidP="00710862">
      <w:pPr>
        <w:spacing w:line="360" w:lineRule="auto"/>
        <w:ind w:firstLine="284"/>
        <w:jc w:val="both"/>
        <w:rPr>
          <w:sz w:val="28"/>
          <w:szCs w:val="28"/>
          <w:lang w:val="uk-UA"/>
        </w:rPr>
      </w:pPr>
    </w:p>
    <w:p w14:paraId="7D6E244F" w14:textId="77777777" w:rsidR="000D42DD" w:rsidRDefault="000D42DD" w:rsidP="00710862">
      <w:pPr>
        <w:spacing w:line="360" w:lineRule="auto"/>
        <w:ind w:firstLine="284"/>
        <w:jc w:val="both"/>
        <w:rPr>
          <w:sz w:val="28"/>
          <w:szCs w:val="28"/>
          <w:lang w:val="uk-UA"/>
        </w:rPr>
      </w:pPr>
    </w:p>
    <w:p w14:paraId="0573D8D9" w14:textId="77777777" w:rsidR="00710862" w:rsidRDefault="00710862" w:rsidP="00710862">
      <w:pPr>
        <w:spacing w:line="360" w:lineRule="auto"/>
        <w:ind w:firstLine="284"/>
        <w:jc w:val="both"/>
        <w:rPr>
          <w:sz w:val="28"/>
          <w:szCs w:val="28"/>
          <w:lang w:val="uk-UA"/>
        </w:rPr>
      </w:pPr>
    </w:p>
    <w:p w14:paraId="4852B0E8" w14:textId="77777777" w:rsidR="00710862" w:rsidRDefault="00710862" w:rsidP="00710862">
      <w:pPr>
        <w:spacing w:line="360" w:lineRule="auto"/>
        <w:ind w:firstLine="284"/>
        <w:jc w:val="both"/>
        <w:rPr>
          <w:sz w:val="28"/>
          <w:szCs w:val="28"/>
          <w:lang w:val="uk-UA"/>
        </w:rPr>
      </w:pPr>
    </w:p>
    <w:p w14:paraId="27599757" w14:textId="77777777" w:rsidR="004B36AA" w:rsidRPr="003D62BD" w:rsidRDefault="004B36AA" w:rsidP="00710862">
      <w:pPr>
        <w:pStyle w:val="Heading1"/>
        <w:ind w:firstLine="284"/>
        <w:jc w:val="center"/>
        <w:rPr>
          <w:sz w:val="36"/>
          <w:szCs w:val="36"/>
          <w:lang w:val="ru-RU"/>
          <w:rPrChange w:id="125" w:author="Ruslan Yermolenko" w:date="2020-05-03T18:37:00Z">
            <w:rPr>
              <w:sz w:val="36"/>
              <w:szCs w:val="36"/>
            </w:rPr>
          </w:rPrChange>
        </w:rPr>
      </w:pPr>
      <w:bookmarkStart w:id="126" w:name="_Toc37079289"/>
      <w:bookmarkStart w:id="127" w:name="_Toc37079503"/>
      <w:proofErr w:type="spellStart"/>
      <w:r w:rsidRPr="004B36AA">
        <w:rPr>
          <w:sz w:val="36"/>
          <w:szCs w:val="36"/>
        </w:rPr>
        <w:t>Geant</w:t>
      </w:r>
      <w:proofErr w:type="spellEnd"/>
      <w:r w:rsidRPr="003D62BD">
        <w:rPr>
          <w:sz w:val="36"/>
          <w:szCs w:val="36"/>
          <w:lang w:val="ru-RU"/>
          <w:rPrChange w:id="128" w:author="Ruslan Yermolenko" w:date="2020-05-03T18:37:00Z">
            <w:rPr>
              <w:sz w:val="36"/>
              <w:szCs w:val="36"/>
            </w:rPr>
          </w:rPrChange>
        </w:rPr>
        <w:t>4</w:t>
      </w:r>
      <w:bookmarkEnd w:id="126"/>
      <w:bookmarkEnd w:id="127"/>
    </w:p>
    <w:p w14:paraId="330F9D07" w14:textId="77777777" w:rsidR="004B36AA" w:rsidRPr="003D62BD" w:rsidRDefault="004B36AA" w:rsidP="00710862">
      <w:pPr>
        <w:ind w:firstLine="284"/>
        <w:jc w:val="both"/>
        <w:rPr>
          <w:lang w:val="ru-RU"/>
          <w:rPrChange w:id="129" w:author="Ruslan Yermolenko" w:date="2020-05-03T18:37:00Z">
            <w:rPr/>
          </w:rPrChange>
        </w:rPr>
      </w:pPr>
    </w:p>
    <w:p w14:paraId="7907E6C3" w14:textId="77777777" w:rsidR="00F96157" w:rsidRDefault="00F96157" w:rsidP="00710862">
      <w:pPr>
        <w:pStyle w:val="Heading2"/>
        <w:ind w:firstLine="284"/>
        <w:jc w:val="right"/>
        <w:rPr>
          <w:sz w:val="28"/>
          <w:lang w:val="uk-UA"/>
        </w:rPr>
      </w:pPr>
      <w:bookmarkStart w:id="130" w:name="_Toc37079290"/>
      <w:bookmarkStart w:id="131" w:name="_Toc37079504"/>
      <w:r w:rsidRPr="004B36AA">
        <w:rPr>
          <w:sz w:val="32"/>
          <w:lang w:val="uk-UA"/>
        </w:rPr>
        <w:t>Метод Монте –</w:t>
      </w:r>
      <w:r w:rsidR="00193D15" w:rsidRPr="004B36AA">
        <w:rPr>
          <w:sz w:val="32"/>
          <w:lang w:val="uk-UA"/>
        </w:rPr>
        <w:t xml:space="preserve"> Карло</w:t>
      </w:r>
      <w:bookmarkEnd w:id="130"/>
      <w:bookmarkEnd w:id="131"/>
    </w:p>
    <w:p w14:paraId="3F2CC325" w14:textId="77777777" w:rsidR="004B36AA" w:rsidRDefault="004B36AA" w:rsidP="00710862">
      <w:pPr>
        <w:spacing w:line="360" w:lineRule="auto"/>
        <w:ind w:firstLine="284"/>
        <w:jc w:val="both"/>
        <w:rPr>
          <w:sz w:val="28"/>
          <w:lang w:val="uk-UA"/>
        </w:rPr>
      </w:pPr>
    </w:p>
    <w:p w14:paraId="33474978" w14:textId="77777777" w:rsidR="00193D15" w:rsidRPr="003D62BD" w:rsidRDefault="00193D15" w:rsidP="000D42DD">
      <w:pPr>
        <w:spacing w:line="360" w:lineRule="auto"/>
        <w:ind w:firstLine="284"/>
        <w:jc w:val="both"/>
        <w:rPr>
          <w:sz w:val="28"/>
          <w:lang w:val="uk-UA"/>
          <w:rPrChange w:id="132" w:author="Ruslan Yermolenko" w:date="2020-05-03T18:37:00Z">
            <w:rPr>
              <w:sz w:val="28"/>
            </w:rPr>
          </w:rPrChange>
        </w:rPr>
      </w:pPr>
      <w:r>
        <w:rPr>
          <w:sz w:val="28"/>
          <w:lang w:val="uk-UA"/>
        </w:rPr>
        <w:lastRenderedPageBreak/>
        <w:t xml:space="preserve">Для вивчення процесу транспорту частинок в речовині найбільш підходящим способом є метод Монте – Карло. Метод спеціалізований для вивчення заданої статистики при проведені великої кількості </w:t>
      </w:r>
      <w:r w:rsidR="00405265">
        <w:rPr>
          <w:sz w:val="28"/>
          <w:lang w:val="uk-UA"/>
        </w:rPr>
        <w:t xml:space="preserve">вибірок, у зв’язку  з цим, даний метод сильно навантажує апаратуру розрахункової апаратури. При проведені </w:t>
      </w:r>
      <w:r>
        <w:rPr>
          <w:sz w:val="28"/>
          <w:lang w:val="uk-UA"/>
        </w:rPr>
        <w:t xml:space="preserve"> </w:t>
      </w:r>
      <w:r w:rsidR="00405265">
        <w:rPr>
          <w:sz w:val="28"/>
          <w:lang w:val="uk-UA"/>
        </w:rPr>
        <w:t xml:space="preserve">дослідження методом Монте – Карло машина генерує псевдо випадкові числа, імітуючи дані </w:t>
      </w:r>
      <w:r w:rsidR="00502223">
        <w:rPr>
          <w:sz w:val="28"/>
          <w:lang w:val="uk-UA"/>
        </w:rPr>
        <w:t xml:space="preserve">з </w:t>
      </w:r>
      <w:proofErr w:type="spellStart"/>
      <w:r w:rsidR="00502223">
        <w:rPr>
          <w:sz w:val="28"/>
          <w:lang w:val="uk-UA"/>
        </w:rPr>
        <w:t>вивчаємої</w:t>
      </w:r>
      <w:proofErr w:type="spellEnd"/>
      <w:r w:rsidR="00502223">
        <w:rPr>
          <w:sz w:val="28"/>
          <w:lang w:val="uk-UA"/>
        </w:rPr>
        <w:t xml:space="preserve"> генеральної сукупності. Після проведення великої кількості повторів, вихідні дані досить точно імітують реальний розподіл вибіркової статистики. В тих випадках, коли звичайна теорія вибіркових розподілів являється недійсною, метод Монте – Карло дозволяє досить точні данні цих розподілів</w:t>
      </w:r>
      <w:r w:rsidR="00502223" w:rsidRPr="003D62BD">
        <w:rPr>
          <w:sz w:val="28"/>
          <w:lang w:val="uk-UA"/>
          <w:rPrChange w:id="133" w:author="Ruslan Yermolenko" w:date="2020-05-03T18:37:00Z">
            <w:rPr>
              <w:sz w:val="28"/>
            </w:rPr>
          </w:rPrChange>
        </w:rPr>
        <w:t>[11].</w:t>
      </w:r>
    </w:p>
    <w:p w14:paraId="50DA5111" w14:textId="77777777" w:rsidR="00502223" w:rsidRDefault="00502223" w:rsidP="000D42DD">
      <w:p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Метод являється способом оцінки впливу невизначеності оцінки параметрів системи в широкому діапазоні ситуацій. Метод найбільше використовують для оцінки діапазонна зміни результатів і відносної частоти значень в цьому діапазоні для кількісних величин. Моделювання методом Монте – Карло може бути використаний для двох різний цілей:</w:t>
      </w:r>
    </w:p>
    <w:p w14:paraId="6264D629" w14:textId="77777777" w:rsidR="00502223" w:rsidRDefault="00502223" w:rsidP="000D42DD">
      <w:pPr>
        <w:pStyle w:val="ListParagraph"/>
        <w:numPr>
          <w:ilvl w:val="0"/>
          <w:numId w:val="6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Трансформація невизначеності для звичайних аналітичних моделей.</w:t>
      </w:r>
    </w:p>
    <w:p w14:paraId="5178CCB1" w14:textId="77777777" w:rsidR="00502223" w:rsidRDefault="00502223" w:rsidP="000D42DD">
      <w:pPr>
        <w:pStyle w:val="ListParagraph"/>
        <w:numPr>
          <w:ilvl w:val="0"/>
          <w:numId w:val="6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Розрахунку імовірності, якщо аналітичні методи не можуть бути використані</w:t>
      </w:r>
      <w:r w:rsidRPr="003D62BD">
        <w:rPr>
          <w:sz w:val="28"/>
          <w:lang w:val="ru-RU"/>
          <w:rPrChange w:id="134" w:author="Ruslan Yermolenko" w:date="2020-05-03T18:37:00Z">
            <w:rPr>
              <w:sz w:val="28"/>
            </w:rPr>
          </w:rPrChange>
        </w:rPr>
        <w:t>[19]</w:t>
      </w:r>
      <w:r>
        <w:rPr>
          <w:sz w:val="28"/>
          <w:lang w:val="uk-UA"/>
        </w:rPr>
        <w:t>.</w:t>
      </w:r>
    </w:p>
    <w:p w14:paraId="22518E6D" w14:textId="77777777" w:rsidR="00502223" w:rsidRDefault="008A1C7C" w:rsidP="000D42DD">
      <w:p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Даний метод використовують у випадках, коли результати не можуть бути отримані аналітичним методом або існує велика невизначеність вхідних або вихідних даних.</w:t>
      </w:r>
    </w:p>
    <w:p w14:paraId="2DD1A332" w14:textId="77777777" w:rsidR="008A1C7C" w:rsidRDefault="008A1C7C" w:rsidP="000D42DD">
      <w:p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Для проведення моделювання методом Монте – Карло потрібні такі вхідні дані, як добре опрацьована модель системи, інформація про тип вхідних даних, джерелах невизначеності і потрібних вихідних даних. Вхідні дані і відповідні їм невизначеності розглядаються у вигляді випадкових змінних з відповідними розподілами. Часто для </w:t>
      </w:r>
      <w:r>
        <w:rPr>
          <w:sz w:val="28"/>
          <w:lang w:val="uk-UA"/>
        </w:rPr>
        <w:lastRenderedPageBreak/>
        <w:t>цих цілей використовують рівномірні, трикутні, нормальні і логарифмічно нормальні розподіли.</w:t>
      </w:r>
    </w:p>
    <w:p w14:paraId="5E6E8676" w14:textId="77777777" w:rsidR="008A1C7C" w:rsidRDefault="008A1C7C" w:rsidP="000D42DD">
      <w:p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Процес включає наступні етапи:</w:t>
      </w:r>
    </w:p>
    <w:p w14:paraId="512939C7" w14:textId="77777777" w:rsidR="008A1C7C" w:rsidRDefault="008A1C7C" w:rsidP="000D42DD">
      <w:pPr>
        <w:pStyle w:val="ListParagraph"/>
        <w:numPr>
          <w:ilvl w:val="0"/>
          <w:numId w:val="7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Визначення алгоритму або моделі, яка допускає найбільш точно описати поведінку досліджуваної системи.</w:t>
      </w:r>
    </w:p>
    <w:p w14:paraId="359A6A20" w14:textId="77777777" w:rsidR="008A1C7C" w:rsidRDefault="008A1C7C" w:rsidP="000D42DD">
      <w:pPr>
        <w:pStyle w:val="ListParagraph"/>
        <w:numPr>
          <w:ilvl w:val="0"/>
          <w:numId w:val="7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Багаторазове використання моделі з використанням генератора випадкових чисел для отримання вихідних даних моделі (змодельованої системи). При необхідності модулюють вплив невизначеності. Модель записують у формі рівняння, </w:t>
      </w:r>
      <w:r w:rsidR="00156B78">
        <w:rPr>
          <w:sz w:val="28"/>
          <w:lang w:val="uk-UA"/>
        </w:rPr>
        <w:t>яке виражає відношення між вхідними і вихідними параметрами. Значення, відібрані в якості вхідних даних, отримують виходячи з відповідних розподілів імовірності, характеризуючи невизначеність даних[19].</w:t>
      </w:r>
    </w:p>
    <w:p w14:paraId="7FE61780" w14:textId="77777777" w:rsidR="00156B78" w:rsidRDefault="00156B78" w:rsidP="000D42DD">
      <w:pPr>
        <w:spacing w:line="360" w:lineRule="auto"/>
        <w:ind w:left="428"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З допомогою комп’ютера багаторазово використовують модель (часто до 10000 раз) з різним вхідними даними і отримують вихідні дані. Вони можуть бути оброблені за допомогою статистичних методів для отримання оцінок середнього, стандартного відхилення, довірчих інтервалів.</w:t>
      </w:r>
    </w:p>
    <w:p w14:paraId="39208D73" w14:textId="77777777" w:rsidR="00156B78" w:rsidRDefault="00156B78" w:rsidP="000D42DD">
      <w:pPr>
        <w:spacing w:line="360" w:lineRule="auto"/>
        <w:ind w:left="428"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Вихідними даними можуть бути значення характеристик, або розподіл імовірності чи частоти відказу, або може бути ідентифікація основних функцій моделі, які оказують основні впливи на вихідні дані.</w:t>
      </w:r>
    </w:p>
    <w:p w14:paraId="30DF49AC" w14:textId="77777777" w:rsidR="00DF09FE" w:rsidRDefault="00156B78" w:rsidP="000D42DD">
      <w:pPr>
        <w:spacing w:line="360" w:lineRule="auto"/>
        <w:ind w:left="428"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 підсумку, метод Монте – Карло  в задачах переносах частинок в речовині зводиться до </w:t>
      </w:r>
      <w:r w:rsidR="00DF09FE">
        <w:rPr>
          <w:sz w:val="28"/>
          <w:lang w:val="uk-UA"/>
        </w:rPr>
        <w:t>покроковому моделюванню руху частинки через задані об’єми: в</w:t>
      </w:r>
      <w:r w:rsidR="00DF09FE" w:rsidRPr="00DF09FE">
        <w:rPr>
          <w:sz w:val="28"/>
          <w:lang w:val="uk-UA"/>
        </w:rPr>
        <w:t>ираховуванню її координат в семи мірному просторі (</w:t>
      </w:r>
      <w:r w:rsidR="00DF09FE" w:rsidRPr="00DF09FE">
        <w:rPr>
          <w:sz w:val="28"/>
        </w:rPr>
        <w:t>x</w:t>
      </w:r>
      <w:r w:rsidR="00DF09FE" w:rsidRPr="003D62BD">
        <w:rPr>
          <w:sz w:val="28"/>
          <w:lang w:val="ru-RU"/>
          <w:rPrChange w:id="135" w:author="Ruslan Yermolenko" w:date="2020-05-03T18:37:00Z">
            <w:rPr>
              <w:sz w:val="28"/>
            </w:rPr>
          </w:rPrChange>
        </w:rPr>
        <w:t xml:space="preserve">, </w:t>
      </w:r>
      <w:r w:rsidR="00DF09FE" w:rsidRPr="00DF09FE">
        <w:rPr>
          <w:sz w:val="28"/>
        </w:rPr>
        <w:t>y</w:t>
      </w:r>
      <w:r w:rsidR="00DF09FE" w:rsidRPr="003D62BD">
        <w:rPr>
          <w:sz w:val="28"/>
          <w:lang w:val="ru-RU"/>
          <w:rPrChange w:id="136" w:author="Ruslan Yermolenko" w:date="2020-05-03T18:37:00Z">
            <w:rPr>
              <w:sz w:val="28"/>
            </w:rPr>
          </w:rPrChange>
        </w:rPr>
        <w:t xml:space="preserve">, </w:t>
      </w:r>
      <w:r w:rsidR="00DF09FE" w:rsidRPr="00DF09FE">
        <w:rPr>
          <w:sz w:val="28"/>
        </w:rPr>
        <w:t>z</w:t>
      </w:r>
      <w:r w:rsidR="00DF09FE" w:rsidRPr="003D62BD">
        <w:rPr>
          <w:sz w:val="28"/>
          <w:lang w:val="ru-RU"/>
          <w:rPrChange w:id="137" w:author="Ruslan Yermolenko" w:date="2020-05-03T18:37:00Z">
            <w:rPr>
              <w:sz w:val="28"/>
            </w:rPr>
          </w:rPrChange>
        </w:rPr>
        <w:t xml:space="preserve">, </w:t>
      </w:r>
      <w:r w:rsidR="00DF09FE" w:rsidRPr="00DF09FE">
        <w:rPr>
          <w:sz w:val="28"/>
        </w:rPr>
        <w:t>t</w:t>
      </w:r>
      <w:r w:rsidR="00DF09FE" w:rsidRPr="003D62BD">
        <w:rPr>
          <w:sz w:val="28"/>
          <w:lang w:val="ru-RU"/>
          <w:rPrChange w:id="138" w:author="Ruslan Yermolenko" w:date="2020-05-03T18:37:00Z">
            <w:rPr>
              <w:sz w:val="28"/>
            </w:rPr>
          </w:rPrChange>
        </w:rPr>
        <w:t xml:space="preserve">, </w:t>
      </w:r>
      <w:r w:rsidR="00DF09FE" w:rsidRPr="00DF09FE">
        <w:rPr>
          <w:sz w:val="28"/>
        </w:rPr>
        <w:t>p</w:t>
      </w:r>
      <w:r w:rsidR="00DF09FE" w:rsidRPr="00DF09FE">
        <w:rPr>
          <w:sz w:val="28"/>
          <w:vertAlign w:val="subscript"/>
        </w:rPr>
        <w:t>x</w:t>
      </w:r>
      <w:r w:rsidR="00DF09FE" w:rsidRPr="003D62BD">
        <w:rPr>
          <w:sz w:val="28"/>
          <w:lang w:val="ru-RU"/>
          <w:rPrChange w:id="139" w:author="Ruslan Yermolenko" w:date="2020-05-03T18:37:00Z">
            <w:rPr>
              <w:sz w:val="28"/>
            </w:rPr>
          </w:rPrChange>
        </w:rPr>
        <w:t xml:space="preserve">, </w:t>
      </w:r>
      <w:proofErr w:type="spellStart"/>
      <w:r w:rsidR="00DF09FE" w:rsidRPr="00DF09FE">
        <w:rPr>
          <w:sz w:val="28"/>
        </w:rPr>
        <w:t>p</w:t>
      </w:r>
      <w:r w:rsidR="00DF09FE" w:rsidRPr="00DF09FE">
        <w:rPr>
          <w:sz w:val="28"/>
          <w:vertAlign w:val="subscript"/>
        </w:rPr>
        <w:t>y</w:t>
      </w:r>
      <w:proofErr w:type="spellEnd"/>
      <w:r w:rsidR="00DF09FE" w:rsidRPr="003D62BD">
        <w:rPr>
          <w:sz w:val="28"/>
          <w:lang w:val="ru-RU"/>
          <w:rPrChange w:id="140" w:author="Ruslan Yermolenko" w:date="2020-05-03T18:37:00Z">
            <w:rPr>
              <w:sz w:val="28"/>
            </w:rPr>
          </w:rPrChange>
        </w:rPr>
        <w:t xml:space="preserve">, </w:t>
      </w:r>
      <w:proofErr w:type="spellStart"/>
      <w:r w:rsidR="00DF09FE" w:rsidRPr="00DF09FE">
        <w:rPr>
          <w:sz w:val="28"/>
        </w:rPr>
        <w:t>p</w:t>
      </w:r>
      <w:r w:rsidR="00DF09FE" w:rsidRPr="00DF09FE">
        <w:rPr>
          <w:sz w:val="28"/>
          <w:vertAlign w:val="subscript"/>
        </w:rPr>
        <w:t>z</w:t>
      </w:r>
      <w:proofErr w:type="spellEnd"/>
      <w:r w:rsidR="00DF09FE" w:rsidRPr="003D62BD">
        <w:rPr>
          <w:sz w:val="28"/>
          <w:lang w:val="ru-RU"/>
          <w:rPrChange w:id="141" w:author="Ruslan Yermolenko" w:date="2020-05-03T18:37:00Z">
            <w:rPr>
              <w:sz w:val="28"/>
            </w:rPr>
          </w:rPrChange>
        </w:rPr>
        <w:t>)</w:t>
      </w:r>
      <w:r w:rsidR="00DF09FE">
        <w:rPr>
          <w:sz w:val="28"/>
          <w:lang w:val="uk-UA"/>
        </w:rPr>
        <w:t xml:space="preserve">. Вільний пробіг, результат зіткнень (втрат енергії або її розсіяння), а </w:t>
      </w:r>
      <w:proofErr w:type="spellStart"/>
      <w:r w:rsidR="00DF09FE">
        <w:rPr>
          <w:sz w:val="28"/>
          <w:lang w:val="uk-UA"/>
        </w:rPr>
        <w:t>токож</w:t>
      </w:r>
      <w:proofErr w:type="spellEnd"/>
      <w:r w:rsidR="00DF09FE">
        <w:rPr>
          <w:sz w:val="28"/>
          <w:lang w:val="uk-UA"/>
        </w:rPr>
        <w:t xml:space="preserve"> характеристики частинки після зіткнення (енергія і напрямок руху розсіяної частинки) розігруються з відповідних імовірностей розподілу, описуваних </w:t>
      </w:r>
      <w:r w:rsidR="00DF09FE">
        <w:rPr>
          <w:sz w:val="28"/>
          <w:lang w:val="uk-UA"/>
        </w:rPr>
        <w:lastRenderedPageBreak/>
        <w:t>диференціальними перерізами відповідних елементарних процесів</w:t>
      </w:r>
      <w:r w:rsidR="00DF09FE" w:rsidRPr="003D62BD">
        <w:rPr>
          <w:sz w:val="28"/>
          <w:lang w:val="uk-UA"/>
          <w:rPrChange w:id="142" w:author="Ruslan Yermolenko" w:date="2020-05-03T18:37:00Z">
            <w:rPr>
              <w:sz w:val="28"/>
            </w:rPr>
          </w:rPrChange>
        </w:rPr>
        <w:t xml:space="preserve"> [11]</w:t>
      </w:r>
      <w:r w:rsidR="00DF09FE">
        <w:rPr>
          <w:sz w:val="28"/>
          <w:lang w:val="uk-UA"/>
        </w:rPr>
        <w:t xml:space="preserve">. При цьому значення диференціальних перерізів взаємодії можуть бути як експериментальними, так і теоретично розрахованими. Результати вибірки з кінченого числа траєкторій обробляється статистичними методами для виявлення потрібних макроскопічних параметрів взаємодії (наприклад, </w:t>
      </w:r>
      <w:proofErr w:type="spellStart"/>
      <w:r w:rsidR="00DF09FE">
        <w:rPr>
          <w:sz w:val="28"/>
          <w:lang w:val="uk-UA"/>
        </w:rPr>
        <w:t>дозового</w:t>
      </w:r>
      <w:proofErr w:type="spellEnd"/>
      <w:r w:rsidR="00DF09FE">
        <w:rPr>
          <w:sz w:val="28"/>
          <w:lang w:val="uk-UA"/>
        </w:rPr>
        <w:t xml:space="preserve"> розподілу).</w:t>
      </w:r>
    </w:p>
    <w:p w14:paraId="011A1D9C" w14:textId="77777777" w:rsidR="00DF09FE" w:rsidRDefault="00DF09FE" w:rsidP="000D42DD">
      <w:pPr>
        <w:spacing w:line="360" w:lineRule="auto"/>
        <w:ind w:left="428"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Метод Монте – Карло зазвичай використовують для оцінки розподілу вхідних або вихідних результатів або характеристик розподілу, </w:t>
      </w:r>
      <w:r w:rsidR="00BA4128">
        <w:rPr>
          <w:sz w:val="28"/>
          <w:lang w:val="uk-UA"/>
        </w:rPr>
        <w:t>в тому числі для оцінки:</w:t>
      </w:r>
    </w:p>
    <w:p w14:paraId="61EEA025" w14:textId="77777777" w:rsidR="00BA4128" w:rsidRDefault="00BA4128" w:rsidP="000D42DD">
      <w:pPr>
        <w:pStyle w:val="ListParagraph"/>
        <w:numPr>
          <w:ilvl w:val="0"/>
          <w:numId w:val="9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Імовірності встановлених станів</w:t>
      </w:r>
    </w:p>
    <w:p w14:paraId="1A82874F" w14:textId="77777777" w:rsidR="00BA4128" w:rsidRDefault="00BA4128" w:rsidP="000D42DD">
      <w:pPr>
        <w:pStyle w:val="ListParagraph"/>
        <w:numPr>
          <w:ilvl w:val="0"/>
          <w:numId w:val="9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Значення вихідних величин, для яких встановлені границі, відповідні деякому рівню довіри, які не повинні бути порушені </w:t>
      </w:r>
      <w:r w:rsidRPr="003D62BD">
        <w:rPr>
          <w:sz w:val="28"/>
          <w:lang w:val="ru-RU"/>
          <w:rPrChange w:id="143" w:author="Ruslan Yermolenko" w:date="2020-05-03T18:37:00Z">
            <w:rPr>
              <w:sz w:val="28"/>
            </w:rPr>
          </w:rPrChange>
        </w:rPr>
        <w:t>[11]</w:t>
      </w:r>
      <w:r>
        <w:rPr>
          <w:sz w:val="28"/>
          <w:lang w:val="uk-UA"/>
        </w:rPr>
        <w:t>.</w:t>
      </w:r>
    </w:p>
    <w:p w14:paraId="1C8D94CE" w14:textId="77777777" w:rsidR="00BA4128" w:rsidRDefault="00BA4128" w:rsidP="000D42DD">
      <w:p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Аналіз взаємозв’язку вхідних і вихідних величин можу виявити відносні значення факторів роботи системи і ідентифікувати способи зниження невизначеності вихідних величин.</w:t>
      </w:r>
    </w:p>
    <w:p w14:paraId="7E9251AA" w14:textId="77777777" w:rsidR="00BA4128" w:rsidRDefault="00BA4128" w:rsidP="000D42DD">
      <w:p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Переваги:</w:t>
      </w:r>
    </w:p>
    <w:p w14:paraId="4E53D4C1" w14:textId="77777777" w:rsidR="00BA4128" w:rsidRDefault="00BA4128" w:rsidP="000D42DD">
      <w:pPr>
        <w:pStyle w:val="ListParagraph"/>
        <w:numPr>
          <w:ilvl w:val="0"/>
          <w:numId w:val="10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Метод може бути адаптований до любого розподілу вхідних даних, включаючи емпіричні розподіли, побудовані на основі спостережень за відповідними системами.</w:t>
      </w:r>
    </w:p>
    <w:p w14:paraId="0115BC78" w14:textId="77777777" w:rsidR="00BA4128" w:rsidRDefault="00BA4128" w:rsidP="000D42DD">
      <w:pPr>
        <w:pStyle w:val="ListParagraph"/>
        <w:numPr>
          <w:ilvl w:val="0"/>
          <w:numId w:val="10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Моделі відносно прості для роботи і можуть бути при необхідності розширенні.</w:t>
      </w:r>
    </w:p>
    <w:p w14:paraId="39EBFE98" w14:textId="77777777" w:rsidR="00BA4128" w:rsidRDefault="00BA4128" w:rsidP="000D42DD">
      <w:pPr>
        <w:pStyle w:val="ListParagraph"/>
        <w:numPr>
          <w:ilvl w:val="0"/>
          <w:numId w:val="10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Метод дозволяє врахувати любі впливи і взаємозв’язки, включаючи такі тонкі як умовні залежності.</w:t>
      </w:r>
    </w:p>
    <w:p w14:paraId="2D92CD23" w14:textId="77777777" w:rsidR="00BA4128" w:rsidRDefault="00BA4128" w:rsidP="000D42DD">
      <w:pPr>
        <w:pStyle w:val="ListParagraph"/>
        <w:numPr>
          <w:ilvl w:val="0"/>
          <w:numId w:val="10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Для ідентифікації сильних і слабких впливів може бути використаний аналіз чутливості.</w:t>
      </w:r>
    </w:p>
    <w:p w14:paraId="73D47454" w14:textId="77777777" w:rsidR="00BA4128" w:rsidRDefault="00BA4128" w:rsidP="000D42DD">
      <w:pPr>
        <w:pStyle w:val="ListParagraph"/>
        <w:numPr>
          <w:ilvl w:val="0"/>
          <w:numId w:val="10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>Моделі являються зрозумілими, а взаємозв’язки між вхідними і вихідними – відкритими.</w:t>
      </w:r>
    </w:p>
    <w:p w14:paraId="387FB8B2" w14:textId="77777777" w:rsidR="002E6D82" w:rsidRDefault="00BA4128" w:rsidP="000D42DD">
      <w:pPr>
        <w:pStyle w:val="ListParagraph"/>
        <w:numPr>
          <w:ilvl w:val="0"/>
          <w:numId w:val="10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Метод допускає використання ефективних моделей дослідження багатокомпонентних систем, таких як </w:t>
      </w:r>
      <w:proofErr w:type="spellStart"/>
      <w:r>
        <w:rPr>
          <w:sz w:val="28"/>
          <w:lang w:val="uk-UA"/>
        </w:rPr>
        <w:t>сеть</w:t>
      </w:r>
      <w:proofErr w:type="spellEnd"/>
      <w:r>
        <w:rPr>
          <w:sz w:val="28"/>
          <w:lang w:val="uk-UA"/>
        </w:rPr>
        <w:t xml:space="preserve"> Петри </w:t>
      </w:r>
      <w:r w:rsidRPr="003D62BD">
        <w:rPr>
          <w:sz w:val="28"/>
          <w:lang w:val="ru-RU"/>
          <w:rPrChange w:id="144" w:author="Ruslan Yermolenko" w:date="2020-05-03T18:37:00Z">
            <w:rPr>
              <w:sz w:val="28"/>
            </w:rPr>
          </w:rPrChange>
        </w:rPr>
        <w:t>[</w:t>
      </w:r>
      <w:r>
        <w:rPr>
          <w:sz w:val="28"/>
          <w:lang w:val="uk-UA"/>
        </w:rPr>
        <w:t>19</w:t>
      </w:r>
      <w:r w:rsidRPr="003D62BD">
        <w:rPr>
          <w:sz w:val="28"/>
          <w:lang w:val="ru-RU"/>
          <w:rPrChange w:id="145" w:author="Ruslan Yermolenko" w:date="2020-05-03T18:37:00Z">
            <w:rPr>
              <w:sz w:val="28"/>
            </w:rPr>
          </w:rPrChange>
        </w:rPr>
        <w:t>]</w:t>
      </w:r>
      <w:r>
        <w:rPr>
          <w:sz w:val="28"/>
          <w:lang w:val="uk-UA"/>
        </w:rPr>
        <w:t>.</w:t>
      </w:r>
    </w:p>
    <w:p w14:paraId="16DD5A03" w14:textId="77777777" w:rsidR="002E6D82" w:rsidRDefault="002E6D82" w:rsidP="000D42DD">
      <w:pPr>
        <w:pStyle w:val="ListParagraph"/>
        <w:numPr>
          <w:ilvl w:val="0"/>
          <w:numId w:val="10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Метод дозволяє добратися до потрібної точності результатів.</w:t>
      </w:r>
    </w:p>
    <w:p w14:paraId="44D2D44B" w14:textId="77777777" w:rsidR="002E6D82" w:rsidRDefault="002E6D82" w:rsidP="000D42DD">
      <w:pPr>
        <w:pStyle w:val="ListParagraph"/>
        <w:numPr>
          <w:ilvl w:val="0"/>
          <w:numId w:val="10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Програмне забезпечення метода доступне і відносно не дороге.</w:t>
      </w:r>
    </w:p>
    <w:p w14:paraId="67272BB8" w14:textId="77777777" w:rsidR="002E6D82" w:rsidRDefault="002E6D82" w:rsidP="000D42DD">
      <w:p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Недоліки:</w:t>
      </w:r>
    </w:p>
    <w:p w14:paraId="64C50FF4" w14:textId="77777777" w:rsidR="002E6D82" w:rsidRDefault="002E6D82" w:rsidP="000D42DD">
      <w:pPr>
        <w:pStyle w:val="ListParagraph"/>
        <w:numPr>
          <w:ilvl w:val="0"/>
          <w:numId w:val="11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Точність рішень залежить від кількості ітерацій, які можуть бути виконані (цей недолік стає менш помітним з збільшенням скорості роботи комп’ютера).</w:t>
      </w:r>
    </w:p>
    <w:p w14:paraId="7701E2DF" w14:textId="77777777" w:rsidR="002E6D82" w:rsidRDefault="002E6D82" w:rsidP="000D42DD">
      <w:pPr>
        <w:pStyle w:val="ListParagraph"/>
        <w:numPr>
          <w:ilvl w:val="0"/>
          <w:numId w:val="11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Метод передбачає, що невизначеність даних можна описати відомими розподілами.</w:t>
      </w:r>
    </w:p>
    <w:p w14:paraId="1E69800C" w14:textId="77777777" w:rsidR="002E6D82" w:rsidRDefault="002E6D82" w:rsidP="000D42DD">
      <w:pPr>
        <w:pStyle w:val="ListParagraph"/>
        <w:numPr>
          <w:ilvl w:val="0"/>
          <w:numId w:val="11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Великі і складні моделі можуть представляти труднощі для спеціалістів по моделюванню.</w:t>
      </w:r>
    </w:p>
    <w:p w14:paraId="506209BA" w14:textId="77777777" w:rsidR="002E6D82" w:rsidRDefault="002E6D82" w:rsidP="000D42DD">
      <w:pPr>
        <w:pStyle w:val="ListParagraph"/>
        <w:numPr>
          <w:ilvl w:val="0"/>
          <w:numId w:val="11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Метод не може адекватно моделювати події з дуже високою або дуже низькою імовірністю появи, що обмежує його межі використання при аналізі риску </w:t>
      </w:r>
      <w:r w:rsidRPr="003D62BD">
        <w:rPr>
          <w:sz w:val="28"/>
          <w:lang w:val="ru-RU"/>
          <w:rPrChange w:id="146" w:author="Ruslan Yermolenko" w:date="2020-05-03T18:37:00Z">
            <w:rPr>
              <w:sz w:val="28"/>
            </w:rPr>
          </w:rPrChange>
        </w:rPr>
        <w:t>[19]</w:t>
      </w:r>
      <w:r>
        <w:rPr>
          <w:sz w:val="28"/>
          <w:lang w:val="uk-UA"/>
        </w:rPr>
        <w:t>.</w:t>
      </w:r>
    </w:p>
    <w:p w14:paraId="5C1BF557" w14:textId="77777777" w:rsidR="00156B78" w:rsidRDefault="002E6D82" w:rsidP="000D42DD">
      <w:p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Ефективність використання метода Монте – Карло визначається в нинішній час, розвиток в самому методі способів зменшення дисперсії розрахунків, а </w:t>
      </w:r>
      <w:r w:rsidR="003D61A7">
        <w:rPr>
          <w:sz w:val="28"/>
          <w:lang w:val="uk-UA"/>
        </w:rPr>
        <w:t>також</w:t>
      </w:r>
      <w:r>
        <w:rPr>
          <w:sz w:val="28"/>
          <w:lang w:val="uk-UA"/>
        </w:rPr>
        <w:t xml:space="preserve"> прогресом в області створення</w:t>
      </w:r>
      <w:r w:rsidR="003D61A7">
        <w:rPr>
          <w:sz w:val="28"/>
          <w:lang w:val="uk-UA"/>
        </w:rPr>
        <w:t xml:space="preserve"> швидкодіючих багатопроцесорних обрахункові системи. Потрібно також відмітити, що метод статистичного модулювання по визначенню являється </w:t>
      </w:r>
      <w:proofErr w:type="spellStart"/>
      <w:r w:rsidR="003D61A7">
        <w:rPr>
          <w:sz w:val="28"/>
          <w:lang w:val="uk-UA"/>
        </w:rPr>
        <w:t>розв’язком</w:t>
      </w:r>
      <w:proofErr w:type="spellEnd"/>
      <w:r w:rsidR="003D61A7">
        <w:rPr>
          <w:sz w:val="28"/>
          <w:lang w:val="uk-UA"/>
        </w:rPr>
        <w:t xml:space="preserve"> прямої задачі, а перебір різних геометрії пучків ще сильніше ускладнює практичне використання даного метода </w:t>
      </w:r>
      <w:r w:rsidR="003D61A7" w:rsidRPr="003D62BD">
        <w:rPr>
          <w:sz w:val="28"/>
          <w:lang w:val="uk-UA"/>
          <w:rPrChange w:id="147" w:author="Ruslan Yermolenko" w:date="2020-05-03T18:37:00Z">
            <w:rPr>
              <w:sz w:val="28"/>
            </w:rPr>
          </w:rPrChange>
        </w:rPr>
        <w:t>[</w:t>
      </w:r>
      <w:r w:rsidR="003D61A7">
        <w:rPr>
          <w:sz w:val="28"/>
          <w:lang w:val="uk-UA"/>
        </w:rPr>
        <w:t>1</w:t>
      </w:r>
      <w:r w:rsidR="003D61A7" w:rsidRPr="003D62BD">
        <w:rPr>
          <w:sz w:val="28"/>
          <w:lang w:val="uk-UA"/>
          <w:rPrChange w:id="148" w:author="Ruslan Yermolenko" w:date="2020-05-03T18:37:00Z">
            <w:rPr>
              <w:sz w:val="28"/>
            </w:rPr>
          </w:rPrChange>
        </w:rPr>
        <w:t>8]</w:t>
      </w:r>
      <w:r w:rsidR="003D61A7">
        <w:rPr>
          <w:sz w:val="28"/>
          <w:lang w:val="uk-UA"/>
        </w:rPr>
        <w:t>.</w:t>
      </w:r>
    </w:p>
    <w:p w14:paraId="37A00377" w14:textId="77777777" w:rsidR="006F5C52" w:rsidRDefault="006F5C52" w:rsidP="00710862">
      <w:pPr>
        <w:spacing w:line="360" w:lineRule="auto"/>
        <w:ind w:firstLine="284"/>
        <w:jc w:val="both"/>
        <w:rPr>
          <w:sz w:val="28"/>
          <w:lang w:val="uk-UA"/>
        </w:rPr>
      </w:pPr>
    </w:p>
    <w:p w14:paraId="10B1C58C" w14:textId="77777777" w:rsidR="00710862" w:rsidRPr="00156B78" w:rsidRDefault="00710862" w:rsidP="00710862">
      <w:pPr>
        <w:spacing w:line="360" w:lineRule="auto"/>
        <w:ind w:firstLine="284"/>
        <w:jc w:val="both"/>
        <w:rPr>
          <w:sz w:val="28"/>
          <w:lang w:val="uk-UA"/>
        </w:rPr>
      </w:pPr>
    </w:p>
    <w:p w14:paraId="0EF4531F" w14:textId="77777777" w:rsidR="009B5A5B" w:rsidRPr="003D62BD" w:rsidRDefault="003A2188" w:rsidP="00710862">
      <w:pPr>
        <w:pStyle w:val="Heading2"/>
        <w:ind w:firstLine="284"/>
        <w:jc w:val="right"/>
        <w:rPr>
          <w:sz w:val="36"/>
          <w:szCs w:val="32"/>
          <w:lang w:val="uk-UA"/>
          <w:rPrChange w:id="149" w:author="Ruslan Yermolenko" w:date="2020-05-03T18:37:00Z">
            <w:rPr>
              <w:sz w:val="36"/>
              <w:szCs w:val="32"/>
            </w:rPr>
          </w:rPrChange>
        </w:rPr>
      </w:pPr>
      <w:bookmarkStart w:id="150" w:name="_Toc37079291"/>
      <w:bookmarkStart w:id="151" w:name="_Toc37079505"/>
      <w:r>
        <w:rPr>
          <w:sz w:val="36"/>
          <w:szCs w:val="32"/>
          <w:lang w:val="uk-UA"/>
        </w:rPr>
        <w:lastRenderedPageBreak/>
        <w:t xml:space="preserve">Опис пакета </w:t>
      </w:r>
      <w:proofErr w:type="spellStart"/>
      <w:r>
        <w:rPr>
          <w:sz w:val="36"/>
          <w:szCs w:val="32"/>
        </w:rPr>
        <w:t>Geant</w:t>
      </w:r>
      <w:proofErr w:type="spellEnd"/>
      <w:r w:rsidRPr="003D62BD">
        <w:rPr>
          <w:sz w:val="36"/>
          <w:szCs w:val="32"/>
          <w:lang w:val="uk-UA"/>
          <w:rPrChange w:id="152" w:author="Ruslan Yermolenko" w:date="2020-05-03T18:37:00Z">
            <w:rPr>
              <w:sz w:val="36"/>
              <w:szCs w:val="32"/>
            </w:rPr>
          </w:rPrChange>
        </w:rPr>
        <w:t>4</w:t>
      </w:r>
      <w:bookmarkEnd w:id="150"/>
      <w:bookmarkEnd w:id="151"/>
    </w:p>
    <w:p w14:paraId="4E2575C5" w14:textId="77777777" w:rsidR="00F96157" w:rsidRDefault="00F96157" w:rsidP="00710862">
      <w:pPr>
        <w:spacing w:line="360" w:lineRule="auto"/>
        <w:ind w:firstLine="284"/>
        <w:jc w:val="both"/>
        <w:rPr>
          <w:sz w:val="28"/>
          <w:lang w:val="uk-UA"/>
        </w:rPr>
      </w:pPr>
    </w:p>
    <w:p w14:paraId="0E23F889" w14:textId="77777777" w:rsidR="006F5C52" w:rsidRDefault="00893A9E" w:rsidP="000D42DD">
      <w:p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Внутрішні засоби, реалізовані в </w:t>
      </w:r>
      <w:r>
        <w:rPr>
          <w:sz w:val="28"/>
        </w:rPr>
        <w:t>GEANT</w:t>
      </w:r>
      <w:r w:rsidRPr="003D62BD">
        <w:rPr>
          <w:sz w:val="28"/>
          <w:lang w:val="uk-UA"/>
          <w:rPrChange w:id="153" w:author="Ruslan Yermolenko" w:date="2020-05-03T18:37:00Z">
            <w:rPr>
              <w:sz w:val="28"/>
            </w:rPr>
          </w:rPrChange>
        </w:rPr>
        <w:t>4</w:t>
      </w:r>
      <w:r>
        <w:rPr>
          <w:sz w:val="28"/>
          <w:lang w:val="uk-UA"/>
        </w:rPr>
        <w:t>, дозволяють в повному обсязі описати фізичний експеримент: геометрію системи, хімічний склад матеріалів, типи частинок, які беруть участь в експерименті, і фізичні процеси керуючі взаємодією частинок.</w:t>
      </w:r>
    </w:p>
    <w:p w14:paraId="15025DD0" w14:textId="77777777" w:rsidR="00893A9E" w:rsidRDefault="00893A9E" w:rsidP="000D42DD">
      <w:p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</w:rPr>
        <w:t>GEANT</w:t>
      </w:r>
      <w:r w:rsidRPr="003D62BD">
        <w:rPr>
          <w:sz w:val="28"/>
          <w:lang w:val="uk-UA"/>
        </w:rPr>
        <w:t>4</w:t>
      </w:r>
      <w:r>
        <w:rPr>
          <w:sz w:val="28"/>
          <w:lang w:val="uk-UA"/>
        </w:rPr>
        <w:t xml:space="preserve"> (скорочення назви </w:t>
      </w:r>
      <w:r>
        <w:rPr>
          <w:sz w:val="28"/>
        </w:rPr>
        <w:t>G</w:t>
      </w:r>
      <w:r w:rsidRPr="003D62BD">
        <w:rPr>
          <w:sz w:val="28"/>
          <w:lang w:val="uk-UA"/>
        </w:rPr>
        <w:t>4</w:t>
      </w:r>
      <w:r>
        <w:rPr>
          <w:sz w:val="28"/>
          <w:lang w:val="uk-UA"/>
        </w:rPr>
        <w:t>, вимовляється як «</w:t>
      </w:r>
      <w:proofErr w:type="spellStart"/>
      <w:r>
        <w:rPr>
          <w:sz w:val="28"/>
          <w:lang w:val="uk-UA"/>
        </w:rPr>
        <w:t>джант</w:t>
      </w:r>
      <w:proofErr w:type="spellEnd"/>
      <w:r>
        <w:rPr>
          <w:sz w:val="28"/>
          <w:lang w:val="uk-UA"/>
        </w:rPr>
        <w:t>», є акронімом від англійських слів «</w:t>
      </w:r>
      <w:r>
        <w:rPr>
          <w:sz w:val="28"/>
        </w:rPr>
        <w:t>Geometry</w:t>
      </w:r>
      <w:r w:rsidRPr="003D62BD">
        <w:rPr>
          <w:sz w:val="28"/>
          <w:lang w:val="uk-UA"/>
        </w:rPr>
        <w:t xml:space="preserve"> </w:t>
      </w:r>
      <w:r>
        <w:rPr>
          <w:sz w:val="28"/>
        </w:rPr>
        <w:t>and</w:t>
      </w:r>
      <w:r w:rsidRPr="003D62BD">
        <w:rPr>
          <w:sz w:val="28"/>
          <w:lang w:val="uk-UA"/>
        </w:rPr>
        <w:t xml:space="preserve"> </w:t>
      </w:r>
      <w:r>
        <w:rPr>
          <w:sz w:val="28"/>
        </w:rPr>
        <w:t>Tracking</w:t>
      </w:r>
      <w:r>
        <w:rPr>
          <w:sz w:val="28"/>
          <w:lang w:val="uk-UA"/>
        </w:rPr>
        <w:t xml:space="preserve">») – представляє собою вільно доступний програмний комплекс, який складається з компонентів, які використовуються для моделювання фізичний процесів в таких областях науки, як ядерна фізика, космологія, фізика елементарних частинок  і </w:t>
      </w:r>
      <w:proofErr w:type="spellStart"/>
      <w:r>
        <w:rPr>
          <w:sz w:val="28"/>
          <w:lang w:val="uk-UA"/>
        </w:rPr>
        <w:t>др</w:t>
      </w:r>
      <w:proofErr w:type="spellEnd"/>
      <w:r>
        <w:rPr>
          <w:sz w:val="28"/>
          <w:lang w:val="uk-UA"/>
        </w:rPr>
        <w:t>[12].</w:t>
      </w:r>
    </w:p>
    <w:p w14:paraId="16D5B754" w14:textId="77777777" w:rsidR="00717EC8" w:rsidRPr="003D62BD" w:rsidRDefault="00893A9E" w:rsidP="000D42DD">
      <w:pPr>
        <w:spacing w:line="360" w:lineRule="auto"/>
        <w:ind w:firstLine="284"/>
        <w:jc w:val="both"/>
        <w:rPr>
          <w:sz w:val="28"/>
          <w:lang w:val="ru-RU"/>
          <w:rPrChange w:id="154" w:author="Ruslan Yermolenko" w:date="2020-05-03T18:37:00Z">
            <w:rPr>
              <w:sz w:val="28"/>
            </w:rPr>
          </w:rPrChange>
        </w:rPr>
      </w:pPr>
      <w:r>
        <w:rPr>
          <w:sz w:val="28"/>
          <w:lang w:val="uk-UA"/>
        </w:rPr>
        <w:t xml:space="preserve">В даній роботі задача комп’ютерного моделювання проходження частинок через речовину рішалась методом Монте – Карло з допомогою програмного пакета </w:t>
      </w:r>
      <w:r>
        <w:rPr>
          <w:sz w:val="28"/>
        </w:rPr>
        <w:t>GEANT</w:t>
      </w:r>
      <w:r w:rsidRPr="003D62BD">
        <w:rPr>
          <w:sz w:val="28"/>
          <w:lang w:val="ru-RU"/>
          <w:rPrChange w:id="155" w:author="Ruslan Yermolenko" w:date="2020-05-03T18:37:00Z">
            <w:rPr>
              <w:sz w:val="28"/>
            </w:rPr>
          </w:rPrChange>
        </w:rPr>
        <w:t xml:space="preserve"> 4.10.5.</w:t>
      </w:r>
    </w:p>
    <w:p w14:paraId="1FE6BEED" w14:textId="77777777" w:rsidR="00893A9E" w:rsidRDefault="00893A9E" w:rsidP="000D42DD">
      <w:p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Об’єктно – орієнтована технологія програмування, </w:t>
      </w:r>
      <w:r w:rsidR="00E06F3F">
        <w:rPr>
          <w:sz w:val="28"/>
          <w:lang w:val="uk-UA"/>
        </w:rPr>
        <w:t>використовуючи</w:t>
      </w:r>
      <w:r>
        <w:rPr>
          <w:sz w:val="28"/>
          <w:lang w:val="uk-UA"/>
        </w:rPr>
        <w:t xml:space="preserve"> в комплексі, дозволяє пол</w:t>
      </w:r>
      <w:r w:rsidR="00717EC8">
        <w:rPr>
          <w:sz w:val="28"/>
          <w:lang w:val="uk-UA"/>
        </w:rPr>
        <w:t xml:space="preserve">учити високий рівень прозорості при описі різний модулів програми моделювання. </w:t>
      </w:r>
    </w:p>
    <w:p w14:paraId="7237406B" w14:textId="77777777" w:rsidR="00717EC8" w:rsidRDefault="00717EC8" w:rsidP="000D42DD">
      <w:p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</w:rPr>
        <w:t>GEANT</w:t>
      </w:r>
      <w:r w:rsidRPr="003D62BD">
        <w:rPr>
          <w:sz w:val="28"/>
          <w:lang w:val="ru-RU"/>
          <w:rPrChange w:id="156" w:author="Ruslan Yermolenko" w:date="2020-05-03T18:37:00Z">
            <w:rPr>
              <w:sz w:val="28"/>
            </w:rPr>
          </w:rPrChange>
        </w:rPr>
        <w:t>4</w:t>
      </w:r>
      <w:r>
        <w:rPr>
          <w:sz w:val="28"/>
          <w:lang w:val="uk-UA"/>
        </w:rPr>
        <w:t xml:space="preserve"> являється набором бібліотек і класів за допомогою яких можна описати наступні аспекти комп’ютерного моделювання:</w:t>
      </w:r>
    </w:p>
    <w:p w14:paraId="4CAF3D29" w14:textId="77777777" w:rsidR="00717EC8" w:rsidRDefault="00717EC8" w:rsidP="000D42DD">
      <w:pPr>
        <w:pStyle w:val="ListParagraph"/>
        <w:numPr>
          <w:ilvl w:val="0"/>
          <w:numId w:val="12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Тим і властивості </w:t>
      </w:r>
      <w:proofErr w:type="spellStart"/>
      <w:r>
        <w:rPr>
          <w:sz w:val="28"/>
          <w:lang w:val="uk-UA"/>
        </w:rPr>
        <w:t>використовуємих</w:t>
      </w:r>
      <w:proofErr w:type="spellEnd"/>
      <w:r>
        <w:rPr>
          <w:sz w:val="28"/>
          <w:lang w:val="uk-UA"/>
        </w:rPr>
        <w:t xml:space="preserve"> частинок. Наприклад, клас </w:t>
      </w:r>
      <w:r>
        <w:rPr>
          <w:sz w:val="28"/>
        </w:rPr>
        <w:t>G</w:t>
      </w:r>
      <w:r w:rsidRPr="003D62BD">
        <w:rPr>
          <w:sz w:val="28"/>
          <w:lang w:val="uk-UA"/>
          <w:rPrChange w:id="157" w:author="Ruslan Yermolenko" w:date="2020-05-03T18:37:00Z">
            <w:rPr>
              <w:sz w:val="28"/>
            </w:rPr>
          </w:rPrChange>
        </w:rPr>
        <w:t>4</w:t>
      </w:r>
      <w:proofErr w:type="spellStart"/>
      <w:r>
        <w:rPr>
          <w:sz w:val="28"/>
        </w:rPr>
        <w:t>ParticleDefinition</w:t>
      </w:r>
      <w:proofErr w:type="spellEnd"/>
      <w:r w:rsidRPr="003D62BD">
        <w:rPr>
          <w:sz w:val="28"/>
          <w:lang w:val="uk-UA"/>
          <w:rPrChange w:id="158" w:author="Ruslan Yermolenko" w:date="2020-05-03T18:37:00Z">
            <w:rPr>
              <w:sz w:val="28"/>
            </w:rPr>
          </w:rPrChange>
        </w:rPr>
        <w:t xml:space="preserve"> </w:t>
      </w:r>
      <w:r>
        <w:rPr>
          <w:sz w:val="28"/>
          <w:lang w:val="uk-UA"/>
        </w:rPr>
        <w:t xml:space="preserve">дозволяє задати такі властивості частинки, як маса, спін, моди розпаду і </w:t>
      </w:r>
      <w:proofErr w:type="spellStart"/>
      <w:r>
        <w:rPr>
          <w:sz w:val="28"/>
          <w:lang w:val="uk-UA"/>
        </w:rPr>
        <w:t>т.д</w:t>
      </w:r>
      <w:proofErr w:type="spellEnd"/>
      <w:r>
        <w:rPr>
          <w:sz w:val="28"/>
          <w:lang w:val="uk-UA"/>
        </w:rPr>
        <w:t xml:space="preserve">, а з допомогою </w:t>
      </w:r>
      <w:proofErr w:type="spellStart"/>
      <w:r>
        <w:rPr>
          <w:sz w:val="28"/>
          <w:lang w:val="uk-UA"/>
        </w:rPr>
        <w:t>класа</w:t>
      </w:r>
      <w:proofErr w:type="spellEnd"/>
      <w:r>
        <w:rPr>
          <w:sz w:val="28"/>
          <w:lang w:val="uk-UA"/>
        </w:rPr>
        <w:t xml:space="preserve"> </w:t>
      </w:r>
      <w:r>
        <w:rPr>
          <w:sz w:val="28"/>
        </w:rPr>
        <w:t>G</w:t>
      </w:r>
      <w:r w:rsidRPr="003D62BD">
        <w:rPr>
          <w:sz w:val="28"/>
          <w:lang w:val="uk-UA"/>
          <w:rPrChange w:id="159" w:author="Ruslan Yermolenko" w:date="2020-05-03T18:37:00Z">
            <w:rPr>
              <w:sz w:val="28"/>
            </w:rPr>
          </w:rPrChange>
        </w:rPr>
        <w:t>4</w:t>
      </w:r>
      <w:proofErr w:type="spellStart"/>
      <w:r>
        <w:rPr>
          <w:sz w:val="28"/>
        </w:rPr>
        <w:t>DynamicParticle</w:t>
      </w:r>
      <w:proofErr w:type="spellEnd"/>
      <w:r w:rsidRPr="003D62BD">
        <w:rPr>
          <w:sz w:val="28"/>
          <w:lang w:val="uk-UA"/>
          <w:rPrChange w:id="160" w:author="Ruslan Yermolenko" w:date="2020-05-03T18:37:00Z">
            <w:rPr>
              <w:sz w:val="28"/>
            </w:rPr>
          </w:rPrChange>
        </w:rPr>
        <w:t xml:space="preserve"> </w:t>
      </w:r>
      <w:r>
        <w:rPr>
          <w:sz w:val="28"/>
          <w:lang w:val="uk-UA"/>
        </w:rPr>
        <w:t xml:space="preserve">можливо реалізувати такі динамічні характеристики частинок, як енергія, момент кількості руху, поляризація і </w:t>
      </w:r>
      <w:proofErr w:type="spellStart"/>
      <w:r>
        <w:rPr>
          <w:sz w:val="28"/>
          <w:lang w:val="uk-UA"/>
        </w:rPr>
        <w:t>т.д</w:t>
      </w:r>
      <w:proofErr w:type="spellEnd"/>
      <w:r>
        <w:rPr>
          <w:sz w:val="28"/>
          <w:lang w:val="uk-UA"/>
        </w:rPr>
        <w:t>.</w:t>
      </w:r>
      <w:r w:rsidRPr="003D62BD">
        <w:rPr>
          <w:sz w:val="28"/>
          <w:lang w:val="uk-UA"/>
          <w:rPrChange w:id="161" w:author="Ruslan Yermolenko" w:date="2020-05-03T18:37:00Z">
            <w:rPr>
              <w:sz w:val="28"/>
            </w:rPr>
          </w:rPrChange>
        </w:rPr>
        <w:t>[14]</w:t>
      </w:r>
      <w:r>
        <w:rPr>
          <w:sz w:val="28"/>
          <w:lang w:val="uk-UA"/>
        </w:rPr>
        <w:t>.</w:t>
      </w:r>
    </w:p>
    <w:p w14:paraId="79CA2422" w14:textId="77777777" w:rsidR="00717EC8" w:rsidRDefault="00717EC8" w:rsidP="000D42DD">
      <w:pPr>
        <w:pStyle w:val="ListParagraph"/>
        <w:numPr>
          <w:ilvl w:val="0"/>
          <w:numId w:val="12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 xml:space="preserve">Генерація  первинних частинок. За створення первинних частинок відповідає клас </w:t>
      </w:r>
      <w:r>
        <w:rPr>
          <w:sz w:val="28"/>
        </w:rPr>
        <w:t>G</w:t>
      </w:r>
      <w:r w:rsidRPr="003D62BD">
        <w:rPr>
          <w:sz w:val="28"/>
          <w:lang w:val="ru-RU"/>
          <w:rPrChange w:id="162" w:author="Ruslan Yermolenko" w:date="2020-05-03T18:37:00Z">
            <w:rPr>
              <w:sz w:val="28"/>
            </w:rPr>
          </w:rPrChange>
        </w:rPr>
        <w:t>4</w:t>
      </w:r>
      <w:proofErr w:type="spellStart"/>
      <w:r>
        <w:rPr>
          <w:sz w:val="28"/>
        </w:rPr>
        <w:t>PrimayGeneratorAction</w:t>
      </w:r>
      <w:proofErr w:type="spellEnd"/>
      <w:r>
        <w:rPr>
          <w:sz w:val="28"/>
          <w:lang w:val="uk-UA"/>
        </w:rPr>
        <w:t>, в якому є можливості задавати тип, властивості, а також форму пучка.</w:t>
      </w:r>
    </w:p>
    <w:p w14:paraId="5AD92F2D" w14:textId="77777777" w:rsidR="00717EC8" w:rsidRPr="00717EC8" w:rsidRDefault="00717EC8" w:rsidP="000D42DD">
      <w:pPr>
        <w:pStyle w:val="ListParagraph"/>
        <w:numPr>
          <w:ilvl w:val="0"/>
          <w:numId w:val="12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Фізичні процеси, обумовленні у взаємодії частинок. За даний аспект відповідає клас </w:t>
      </w:r>
      <w:r>
        <w:rPr>
          <w:sz w:val="28"/>
        </w:rPr>
        <w:t>G</w:t>
      </w:r>
      <w:r w:rsidRPr="003D62BD">
        <w:rPr>
          <w:sz w:val="28"/>
          <w:lang w:val="ru-RU"/>
          <w:rPrChange w:id="163" w:author="Ruslan Yermolenko" w:date="2020-05-03T18:37:00Z">
            <w:rPr>
              <w:sz w:val="28"/>
            </w:rPr>
          </w:rPrChange>
        </w:rPr>
        <w:t>4</w:t>
      </w:r>
      <w:proofErr w:type="spellStart"/>
      <w:r>
        <w:rPr>
          <w:sz w:val="28"/>
        </w:rPr>
        <w:t>PhysicsList</w:t>
      </w:r>
      <w:proofErr w:type="spellEnd"/>
      <w:r>
        <w:rPr>
          <w:sz w:val="28"/>
          <w:lang w:val="uk-UA"/>
        </w:rPr>
        <w:t xml:space="preserve">. В ньому створюються всі частинки, а також процесі, які можуть з ними відбуватися. Так як створення такого пакета являється дуже важкою процедурою, де потрібно враховувати багато деталей, то зазвичай використовують вже готові пакети, спеціалізовані для певних цілей </w:t>
      </w:r>
      <w:r w:rsidRPr="003D62BD">
        <w:rPr>
          <w:sz w:val="28"/>
          <w:lang w:val="ru-RU"/>
          <w:rPrChange w:id="164" w:author="Ruslan Yermolenko" w:date="2020-05-03T18:37:00Z">
            <w:rPr>
              <w:sz w:val="28"/>
            </w:rPr>
          </w:rPrChange>
        </w:rPr>
        <w:t>[14].</w:t>
      </w:r>
    </w:p>
    <w:p w14:paraId="58F3B0E1" w14:textId="77777777" w:rsidR="00717EC8" w:rsidRDefault="00717EC8" w:rsidP="000D42DD">
      <w:pPr>
        <w:pStyle w:val="ListParagraph"/>
        <w:numPr>
          <w:ilvl w:val="0"/>
          <w:numId w:val="12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Отримання інформації про кожну подію, треках і їх збереження.</w:t>
      </w:r>
      <w:r w:rsidR="00E539F4">
        <w:rPr>
          <w:sz w:val="28"/>
          <w:lang w:val="uk-UA"/>
        </w:rPr>
        <w:t xml:space="preserve"> Клас </w:t>
      </w:r>
      <w:r w:rsidR="00E539F4">
        <w:rPr>
          <w:sz w:val="28"/>
        </w:rPr>
        <w:t>G</w:t>
      </w:r>
      <w:r w:rsidR="00E539F4" w:rsidRPr="003D62BD">
        <w:rPr>
          <w:sz w:val="28"/>
          <w:lang w:val="uk-UA"/>
          <w:rPrChange w:id="165" w:author="Ruslan Yermolenko" w:date="2020-05-03T18:37:00Z">
            <w:rPr>
              <w:sz w:val="28"/>
            </w:rPr>
          </w:rPrChange>
        </w:rPr>
        <w:t>4</w:t>
      </w:r>
      <w:r w:rsidR="00E539F4">
        <w:rPr>
          <w:sz w:val="28"/>
        </w:rPr>
        <w:t>Event</w:t>
      </w:r>
      <w:r w:rsidR="00E539F4">
        <w:rPr>
          <w:sz w:val="28"/>
          <w:lang w:val="uk-UA"/>
        </w:rPr>
        <w:t xml:space="preserve"> містить інформацію про кожну подію в процесі моделювання. Клас </w:t>
      </w:r>
      <w:r w:rsidR="00E539F4">
        <w:rPr>
          <w:sz w:val="28"/>
        </w:rPr>
        <w:t>G</w:t>
      </w:r>
      <w:r w:rsidR="00E539F4" w:rsidRPr="003D62BD">
        <w:rPr>
          <w:sz w:val="28"/>
          <w:lang w:val="uk-UA"/>
          <w:rPrChange w:id="166" w:author="Ruslan Yermolenko" w:date="2020-05-03T18:37:00Z">
            <w:rPr>
              <w:sz w:val="28"/>
            </w:rPr>
          </w:rPrChange>
        </w:rPr>
        <w:t>4</w:t>
      </w:r>
      <w:r w:rsidR="00E539F4">
        <w:rPr>
          <w:sz w:val="28"/>
        </w:rPr>
        <w:t>Step</w:t>
      </w:r>
      <w:r w:rsidR="00E539F4">
        <w:rPr>
          <w:sz w:val="28"/>
          <w:lang w:val="uk-UA"/>
        </w:rPr>
        <w:t xml:space="preserve"> дозволяє получити інформацію про кожен шаг моделювання.</w:t>
      </w:r>
    </w:p>
    <w:p w14:paraId="17D59849" w14:textId="77777777" w:rsidR="00E539F4" w:rsidRDefault="00E539F4" w:rsidP="000D42DD">
      <w:pPr>
        <w:pStyle w:val="ListParagraph"/>
        <w:numPr>
          <w:ilvl w:val="0"/>
          <w:numId w:val="12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Задання геометрії системи. Основний клас, який відповідає за геометрію системи – це </w:t>
      </w:r>
      <w:r>
        <w:rPr>
          <w:sz w:val="28"/>
        </w:rPr>
        <w:t>G</w:t>
      </w:r>
      <w:r w:rsidRPr="003D62BD">
        <w:rPr>
          <w:sz w:val="28"/>
          <w:lang w:val="uk-UA"/>
          <w:rPrChange w:id="167" w:author="Ruslan Yermolenko" w:date="2020-05-03T18:37:00Z">
            <w:rPr>
              <w:sz w:val="28"/>
            </w:rPr>
          </w:rPrChange>
        </w:rPr>
        <w:t>4</w:t>
      </w:r>
      <w:proofErr w:type="spellStart"/>
      <w:r>
        <w:rPr>
          <w:sz w:val="28"/>
        </w:rPr>
        <w:t>DetectorConstruction</w:t>
      </w:r>
      <w:proofErr w:type="spellEnd"/>
      <w:r>
        <w:rPr>
          <w:sz w:val="28"/>
          <w:lang w:val="uk-UA"/>
        </w:rPr>
        <w:t xml:space="preserve">. Даний клас дозволяє створювати комп’ютерну модель реального об’єкта, зі всіма властивими йому властивостей, такими як розмір, матеріал, відносне місцезнаходження і </w:t>
      </w:r>
      <w:proofErr w:type="spellStart"/>
      <w:r>
        <w:rPr>
          <w:sz w:val="28"/>
          <w:lang w:val="uk-UA"/>
        </w:rPr>
        <w:t>т.д</w:t>
      </w:r>
      <w:proofErr w:type="spellEnd"/>
      <w:r>
        <w:rPr>
          <w:sz w:val="28"/>
          <w:lang w:val="uk-UA"/>
        </w:rPr>
        <w:t>.</w:t>
      </w:r>
    </w:p>
    <w:p w14:paraId="783FD540" w14:textId="77777777" w:rsidR="00E539F4" w:rsidRDefault="00E539F4" w:rsidP="000D42DD">
      <w:pPr>
        <w:pStyle w:val="ListParagraph"/>
        <w:numPr>
          <w:ilvl w:val="0"/>
          <w:numId w:val="12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Матеріали, з яких складається геометрія системи. Тут користувачу дається широкий простір для реалізації потрібних йому матеріалів, так як </w:t>
      </w:r>
      <w:r>
        <w:rPr>
          <w:sz w:val="28"/>
        </w:rPr>
        <w:t>GEANT</w:t>
      </w:r>
      <w:r w:rsidRPr="003D62BD">
        <w:rPr>
          <w:sz w:val="28"/>
          <w:lang w:val="uk-UA"/>
          <w:rPrChange w:id="168" w:author="Ruslan Yermolenko" w:date="2020-05-03T18:37:00Z">
            <w:rPr>
              <w:sz w:val="28"/>
            </w:rPr>
          </w:rPrChange>
        </w:rPr>
        <w:t>4</w:t>
      </w:r>
      <w:r>
        <w:rPr>
          <w:sz w:val="28"/>
          <w:lang w:val="uk-UA"/>
        </w:rPr>
        <w:t xml:space="preserve"> передбачена можливість створювати матеріали, починаючи з створення елементів (клас </w:t>
      </w:r>
      <w:r>
        <w:rPr>
          <w:sz w:val="28"/>
        </w:rPr>
        <w:t>G</w:t>
      </w:r>
      <w:r w:rsidRPr="003D62BD">
        <w:rPr>
          <w:sz w:val="28"/>
          <w:lang w:val="uk-UA"/>
          <w:rPrChange w:id="169" w:author="Ruslan Yermolenko" w:date="2020-05-03T18:37:00Z">
            <w:rPr>
              <w:sz w:val="28"/>
            </w:rPr>
          </w:rPrChange>
        </w:rPr>
        <w:t>4</w:t>
      </w:r>
      <w:r>
        <w:rPr>
          <w:sz w:val="28"/>
        </w:rPr>
        <w:t>Element</w:t>
      </w:r>
      <w:r w:rsidRPr="003D62BD">
        <w:rPr>
          <w:sz w:val="28"/>
          <w:lang w:val="uk-UA"/>
          <w:rPrChange w:id="170" w:author="Ruslan Yermolenko" w:date="2020-05-03T18:37:00Z">
            <w:rPr>
              <w:sz w:val="28"/>
            </w:rPr>
          </w:rPrChange>
        </w:rPr>
        <w:t>)</w:t>
      </w:r>
      <w:r>
        <w:rPr>
          <w:sz w:val="28"/>
          <w:lang w:val="uk-UA"/>
        </w:rPr>
        <w:t>. Дальше із створених елементів створюється сам матеріал. Матеріал можна створювати декількома способами, наприклад, із елементів створити молекули або суміші декількох елементів з певним ваговим коефіцієнтом</w:t>
      </w:r>
      <w:r w:rsidRPr="003D62BD">
        <w:rPr>
          <w:sz w:val="28"/>
          <w:lang w:val="uk-UA"/>
          <w:rPrChange w:id="171" w:author="Ruslan Yermolenko" w:date="2020-05-03T18:37:00Z">
            <w:rPr>
              <w:sz w:val="28"/>
            </w:rPr>
          </w:rPrChange>
        </w:rPr>
        <w:t xml:space="preserve"> [14]</w:t>
      </w:r>
      <w:r>
        <w:rPr>
          <w:sz w:val="28"/>
          <w:lang w:val="uk-UA"/>
        </w:rPr>
        <w:t xml:space="preserve">.   </w:t>
      </w:r>
    </w:p>
    <w:p w14:paraId="43E4E2F3" w14:textId="77777777" w:rsidR="00E539F4" w:rsidRDefault="00E539F4" w:rsidP="000D42DD">
      <w:pPr>
        <w:pStyle w:val="ListParagraph"/>
        <w:numPr>
          <w:ilvl w:val="0"/>
          <w:numId w:val="12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Задання чутливих областей геометрії, при попадання частинок в якій буде відбуватися аналіз їх руху</w:t>
      </w:r>
      <w:r w:rsidR="007D34F3">
        <w:rPr>
          <w:sz w:val="28"/>
          <w:lang w:val="uk-UA"/>
        </w:rPr>
        <w:t xml:space="preserve">. Ці операції можна визначити за допомогою </w:t>
      </w:r>
      <w:proofErr w:type="spellStart"/>
      <w:r w:rsidR="007D34F3">
        <w:rPr>
          <w:sz w:val="28"/>
          <w:lang w:val="uk-UA"/>
        </w:rPr>
        <w:t>класа</w:t>
      </w:r>
      <w:proofErr w:type="spellEnd"/>
      <w:r w:rsidR="007D34F3">
        <w:rPr>
          <w:sz w:val="28"/>
          <w:lang w:val="uk-UA"/>
        </w:rPr>
        <w:t xml:space="preserve"> </w:t>
      </w:r>
      <w:r w:rsidR="007D34F3">
        <w:rPr>
          <w:sz w:val="28"/>
        </w:rPr>
        <w:t>G4SensitiveDetector</w:t>
      </w:r>
      <w:r w:rsidR="007D34F3">
        <w:rPr>
          <w:sz w:val="28"/>
          <w:lang w:val="uk-UA"/>
        </w:rPr>
        <w:t>.</w:t>
      </w:r>
    </w:p>
    <w:p w14:paraId="3EE350EE" w14:textId="77777777" w:rsidR="007D34F3" w:rsidRPr="007D34F3" w:rsidRDefault="007D34F3" w:rsidP="000D42DD">
      <w:pPr>
        <w:pStyle w:val="ListParagraph"/>
        <w:numPr>
          <w:ilvl w:val="0"/>
          <w:numId w:val="12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 xml:space="preserve">Візуалізація. В </w:t>
      </w:r>
      <w:r>
        <w:rPr>
          <w:sz w:val="28"/>
        </w:rPr>
        <w:t>GEANT</w:t>
      </w:r>
      <w:r w:rsidRPr="003D62BD">
        <w:rPr>
          <w:sz w:val="28"/>
          <w:lang w:val="uk-UA"/>
          <w:rPrChange w:id="172" w:author="Ruslan Yermolenko" w:date="2020-05-03T18:37:00Z">
            <w:rPr>
              <w:sz w:val="28"/>
            </w:rPr>
          </w:rPrChange>
        </w:rPr>
        <w:t>4</w:t>
      </w:r>
      <w:r>
        <w:rPr>
          <w:sz w:val="28"/>
          <w:lang w:val="uk-UA"/>
        </w:rPr>
        <w:t xml:space="preserve"> існує можливість візуалізувати геометрію і треки частинок в процесі моделювання за допомогою наступних графічний систем: </w:t>
      </w:r>
      <w:r>
        <w:rPr>
          <w:sz w:val="28"/>
        </w:rPr>
        <w:t>OpenGL</w:t>
      </w:r>
      <w:r w:rsidRPr="003D62BD">
        <w:rPr>
          <w:sz w:val="28"/>
          <w:lang w:val="uk-UA"/>
          <w:rPrChange w:id="173" w:author="Ruslan Yermolenko" w:date="2020-05-03T18:37:00Z">
            <w:rPr>
              <w:sz w:val="28"/>
            </w:rPr>
          </w:rPrChange>
        </w:rPr>
        <w:t xml:space="preserve">, </w:t>
      </w:r>
      <w:proofErr w:type="spellStart"/>
      <w:r>
        <w:rPr>
          <w:sz w:val="28"/>
        </w:rPr>
        <w:t>OpenInventor</w:t>
      </w:r>
      <w:proofErr w:type="spellEnd"/>
      <w:r w:rsidRPr="003D62BD">
        <w:rPr>
          <w:sz w:val="28"/>
          <w:lang w:val="uk-UA"/>
          <w:rPrChange w:id="174" w:author="Ruslan Yermolenko" w:date="2020-05-03T18:37:00Z">
            <w:rPr>
              <w:sz w:val="28"/>
            </w:rPr>
          </w:rPrChange>
        </w:rPr>
        <w:t xml:space="preserve">, </w:t>
      </w:r>
      <w:proofErr w:type="spellStart"/>
      <w:r>
        <w:rPr>
          <w:sz w:val="28"/>
        </w:rPr>
        <w:t>HepRep</w:t>
      </w:r>
      <w:proofErr w:type="spellEnd"/>
      <w:r w:rsidRPr="003D62BD">
        <w:rPr>
          <w:sz w:val="28"/>
          <w:lang w:val="uk-UA"/>
          <w:rPrChange w:id="175" w:author="Ruslan Yermolenko" w:date="2020-05-03T18:37:00Z">
            <w:rPr>
              <w:sz w:val="28"/>
            </w:rPr>
          </w:rPrChange>
        </w:rPr>
        <w:t xml:space="preserve">, </w:t>
      </w:r>
      <w:r>
        <w:rPr>
          <w:sz w:val="28"/>
        </w:rPr>
        <w:t>DAWN</w:t>
      </w:r>
      <w:r w:rsidRPr="003D62BD">
        <w:rPr>
          <w:sz w:val="28"/>
          <w:lang w:val="uk-UA"/>
          <w:rPrChange w:id="176" w:author="Ruslan Yermolenko" w:date="2020-05-03T18:37:00Z">
            <w:rPr>
              <w:sz w:val="28"/>
            </w:rPr>
          </w:rPrChange>
        </w:rPr>
        <w:t xml:space="preserve">, </w:t>
      </w:r>
      <w:r>
        <w:rPr>
          <w:sz w:val="28"/>
        </w:rPr>
        <w:t>VRML</w:t>
      </w:r>
      <w:r w:rsidRPr="003D62BD">
        <w:rPr>
          <w:sz w:val="28"/>
          <w:lang w:val="uk-UA"/>
          <w:rPrChange w:id="177" w:author="Ruslan Yermolenko" w:date="2020-05-03T18:37:00Z">
            <w:rPr>
              <w:sz w:val="28"/>
            </w:rPr>
          </w:rPrChange>
        </w:rPr>
        <w:t xml:space="preserve">, </w:t>
      </w:r>
      <w:proofErr w:type="spellStart"/>
      <w:r>
        <w:rPr>
          <w:sz w:val="28"/>
        </w:rPr>
        <w:t>RayTracer</w:t>
      </w:r>
      <w:proofErr w:type="spellEnd"/>
      <w:r w:rsidRPr="003D62BD">
        <w:rPr>
          <w:sz w:val="28"/>
          <w:lang w:val="uk-UA"/>
          <w:rPrChange w:id="178" w:author="Ruslan Yermolenko" w:date="2020-05-03T18:37:00Z">
            <w:rPr>
              <w:sz w:val="28"/>
            </w:rPr>
          </w:rPrChange>
        </w:rPr>
        <w:t xml:space="preserve">, </w:t>
      </w:r>
      <w:proofErr w:type="spellStart"/>
      <w:r>
        <w:rPr>
          <w:sz w:val="28"/>
        </w:rPr>
        <w:t>ASCIITre</w:t>
      </w:r>
      <w:proofErr w:type="spellEnd"/>
      <w:r w:rsidRPr="003D62BD">
        <w:rPr>
          <w:sz w:val="28"/>
          <w:lang w:val="uk-UA"/>
          <w:rPrChange w:id="179" w:author="Ruslan Yermolenko" w:date="2020-05-03T18:37:00Z">
            <w:rPr>
              <w:sz w:val="28"/>
            </w:rPr>
          </w:rPrChange>
        </w:rPr>
        <w:t xml:space="preserve">. </w:t>
      </w:r>
    </w:p>
    <w:p w14:paraId="31A48D55" w14:textId="77777777" w:rsidR="00D32B3F" w:rsidRPr="003D62BD" w:rsidRDefault="007D34F3" w:rsidP="000D42DD">
      <w:pPr>
        <w:spacing w:line="360" w:lineRule="auto"/>
        <w:ind w:left="428" w:firstLine="284"/>
        <w:jc w:val="both"/>
        <w:rPr>
          <w:lang w:val="uk-UA"/>
          <w:rPrChange w:id="180" w:author="Ruslan Yermolenko" w:date="2020-05-03T18:37:00Z">
            <w:rPr/>
          </w:rPrChange>
        </w:rPr>
      </w:pPr>
      <w:proofErr w:type="spellStart"/>
      <w:r w:rsidRPr="003D62BD">
        <w:rPr>
          <w:sz w:val="28"/>
          <w:lang w:val="ru-RU"/>
          <w:rPrChange w:id="181" w:author="Ruslan Yermolenko" w:date="2020-05-03T18:37:00Z">
            <w:rPr>
              <w:sz w:val="28"/>
            </w:rPr>
          </w:rPrChange>
        </w:rPr>
        <w:t>Вище</w:t>
      </w:r>
      <w:proofErr w:type="spellEnd"/>
      <w:r w:rsidRPr="003D62BD">
        <w:rPr>
          <w:sz w:val="28"/>
          <w:lang w:val="ru-RU"/>
          <w:rPrChange w:id="182" w:author="Ruslan Yermolenko" w:date="2020-05-03T18:37:00Z">
            <w:rPr>
              <w:sz w:val="28"/>
            </w:rPr>
          </w:rPrChange>
        </w:rPr>
        <w:t xml:space="preserve"> </w:t>
      </w:r>
      <w:r w:rsidRPr="007D34F3">
        <w:rPr>
          <w:sz w:val="28"/>
          <w:lang w:val="uk-UA"/>
        </w:rPr>
        <w:t>згадані лише основні аспекти комп’ютерного моделювання і відповідні їх класи</w:t>
      </w:r>
      <w:r>
        <w:rPr>
          <w:sz w:val="28"/>
          <w:lang w:val="uk-UA"/>
        </w:rPr>
        <w:t xml:space="preserve">. Всі класи програми виконують запрограмовану в них початковий функціонал. Це дозволяє розробнику, використовувати комплекс </w:t>
      </w:r>
      <w:proofErr w:type="spellStart"/>
      <w:r>
        <w:rPr>
          <w:sz w:val="28"/>
        </w:rPr>
        <w:t>Geant</w:t>
      </w:r>
      <w:proofErr w:type="spellEnd"/>
      <w:r w:rsidRPr="003D62BD">
        <w:rPr>
          <w:sz w:val="28"/>
          <w:lang w:val="uk-UA"/>
          <w:rPrChange w:id="183" w:author="Ruslan Yermolenko" w:date="2020-05-03T18:37:00Z">
            <w:rPr>
              <w:sz w:val="28"/>
            </w:rPr>
          </w:rPrChange>
        </w:rPr>
        <w:t>4</w:t>
      </w:r>
      <w:r>
        <w:rPr>
          <w:sz w:val="28"/>
          <w:lang w:val="uk-UA"/>
        </w:rPr>
        <w:t xml:space="preserve">, вносити змінити лише в ті класи, які не підходять своєю початковою функціональністю для розв’язуваної задачі. На практиці це значить, що майже завжди потрібно змінювати класи </w:t>
      </w:r>
      <w:proofErr w:type="spellStart"/>
      <w:r>
        <w:rPr>
          <w:sz w:val="28"/>
          <w:lang w:val="uk-UA"/>
        </w:rPr>
        <w:t>відповідаючі</w:t>
      </w:r>
      <w:proofErr w:type="spellEnd"/>
      <w:r>
        <w:rPr>
          <w:sz w:val="28"/>
          <w:lang w:val="uk-UA"/>
        </w:rPr>
        <w:t xml:space="preserve"> за геометрію системи, </w:t>
      </w:r>
      <w:proofErr w:type="spellStart"/>
      <w:r>
        <w:rPr>
          <w:sz w:val="28"/>
          <w:lang w:val="uk-UA"/>
        </w:rPr>
        <w:t>застосовуємі</w:t>
      </w:r>
      <w:proofErr w:type="spellEnd"/>
      <w:r>
        <w:rPr>
          <w:sz w:val="28"/>
          <w:lang w:val="uk-UA"/>
        </w:rPr>
        <w:t xml:space="preserve"> матеріали, опис задіяних частинок і їх взаємодій, збір даних моделювання, але не потрібно міняти класи, реалізацію самих важких (в плані програмування) процес</w:t>
      </w:r>
      <w:r w:rsidR="00D32B3F">
        <w:rPr>
          <w:sz w:val="28"/>
          <w:lang w:val="uk-UA"/>
        </w:rPr>
        <w:t xml:space="preserve">ів – безпосередній процес проходження </w:t>
      </w:r>
      <w:r w:rsidR="005E3CE2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D1EE7E" wp14:editId="29B757E7">
                <wp:simplePos x="0" y="0"/>
                <wp:positionH relativeFrom="column">
                  <wp:posOffset>758825</wp:posOffset>
                </wp:positionH>
                <wp:positionV relativeFrom="paragraph">
                  <wp:posOffset>3515360</wp:posOffset>
                </wp:positionV>
                <wp:extent cx="4425315" cy="635"/>
                <wp:effectExtent l="0" t="0" r="0" b="0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E2242E" w14:textId="77777777" w:rsidR="003D62BD" w:rsidRPr="005E3CE2" w:rsidRDefault="003D62BD" w:rsidP="005E3CE2">
                            <w:pPr>
                              <w:pStyle w:val="Caption"/>
                              <w:jc w:val="center"/>
                              <w:rPr>
                                <w:sz w:val="36"/>
                              </w:rPr>
                            </w:pPr>
                            <w:r w:rsidRPr="005E3CE2">
                              <w:rPr>
                                <w:sz w:val="22"/>
                              </w:rPr>
                              <w:t xml:space="preserve">Рис. </w:t>
                            </w:r>
                            <w:r w:rsidRPr="005E3CE2">
                              <w:rPr>
                                <w:sz w:val="22"/>
                              </w:rPr>
                              <w:fldChar w:fldCharType="begin"/>
                            </w:r>
                            <w:r w:rsidRPr="005E3CE2">
                              <w:rPr>
                                <w:sz w:val="22"/>
                              </w:rPr>
                              <w:instrText xml:space="preserve"> SEQ Рис. \* ARABIC </w:instrText>
                            </w:r>
                            <w:r w:rsidRPr="005E3CE2">
                              <w:rPr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</w:rPr>
                              <w:t>1</w:t>
                            </w:r>
                            <w:r w:rsidRPr="005E3CE2">
                              <w:rPr>
                                <w:sz w:val="22"/>
                              </w:rPr>
                              <w:fldChar w:fldCharType="end"/>
                            </w:r>
                            <w:r w:rsidRPr="005E3CE2">
                              <w:rPr>
                                <w:sz w:val="22"/>
                              </w:rPr>
                              <w:t xml:space="preserve">. </w:t>
                            </w:r>
                            <w:r w:rsidRPr="005E3CE2">
                              <w:rPr>
                                <w:sz w:val="22"/>
                                <w:lang w:val="uk-UA"/>
                              </w:rPr>
                              <w:t xml:space="preserve">Основні використовуючі класи </w:t>
                            </w:r>
                            <w:r w:rsidRPr="005E3CE2">
                              <w:rPr>
                                <w:sz w:val="22"/>
                              </w:rPr>
                              <w:t>Geant4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D1EE7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59.75pt;margin-top:276.8pt;width:348.4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" stroked="f">
                <v:textbox style="mso-fit-shape-to-text:t" inset="0,0,0,0">
                  <w:txbxContent>
                    <w:p w14:paraId="44E2242E" w14:textId="77777777" w:rsidR="003D62BD" w:rsidRPr="005E3CE2" w:rsidRDefault="003D62BD" w:rsidP="005E3CE2">
                      <w:pPr>
                        <w:pStyle w:val="Caption"/>
                        <w:jc w:val="center"/>
                        <w:rPr>
                          <w:sz w:val="36"/>
                        </w:rPr>
                      </w:pPr>
                      <w:r w:rsidRPr="005E3CE2">
                        <w:rPr>
                          <w:sz w:val="22"/>
                        </w:rPr>
                        <w:t xml:space="preserve">Рис. </w:t>
                      </w:r>
                      <w:r w:rsidRPr="005E3CE2">
                        <w:rPr>
                          <w:sz w:val="22"/>
                        </w:rPr>
                        <w:fldChar w:fldCharType="begin"/>
                      </w:r>
                      <w:r w:rsidRPr="005E3CE2">
                        <w:rPr>
                          <w:sz w:val="22"/>
                        </w:rPr>
                        <w:instrText xml:space="preserve"> SEQ Рис. \* ARABIC </w:instrText>
                      </w:r>
                      <w:r w:rsidRPr="005E3CE2">
                        <w:rPr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sz w:val="22"/>
                        </w:rPr>
                        <w:t>1</w:t>
                      </w:r>
                      <w:r w:rsidRPr="005E3CE2">
                        <w:rPr>
                          <w:sz w:val="22"/>
                        </w:rPr>
                        <w:fldChar w:fldCharType="end"/>
                      </w:r>
                      <w:r w:rsidRPr="005E3CE2">
                        <w:rPr>
                          <w:sz w:val="22"/>
                        </w:rPr>
                        <w:t xml:space="preserve">. </w:t>
                      </w:r>
                      <w:r w:rsidRPr="005E3CE2">
                        <w:rPr>
                          <w:sz w:val="22"/>
                          <w:lang w:val="uk-UA"/>
                        </w:rPr>
                        <w:t xml:space="preserve">Основні використовуючі класи </w:t>
                      </w:r>
                      <w:r w:rsidRPr="005E3CE2">
                        <w:rPr>
                          <w:sz w:val="22"/>
                        </w:rPr>
                        <w:t>Geant4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10862" w:rsidRPr="00D32B3F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1312" behindDoc="0" locked="0" layoutInCell="1" allowOverlap="1" wp14:anchorId="79B403C5" wp14:editId="0A018804">
            <wp:simplePos x="0" y="0"/>
            <wp:positionH relativeFrom="column">
              <wp:posOffset>759328</wp:posOffset>
            </wp:positionH>
            <wp:positionV relativeFrom="paragraph">
              <wp:posOffset>668020</wp:posOffset>
            </wp:positionV>
            <wp:extent cx="4425315" cy="279019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C84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CBC735" wp14:editId="5FA64093">
                <wp:simplePos x="0" y="0"/>
                <wp:positionH relativeFrom="column">
                  <wp:posOffset>831652</wp:posOffset>
                </wp:positionH>
                <wp:positionV relativeFrom="paragraph">
                  <wp:posOffset>3478530</wp:posOffset>
                </wp:positionV>
                <wp:extent cx="4425315" cy="32575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315" cy="3257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0F1AA4" w14:textId="77777777" w:rsidR="003D62BD" w:rsidRPr="00753C84" w:rsidRDefault="003D62BD" w:rsidP="00753C84">
                            <w:pPr>
                              <w:pStyle w:val="Caption"/>
                              <w:jc w:val="center"/>
                              <w:rPr>
                                <w:noProof/>
                                <w:sz w:val="36"/>
                                <w:szCs w:val="28"/>
                              </w:rPr>
                            </w:pPr>
                            <w:r w:rsidRPr="00753C84">
                              <w:rPr>
                                <w:sz w:val="22"/>
                              </w:rPr>
                              <w:t xml:space="preserve">Рисунок </w:t>
                            </w:r>
                            <w:r w:rsidRPr="00753C84">
                              <w:rPr>
                                <w:sz w:val="22"/>
                              </w:rPr>
                              <w:fldChar w:fldCharType="begin"/>
                            </w:r>
                            <w:r w:rsidRPr="00753C84">
                              <w:rPr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753C84">
                              <w:rPr>
                                <w:sz w:val="22"/>
                              </w:rPr>
                              <w:fldChar w:fldCharType="separate"/>
                            </w:r>
                            <w:r w:rsidRPr="00753C84">
                              <w:rPr>
                                <w:noProof/>
                                <w:sz w:val="22"/>
                              </w:rPr>
                              <w:t>1</w:t>
                            </w:r>
                            <w:r w:rsidRPr="00753C84">
                              <w:rPr>
                                <w:sz w:val="22"/>
                              </w:rPr>
                              <w:fldChar w:fldCharType="end"/>
                            </w:r>
                            <w:r w:rsidRPr="00753C84">
                              <w:rPr>
                                <w:sz w:val="22"/>
                              </w:rPr>
                              <w:t>Основні використовуючі класи Geant4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BC735" id="Надпись 8" o:spid="_x0000_s1027" type="#_x0000_t202" style="position:absolute;left:0;text-align:left;margin-left:65.5pt;margin-top:273.9pt;width:348.45pt;height:25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" stroked="f">
                <v:textbox inset="0,0,0,0">
                  <w:txbxContent>
                    <w:p w14:paraId="430F1AA4" w14:textId="77777777" w:rsidR="003D62BD" w:rsidRPr="00753C84" w:rsidRDefault="003D62BD" w:rsidP="00753C84">
                      <w:pPr>
                        <w:pStyle w:val="Caption"/>
                        <w:jc w:val="center"/>
                        <w:rPr>
                          <w:noProof/>
                          <w:sz w:val="36"/>
                          <w:szCs w:val="28"/>
                        </w:rPr>
                      </w:pPr>
                      <w:r w:rsidRPr="00753C84">
                        <w:rPr>
                          <w:sz w:val="22"/>
                        </w:rPr>
                        <w:t xml:space="preserve">Рисунок </w:t>
                      </w:r>
                      <w:r w:rsidRPr="00753C84">
                        <w:rPr>
                          <w:sz w:val="22"/>
                        </w:rPr>
                        <w:fldChar w:fldCharType="begin"/>
                      </w:r>
                      <w:r w:rsidRPr="00753C84">
                        <w:rPr>
                          <w:sz w:val="22"/>
                        </w:rPr>
                        <w:instrText xml:space="preserve"> SEQ Рисунок \* ARABIC </w:instrText>
                      </w:r>
                      <w:r w:rsidRPr="00753C84">
                        <w:rPr>
                          <w:sz w:val="22"/>
                        </w:rPr>
                        <w:fldChar w:fldCharType="separate"/>
                      </w:r>
                      <w:r w:rsidRPr="00753C84">
                        <w:rPr>
                          <w:noProof/>
                          <w:sz w:val="22"/>
                        </w:rPr>
                        <w:t>1</w:t>
                      </w:r>
                      <w:r w:rsidRPr="00753C84">
                        <w:rPr>
                          <w:sz w:val="22"/>
                        </w:rPr>
                        <w:fldChar w:fldCharType="end"/>
                      </w:r>
                      <w:r w:rsidRPr="00753C84">
                        <w:rPr>
                          <w:sz w:val="22"/>
                        </w:rPr>
                        <w:t>Основні використовуючі класи Geant4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32B3F">
        <w:rPr>
          <w:sz w:val="28"/>
          <w:lang w:val="uk-UA"/>
        </w:rPr>
        <w:t xml:space="preserve">частинок і їх взаємодію з речовиною </w:t>
      </w:r>
      <w:r w:rsidR="00D32B3F" w:rsidRPr="003D62BD">
        <w:rPr>
          <w:sz w:val="28"/>
          <w:lang w:val="uk-UA"/>
          <w:rPrChange w:id="184" w:author="Ruslan Yermolenko" w:date="2020-05-03T18:37:00Z">
            <w:rPr>
              <w:sz w:val="28"/>
            </w:rPr>
          </w:rPrChange>
        </w:rPr>
        <w:t>[15]</w:t>
      </w:r>
      <w:r w:rsidR="00D32B3F">
        <w:rPr>
          <w:sz w:val="28"/>
          <w:lang w:val="uk-UA"/>
        </w:rPr>
        <w:t>.</w:t>
      </w:r>
    </w:p>
    <w:p w14:paraId="10CECBAD" w14:textId="77777777" w:rsidR="006F5C52" w:rsidRDefault="00D32B3F" w:rsidP="000D42DD">
      <w:p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Клас </w:t>
      </w:r>
      <w:proofErr w:type="spellStart"/>
      <w:r>
        <w:rPr>
          <w:sz w:val="28"/>
        </w:rPr>
        <w:t>RunManager</w:t>
      </w:r>
      <w:proofErr w:type="spellEnd"/>
      <w:r w:rsidRPr="003D62BD">
        <w:rPr>
          <w:sz w:val="28"/>
          <w:lang w:val="uk-UA"/>
          <w:rPrChange w:id="185" w:author="Ruslan Yermolenko" w:date="2020-05-03T18:37:00Z">
            <w:rPr>
              <w:sz w:val="28"/>
            </w:rPr>
          </w:rPrChange>
        </w:rPr>
        <w:t xml:space="preserve"> </w:t>
      </w:r>
      <w:r>
        <w:rPr>
          <w:sz w:val="28"/>
          <w:lang w:val="uk-UA"/>
        </w:rPr>
        <w:t xml:space="preserve">відповідає за основну організацію </w:t>
      </w:r>
      <w:proofErr w:type="spellStart"/>
      <w:r>
        <w:rPr>
          <w:sz w:val="28"/>
          <w:lang w:val="uk-UA"/>
        </w:rPr>
        <w:t>процеса</w:t>
      </w:r>
      <w:proofErr w:type="spellEnd"/>
      <w:r>
        <w:rPr>
          <w:sz w:val="28"/>
          <w:lang w:val="uk-UA"/>
        </w:rPr>
        <w:t xml:space="preserve"> моделювання. Клас </w:t>
      </w:r>
      <w:proofErr w:type="spellStart"/>
      <w:r>
        <w:rPr>
          <w:sz w:val="28"/>
        </w:rPr>
        <w:t>DetectorConstruction</w:t>
      </w:r>
      <w:proofErr w:type="spellEnd"/>
      <w:r>
        <w:rPr>
          <w:sz w:val="28"/>
          <w:lang w:val="uk-UA"/>
        </w:rPr>
        <w:t xml:space="preserve"> для опису геометрії системи і використаних матеріалів мішені і детектора. За допомогою </w:t>
      </w:r>
      <w:proofErr w:type="spellStart"/>
      <w:r>
        <w:rPr>
          <w:sz w:val="28"/>
          <w:lang w:val="uk-UA"/>
        </w:rPr>
        <w:t>класа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</w:rPr>
        <w:t>PhisicsList</w:t>
      </w:r>
      <w:proofErr w:type="spellEnd"/>
      <w:r>
        <w:rPr>
          <w:sz w:val="28"/>
          <w:lang w:val="uk-UA"/>
        </w:rPr>
        <w:t xml:space="preserve"> задають </w:t>
      </w:r>
      <w:proofErr w:type="spellStart"/>
      <w:r>
        <w:rPr>
          <w:sz w:val="28"/>
          <w:lang w:val="uk-UA"/>
        </w:rPr>
        <w:t>використовуємі</w:t>
      </w:r>
      <w:proofErr w:type="spellEnd"/>
      <w:r>
        <w:rPr>
          <w:sz w:val="28"/>
          <w:lang w:val="uk-UA"/>
        </w:rPr>
        <w:t xml:space="preserve"> частинки і </w:t>
      </w:r>
      <w:r>
        <w:rPr>
          <w:sz w:val="28"/>
          <w:lang w:val="uk-UA"/>
        </w:rPr>
        <w:lastRenderedPageBreak/>
        <w:t xml:space="preserve">взаємодію між ними. Декілька класів під назвою </w:t>
      </w:r>
      <w:proofErr w:type="spellStart"/>
      <w:r>
        <w:rPr>
          <w:sz w:val="28"/>
        </w:rPr>
        <w:t>UserAction</w:t>
      </w:r>
      <w:proofErr w:type="spellEnd"/>
      <w:r>
        <w:rPr>
          <w:sz w:val="28"/>
          <w:lang w:val="uk-UA"/>
        </w:rPr>
        <w:t xml:space="preserve"> використовуються для отримання інформації о процесах моделювання на всіх </w:t>
      </w:r>
      <w:proofErr w:type="spellStart"/>
      <w:r>
        <w:rPr>
          <w:sz w:val="28"/>
          <w:lang w:val="uk-UA"/>
        </w:rPr>
        <w:t>єтапах</w:t>
      </w:r>
      <w:proofErr w:type="spellEnd"/>
      <w:r>
        <w:rPr>
          <w:sz w:val="28"/>
          <w:lang w:val="uk-UA"/>
        </w:rPr>
        <w:t>:</w:t>
      </w:r>
    </w:p>
    <w:p w14:paraId="68685E7F" w14:textId="77777777" w:rsidR="00D32B3F" w:rsidRDefault="00D32B3F" w:rsidP="000D42DD">
      <w:pPr>
        <w:pStyle w:val="ListParagraph"/>
        <w:numPr>
          <w:ilvl w:val="0"/>
          <w:numId w:val="13"/>
        </w:numPr>
        <w:spacing w:line="360" w:lineRule="auto"/>
        <w:ind w:firstLine="284"/>
        <w:jc w:val="both"/>
        <w:rPr>
          <w:sz w:val="28"/>
          <w:lang w:val="uk-UA"/>
        </w:rPr>
      </w:pPr>
      <w:proofErr w:type="spellStart"/>
      <w:r>
        <w:rPr>
          <w:sz w:val="28"/>
        </w:rPr>
        <w:t>RunAction</w:t>
      </w:r>
      <w:proofErr w:type="spellEnd"/>
      <w:r w:rsidRPr="003D62BD">
        <w:rPr>
          <w:sz w:val="28"/>
          <w:lang w:val="uk-UA"/>
          <w:rPrChange w:id="186" w:author="Ruslan Yermolenko" w:date="2020-05-03T18:37:00Z">
            <w:rPr>
              <w:sz w:val="28"/>
            </w:rPr>
          </w:rPrChange>
        </w:rPr>
        <w:t xml:space="preserve"> </w:t>
      </w:r>
      <w:r>
        <w:rPr>
          <w:sz w:val="28"/>
          <w:lang w:val="uk-UA"/>
        </w:rPr>
        <w:t xml:space="preserve">– </w:t>
      </w:r>
      <w:proofErr w:type="spellStart"/>
      <w:r>
        <w:rPr>
          <w:sz w:val="28"/>
          <w:lang w:val="uk-UA"/>
        </w:rPr>
        <w:t>початкоий</w:t>
      </w:r>
      <w:proofErr w:type="spellEnd"/>
      <w:r>
        <w:rPr>
          <w:sz w:val="28"/>
          <w:lang w:val="uk-UA"/>
        </w:rPr>
        <w:t xml:space="preserve"> етап, на якому створюється геометрія системи, визначаються </w:t>
      </w:r>
      <w:proofErr w:type="spellStart"/>
      <w:r>
        <w:rPr>
          <w:sz w:val="28"/>
          <w:lang w:val="uk-UA"/>
        </w:rPr>
        <w:t>використовуючі</w:t>
      </w:r>
      <w:proofErr w:type="spellEnd"/>
      <w:r>
        <w:rPr>
          <w:sz w:val="28"/>
          <w:lang w:val="uk-UA"/>
        </w:rPr>
        <w:t xml:space="preserve"> частинки і розраховується таблиця перерізів.</w:t>
      </w:r>
    </w:p>
    <w:p w14:paraId="06FE2640" w14:textId="77777777" w:rsidR="00D32B3F" w:rsidRDefault="00D32B3F" w:rsidP="000D42DD">
      <w:pPr>
        <w:pStyle w:val="ListParagraph"/>
        <w:numPr>
          <w:ilvl w:val="0"/>
          <w:numId w:val="13"/>
        </w:numPr>
        <w:spacing w:line="360" w:lineRule="auto"/>
        <w:ind w:firstLine="284"/>
        <w:jc w:val="both"/>
        <w:rPr>
          <w:sz w:val="28"/>
          <w:lang w:val="uk-UA"/>
        </w:rPr>
      </w:pPr>
      <w:proofErr w:type="spellStart"/>
      <w:r>
        <w:rPr>
          <w:sz w:val="28"/>
        </w:rPr>
        <w:t>PrimaryGenerationAction</w:t>
      </w:r>
      <w:proofErr w:type="spellEnd"/>
      <w:r>
        <w:rPr>
          <w:sz w:val="28"/>
          <w:lang w:val="uk-UA"/>
        </w:rPr>
        <w:t xml:space="preserve"> – етап створення первинної частинки, саме тут задається тип, енергія частинки і початковий напрямок.</w:t>
      </w:r>
    </w:p>
    <w:p w14:paraId="5F0E1F3E" w14:textId="77777777" w:rsidR="00C61CAC" w:rsidRDefault="00D32B3F" w:rsidP="000D42DD">
      <w:pPr>
        <w:pStyle w:val="ListParagraph"/>
        <w:numPr>
          <w:ilvl w:val="0"/>
          <w:numId w:val="13"/>
        </w:numPr>
        <w:spacing w:line="360" w:lineRule="auto"/>
        <w:ind w:firstLine="284"/>
        <w:jc w:val="both"/>
        <w:rPr>
          <w:sz w:val="28"/>
          <w:lang w:val="uk-UA"/>
        </w:rPr>
      </w:pPr>
      <w:proofErr w:type="spellStart"/>
      <w:r>
        <w:rPr>
          <w:sz w:val="28"/>
        </w:rPr>
        <w:t>EventAction</w:t>
      </w:r>
      <w:proofErr w:type="spellEnd"/>
      <w:r>
        <w:rPr>
          <w:sz w:val="28"/>
          <w:lang w:val="uk-UA"/>
        </w:rPr>
        <w:t xml:space="preserve"> – етап запуска/зупинки первинної частинки, в основному використовується для ініціалізації</w:t>
      </w:r>
      <w:r w:rsidR="00C61CAC">
        <w:rPr>
          <w:sz w:val="28"/>
          <w:lang w:val="uk-UA"/>
        </w:rPr>
        <w:t>/збереження гістограм і первинного аналізу отриманих даних.</w:t>
      </w:r>
    </w:p>
    <w:p w14:paraId="3BD17DFE" w14:textId="77777777" w:rsidR="00C61CAC" w:rsidRDefault="00C61CAC" w:rsidP="000D42DD">
      <w:pPr>
        <w:pStyle w:val="ListParagraph"/>
        <w:numPr>
          <w:ilvl w:val="0"/>
          <w:numId w:val="13"/>
        </w:numPr>
        <w:spacing w:line="360" w:lineRule="auto"/>
        <w:ind w:firstLine="284"/>
        <w:jc w:val="both"/>
        <w:rPr>
          <w:sz w:val="28"/>
          <w:lang w:val="uk-UA"/>
        </w:rPr>
      </w:pPr>
      <w:proofErr w:type="spellStart"/>
      <w:r>
        <w:rPr>
          <w:sz w:val="28"/>
        </w:rPr>
        <w:t>TrackingAction</w:t>
      </w:r>
      <w:proofErr w:type="spellEnd"/>
      <w:r w:rsidRPr="003D62BD">
        <w:rPr>
          <w:sz w:val="28"/>
          <w:lang w:val="ru-RU"/>
          <w:rPrChange w:id="187" w:author="Ruslan Yermolenko" w:date="2020-05-03T18:37:00Z">
            <w:rPr>
              <w:sz w:val="28"/>
            </w:rPr>
          </w:rPrChange>
        </w:rPr>
        <w:t xml:space="preserve"> </w:t>
      </w:r>
      <w:r>
        <w:rPr>
          <w:sz w:val="28"/>
          <w:lang w:val="uk-UA"/>
        </w:rPr>
        <w:t>– етап початку/кінця створення треку частинки, дозволяє отримати інформацію про трек частинки.</w:t>
      </w:r>
    </w:p>
    <w:p w14:paraId="6EDB4566" w14:textId="77777777" w:rsidR="00C61CAC" w:rsidRDefault="00C61CAC" w:rsidP="000D42DD">
      <w:pPr>
        <w:pStyle w:val="ListParagraph"/>
        <w:numPr>
          <w:ilvl w:val="0"/>
          <w:numId w:val="13"/>
        </w:numPr>
        <w:spacing w:line="360" w:lineRule="auto"/>
        <w:ind w:firstLine="284"/>
        <w:jc w:val="both"/>
        <w:rPr>
          <w:sz w:val="28"/>
          <w:lang w:val="uk-UA"/>
        </w:rPr>
      </w:pPr>
      <w:proofErr w:type="spellStart"/>
      <w:r>
        <w:rPr>
          <w:sz w:val="28"/>
        </w:rPr>
        <w:t>SteppingAction</w:t>
      </w:r>
      <w:proofErr w:type="spellEnd"/>
      <w:r>
        <w:rPr>
          <w:sz w:val="28"/>
          <w:lang w:val="uk-UA"/>
        </w:rPr>
        <w:t xml:space="preserve"> – етап з найнижчим рівнем ієрархії, дозволяє обробляти інформацію про кожний шаг руху частинки </w:t>
      </w:r>
      <w:r w:rsidRPr="003D62BD">
        <w:rPr>
          <w:sz w:val="28"/>
          <w:lang w:val="uk-UA"/>
          <w:rPrChange w:id="188" w:author="Ruslan Yermolenko" w:date="2020-05-03T18:37:00Z">
            <w:rPr>
              <w:sz w:val="28"/>
            </w:rPr>
          </w:rPrChange>
        </w:rPr>
        <w:t>[14]</w:t>
      </w:r>
      <w:r>
        <w:rPr>
          <w:sz w:val="28"/>
          <w:lang w:val="uk-UA"/>
        </w:rPr>
        <w:t>.</w:t>
      </w:r>
    </w:p>
    <w:p w14:paraId="6D0248DF" w14:textId="77777777" w:rsidR="00C61CAC" w:rsidRDefault="00C61CAC" w:rsidP="000D42DD">
      <w:p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 </w:t>
      </w:r>
      <w:proofErr w:type="spellStart"/>
      <w:r>
        <w:rPr>
          <w:sz w:val="28"/>
        </w:rPr>
        <w:t>Geant</w:t>
      </w:r>
      <w:proofErr w:type="spellEnd"/>
      <w:r w:rsidRPr="003D62BD">
        <w:rPr>
          <w:sz w:val="28"/>
          <w:lang w:val="ru-RU"/>
          <w:rPrChange w:id="189" w:author="Ruslan Yermolenko" w:date="2020-05-03T18:37:00Z">
            <w:rPr>
              <w:sz w:val="28"/>
            </w:rPr>
          </w:rPrChange>
        </w:rPr>
        <w:t>4</w:t>
      </w:r>
      <w:r>
        <w:rPr>
          <w:sz w:val="28"/>
          <w:lang w:val="uk-UA"/>
        </w:rPr>
        <w:t xml:space="preserve"> враховується наступні фізичні процеси:</w:t>
      </w:r>
    </w:p>
    <w:p w14:paraId="0BB285BB" w14:textId="77777777" w:rsidR="00D32B3F" w:rsidRDefault="00C61CAC" w:rsidP="000D42DD">
      <w:pPr>
        <w:pStyle w:val="ListParagraph"/>
        <w:numPr>
          <w:ilvl w:val="0"/>
          <w:numId w:val="14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Електромагнітні взаємодії:</w:t>
      </w:r>
    </w:p>
    <w:p w14:paraId="5AC10E01" w14:textId="77777777" w:rsidR="00C61CAC" w:rsidRDefault="00C61CAC" w:rsidP="000D42DD">
      <w:pPr>
        <w:pStyle w:val="ListParagraph"/>
        <w:numPr>
          <w:ilvl w:val="0"/>
          <w:numId w:val="15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Процеси пов’язані з участю гамма – квантів: фотоефект (</w:t>
      </w:r>
      <w:r>
        <w:rPr>
          <w:sz w:val="28"/>
        </w:rPr>
        <w:t>G</w:t>
      </w:r>
      <w:r w:rsidRPr="003D62BD">
        <w:rPr>
          <w:sz w:val="28"/>
          <w:lang w:val="uk-UA"/>
          <w:rPrChange w:id="190" w:author="Ruslan Yermolenko" w:date="2020-05-03T18:37:00Z">
            <w:rPr>
              <w:sz w:val="28"/>
            </w:rPr>
          </w:rPrChange>
        </w:rPr>
        <w:t>4</w:t>
      </w:r>
      <w:proofErr w:type="spellStart"/>
      <w:r>
        <w:rPr>
          <w:sz w:val="28"/>
        </w:rPr>
        <w:t>PhotoElectricEffect</w:t>
      </w:r>
      <w:proofErr w:type="spellEnd"/>
      <w:r w:rsidRPr="003D62BD">
        <w:rPr>
          <w:sz w:val="28"/>
          <w:lang w:val="uk-UA"/>
          <w:rPrChange w:id="191" w:author="Ruslan Yermolenko" w:date="2020-05-03T18:37:00Z">
            <w:rPr>
              <w:sz w:val="28"/>
            </w:rPr>
          </w:rPrChange>
        </w:rPr>
        <w:t>)</w:t>
      </w:r>
      <w:r>
        <w:rPr>
          <w:sz w:val="28"/>
          <w:lang w:val="uk-UA"/>
        </w:rPr>
        <w:t xml:space="preserve">, </w:t>
      </w:r>
      <w:proofErr w:type="spellStart"/>
      <w:r>
        <w:rPr>
          <w:sz w:val="28"/>
          <w:lang w:val="uk-UA"/>
        </w:rPr>
        <w:t>комптонівське</w:t>
      </w:r>
      <w:proofErr w:type="spellEnd"/>
      <w:r>
        <w:rPr>
          <w:sz w:val="28"/>
          <w:lang w:val="uk-UA"/>
        </w:rPr>
        <w:t xml:space="preserve"> розсіяння (</w:t>
      </w:r>
      <w:r>
        <w:rPr>
          <w:sz w:val="28"/>
        </w:rPr>
        <w:t>G</w:t>
      </w:r>
      <w:r w:rsidRPr="003D62BD">
        <w:rPr>
          <w:sz w:val="28"/>
          <w:lang w:val="uk-UA"/>
          <w:rPrChange w:id="192" w:author="Ruslan Yermolenko" w:date="2020-05-03T18:37:00Z">
            <w:rPr>
              <w:sz w:val="28"/>
            </w:rPr>
          </w:rPrChange>
        </w:rPr>
        <w:t>4</w:t>
      </w:r>
      <w:proofErr w:type="spellStart"/>
      <w:r>
        <w:rPr>
          <w:sz w:val="28"/>
        </w:rPr>
        <w:t>ComptonScaterring</w:t>
      </w:r>
      <w:proofErr w:type="spellEnd"/>
      <w:r>
        <w:rPr>
          <w:sz w:val="28"/>
          <w:lang w:val="uk-UA"/>
        </w:rPr>
        <w:t>), утворення електрон – позитронних пар (</w:t>
      </w:r>
      <w:r>
        <w:rPr>
          <w:sz w:val="28"/>
        </w:rPr>
        <w:t>G</w:t>
      </w:r>
      <w:r w:rsidRPr="003D62BD">
        <w:rPr>
          <w:sz w:val="28"/>
          <w:lang w:val="uk-UA"/>
          <w:rPrChange w:id="193" w:author="Ruslan Yermolenko" w:date="2020-05-03T18:37:00Z">
            <w:rPr>
              <w:sz w:val="28"/>
            </w:rPr>
          </w:rPrChange>
        </w:rPr>
        <w:t>4</w:t>
      </w:r>
      <w:proofErr w:type="spellStart"/>
      <w:r>
        <w:rPr>
          <w:sz w:val="28"/>
        </w:rPr>
        <w:t>GammaConversation</w:t>
      </w:r>
      <w:proofErr w:type="spellEnd"/>
      <w:r w:rsidRPr="003D62BD">
        <w:rPr>
          <w:sz w:val="28"/>
          <w:lang w:val="uk-UA"/>
          <w:rPrChange w:id="194" w:author="Ruslan Yermolenko" w:date="2020-05-03T18:37:00Z">
            <w:rPr>
              <w:sz w:val="28"/>
            </w:rPr>
          </w:rPrChange>
        </w:rPr>
        <w:t>)</w:t>
      </w:r>
      <w:r>
        <w:rPr>
          <w:sz w:val="28"/>
          <w:lang w:val="uk-UA"/>
        </w:rPr>
        <w:t xml:space="preserve">, </w:t>
      </w:r>
      <w:r w:rsidRPr="003D62BD">
        <w:rPr>
          <w:sz w:val="28"/>
          <w:lang w:val="uk-UA"/>
          <w:rPrChange w:id="195" w:author="Ruslan Yermolenko" w:date="2020-05-03T18:37:00Z">
            <w:rPr>
              <w:sz w:val="28"/>
              <w:lang w:val="ru-RU"/>
            </w:rPr>
          </w:rPrChange>
        </w:rPr>
        <w:t xml:space="preserve">утворення </w:t>
      </w:r>
      <w:proofErr w:type="spellStart"/>
      <w:r w:rsidRPr="003D62BD">
        <w:rPr>
          <w:sz w:val="28"/>
          <w:lang w:val="uk-UA"/>
          <w:rPrChange w:id="196" w:author="Ruslan Yermolenko" w:date="2020-05-03T18:37:00Z">
            <w:rPr>
              <w:sz w:val="28"/>
              <w:lang w:val="ru-RU"/>
            </w:rPr>
          </w:rPrChange>
        </w:rPr>
        <w:t>мюоних</w:t>
      </w:r>
      <w:proofErr w:type="spellEnd"/>
      <w:r w:rsidRPr="003D62BD">
        <w:rPr>
          <w:sz w:val="28"/>
          <w:lang w:val="uk-UA"/>
          <w:rPrChange w:id="197" w:author="Ruslan Yermolenko" w:date="2020-05-03T18:37:00Z">
            <w:rPr>
              <w:sz w:val="28"/>
              <w:lang w:val="ru-RU"/>
            </w:rPr>
          </w:rPrChange>
        </w:rPr>
        <w:t xml:space="preserve"> пар </w:t>
      </w:r>
      <w:r w:rsidRPr="003D62BD">
        <w:rPr>
          <w:sz w:val="28"/>
          <w:lang w:val="uk-UA"/>
          <w:rPrChange w:id="198" w:author="Ruslan Yermolenko" w:date="2020-05-03T18:37:00Z">
            <w:rPr>
              <w:sz w:val="28"/>
            </w:rPr>
          </w:rPrChange>
        </w:rPr>
        <w:t>(</w:t>
      </w:r>
      <w:r>
        <w:rPr>
          <w:sz w:val="28"/>
        </w:rPr>
        <w:t>G</w:t>
      </w:r>
      <w:r w:rsidRPr="003D62BD">
        <w:rPr>
          <w:sz w:val="28"/>
          <w:lang w:val="uk-UA"/>
          <w:rPrChange w:id="199" w:author="Ruslan Yermolenko" w:date="2020-05-03T18:37:00Z">
            <w:rPr>
              <w:sz w:val="28"/>
            </w:rPr>
          </w:rPrChange>
        </w:rPr>
        <w:t>4</w:t>
      </w:r>
      <w:proofErr w:type="spellStart"/>
      <w:r>
        <w:rPr>
          <w:sz w:val="28"/>
        </w:rPr>
        <w:t>GammaConversationToMuons</w:t>
      </w:r>
      <w:proofErr w:type="spellEnd"/>
      <w:r w:rsidRPr="003D62BD">
        <w:rPr>
          <w:sz w:val="28"/>
          <w:lang w:val="uk-UA"/>
          <w:rPrChange w:id="200" w:author="Ruslan Yermolenko" w:date="2020-05-03T18:37:00Z">
            <w:rPr>
              <w:sz w:val="28"/>
            </w:rPr>
          </w:rPrChange>
        </w:rPr>
        <w:t>)</w:t>
      </w:r>
      <w:r>
        <w:rPr>
          <w:sz w:val="28"/>
          <w:lang w:val="uk-UA"/>
        </w:rPr>
        <w:t xml:space="preserve">, </w:t>
      </w:r>
      <w:proofErr w:type="spellStart"/>
      <w:r>
        <w:rPr>
          <w:sz w:val="28"/>
          <w:lang w:val="uk-UA"/>
        </w:rPr>
        <w:t>комптонівське</w:t>
      </w:r>
      <w:proofErr w:type="spellEnd"/>
      <w:r>
        <w:rPr>
          <w:sz w:val="28"/>
          <w:lang w:val="uk-UA"/>
        </w:rPr>
        <w:t xml:space="preserve"> розсіяння лінійно поляризованих гамма – квантів </w:t>
      </w:r>
      <w:r w:rsidRPr="003D62BD">
        <w:rPr>
          <w:sz w:val="28"/>
          <w:lang w:val="uk-UA"/>
          <w:rPrChange w:id="201" w:author="Ruslan Yermolenko" w:date="2020-05-03T18:37:00Z">
            <w:rPr>
              <w:sz w:val="28"/>
            </w:rPr>
          </w:rPrChange>
        </w:rPr>
        <w:t>(</w:t>
      </w:r>
      <w:r>
        <w:rPr>
          <w:sz w:val="28"/>
        </w:rPr>
        <w:t>G</w:t>
      </w:r>
      <w:r w:rsidRPr="003D62BD">
        <w:rPr>
          <w:sz w:val="28"/>
          <w:lang w:val="uk-UA"/>
          <w:rPrChange w:id="202" w:author="Ruslan Yermolenko" w:date="2020-05-03T18:37:00Z">
            <w:rPr>
              <w:sz w:val="28"/>
            </w:rPr>
          </w:rPrChange>
        </w:rPr>
        <w:t>4</w:t>
      </w:r>
      <w:proofErr w:type="spellStart"/>
      <w:r>
        <w:rPr>
          <w:sz w:val="28"/>
        </w:rPr>
        <w:t>PolarizedComton</w:t>
      </w:r>
      <w:proofErr w:type="spellEnd"/>
      <w:r w:rsidRPr="003D62BD">
        <w:rPr>
          <w:sz w:val="28"/>
          <w:lang w:val="uk-UA"/>
          <w:rPrChange w:id="203" w:author="Ruslan Yermolenko" w:date="2020-05-03T18:37:00Z">
            <w:rPr>
              <w:sz w:val="28"/>
            </w:rPr>
          </w:rPrChange>
        </w:rPr>
        <w:t>)</w:t>
      </w:r>
      <w:r>
        <w:rPr>
          <w:sz w:val="28"/>
          <w:lang w:val="uk-UA"/>
        </w:rPr>
        <w:t xml:space="preserve">, </w:t>
      </w:r>
      <w:proofErr w:type="spellStart"/>
      <w:r>
        <w:rPr>
          <w:sz w:val="28"/>
          <w:lang w:val="uk-UA"/>
        </w:rPr>
        <w:t>релеєвське</w:t>
      </w:r>
      <w:proofErr w:type="spellEnd"/>
      <w:r>
        <w:rPr>
          <w:sz w:val="28"/>
          <w:lang w:val="uk-UA"/>
        </w:rPr>
        <w:t xml:space="preserve"> розсіяння.</w:t>
      </w:r>
    </w:p>
    <w:p w14:paraId="3B43299C" w14:textId="77777777" w:rsidR="00C61CAC" w:rsidRDefault="00C61CAC" w:rsidP="000D42DD">
      <w:pPr>
        <w:pStyle w:val="ListParagraph"/>
        <w:numPr>
          <w:ilvl w:val="0"/>
          <w:numId w:val="15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Процеси, загальні для всіх заряджених частинок: багаторазове розсіяння </w:t>
      </w:r>
      <w:r w:rsidRPr="003D62BD">
        <w:rPr>
          <w:sz w:val="28"/>
          <w:lang w:val="uk-UA"/>
          <w:rPrChange w:id="204" w:author="Ruslan Yermolenko" w:date="2020-05-03T18:37:00Z">
            <w:rPr>
              <w:sz w:val="28"/>
              <w:lang w:val="ru-RU"/>
            </w:rPr>
          </w:rPrChange>
        </w:rPr>
        <w:t>(</w:t>
      </w:r>
      <w:r>
        <w:rPr>
          <w:sz w:val="28"/>
          <w:lang w:val="ru-RU"/>
        </w:rPr>
        <w:t>G</w:t>
      </w:r>
      <w:r w:rsidRPr="003D62BD">
        <w:rPr>
          <w:sz w:val="28"/>
          <w:lang w:val="uk-UA"/>
          <w:rPrChange w:id="205" w:author="Ruslan Yermolenko" w:date="2020-05-03T18:37:00Z">
            <w:rPr>
              <w:sz w:val="28"/>
              <w:lang w:val="ru-RU"/>
            </w:rPr>
          </w:rPrChange>
        </w:rPr>
        <w:t>4</w:t>
      </w:r>
      <w:proofErr w:type="spellStart"/>
      <w:r>
        <w:rPr>
          <w:sz w:val="28"/>
          <w:lang w:val="ru-RU"/>
        </w:rPr>
        <w:t>MultipleScaterring</w:t>
      </w:r>
      <w:proofErr w:type="spellEnd"/>
      <w:r>
        <w:rPr>
          <w:sz w:val="28"/>
          <w:lang w:val="uk-UA"/>
        </w:rPr>
        <w:t xml:space="preserve">), перехідні випромінювання </w:t>
      </w:r>
      <w:r w:rsidRPr="003D62BD">
        <w:rPr>
          <w:sz w:val="28"/>
          <w:lang w:val="uk-UA"/>
          <w:rPrChange w:id="206" w:author="Ruslan Yermolenko" w:date="2020-05-03T18:37:00Z">
            <w:rPr>
              <w:sz w:val="28"/>
            </w:rPr>
          </w:rPrChange>
        </w:rPr>
        <w:t>(</w:t>
      </w:r>
      <w:r>
        <w:rPr>
          <w:sz w:val="28"/>
        </w:rPr>
        <w:t>G</w:t>
      </w:r>
      <w:r w:rsidRPr="003D62BD">
        <w:rPr>
          <w:sz w:val="28"/>
          <w:lang w:val="uk-UA"/>
          <w:rPrChange w:id="207" w:author="Ruslan Yermolenko" w:date="2020-05-03T18:37:00Z">
            <w:rPr>
              <w:sz w:val="28"/>
            </w:rPr>
          </w:rPrChange>
        </w:rPr>
        <w:t>4</w:t>
      </w:r>
      <w:proofErr w:type="spellStart"/>
      <w:r>
        <w:rPr>
          <w:sz w:val="28"/>
        </w:rPr>
        <w:t>TransitionRadiation</w:t>
      </w:r>
      <w:proofErr w:type="spellEnd"/>
      <w:r w:rsidRPr="003D62BD">
        <w:rPr>
          <w:sz w:val="28"/>
          <w:lang w:val="uk-UA"/>
          <w:rPrChange w:id="208" w:author="Ruslan Yermolenko" w:date="2020-05-03T18:37:00Z">
            <w:rPr>
              <w:sz w:val="28"/>
            </w:rPr>
          </w:rPrChange>
        </w:rPr>
        <w:t>)</w:t>
      </w:r>
      <w:r>
        <w:rPr>
          <w:sz w:val="28"/>
          <w:lang w:val="uk-UA"/>
        </w:rPr>
        <w:t>, сцинтиляційний ефект</w:t>
      </w:r>
      <w:r w:rsidR="00260D6F" w:rsidRPr="003D62BD">
        <w:rPr>
          <w:sz w:val="28"/>
          <w:lang w:val="uk-UA"/>
          <w:rPrChange w:id="209" w:author="Ruslan Yermolenko" w:date="2020-05-03T18:37:00Z">
            <w:rPr>
              <w:sz w:val="28"/>
            </w:rPr>
          </w:rPrChange>
        </w:rPr>
        <w:t xml:space="preserve"> (</w:t>
      </w:r>
      <w:r w:rsidR="00260D6F">
        <w:rPr>
          <w:sz w:val="28"/>
        </w:rPr>
        <w:t>G</w:t>
      </w:r>
      <w:r w:rsidR="00260D6F" w:rsidRPr="003D62BD">
        <w:rPr>
          <w:sz w:val="28"/>
          <w:lang w:val="uk-UA"/>
          <w:rPrChange w:id="210" w:author="Ruslan Yermolenko" w:date="2020-05-03T18:37:00Z">
            <w:rPr>
              <w:sz w:val="28"/>
            </w:rPr>
          </w:rPrChange>
        </w:rPr>
        <w:t>4</w:t>
      </w:r>
      <w:r w:rsidR="00260D6F">
        <w:rPr>
          <w:sz w:val="28"/>
        </w:rPr>
        <w:t>Scintillation</w:t>
      </w:r>
      <w:r w:rsidR="00260D6F" w:rsidRPr="003D62BD">
        <w:rPr>
          <w:sz w:val="28"/>
          <w:lang w:val="uk-UA"/>
          <w:rPrChange w:id="211" w:author="Ruslan Yermolenko" w:date="2020-05-03T18:37:00Z">
            <w:rPr>
              <w:sz w:val="28"/>
            </w:rPr>
          </w:rPrChange>
        </w:rPr>
        <w:t>)</w:t>
      </w:r>
      <w:r w:rsidR="00260D6F">
        <w:rPr>
          <w:sz w:val="28"/>
          <w:lang w:val="uk-UA"/>
        </w:rPr>
        <w:t xml:space="preserve">, ефект </w:t>
      </w:r>
      <w:r w:rsidR="00260D6F">
        <w:rPr>
          <w:sz w:val="28"/>
          <w:lang w:val="uk-UA"/>
        </w:rPr>
        <w:lastRenderedPageBreak/>
        <w:t xml:space="preserve">Черенкова </w:t>
      </w:r>
      <w:r w:rsidR="00260D6F" w:rsidRPr="003D62BD">
        <w:rPr>
          <w:sz w:val="28"/>
          <w:lang w:val="uk-UA"/>
          <w:rPrChange w:id="212" w:author="Ruslan Yermolenko" w:date="2020-05-03T18:37:00Z">
            <w:rPr>
              <w:sz w:val="28"/>
            </w:rPr>
          </w:rPrChange>
        </w:rPr>
        <w:t>(</w:t>
      </w:r>
      <w:r w:rsidR="00260D6F">
        <w:rPr>
          <w:sz w:val="28"/>
        </w:rPr>
        <w:t>G</w:t>
      </w:r>
      <w:r w:rsidR="00260D6F" w:rsidRPr="003D62BD">
        <w:rPr>
          <w:sz w:val="28"/>
          <w:lang w:val="uk-UA"/>
          <w:rPrChange w:id="213" w:author="Ruslan Yermolenko" w:date="2020-05-03T18:37:00Z">
            <w:rPr>
              <w:sz w:val="28"/>
            </w:rPr>
          </w:rPrChange>
        </w:rPr>
        <w:t>4</w:t>
      </w:r>
      <w:r w:rsidR="00260D6F">
        <w:rPr>
          <w:sz w:val="28"/>
        </w:rPr>
        <w:t>Cerenkov</w:t>
      </w:r>
      <w:r w:rsidR="00260D6F" w:rsidRPr="003D62BD">
        <w:rPr>
          <w:sz w:val="28"/>
          <w:lang w:val="uk-UA"/>
          <w:rPrChange w:id="214" w:author="Ruslan Yermolenko" w:date="2020-05-03T18:37:00Z">
            <w:rPr>
              <w:sz w:val="28"/>
            </w:rPr>
          </w:rPrChange>
        </w:rPr>
        <w:t>)</w:t>
      </w:r>
      <w:r w:rsidR="00260D6F">
        <w:rPr>
          <w:sz w:val="28"/>
          <w:lang w:val="uk-UA"/>
        </w:rPr>
        <w:t xml:space="preserve">, </w:t>
      </w:r>
      <w:proofErr w:type="spellStart"/>
      <w:r w:rsidR="00260D6F">
        <w:rPr>
          <w:sz w:val="28"/>
          <w:lang w:val="uk-UA"/>
        </w:rPr>
        <w:t>фотоабсорбаціоная</w:t>
      </w:r>
      <w:proofErr w:type="spellEnd"/>
      <w:r w:rsidR="00260D6F">
        <w:rPr>
          <w:sz w:val="28"/>
          <w:lang w:val="uk-UA"/>
        </w:rPr>
        <w:t xml:space="preserve"> іонізуюча модель </w:t>
      </w:r>
      <w:r w:rsidR="00260D6F" w:rsidRPr="003D62BD">
        <w:rPr>
          <w:sz w:val="28"/>
          <w:lang w:val="uk-UA"/>
          <w:rPrChange w:id="215" w:author="Ruslan Yermolenko" w:date="2020-05-03T18:37:00Z">
            <w:rPr>
              <w:sz w:val="28"/>
            </w:rPr>
          </w:rPrChange>
        </w:rPr>
        <w:t>(</w:t>
      </w:r>
      <w:r w:rsidR="00260D6F">
        <w:rPr>
          <w:sz w:val="28"/>
        </w:rPr>
        <w:t>G</w:t>
      </w:r>
      <w:r w:rsidR="00260D6F" w:rsidRPr="003D62BD">
        <w:rPr>
          <w:sz w:val="28"/>
          <w:lang w:val="uk-UA"/>
          <w:rPrChange w:id="216" w:author="Ruslan Yermolenko" w:date="2020-05-03T18:37:00Z">
            <w:rPr>
              <w:sz w:val="28"/>
            </w:rPr>
          </w:rPrChange>
        </w:rPr>
        <w:t>4</w:t>
      </w:r>
      <w:proofErr w:type="spellStart"/>
      <w:r w:rsidR="00260D6F">
        <w:rPr>
          <w:sz w:val="28"/>
        </w:rPr>
        <w:t>PAIModel</w:t>
      </w:r>
      <w:proofErr w:type="spellEnd"/>
      <w:r w:rsidR="00260D6F" w:rsidRPr="003D62BD">
        <w:rPr>
          <w:sz w:val="28"/>
          <w:lang w:val="uk-UA"/>
          <w:rPrChange w:id="217" w:author="Ruslan Yermolenko" w:date="2020-05-03T18:37:00Z">
            <w:rPr>
              <w:sz w:val="28"/>
            </w:rPr>
          </w:rPrChange>
        </w:rPr>
        <w:t>)</w:t>
      </w:r>
      <w:r w:rsidR="00260D6F">
        <w:rPr>
          <w:sz w:val="28"/>
          <w:lang w:val="uk-UA"/>
        </w:rPr>
        <w:t>.</w:t>
      </w:r>
    </w:p>
    <w:p w14:paraId="1AA01912" w14:textId="77777777" w:rsidR="00260D6F" w:rsidRDefault="00260D6F" w:rsidP="000D42DD">
      <w:pPr>
        <w:pStyle w:val="ListParagraph"/>
        <w:numPr>
          <w:ilvl w:val="0"/>
          <w:numId w:val="15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Процеси із участю електронів і позитронів: іонізація (</w:t>
      </w:r>
      <w:r>
        <w:rPr>
          <w:sz w:val="28"/>
        </w:rPr>
        <w:t>G</w:t>
      </w:r>
      <w:r w:rsidRPr="003D62BD">
        <w:rPr>
          <w:sz w:val="28"/>
          <w:lang w:val="uk-UA"/>
          <w:rPrChange w:id="218" w:author="Ruslan Yermolenko" w:date="2020-05-03T18:37:00Z">
            <w:rPr>
              <w:sz w:val="28"/>
            </w:rPr>
          </w:rPrChange>
        </w:rPr>
        <w:t>4</w:t>
      </w:r>
      <w:proofErr w:type="spellStart"/>
      <w:r>
        <w:rPr>
          <w:sz w:val="28"/>
        </w:rPr>
        <w:t>eIonization</w:t>
      </w:r>
      <w:proofErr w:type="spellEnd"/>
      <w:r w:rsidRPr="003D62BD">
        <w:rPr>
          <w:sz w:val="28"/>
          <w:lang w:val="uk-UA"/>
          <w:rPrChange w:id="219" w:author="Ruslan Yermolenko" w:date="2020-05-03T18:37:00Z">
            <w:rPr>
              <w:sz w:val="28"/>
            </w:rPr>
          </w:rPrChange>
        </w:rPr>
        <w:t>)</w:t>
      </w:r>
      <w:r>
        <w:rPr>
          <w:sz w:val="28"/>
          <w:lang w:val="uk-UA"/>
        </w:rPr>
        <w:t>, тормозне випромінювання (</w:t>
      </w:r>
      <w:r>
        <w:rPr>
          <w:sz w:val="28"/>
        </w:rPr>
        <w:t>G</w:t>
      </w:r>
      <w:r w:rsidRPr="003D62BD">
        <w:rPr>
          <w:sz w:val="28"/>
          <w:lang w:val="uk-UA"/>
          <w:rPrChange w:id="220" w:author="Ruslan Yermolenko" w:date="2020-05-03T18:37:00Z">
            <w:rPr>
              <w:sz w:val="28"/>
            </w:rPr>
          </w:rPrChange>
        </w:rPr>
        <w:t>4</w:t>
      </w:r>
      <w:proofErr w:type="spellStart"/>
      <w:r>
        <w:rPr>
          <w:sz w:val="28"/>
        </w:rPr>
        <w:t>eBremsstraung</w:t>
      </w:r>
      <w:proofErr w:type="spellEnd"/>
      <w:r w:rsidRPr="003D62BD">
        <w:rPr>
          <w:sz w:val="28"/>
          <w:lang w:val="uk-UA"/>
          <w:rPrChange w:id="221" w:author="Ruslan Yermolenko" w:date="2020-05-03T18:37:00Z">
            <w:rPr>
              <w:sz w:val="28"/>
            </w:rPr>
          </w:rPrChange>
        </w:rPr>
        <w:t>)</w:t>
      </w:r>
      <w:r w:rsidRPr="003D62BD">
        <w:rPr>
          <w:sz w:val="28"/>
          <w:lang w:val="uk-UA"/>
          <w:rPrChange w:id="222" w:author="Ruslan Yermolenko" w:date="2020-05-03T18:37:00Z">
            <w:rPr>
              <w:sz w:val="28"/>
              <w:lang w:val="ru-RU"/>
            </w:rPr>
          </w:rPrChange>
        </w:rPr>
        <w:t xml:space="preserve">, анігіляція  </w:t>
      </w:r>
      <w:proofErr w:type="spellStart"/>
      <w:r w:rsidRPr="003D62BD">
        <w:rPr>
          <w:sz w:val="28"/>
          <w:lang w:val="uk-UA"/>
          <w:rPrChange w:id="223" w:author="Ruslan Yermolenko" w:date="2020-05-03T18:37:00Z">
            <w:rPr>
              <w:sz w:val="28"/>
              <w:lang w:val="ru-RU"/>
            </w:rPr>
          </w:rPrChange>
        </w:rPr>
        <w:t>позитронов</w:t>
      </w:r>
      <w:proofErr w:type="spellEnd"/>
      <w:r w:rsidRPr="003D62BD">
        <w:rPr>
          <w:sz w:val="28"/>
          <w:lang w:val="uk-UA"/>
          <w:rPrChange w:id="224" w:author="Ruslan Yermolenko" w:date="2020-05-03T18:37:00Z">
            <w:rPr>
              <w:sz w:val="28"/>
              <w:lang w:val="ru-RU"/>
            </w:rPr>
          </w:rPrChange>
        </w:rPr>
        <w:t xml:space="preserve"> в гамма – квант</w:t>
      </w:r>
      <w:r>
        <w:rPr>
          <w:sz w:val="28"/>
          <w:lang w:val="uk-UA"/>
        </w:rPr>
        <w:t>и</w:t>
      </w:r>
      <w:r w:rsidRPr="003D62BD">
        <w:rPr>
          <w:sz w:val="28"/>
          <w:lang w:val="uk-UA"/>
          <w:rPrChange w:id="225" w:author="Ruslan Yermolenko" w:date="2020-05-03T18:37:00Z">
            <w:rPr>
              <w:sz w:val="28"/>
              <w:lang w:val="ru-RU"/>
            </w:rPr>
          </w:rPrChange>
        </w:rPr>
        <w:t xml:space="preserve"> </w:t>
      </w:r>
      <w:r w:rsidRPr="003D62BD">
        <w:rPr>
          <w:sz w:val="28"/>
          <w:lang w:val="uk-UA"/>
          <w:rPrChange w:id="226" w:author="Ruslan Yermolenko" w:date="2020-05-03T18:37:00Z">
            <w:rPr>
              <w:sz w:val="28"/>
            </w:rPr>
          </w:rPrChange>
        </w:rPr>
        <w:t>(</w:t>
      </w:r>
      <w:r>
        <w:rPr>
          <w:sz w:val="28"/>
        </w:rPr>
        <w:t>G</w:t>
      </w:r>
      <w:r w:rsidRPr="003D62BD">
        <w:rPr>
          <w:sz w:val="28"/>
          <w:lang w:val="uk-UA"/>
          <w:rPrChange w:id="227" w:author="Ruslan Yermolenko" w:date="2020-05-03T18:37:00Z">
            <w:rPr>
              <w:sz w:val="28"/>
            </w:rPr>
          </w:rPrChange>
        </w:rPr>
        <w:t>4</w:t>
      </w:r>
      <w:proofErr w:type="spellStart"/>
      <w:r>
        <w:rPr>
          <w:sz w:val="28"/>
        </w:rPr>
        <w:t>eplusAnnihilation</w:t>
      </w:r>
      <w:proofErr w:type="spellEnd"/>
      <w:r w:rsidRPr="003D62BD">
        <w:rPr>
          <w:sz w:val="28"/>
          <w:lang w:val="uk-UA"/>
          <w:rPrChange w:id="228" w:author="Ruslan Yermolenko" w:date="2020-05-03T18:37:00Z">
            <w:rPr>
              <w:sz w:val="28"/>
            </w:rPr>
          </w:rPrChange>
        </w:rPr>
        <w:t>)</w:t>
      </w:r>
      <w:r w:rsidRPr="003D62BD">
        <w:rPr>
          <w:sz w:val="28"/>
          <w:lang w:val="uk-UA"/>
          <w:rPrChange w:id="229" w:author="Ruslan Yermolenko" w:date="2020-05-03T18:37:00Z">
            <w:rPr>
              <w:sz w:val="28"/>
              <w:lang w:val="ru-RU"/>
            </w:rPr>
          </w:rPrChange>
        </w:rPr>
        <w:t>, ан</w:t>
      </w:r>
      <w:r>
        <w:rPr>
          <w:sz w:val="28"/>
          <w:lang w:val="uk-UA"/>
        </w:rPr>
        <w:t xml:space="preserve">ігіляція в мюони </w:t>
      </w:r>
      <w:r w:rsidRPr="003D62BD">
        <w:rPr>
          <w:sz w:val="28"/>
          <w:lang w:val="uk-UA"/>
          <w:rPrChange w:id="230" w:author="Ruslan Yermolenko" w:date="2020-05-03T18:37:00Z">
            <w:rPr>
              <w:sz w:val="28"/>
            </w:rPr>
          </w:rPrChange>
        </w:rPr>
        <w:t>(</w:t>
      </w:r>
      <w:r>
        <w:rPr>
          <w:sz w:val="28"/>
        </w:rPr>
        <w:t>G</w:t>
      </w:r>
      <w:r w:rsidRPr="003D62BD">
        <w:rPr>
          <w:sz w:val="28"/>
          <w:lang w:val="uk-UA"/>
          <w:rPrChange w:id="231" w:author="Ruslan Yermolenko" w:date="2020-05-03T18:37:00Z">
            <w:rPr>
              <w:sz w:val="28"/>
            </w:rPr>
          </w:rPrChange>
        </w:rPr>
        <w:t>4</w:t>
      </w:r>
      <w:proofErr w:type="spellStart"/>
      <w:r>
        <w:rPr>
          <w:sz w:val="28"/>
        </w:rPr>
        <w:t>eplusAnnihiToMuPair</w:t>
      </w:r>
      <w:proofErr w:type="spellEnd"/>
      <w:r w:rsidRPr="003D62BD">
        <w:rPr>
          <w:sz w:val="28"/>
          <w:lang w:val="uk-UA"/>
          <w:rPrChange w:id="232" w:author="Ruslan Yermolenko" w:date="2020-05-03T18:37:00Z">
            <w:rPr>
              <w:sz w:val="28"/>
            </w:rPr>
          </w:rPrChange>
        </w:rPr>
        <w:t>)</w:t>
      </w:r>
      <w:r>
        <w:rPr>
          <w:sz w:val="28"/>
          <w:lang w:val="uk-UA"/>
        </w:rPr>
        <w:t xml:space="preserve">, синхротроне випромінювання </w:t>
      </w:r>
      <w:r w:rsidRPr="003D62BD">
        <w:rPr>
          <w:sz w:val="28"/>
          <w:lang w:val="uk-UA"/>
          <w:rPrChange w:id="233" w:author="Ruslan Yermolenko" w:date="2020-05-03T18:37:00Z">
            <w:rPr>
              <w:sz w:val="28"/>
            </w:rPr>
          </w:rPrChange>
        </w:rPr>
        <w:t>(</w:t>
      </w:r>
      <w:r>
        <w:rPr>
          <w:sz w:val="28"/>
        </w:rPr>
        <w:t>G</w:t>
      </w:r>
      <w:r w:rsidRPr="003D62BD">
        <w:rPr>
          <w:sz w:val="28"/>
          <w:lang w:val="uk-UA"/>
          <w:rPrChange w:id="234" w:author="Ruslan Yermolenko" w:date="2020-05-03T18:37:00Z">
            <w:rPr>
              <w:sz w:val="28"/>
            </w:rPr>
          </w:rPrChange>
        </w:rPr>
        <w:t>4</w:t>
      </w:r>
      <w:proofErr w:type="spellStart"/>
      <w:r>
        <w:rPr>
          <w:sz w:val="28"/>
        </w:rPr>
        <w:t>SynchrotronRadiation</w:t>
      </w:r>
      <w:proofErr w:type="spellEnd"/>
      <w:r w:rsidRPr="003D62BD">
        <w:rPr>
          <w:sz w:val="28"/>
          <w:lang w:val="uk-UA"/>
          <w:rPrChange w:id="235" w:author="Ruslan Yermolenko" w:date="2020-05-03T18:37:00Z">
            <w:rPr>
              <w:sz w:val="28"/>
            </w:rPr>
          </w:rPrChange>
        </w:rPr>
        <w:t>)</w:t>
      </w:r>
      <w:r>
        <w:rPr>
          <w:sz w:val="28"/>
          <w:lang w:val="uk-UA"/>
        </w:rPr>
        <w:t>.</w:t>
      </w:r>
    </w:p>
    <w:p w14:paraId="0AEE8163" w14:textId="77777777" w:rsidR="00260D6F" w:rsidRDefault="00260D6F" w:rsidP="000D42DD">
      <w:pPr>
        <w:pStyle w:val="ListParagraph"/>
        <w:numPr>
          <w:ilvl w:val="0"/>
          <w:numId w:val="15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Процеси з участю мюонів: іонізація</w:t>
      </w:r>
      <w:r w:rsidRPr="003D62BD">
        <w:rPr>
          <w:sz w:val="28"/>
          <w:lang w:val="uk-UA"/>
          <w:rPrChange w:id="236" w:author="Ruslan Yermolenko" w:date="2020-05-03T18:37:00Z">
            <w:rPr>
              <w:sz w:val="28"/>
              <w:lang w:val="ru-RU"/>
            </w:rPr>
          </w:rPrChange>
        </w:rPr>
        <w:t xml:space="preserve"> </w:t>
      </w:r>
      <w:r w:rsidRPr="003D62BD">
        <w:rPr>
          <w:sz w:val="28"/>
          <w:lang w:val="uk-UA"/>
          <w:rPrChange w:id="237" w:author="Ruslan Yermolenko" w:date="2020-05-03T18:37:00Z">
            <w:rPr>
              <w:sz w:val="28"/>
            </w:rPr>
          </w:rPrChange>
        </w:rPr>
        <w:t>(</w:t>
      </w:r>
      <w:r>
        <w:rPr>
          <w:sz w:val="28"/>
        </w:rPr>
        <w:t>G</w:t>
      </w:r>
      <w:r w:rsidRPr="003D62BD">
        <w:rPr>
          <w:sz w:val="28"/>
          <w:lang w:val="uk-UA"/>
          <w:rPrChange w:id="238" w:author="Ruslan Yermolenko" w:date="2020-05-03T18:37:00Z">
            <w:rPr>
              <w:sz w:val="28"/>
            </w:rPr>
          </w:rPrChange>
        </w:rPr>
        <w:t>4</w:t>
      </w:r>
      <w:proofErr w:type="spellStart"/>
      <w:r>
        <w:rPr>
          <w:sz w:val="28"/>
        </w:rPr>
        <w:t>MuIonization</w:t>
      </w:r>
      <w:proofErr w:type="spellEnd"/>
      <w:r w:rsidRPr="003D62BD">
        <w:rPr>
          <w:sz w:val="28"/>
          <w:lang w:val="uk-UA"/>
          <w:rPrChange w:id="239" w:author="Ruslan Yermolenko" w:date="2020-05-03T18:37:00Z">
            <w:rPr>
              <w:sz w:val="28"/>
            </w:rPr>
          </w:rPrChange>
        </w:rPr>
        <w:t>)</w:t>
      </w:r>
      <w:r>
        <w:rPr>
          <w:sz w:val="28"/>
          <w:lang w:val="uk-UA"/>
        </w:rPr>
        <w:t>, тормозне випромінювання (</w:t>
      </w:r>
      <w:r>
        <w:rPr>
          <w:sz w:val="28"/>
        </w:rPr>
        <w:t>G</w:t>
      </w:r>
      <w:r w:rsidRPr="003D62BD">
        <w:rPr>
          <w:sz w:val="28"/>
          <w:lang w:val="uk-UA"/>
          <w:rPrChange w:id="240" w:author="Ruslan Yermolenko" w:date="2020-05-03T18:37:00Z">
            <w:rPr>
              <w:sz w:val="28"/>
            </w:rPr>
          </w:rPrChange>
        </w:rPr>
        <w:t>4</w:t>
      </w:r>
      <w:proofErr w:type="spellStart"/>
      <w:r>
        <w:rPr>
          <w:sz w:val="28"/>
        </w:rPr>
        <w:t>MuBremsstraung</w:t>
      </w:r>
      <w:proofErr w:type="spellEnd"/>
      <w:r w:rsidRPr="003D62BD">
        <w:rPr>
          <w:sz w:val="28"/>
          <w:lang w:val="uk-UA"/>
          <w:rPrChange w:id="241" w:author="Ruslan Yermolenko" w:date="2020-05-03T18:37:00Z">
            <w:rPr>
              <w:sz w:val="28"/>
            </w:rPr>
          </w:rPrChange>
        </w:rPr>
        <w:t>)</w:t>
      </w:r>
      <w:r>
        <w:rPr>
          <w:sz w:val="28"/>
          <w:lang w:val="uk-UA"/>
        </w:rPr>
        <w:t>, мюоні фотоядерні взаємодії, утворення електрон – позитронних пар (</w:t>
      </w:r>
      <w:r>
        <w:rPr>
          <w:sz w:val="28"/>
        </w:rPr>
        <w:t>G</w:t>
      </w:r>
      <w:r w:rsidRPr="003D62BD">
        <w:rPr>
          <w:sz w:val="28"/>
          <w:lang w:val="uk-UA"/>
          <w:rPrChange w:id="242" w:author="Ruslan Yermolenko" w:date="2020-05-03T18:37:00Z">
            <w:rPr>
              <w:sz w:val="28"/>
            </w:rPr>
          </w:rPrChange>
        </w:rPr>
        <w:t>4</w:t>
      </w:r>
      <w:proofErr w:type="spellStart"/>
      <w:r>
        <w:rPr>
          <w:sz w:val="28"/>
        </w:rPr>
        <w:t>MuPairProduction</w:t>
      </w:r>
      <w:proofErr w:type="spellEnd"/>
      <w:r w:rsidRPr="003D62BD">
        <w:rPr>
          <w:sz w:val="28"/>
          <w:lang w:val="uk-UA"/>
          <w:rPrChange w:id="243" w:author="Ruslan Yermolenko" w:date="2020-05-03T18:37:00Z">
            <w:rPr>
              <w:sz w:val="28"/>
            </w:rPr>
          </w:rPrChange>
        </w:rPr>
        <w:t>)</w:t>
      </w:r>
      <w:r>
        <w:rPr>
          <w:sz w:val="28"/>
          <w:lang w:val="uk-UA"/>
        </w:rPr>
        <w:t>.</w:t>
      </w:r>
    </w:p>
    <w:p w14:paraId="7AE66F21" w14:textId="77777777" w:rsidR="00260D6F" w:rsidRDefault="00260D6F" w:rsidP="000D42DD">
      <w:pPr>
        <w:pStyle w:val="ListParagraph"/>
        <w:numPr>
          <w:ilvl w:val="0"/>
          <w:numId w:val="15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Процеси з участю заряджений адронів: іонізація </w:t>
      </w:r>
      <w:r w:rsidRPr="003D62BD">
        <w:rPr>
          <w:sz w:val="28"/>
          <w:lang w:val="uk-UA"/>
          <w:rPrChange w:id="244" w:author="Ruslan Yermolenko" w:date="2020-05-03T18:37:00Z">
            <w:rPr>
              <w:sz w:val="28"/>
            </w:rPr>
          </w:rPrChange>
        </w:rPr>
        <w:t>(</w:t>
      </w:r>
      <w:r>
        <w:rPr>
          <w:sz w:val="28"/>
        </w:rPr>
        <w:t>G</w:t>
      </w:r>
      <w:r w:rsidRPr="003D62BD">
        <w:rPr>
          <w:sz w:val="28"/>
          <w:lang w:val="uk-UA"/>
          <w:rPrChange w:id="245" w:author="Ruslan Yermolenko" w:date="2020-05-03T18:37:00Z">
            <w:rPr>
              <w:sz w:val="28"/>
            </w:rPr>
          </w:rPrChange>
        </w:rPr>
        <w:t>4</w:t>
      </w:r>
      <w:proofErr w:type="spellStart"/>
      <w:r>
        <w:rPr>
          <w:sz w:val="28"/>
        </w:rPr>
        <w:t>hIonisation</w:t>
      </w:r>
      <w:proofErr w:type="spellEnd"/>
      <w:r w:rsidRPr="003D62BD">
        <w:rPr>
          <w:sz w:val="28"/>
          <w:lang w:val="uk-UA"/>
          <w:rPrChange w:id="246" w:author="Ruslan Yermolenko" w:date="2020-05-03T18:37:00Z">
            <w:rPr>
              <w:sz w:val="28"/>
            </w:rPr>
          </w:rPrChange>
        </w:rPr>
        <w:t>)</w:t>
      </w:r>
      <w:r>
        <w:rPr>
          <w:sz w:val="28"/>
          <w:lang w:val="uk-UA"/>
        </w:rPr>
        <w:t>.</w:t>
      </w:r>
    </w:p>
    <w:p w14:paraId="75423FB8" w14:textId="77777777" w:rsidR="00724F46" w:rsidRDefault="005E3CE2" w:rsidP="000D42DD">
      <w:pPr>
        <w:pStyle w:val="ListParagraph"/>
        <w:numPr>
          <w:ilvl w:val="0"/>
          <w:numId w:val="14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noProof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083F37" wp14:editId="3F6DE577">
                <wp:simplePos x="0" y="0"/>
                <wp:positionH relativeFrom="column">
                  <wp:posOffset>510540</wp:posOffset>
                </wp:positionH>
                <wp:positionV relativeFrom="paragraph">
                  <wp:posOffset>6318250</wp:posOffset>
                </wp:positionV>
                <wp:extent cx="5524500" cy="635"/>
                <wp:effectExtent l="0" t="0" r="0" b="0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3071B8" w14:textId="77777777" w:rsidR="003D62BD" w:rsidRPr="005E3CE2" w:rsidRDefault="003D62BD" w:rsidP="005E3CE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 w:rsidRPr="005E3CE2">
                              <w:rPr>
                                <w:sz w:val="22"/>
                              </w:rPr>
                              <w:t xml:space="preserve">Рис. </w:t>
                            </w:r>
                            <w:r w:rsidRPr="005E3CE2">
                              <w:rPr>
                                <w:sz w:val="22"/>
                              </w:rPr>
                              <w:fldChar w:fldCharType="begin"/>
                            </w:r>
                            <w:r w:rsidRPr="005E3CE2">
                              <w:rPr>
                                <w:sz w:val="22"/>
                              </w:rPr>
                              <w:instrText xml:space="preserve"> SEQ Рис. \* ARABIC </w:instrText>
                            </w:r>
                            <w:r w:rsidRPr="005E3CE2">
                              <w:rPr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</w:rPr>
                              <w:t>2</w:t>
                            </w:r>
                            <w:r w:rsidRPr="005E3CE2">
                              <w:rPr>
                                <w:sz w:val="22"/>
                              </w:rPr>
                              <w:fldChar w:fldCharType="end"/>
                            </w:r>
                            <w:r w:rsidRPr="005E3CE2">
                              <w:rPr>
                                <w:sz w:val="22"/>
                              </w:rPr>
                              <w:t>. Схема ієрархії класів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83F37" id="Надпись 13" o:spid="_x0000_s1028" type="#_x0000_t202" style="position:absolute;left:0;text-align:left;margin-left:40.2pt;margin-top:497.5pt;width:43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" stroked="f">
                <v:textbox style="mso-fit-shape-to-text:t" inset="0,0,0,0">
                  <w:txbxContent>
                    <w:p w14:paraId="373071B8" w14:textId="77777777" w:rsidR="003D62BD" w:rsidRPr="005E3CE2" w:rsidRDefault="003D62BD" w:rsidP="005E3CE2">
                      <w:pPr>
                        <w:pStyle w:val="Caption"/>
                        <w:jc w:val="center"/>
                        <w:rPr>
                          <w:noProof/>
                          <w:sz w:val="22"/>
                        </w:rPr>
                      </w:pPr>
                      <w:r w:rsidRPr="005E3CE2">
                        <w:rPr>
                          <w:sz w:val="22"/>
                        </w:rPr>
                        <w:t xml:space="preserve">Рис. </w:t>
                      </w:r>
                      <w:r w:rsidRPr="005E3CE2">
                        <w:rPr>
                          <w:sz w:val="22"/>
                        </w:rPr>
                        <w:fldChar w:fldCharType="begin"/>
                      </w:r>
                      <w:r w:rsidRPr="005E3CE2">
                        <w:rPr>
                          <w:sz w:val="22"/>
                        </w:rPr>
                        <w:instrText xml:space="preserve"> SEQ Рис. \* ARABIC </w:instrText>
                      </w:r>
                      <w:r w:rsidRPr="005E3CE2">
                        <w:rPr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sz w:val="22"/>
                        </w:rPr>
                        <w:t>2</w:t>
                      </w:r>
                      <w:r w:rsidRPr="005E3CE2">
                        <w:rPr>
                          <w:sz w:val="22"/>
                        </w:rPr>
                        <w:fldChar w:fldCharType="end"/>
                      </w:r>
                      <w:r w:rsidRPr="005E3CE2">
                        <w:rPr>
                          <w:sz w:val="22"/>
                        </w:rPr>
                        <w:t>. Схема ієрархії класів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53C84">
        <w:rPr>
          <w:noProof/>
          <w:lang w:val="uk-UA" w:eastAsia="uk-UA"/>
        </w:rPr>
        <w:drawing>
          <wp:anchor distT="0" distB="0" distL="114300" distR="114300" simplePos="0" relativeHeight="251662336" behindDoc="0" locked="0" layoutInCell="1" allowOverlap="1" wp14:anchorId="7608E0D1" wp14:editId="4DA5A2EB">
            <wp:simplePos x="0" y="0"/>
            <wp:positionH relativeFrom="column">
              <wp:posOffset>510540</wp:posOffset>
            </wp:positionH>
            <wp:positionV relativeFrom="paragraph">
              <wp:posOffset>1212850</wp:posOffset>
            </wp:positionV>
            <wp:extent cx="5524500" cy="504825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0D6F">
        <w:rPr>
          <w:sz w:val="28"/>
          <w:lang w:val="uk-UA"/>
        </w:rPr>
        <w:t xml:space="preserve">Процеси з участю адронів, сильне взаємодія (лептон – адроні взаємодії, перерізи фотоядерних і </w:t>
      </w:r>
      <w:proofErr w:type="spellStart"/>
      <w:r w:rsidR="00260D6F">
        <w:rPr>
          <w:sz w:val="28"/>
          <w:lang w:val="uk-UA"/>
        </w:rPr>
        <w:t>електро</w:t>
      </w:r>
      <w:proofErr w:type="spellEnd"/>
      <w:r w:rsidR="00E3198F">
        <w:rPr>
          <w:sz w:val="28"/>
          <w:lang w:val="uk-UA"/>
        </w:rPr>
        <w:t xml:space="preserve"> </w:t>
      </w:r>
      <w:r w:rsidR="00260D6F">
        <w:rPr>
          <w:sz w:val="28"/>
          <w:lang w:val="uk-UA"/>
        </w:rPr>
        <w:t xml:space="preserve">ядерних </w:t>
      </w:r>
      <w:r w:rsidR="00724F46">
        <w:rPr>
          <w:sz w:val="28"/>
          <w:lang w:val="uk-UA"/>
        </w:rPr>
        <w:t xml:space="preserve">реакцій, когерентне пружне розсіяння, взаємодія гальмуючих частинок), а також багато вузько спеціалізованих моделей специфічний фізичний процесів </w:t>
      </w:r>
      <w:r w:rsidR="00724F46" w:rsidRPr="003D62BD">
        <w:rPr>
          <w:sz w:val="28"/>
          <w:lang w:val="uk-UA"/>
          <w:rPrChange w:id="247" w:author="Ruslan Yermolenko" w:date="2020-05-03T18:37:00Z">
            <w:rPr>
              <w:sz w:val="28"/>
            </w:rPr>
          </w:rPrChange>
        </w:rPr>
        <w:t>[15]</w:t>
      </w:r>
      <w:r w:rsidR="00724F46">
        <w:rPr>
          <w:sz w:val="28"/>
          <w:lang w:val="uk-UA"/>
        </w:rPr>
        <w:t>.</w:t>
      </w:r>
    </w:p>
    <w:p w14:paraId="09936411" w14:textId="77777777" w:rsidR="00260D6F" w:rsidRDefault="00724F46" w:rsidP="000D42DD">
      <w:p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Компіляція програм, написаних за допомогою </w:t>
      </w:r>
      <w:proofErr w:type="spellStart"/>
      <w:r>
        <w:rPr>
          <w:sz w:val="28"/>
        </w:rPr>
        <w:t>Geant</w:t>
      </w:r>
      <w:proofErr w:type="spellEnd"/>
      <w:r w:rsidRPr="003D62BD">
        <w:rPr>
          <w:sz w:val="28"/>
          <w:lang w:val="ru-RU"/>
          <w:rPrChange w:id="248" w:author="Ruslan Yermolenko" w:date="2020-05-03T18:37:00Z">
            <w:rPr>
              <w:sz w:val="28"/>
            </w:rPr>
          </w:rPrChange>
        </w:rPr>
        <w:t>4</w:t>
      </w:r>
      <w:r>
        <w:rPr>
          <w:sz w:val="28"/>
          <w:lang w:val="uk-UA"/>
        </w:rPr>
        <w:t>, відбувається за наступним сценарієм: на першому етапі описується геометрія системи, розраховуються перерізи взаємодії всіх використаних частинок, зі всіма використаними матеріалами, потім слідує запуск певного числа частинок заданим користувачем – створення треку</w:t>
      </w:r>
      <w:r w:rsidRPr="003D62BD">
        <w:rPr>
          <w:sz w:val="28"/>
          <w:lang w:val="ru-RU"/>
          <w:rPrChange w:id="249" w:author="Ruslan Yermolenko" w:date="2020-05-03T18:37:00Z">
            <w:rPr>
              <w:sz w:val="28"/>
            </w:rPr>
          </w:rPrChange>
        </w:rPr>
        <w:t xml:space="preserve"> [15]</w:t>
      </w:r>
      <w:r>
        <w:rPr>
          <w:sz w:val="28"/>
          <w:lang w:val="uk-UA"/>
        </w:rPr>
        <w:t xml:space="preserve">. При цьому, прольот частинки розбивається на події. По розрахованій таблиці перерізу на кожному крокові руху відбувається вибір і реалізація одного із заданих </w:t>
      </w:r>
      <w:r>
        <w:rPr>
          <w:sz w:val="28"/>
          <w:lang w:val="uk-UA"/>
        </w:rPr>
        <w:lastRenderedPageBreak/>
        <w:t xml:space="preserve">процесів взаємодії. Частинки продовжує свій рух до повної втрати енергії, якщо програмістом не вказана зупинка частинок після якоїсь взаємодії. При утворенні в процесі моделювання вторинних частинок, дальше йде </w:t>
      </w:r>
      <w:r w:rsidR="00567A7D">
        <w:rPr>
          <w:sz w:val="28"/>
          <w:lang w:val="uk-UA"/>
        </w:rPr>
        <w:t xml:space="preserve">створення її </w:t>
      </w:r>
      <w:proofErr w:type="spellStart"/>
      <w:r w:rsidR="00567A7D">
        <w:rPr>
          <w:sz w:val="28"/>
          <w:lang w:val="uk-UA"/>
        </w:rPr>
        <w:t>трека</w:t>
      </w:r>
      <w:proofErr w:type="spellEnd"/>
      <w:r w:rsidR="00567A7D">
        <w:rPr>
          <w:sz w:val="28"/>
          <w:lang w:val="uk-UA"/>
        </w:rPr>
        <w:t xml:space="preserve"> по такому ж сценарію, а потім програма вертається до первинної частинки. На кожному із основних етапів програміст може викликати свою додаткову функцію, при цьому її буде відома вся інформація про стан і рух частинки: її кінцева і втрачена енергія, координати і багато іншого. Ця інформація використовується в подальшому для побудови </w:t>
      </w:r>
      <w:proofErr w:type="spellStart"/>
      <w:r w:rsidR="00567A7D">
        <w:rPr>
          <w:sz w:val="28"/>
          <w:lang w:val="uk-UA"/>
        </w:rPr>
        <w:t>залежностей</w:t>
      </w:r>
      <w:proofErr w:type="spellEnd"/>
      <w:r w:rsidR="00567A7D">
        <w:rPr>
          <w:sz w:val="28"/>
          <w:lang w:val="uk-UA"/>
        </w:rPr>
        <w:t xml:space="preserve">. Весь процес моделювання ділиться на </w:t>
      </w:r>
      <w:r w:rsidR="00567A7D">
        <w:rPr>
          <w:sz w:val="28"/>
        </w:rPr>
        <w:t>events</w:t>
      </w:r>
      <w:r w:rsidR="00567A7D">
        <w:rPr>
          <w:sz w:val="28"/>
          <w:lang w:val="uk-UA"/>
        </w:rPr>
        <w:t xml:space="preserve"> (події). Кожна подія </w:t>
      </w:r>
      <w:proofErr w:type="spellStart"/>
      <w:r w:rsidR="00567A7D">
        <w:rPr>
          <w:sz w:val="28"/>
          <w:lang w:val="uk-UA"/>
        </w:rPr>
        <w:t>заключається</w:t>
      </w:r>
      <w:proofErr w:type="spellEnd"/>
      <w:r w:rsidR="00567A7D">
        <w:rPr>
          <w:sz w:val="28"/>
          <w:lang w:val="uk-UA"/>
        </w:rPr>
        <w:t xml:space="preserve"> у випромінюванні первинних частинок і їх подальший рух через геометрію системи аж до повної зупинки цих частинок (і всіх утворених вторинних також). Процес руху кожної конкретної частинки від її появи до зупинки називається </w:t>
      </w:r>
      <w:r w:rsidR="00567A7D">
        <w:rPr>
          <w:sz w:val="28"/>
        </w:rPr>
        <w:t>track</w:t>
      </w:r>
      <w:r w:rsidR="00567A7D">
        <w:rPr>
          <w:sz w:val="28"/>
          <w:lang w:val="uk-UA"/>
        </w:rPr>
        <w:t xml:space="preserve"> (трек). Сукупність подій при незмінній геометрії установки називають </w:t>
      </w:r>
      <w:r w:rsidR="00567A7D">
        <w:rPr>
          <w:sz w:val="28"/>
        </w:rPr>
        <w:t>run</w:t>
      </w:r>
      <w:r w:rsidR="00567A7D" w:rsidRPr="003D62BD">
        <w:rPr>
          <w:sz w:val="28"/>
          <w:lang w:val="ru-RU"/>
          <w:rPrChange w:id="250" w:author="Ruslan Yermolenko" w:date="2020-05-03T18:37:00Z">
            <w:rPr>
              <w:sz w:val="28"/>
            </w:rPr>
          </w:rPrChange>
        </w:rPr>
        <w:t xml:space="preserve"> </w:t>
      </w:r>
      <w:r w:rsidR="00567A7D">
        <w:rPr>
          <w:sz w:val="28"/>
          <w:lang w:val="uk-UA"/>
        </w:rPr>
        <w:t xml:space="preserve">(запуск) </w:t>
      </w:r>
      <w:r w:rsidR="00567A7D" w:rsidRPr="003D62BD">
        <w:rPr>
          <w:sz w:val="28"/>
          <w:lang w:val="ru-RU"/>
          <w:rPrChange w:id="251" w:author="Ruslan Yermolenko" w:date="2020-05-03T18:37:00Z">
            <w:rPr>
              <w:sz w:val="28"/>
            </w:rPr>
          </w:rPrChange>
        </w:rPr>
        <w:t>[7]</w:t>
      </w:r>
      <w:r w:rsidR="00567A7D">
        <w:rPr>
          <w:sz w:val="28"/>
          <w:lang w:val="uk-UA"/>
        </w:rPr>
        <w:t>.</w:t>
      </w:r>
    </w:p>
    <w:p w14:paraId="76729B24" w14:textId="77777777" w:rsidR="00922E0E" w:rsidRDefault="00922E0E" w:rsidP="00710862">
      <w:pPr>
        <w:pStyle w:val="Heading1"/>
        <w:ind w:firstLine="284"/>
        <w:jc w:val="center"/>
        <w:rPr>
          <w:sz w:val="36"/>
          <w:lang w:val="uk-UA"/>
        </w:rPr>
      </w:pPr>
      <w:bookmarkStart w:id="252" w:name="_Toc37079292"/>
      <w:bookmarkStart w:id="253" w:name="_Toc37079506"/>
      <w:r w:rsidRPr="00922E0E">
        <w:rPr>
          <w:sz w:val="36"/>
          <w:lang w:val="uk-UA"/>
        </w:rPr>
        <w:t>Розділ 2. Практична частина</w:t>
      </w:r>
      <w:bookmarkEnd w:id="252"/>
      <w:bookmarkEnd w:id="253"/>
    </w:p>
    <w:p w14:paraId="25B6B269" w14:textId="77777777" w:rsidR="00922E0E" w:rsidRPr="00922E0E" w:rsidRDefault="00922E0E" w:rsidP="00710862">
      <w:pPr>
        <w:ind w:firstLine="284"/>
        <w:rPr>
          <w:lang w:val="uk-UA"/>
        </w:rPr>
      </w:pPr>
    </w:p>
    <w:p w14:paraId="6CE72335" w14:textId="77777777" w:rsidR="006D434C" w:rsidRPr="00922E0E" w:rsidRDefault="00922E0E" w:rsidP="00710862">
      <w:pPr>
        <w:pStyle w:val="Heading2"/>
        <w:ind w:firstLine="284"/>
        <w:jc w:val="right"/>
        <w:rPr>
          <w:sz w:val="32"/>
          <w:lang w:val="uk-UA"/>
        </w:rPr>
      </w:pPr>
      <w:bookmarkStart w:id="254" w:name="_Toc37079293"/>
      <w:bookmarkStart w:id="255" w:name="_Toc37079507"/>
      <w:r w:rsidRPr="00922E0E">
        <w:rPr>
          <w:sz w:val="32"/>
          <w:lang w:val="uk-UA"/>
        </w:rPr>
        <w:t>Постановка експерименту</w:t>
      </w:r>
      <w:bookmarkEnd w:id="254"/>
      <w:bookmarkEnd w:id="255"/>
    </w:p>
    <w:p w14:paraId="7A3EA9E0" w14:textId="77777777" w:rsidR="006E5882" w:rsidRDefault="00AF5799" w:rsidP="000D42DD">
      <w:p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Для проведення тестового моделювання була написана програма, яка описує наступну установку.</w:t>
      </w:r>
      <w:r w:rsidR="005E3CE2">
        <w:rPr>
          <w:sz w:val="28"/>
          <w:lang w:val="uk-UA"/>
        </w:rPr>
        <w:t xml:space="preserve"> На Рис. 3.</w:t>
      </w:r>
      <w:r w:rsidR="001C7AD9">
        <w:rPr>
          <w:sz w:val="28"/>
          <w:lang w:val="uk-UA"/>
        </w:rPr>
        <w:t xml:space="preserve"> </w:t>
      </w:r>
      <w:r w:rsidR="001C7AD9">
        <w:rPr>
          <w:sz w:val="28"/>
        </w:rPr>
        <w:t>World</w:t>
      </w:r>
      <w:r w:rsidR="005E3CE2">
        <w:rPr>
          <w:sz w:val="28"/>
          <w:lang w:val="uk-UA"/>
        </w:rPr>
        <w:t xml:space="preserve"> показано загальний простір моделювання де розміщені всі геометричні об’єкти: зелена точка – джерело нейтронів, жовтий – досліджувана (невідома) речовина, білий – складена детекторна установка. </w:t>
      </w:r>
      <w:r w:rsidR="001C7AD9">
        <w:rPr>
          <w:sz w:val="28"/>
          <w:lang w:val="uk-UA"/>
        </w:rPr>
        <w:t>Геометрію складеного детектора зображено на Рис. 4. Детекторна установка. Дана установка знаходиться всередині алюмінієвої (</w:t>
      </w:r>
      <w:r w:rsidR="001C7AD9">
        <w:rPr>
          <w:sz w:val="28"/>
        </w:rPr>
        <w:t>Al</w:t>
      </w:r>
      <w:r w:rsidR="001C7AD9" w:rsidRPr="003D62BD">
        <w:rPr>
          <w:sz w:val="28"/>
          <w:lang w:val="ru-RU"/>
          <w:rPrChange w:id="256" w:author="Ruslan Yermolenko" w:date="2020-05-03T18:37:00Z">
            <w:rPr>
              <w:sz w:val="28"/>
            </w:rPr>
          </w:rPrChange>
        </w:rPr>
        <w:t xml:space="preserve">) </w:t>
      </w:r>
      <w:r w:rsidR="001C7AD9">
        <w:rPr>
          <w:sz w:val="28"/>
          <w:lang w:val="uk-UA"/>
        </w:rPr>
        <w:t xml:space="preserve">коробки, яка заповнена всередині повітрям. Алюміній використано для зображення перешкод, які можуть бути присутні при реальний зборці. Детектор, його чутлива частина в якій відбувається сама взаємодія зображена зеленим </w:t>
      </w:r>
      <w:proofErr w:type="spellStart"/>
      <w:r w:rsidR="001C7AD9">
        <w:rPr>
          <w:sz w:val="28"/>
          <w:lang w:val="uk-UA"/>
        </w:rPr>
        <w:t>коліром</w:t>
      </w:r>
      <w:proofErr w:type="spellEnd"/>
      <w:r w:rsidR="001C7AD9">
        <w:rPr>
          <w:sz w:val="28"/>
          <w:lang w:val="uk-UA"/>
        </w:rPr>
        <w:t xml:space="preserve">.  Навколо детектора також </w:t>
      </w:r>
      <w:r w:rsidR="00FA0957">
        <w:rPr>
          <w:noProof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67E7E9" wp14:editId="3B38CDFB">
                <wp:simplePos x="0" y="0"/>
                <wp:positionH relativeFrom="column">
                  <wp:posOffset>-67310</wp:posOffset>
                </wp:positionH>
                <wp:positionV relativeFrom="page">
                  <wp:posOffset>4209415</wp:posOffset>
                </wp:positionV>
                <wp:extent cx="6422390" cy="297815"/>
                <wp:effectExtent l="0" t="0" r="0" b="6985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2390" cy="2978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DE510F" w14:textId="77777777" w:rsidR="003D62BD" w:rsidRPr="005E3CE2" w:rsidRDefault="003D62BD" w:rsidP="005E3CE2">
                            <w:pPr>
                              <w:pStyle w:val="Caption"/>
                              <w:jc w:val="center"/>
                              <w:rPr>
                                <w:noProof/>
                                <w:sz w:val="36"/>
                              </w:rPr>
                            </w:pPr>
                            <w:r w:rsidRPr="005E3CE2">
                              <w:rPr>
                                <w:sz w:val="22"/>
                              </w:rPr>
                              <w:t xml:space="preserve">Рис. </w:t>
                            </w:r>
                            <w:r w:rsidRPr="005E3CE2">
                              <w:rPr>
                                <w:sz w:val="22"/>
                              </w:rPr>
                              <w:fldChar w:fldCharType="begin"/>
                            </w:r>
                            <w:r w:rsidRPr="005E3CE2">
                              <w:rPr>
                                <w:sz w:val="22"/>
                              </w:rPr>
                              <w:instrText xml:space="preserve"> SEQ Рис. \* ARABIC </w:instrText>
                            </w:r>
                            <w:r w:rsidRPr="005E3CE2">
                              <w:rPr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</w:rPr>
                              <w:t>3</w:t>
                            </w:r>
                            <w:r w:rsidRPr="005E3CE2">
                              <w:rPr>
                                <w:sz w:val="22"/>
                              </w:rPr>
                              <w:fldChar w:fldCharType="end"/>
                            </w:r>
                            <w:r w:rsidRPr="005E3CE2">
                              <w:rPr>
                                <w:sz w:val="22"/>
                              </w:rPr>
                              <w:t>.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7E7E9" id="Надпись 14" o:spid="_x0000_s1029" type="#_x0000_t202" style="position:absolute;left:0;text-align:left;margin-left:-5.3pt;margin-top:331.45pt;width:505.7pt;height:23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" stroked="f">
                <v:textbox style="mso-fit-shape-to-text:t" inset="0,0,0,0">
                  <w:txbxContent>
                    <w:p w14:paraId="5EDE510F" w14:textId="77777777" w:rsidR="003D62BD" w:rsidRPr="005E3CE2" w:rsidRDefault="003D62BD" w:rsidP="005E3CE2">
                      <w:pPr>
                        <w:pStyle w:val="Caption"/>
                        <w:jc w:val="center"/>
                        <w:rPr>
                          <w:noProof/>
                          <w:sz w:val="36"/>
                        </w:rPr>
                      </w:pPr>
                      <w:r w:rsidRPr="005E3CE2">
                        <w:rPr>
                          <w:sz w:val="22"/>
                        </w:rPr>
                        <w:t xml:space="preserve">Рис. </w:t>
                      </w:r>
                      <w:r w:rsidRPr="005E3CE2">
                        <w:rPr>
                          <w:sz w:val="22"/>
                        </w:rPr>
                        <w:fldChar w:fldCharType="begin"/>
                      </w:r>
                      <w:r w:rsidRPr="005E3CE2">
                        <w:rPr>
                          <w:sz w:val="22"/>
                        </w:rPr>
                        <w:instrText xml:space="preserve"> SEQ Рис. \* ARABIC </w:instrText>
                      </w:r>
                      <w:r w:rsidRPr="005E3CE2">
                        <w:rPr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sz w:val="22"/>
                        </w:rPr>
                        <w:t>3</w:t>
                      </w:r>
                      <w:r w:rsidRPr="005E3CE2">
                        <w:rPr>
                          <w:sz w:val="22"/>
                        </w:rPr>
                        <w:fldChar w:fldCharType="end"/>
                      </w:r>
                      <w:r w:rsidRPr="005E3CE2">
                        <w:rPr>
                          <w:sz w:val="22"/>
                        </w:rPr>
                        <w:t>. World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FA0957" w:rsidRPr="005E3CE2">
        <w:rPr>
          <w:noProof/>
          <w:sz w:val="28"/>
          <w:lang w:val="uk-UA" w:eastAsia="uk-UA"/>
        </w:rPr>
        <w:drawing>
          <wp:anchor distT="0" distB="0" distL="114300" distR="114300" simplePos="0" relativeHeight="251667456" behindDoc="0" locked="0" layoutInCell="1" allowOverlap="1" wp14:anchorId="0D42E516" wp14:editId="5A5B3ABB">
            <wp:simplePos x="0" y="0"/>
            <wp:positionH relativeFrom="column">
              <wp:posOffset>-67310</wp:posOffset>
            </wp:positionH>
            <wp:positionV relativeFrom="page">
              <wp:posOffset>723900</wp:posOffset>
            </wp:positionV>
            <wp:extent cx="6422390" cy="3783330"/>
            <wp:effectExtent l="0" t="0" r="0" b="7620"/>
            <wp:wrapTopAndBottom/>
            <wp:docPr id="9" name="Рисунок 9" descr="D:\FILE Linux\GW\GW\2.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ILE Linux\GW\GW\2._00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390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1C7AD9">
        <w:rPr>
          <w:sz w:val="28"/>
          <w:lang w:val="uk-UA"/>
        </w:rPr>
        <w:t>змодельовано</w:t>
      </w:r>
      <w:proofErr w:type="spellEnd"/>
      <w:r w:rsidR="001C7AD9">
        <w:rPr>
          <w:sz w:val="28"/>
          <w:lang w:val="uk-UA"/>
        </w:rPr>
        <w:t xml:space="preserve"> захист для зменшення шумів, через можливість активації не тільки </w:t>
      </w:r>
      <w:r w:rsidR="00FA0957" w:rsidRPr="005E3CE2">
        <w:rPr>
          <w:noProof/>
          <w:sz w:val="28"/>
          <w:lang w:val="uk-UA" w:eastAsia="uk-UA"/>
        </w:rPr>
        <w:drawing>
          <wp:anchor distT="0" distB="0" distL="114300" distR="114300" simplePos="0" relativeHeight="251668480" behindDoc="0" locked="0" layoutInCell="1" allowOverlap="1" wp14:anchorId="78E90B8B" wp14:editId="1F6CDE1E">
            <wp:simplePos x="0" y="0"/>
            <wp:positionH relativeFrom="column">
              <wp:posOffset>-67310</wp:posOffset>
            </wp:positionH>
            <wp:positionV relativeFrom="page">
              <wp:posOffset>5172075</wp:posOffset>
            </wp:positionV>
            <wp:extent cx="6422390" cy="3783330"/>
            <wp:effectExtent l="0" t="0" r="0" b="7620"/>
            <wp:wrapTopAndBottom/>
            <wp:docPr id="10" name="Рисунок 10" descr="D:\FILE Linux\GW\GW\3.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ILE Linux\GW\GW\3._000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390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0957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91D9E0" wp14:editId="2C6029F6">
                <wp:simplePos x="0" y="0"/>
                <wp:positionH relativeFrom="column">
                  <wp:posOffset>-67310</wp:posOffset>
                </wp:positionH>
                <wp:positionV relativeFrom="page">
                  <wp:posOffset>8963025</wp:posOffset>
                </wp:positionV>
                <wp:extent cx="6422390" cy="297815"/>
                <wp:effectExtent l="0" t="0" r="0" b="6985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2390" cy="2978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5F99A9" w14:textId="77777777" w:rsidR="003D62BD" w:rsidRPr="005E3CE2" w:rsidRDefault="003D62BD" w:rsidP="005E3CE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 w:rsidRPr="005E3CE2">
                              <w:rPr>
                                <w:sz w:val="22"/>
                              </w:rPr>
                              <w:t xml:space="preserve">Рис. </w:t>
                            </w:r>
                            <w:r w:rsidRPr="005E3CE2">
                              <w:rPr>
                                <w:sz w:val="22"/>
                              </w:rPr>
                              <w:fldChar w:fldCharType="begin"/>
                            </w:r>
                            <w:r w:rsidRPr="005E3CE2">
                              <w:rPr>
                                <w:sz w:val="22"/>
                              </w:rPr>
                              <w:instrText xml:space="preserve"> SEQ Рис. \* ARABIC </w:instrText>
                            </w:r>
                            <w:r w:rsidRPr="005E3CE2">
                              <w:rPr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</w:rPr>
                              <w:t>4</w:t>
                            </w:r>
                            <w:r w:rsidRPr="005E3CE2">
                              <w:rPr>
                                <w:sz w:val="22"/>
                              </w:rPr>
                              <w:fldChar w:fldCharType="end"/>
                            </w:r>
                            <w:r w:rsidRPr="005E3CE2">
                              <w:rPr>
                                <w:sz w:val="22"/>
                              </w:rPr>
                              <w:t xml:space="preserve">. </w:t>
                            </w:r>
                            <w:r w:rsidRPr="005E3CE2">
                              <w:rPr>
                                <w:sz w:val="22"/>
                                <w:lang w:val="uk-UA"/>
                              </w:rPr>
                              <w:t>Детекторна установка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1D9E0" id="Надпись 15" o:spid="_x0000_s1030" type="#_x0000_t202" style="position:absolute;left:0;text-align:left;margin-left:-5.3pt;margin-top:705.75pt;width:505.7pt;height:23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" stroked="f">
                <v:textbox style="mso-fit-shape-to-text:t" inset="0,0,0,0">
                  <w:txbxContent>
                    <w:p w14:paraId="3A5F99A9" w14:textId="77777777" w:rsidR="003D62BD" w:rsidRPr="005E3CE2" w:rsidRDefault="003D62BD" w:rsidP="005E3CE2">
                      <w:pPr>
                        <w:pStyle w:val="Caption"/>
                        <w:jc w:val="center"/>
                        <w:rPr>
                          <w:noProof/>
                          <w:sz w:val="22"/>
                        </w:rPr>
                      </w:pPr>
                      <w:r w:rsidRPr="005E3CE2">
                        <w:rPr>
                          <w:sz w:val="22"/>
                        </w:rPr>
                        <w:t xml:space="preserve">Рис. </w:t>
                      </w:r>
                      <w:r w:rsidRPr="005E3CE2">
                        <w:rPr>
                          <w:sz w:val="22"/>
                        </w:rPr>
                        <w:fldChar w:fldCharType="begin"/>
                      </w:r>
                      <w:r w:rsidRPr="005E3CE2">
                        <w:rPr>
                          <w:sz w:val="22"/>
                        </w:rPr>
                        <w:instrText xml:space="preserve"> SEQ Рис. \* ARABIC </w:instrText>
                      </w:r>
                      <w:r w:rsidRPr="005E3CE2">
                        <w:rPr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sz w:val="22"/>
                        </w:rPr>
                        <w:t>4</w:t>
                      </w:r>
                      <w:r w:rsidRPr="005E3CE2">
                        <w:rPr>
                          <w:sz w:val="22"/>
                        </w:rPr>
                        <w:fldChar w:fldCharType="end"/>
                      </w:r>
                      <w:r w:rsidRPr="005E3CE2">
                        <w:rPr>
                          <w:sz w:val="22"/>
                        </w:rPr>
                        <w:t xml:space="preserve">. </w:t>
                      </w:r>
                      <w:r w:rsidRPr="005E3CE2">
                        <w:rPr>
                          <w:sz w:val="22"/>
                          <w:lang w:val="uk-UA"/>
                        </w:rPr>
                        <w:t>Детекторна установка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1C7AD9">
        <w:rPr>
          <w:sz w:val="28"/>
          <w:lang w:val="uk-UA"/>
        </w:rPr>
        <w:t>нашої мішені, а всього простору навкруги.</w:t>
      </w:r>
      <w:r w:rsidR="00FA0957">
        <w:rPr>
          <w:sz w:val="28"/>
          <w:lang w:val="uk-UA"/>
        </w:rPr>
        <w:t xml:space="preserve"> </w:t>
      </w:r>
      <w:r w:rsidR="006E5882">
        <w:rPr>
          <w:sz w:val="28"/>
          <w:lang w:val="uk-UA"/>
        </w:rPr>
        <w:t xml:space="preserve">Захист складається від центра відповідно: </w:t>
      </w:r>
      <w:r w:rsidR="006E5882">
        <w:rPr>
          <w:sz w:val="28"/>
          <w:lang w:val="uk-UA"/>
        </w:rPr>
        <w:lastRenderedPageBreak/>
        <w:t>червоний, оранжевий і фіолетовий – свинець (</w:t>
      </w:r>
      <w:r w:rsidR="006E5882">
        <w:rPr>
          <w:sz w:val="28"/>
        </w:rPr>
        <w:t>Pb</w:t>
      </w:r>
      <w:r w:rsidR="006E5882" w:rsidRPr="003D62BD">
        <w:rPr>
          <w:sz w:val="28"/>
          <w:lang w:val="uk-UA"/>
          <w:rPrChange w:id="257" w:author="Ruslan Yermolenko" w:date="2020-05-03T18:37:00Z">
            <w:rPr>
              <w:sz w:val="28"/>
            </w:rPr>
          </w:rPrChange>
        </w:rPr>
        <w:t>)</w:t>
      </w:r>
      <w:r w:rsidR="006E5882">
        <w:rPr>
          <w:sz w:val="28"/>
          <w:lang w:val="uk-UA"/>
        </w:rPr>
        <w:t>, кадмій</w:t>
      </w:r>
      <w:r w:rsidR="006E5882" w:rsidRPr="003D62BD">
        <w:rPr>
          <w:sz w:val="28"/>
          <w:lang w:val="uk-UA"/>
          <w:rPrChange w:id="258" w:author="Ruslan Yermolenko" w:date="2020-05-03T18:37:00Z">
            <w:rPr>
              <w:sz w:val="28"/>
            </w:rPr>
          </w:rPrChange>
        </w:rPr>
        <w:t xml:space="preserve"> </w:t>
      </w:r>
      <w:r w:rsidR="006E5882" w:rsidRPr="003D62BD">
        <w:rPr>
          <w:sz w:val="28"/>
          <w:lang w:val="uk-UA"/>
          <w:rPrChange w:id="259" w:author="Ruslan Yermolenko" w:date="2020-05-03T18:37:00Z">
            <w:rPr>
              <w:sz w:val="28"/>
              <w:lang w:val="ru-RU"/>
            </w:rPr>
          </w:rPrChange>
        </w:rPr>
        <w:t>(</w:t>
      </w:r>
      <w:proofErr w:type="spellStart"/>
      <w:r w:rsidR="006E5882">
        <w:rPr>
          <w:sz w:val="28"/>
          <w:lang w:val="ru-RU"/>
        </w:rPr>
        <w:t>Cd</w:t>
      </w:r>
      <w:proofErr w:type="spellEnd"/>
      <w:r w:rsidR="006E5882" w:rsidRPr="003D62BD">
        <w:rPr>
          <w:sz w:val="28"/>
          <w:lang w:val="uk-UA"/>
          <w:rPrChange w:id="260" w:author="Ruslan Yermolenko" w:date="2020-05-03T18:37:00Z">
            <w:rPr>
              <w:sz w:val="28"/>
              <w:lang w:val="ru-RU"/>
            </w:rPr>
          </w:rPrChange>
        </w:rPr>
        <w:t>)</w:t>
      </w:r>
      <w:r w:rsidR="006E5882">
        <w:rPr>
          <w:sz w:val="28"/>
          <w:lang w:val="uk-UA"/>
        </w:rPr>
        <w:t xml:space="preserve"> і парафін</w:t>
      </w:r>
      <w:r w:rsidR="006E5882" w:rsidRPr="003D62BD">
        <w:rPr>
          <w:sz w:val="28"/>
          <w:lang w:val="uk-UA"/>
          <w:rPrChange w:id="261" w:author="Ruslan Yermolenko" w:date="2020-05-03T18:37:00Z">
            <w:rPr>
              <w:sz w:val="28"/>
            </w:rPr>
          </w:rPrChange>
        </w:rPr>
        <w:t xml:space="preserve"> ()</w:t>
      </w:r>
      <w:r w:rsidR="006E5882">
        <w:rPr>
          <w:sz w:val="28"/>
          <w:lang w:val="uk-UA"/>
        </w:rPr>
        <w:t>.</w:t>
      </w:r>
    </w:p>
    <w:p w14:paraId="5107FFDE" w14:textId="77777777" w:rsidR="006E5882" w:rsidRDefault="006E5882" w:rsidP="000D42DD">
      <w:p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Також було змодельована подібна геометрія, але без 2 шарів захисту, як кадмій і парафін для розуміння їх впливу на спектр. </w:t>
      </w:r>
    </w:p>
    <w:p w14:paraId="3AEFCD7A" w14:textId="77777777" w:rsidR="006E5882" w:rsidRPr="006E5882" w:rsidRDefault="006E5882" w:rsidP="000D42DD">
      <w:pPr>
        <w:spacing w:line="360" w:lineRule="auto"/>
        <w:ind w:firstLine="284"/>
        <w:jc w:val="both"/>
        <w:rPr>
          <w:sz w:val="28"/>
          <w:lang w:val="uk-UA"/>
        </w:rPr>
      </w:pPr>
    </w:p>
    <w:p w14:paraId="1CAA9564" w14:textId="77777777" w:rsidR="006D434C" w:rsidRDefault="006D434C" w:rsidP="000D42DD">
      <w:pPr>
        <w:pStyle w:val="Heading2"/>
        <w:spacing w:line="360" w:lineRule="auto"/>
        <w:ind w:firstLine="284"/>
        <w:jc w:val="right"/>
        <w:rPr>
          <w:sz w:val="32"/>
          <w:lang w:val="uk-UA"/>
        </w:rPr>
      </w:pPr>
      <w:bookmarkStart w:id="262" w:name="_Toc37079294"/>
      <w:bookmarkStart w:id="263" w:name="_Toc37079508"/>
      <w:r w:rsidRPr="00922E0E">
        <w:rPr>
          <w:sz w:val="32"/>
          <w:lang w:val="uk-UA"/>
        </w:rPr>
        <w:t>Результати моделювання</w:t>
      </w:r>
      <w:bookmarkEnd w:id="262"/>
      <w:bookmarkEnd w:id="263"/>
    </w:p>
    <w:p w14:paraId="5731EF86" w14:textId="77777777" w:rsidR="0049547D" w:rsidRDefault="008A6C70" w:rsidP="000D42DD">
      <w:pPr>
        <w:spacing w:line="360" w:lineRule="auto"/>
        <w:ind w:firstLine="284"/>
        <w:jc w:val="both"/>
        <w:rPr>
          <w:sz w:val="28"/>
          <w:lang w:val="uk-UA"/>
        </w:rPr>
      </w:pPr>
      <w:r w:rsidRPr="008A6C70">
        <w:rPr>
          <w:noProof/>
          <w:sz w:val="28"/>
          <w:lang w:val="uk-UA" w:eastAsia="uk-UA"/>
        </w:rPr>
        <w:drawing>
          <wp:anchor distT="0" distB="0" distL="114300" distR="114300" simplePos="0" relativeHeight="251679744" behindDoc="0" locked="0" layoutInCell="1" allowOverlap="1" wp14:anchorId="00369611" wp14:editId="4927B988">
            <wp:simplePos x="0" y="0"/>
            <wp:positionH relativeFrom="column">
              <wp:posOffset>-267335</wp:posOffset>
            </wp:positionH>
            <wp:positionV relativeFrom="paragraph">
              <wp:posOffset>624840</wp:posOffset>
            </wp:positionV>
            <wp:extent cx="6743700" cy="3714750"/>
            <wp:effectExtent l="0" t="0" r="0" b="0"/>
            <wp:wrapTopAndBottom/>
            <wp:docPr id="18" name="Рисунок 18" descr="D:\FILE Linux\GW\GW\Fosgen 10v6 ce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ILE Linux\GW\GW\Fosgen 10v6 cent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lang w:val="uk-UA"/>
        </w:rPr>
        <w:t>Використовуючи НАА для активації досліджуваної моделі було використано ізотропне джерело нейтронів з енергією 14</w:t>
      </w:r>
      <w:r w:rsidR="00DC214F" w:rsidRPr="003D62BD">
        <w:rPr>
          <w:sz w:val="28"/>
          <w:lang w:val="uk-UA"/>
          <w:rPrChange w:id="264" w:author="Ruslan Yermolenko" w:date="2020-05-03T18:37:00Z">
            <w:rPr>
              <w:sz w:val="28"/>
            </w:rPr>
          </w:rPrChange>
        </w:rPr>
        <w:t>.1</w:t>
      </w:r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МеВ</w:t>
      </w:r>
      <w:proofErr w:type="spellEnd"/>
      <w:r>
        <w:rPr>
          <w:sz w:val="28"/>
          <w:lang w:val="uk-UA"/>
        </w:rPr>
        <w:t>.</w:t>
      </w:r>
    </w:p>
    <w:p w14:paraId="31BECB7C" w14:textId="77777777" w:rsidR="00183C16" w:rsidRPr="00183C16" w:rsidRDefault="00183C16" w:rsidP="000D42DD">
      <w:p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Порівнюючи Рис. 5. і Рис. 6. видно, що при трьох </w:t>
      </w:r>
      <w:proofErr w:type="spellStart"/>
      <w:r>
        <w:rPr>
          <w:sz w:val="28"/>
          <w:lang w:val="uk-UA"/>
        </w:rPr>
        <w:t>слоях</w:t>
      </w:r>
      <w:proofErr w:type="spellEnd"/>
      <w:r>
        <w:rPr>
          <w:sz w:val="28"/>
          <w:lang w:val="uk-UA"/>
        </w:rPr>
        <w:t xml:space="preserve"> захист</w:t>
      </w:r>
      <w:r w:rsidR="00D62AE4">
        <w:rPr>
          <w:sz w:val="28"/>
          <w:lang w:val="uk-UA"/>
        </w:rPr>
        <w:t>у</w:t>
      </w:r>
      <w:r>
        <w:rPr>
          <w:sz w:val="28"/>
          <w:lang w:val="uk-UA"/>
        </w:rPr>
        <w:t xml:space="preserve"> фон стає більш сильнім і важче розділяти піки при малих енергія в межах від 0 до 2 </w:t>
      </w:r>
      <w:proofErr w:type="spellStart"/>
      <w:r w:rsidR="00D62AE4">
        <w:rPr>
          <w:sz w:val="28"/>
          <w:lang w:val="uk-UA"/>
        </w:rPr>
        <w:t>МеВ</w:t>
      </w:r>
      <w:proofErr w:type="spellEnd"/>
      <w:r w:rsidR="00D62AE4">
        <w:rPr>
          <w:sz w:val="28"/>
          <w:lang w:val="uk-UA"/>
        </w:rPr>
        <w:t xml:space="preserve">, що робить виявлення більш складнішим тому для аналізу візьмем Рис. 6. </w:t>
      </w:r>
    </w:p>
    <w:p w14:paraId="7F912BC9" w14:textId="77777777" w:rsidR="00183C16" w:rsidRDefault="00183C16" w:rsidP="000D42DD">
      <w:pPr>
        <w:spacing w:line="360" w:lineRule="auto"/>
        <w:ind w:firstLine="284"/>
        <w:jc w:val="both"/>
        <w:rPr>
          <w:sz w:val="28"/>
          <w:lang w:val="uk-UA"/>
        </w:rPr>
      </w:pPr>
    </w:p>
    <w:p w14:paraId="7F49B2C1" w14:textId="77777777" w:rsidR="00183C16" w:rsidRPr="003D62BD" w:rsidRDefault="00183C16" w:rsidP="000D42DD">
      <w:pPr>
        <w:spacing w:line="360" w:lineRule="auto"/>
        <w:ind w:firstLine="284"/>
        <w:jc w:val="both"/>
        <w:rPr>
          <w:sz w:val="28"/>
          <w:lang w:val="uk-UA"/>
          <w:rPrChange w:id="265" w:author="Ruslan Yermolenko" w:date="2020-05-03T18:37:00Z">
            <w:rPr>
              <w:sz w:val="28"/>
            </w:rPr>
          </w:rPrChange>
        </w:rPr>
      </w:pPr>
      <w:r>
        <w:rPr>
          <w:noProof/>
          <w:lang w:val="uk-UA" w:eastAsia="uk-UA"/>
        </w:rPr>
        <w:lastRenderedPageBreak/>
        <w:drawing>
          <wp:anchor distT="0" distB="0" distL="114300" distR="114300" simplePos="0" relativeHeight="251680768" behindDoc="0" locked="0" layoutInCell="1" allowOverlap="1" wp14:anchorId="14056875" wp14:editId="2E850E65">
            <wp:simplePos x="0" y="0"/>
            <wp:positionH relativeFrom="column">
              <wp:posOffset>-314960</wp:posOffset>
            </wp:positionH>
            <wp:positionV relativeFrom="paragraph">
              <wp:posOffset>0</wp:posOffset>
            </wp:positionV>
            <wp:extent cx="6860540" cy="341884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054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95B9651" w14:textId="77777777" w:rsidR="008A6C70" w:rsidRPr="0049547D" w:rsidRDefault="008A6C70" w:rsidP="00710862">
      <w:pPr>
        <w:spacing w:line="360" w:lineRule="auto"/>
        <w:ind w:firstLine="284"/>
        <w:jc w:val="both"/>
        <w:rPr>
          <w:sz w:val="28"/>
          <w:lang w:val="uk-UA"/>
        </w:rPr>
      </w:pPr>
    </w:p>
    <w:p w14:paraId="59A2732C" w14:textId="77777777" w:rsidR="009B5A5B" w:rsidRPr="00922E0E" w:rsidRDefault="009B5A5B" w:rsidP="00710862">
      <w:pPr>
        <w:pStyle w:val="Heading1"/>
        <w:ind w:firstLine="284"/>
        <w:jc w:val="center"/>
        <w:rPr>
          <w:sz w:val="36"/>
          <w:lang w:val="uk-UA"/>
        </w:rPr>
      </w:pPr>
      <w:bookmarkStart w:id="266" w:name="_Toc37079295"/>
      <w:bookmarkStart w:id="267" w:name="_Toc37079509"/>
      <w:r w:rsidRPr="00922E0E">
        <w:rPr>
          <w:sz w:val="36"/>
          <w:lang w:val="uk-UA"/>
        </w:rPr>
        <w:t>Виснов</w:t>
      </w:r>
      <w:r w:rsidR="006D434C" w:rsidRPr="00922E0E">
        <w:rPr>
          <w:sz w:val="36"/>
          <w:lang w:val="uk-UA"/>
        </w:rPr>
        <w:t>ок</w:t>
      </w:r>
      <w:bookmarkEnd w:id="266"/>
      <w:bookmarkEnd w:id="267"/>
    </w:p>
    <w:p w14:paraId="48293F58" w14:textId="77777777" w:rsidR="009B5A5B" w:rsidRPr="000C6532" w:rsidRDefault="009B5A5B" w:rsidP="00710862">
      <w:pPr>
        <w:spacing w:line="360" w:lineRule="auto"/>
        <w:ind w:firstLine="284"/>
        <w:jc w:val="both"/>
        <w:rPr>
          <w:sz w:val="28"/>
          <w:lang w:val="uk-UA"/>
        </w:rPr>
      </w:pPr>
    </w:p>
    <w:p w14:paraId="716FDD12" w14:textId="77777777" w:rsidR="009B5A5B" w:rsidRPr="000C6532" w:rsidRDefault="008F66B5" w:rsidP="00710862">
      <w:pPr>
        <w:pStyle w:val="Heading1"/>
        <w:spacing w:line="360" w:lineRule="auto"/>
        <w:ind w:firstLine="284"/>
        <w:jc w:val="center"/>
        <w:rPr>
          <w:sz w:val="36"/>
          <w:lang w:val="uk-UA"/>
        </w:rPr>
      </w:pPr>
      <w:bookmarkStart w:id="268" w:name="_Toc37079296"/>
      <w:bookmarkStart w:id="269" w:name="_Toc37079510"/>
      <w:r w:rsidRPr="000C6532">
        <w:rPr>
          <w:sz w:val="36"/>
          <w:lang w:val="uk-UA"/>
        </w:rPr>
        <w:t>Список літератури</w:t>
      </w:r>
      <w:bookmarkEnd w:id="268"/>
      <w:bookmarkEnd w:id="269"/>
    </w:p>
    <w:p w14:paraId="6B80EE07" w14:textId="77777777" w:rsidR="00405AE0" w:rsidRPr="003D62BD" w:rsidRDefault="00405AE0" w:rsidP="000028CF">
      <w:pPr>
        <w:pStyle w:val="ListParagraph"/>
        <w:numPr>
          <w:ilvl w:val="0"/>
          <w:numId w:val="16"/>
        </w:numPr>
        <w:spacing w:line="360" w:lineRule="auto"/>
        <w:rPr>
          <w:sz w:val="28"/>
          <w:szCs w:val="24"/>
          <w:lang w:val="uk-UA"/>
          <w:rPrChange w:id="270" w:author="Ruslan Yermolenko" w:date="2020-05-03T18:37:00Z">
            <w:rPr>
              <w:sz w:val="28"/>
              <w:szCs w:val="24"/>
            </w:rPr>
          </w:rPrChange>
        </w:rPr>
      </w:pPr>
      <w:r w:rsidRPr="003D62BD">
        <w:rPr>
          <w:sz w:val="28"/>
          <w:szCs w:val="24"/>
          <w:lang w:val="uk-UA"/>
          <w:rPrChange w:id="271" w:author="Ruslan Yermolenko" w:date="2020-05-03T18:37:00Z">
            <w:rPr>
              <w:sz w:val="28"/>
              <w:szCs w:val="24"/>
            </w:rPr>
          </w:rPrChange>
        </w:rPr>
        <w:t xml:space="preserve"> </w:t>
      </w:r>
      <w:r w:rsidR="003D62BD">
        <w:fldChar w:fldCharType="begin"/>
      </w:r>
      <w:r w:rsidR="003D62BD" w:rsidRPr="003D62BD">
        <w:rPr>
          <w:lang w:val="uk-UA"/>
          <w:rPrChange w:id="272" w:author="Ruslan Yermolenko" w:date="2020-05-03T18:37:00Z">
            <w:rPr/>
          </w:rPrChange>
        </w:rPr>
        <w:instrText xml:space="preserve"> </w:instrText>
      </w:r>
      <w:r w:rsidR="003D62BD">
        <w:instrText>HYPERLINK</w:instrText>
      </w:r>
      <w:r w:rsidR="003D62BD" w:rsidRPr="003D62BD">
        <w:rPr>
          <w:lang w:val="uk-UA"/>
          <w:rPrChange w:id="273" w:author="Ruslan Yermolenko" w:date="2020-05-03T18:37:00Z">
            <w:rPr/>
          </w:rPrChange>
        </w:rPr>
        <w:instrText xml:space="preserve"> "</w:instrText>
      </w:r>
      <w:r w:rsidR="003D62BD">
        <w:instrText>http</w:instrText>
      </w:r>
      <w:r w:rsidR="003D62BD" w:rsidRPr="003D62BD">
        <w:rPr>
          <w:lang w:val="uk-UA"/>
          <w:rPrChange w:id="274" w:author="Ruslan Yermolenko" w:date="2020-05-03T18:37:00Z">
            <w:rPr/>
          </w:rPrChange>
        </w:rPr>
        <w:instrText>://</w:instrText>
      </w:r>
      <w:r w:rsidR="003D62BD">
        <w:instrText>archaeometry</w:instrText>
      </w:r>
      <w:r w:rsidR="003D62BD" w:rsidRPr="003D62BD">
        <w:rPr>
          <w:lang w:val="uk-UA"/>
          <w:rPrChange w:id="275" w:author="Ruslan Yermolenko" w:date="2020-05-03T18:37:00Z">
            <w:rPr/>
          </w:rPrChange>
        </w:rPr>
        <w:instrText>.</w:instrText>
      </w:r>
      <w:r w:rsidR="003D62BD">
        <w:instrText>missouri</w:instrText>
      </w:r>
      <w:r w:rsidR="003D62BD" w:rsidRPr="003D62BD">
        <w:rPr>
          <w:lang w:val="uk-UA"/>
          <w:rPrChange w:id="276" w:author="Ruslan Yermolenko" w:date="2020-05-03T18:37:00Z">
            <w:rPr/>
          </w:rPrChange>
        </w:rPr>
        <w:instrText>.</w:instrText>
      </w:r>
      <w:r w:rsidR="003D62BD">
        <w:instrText>edu</w:instrText>
      </w:r>
      <w:r w:rsidR="003D62BD" w:rsidRPr="003D62BD">
        <w:rPr>
          <w:lang w:val="uk-UA"/>
          <w:rPrChange w:id="277" w:author="Ruslan Yermolenko" w:date="2020-05-03T18:37:00Z">
            <w:rPr/>
          </w:rPrChange>
        </w:rPr>
        <w:instrText>/</w:instrText>
      </w:r>
      <w:r w:rsidR="003D62BD">
        <w:instrText>naa</w:instrText>
      </w:r>
      <w:r w:rsidR="003D62BD" w:rsidRPr="003D62BD">
        <w:rPr>
          <w:lang w:val="uk-UA"/>
          <w:rPrChange w:id="278" w:author="Ruslan Yermolenko" w:date="2020-05-03T18:37:00Z">
            <w:rPr/>
          </w:rPrChange>
        </w:rPr>
        <w:instrText>_</w:instrText>
      </w:r>
      <w:r w:rsidR="003D62BD">
        <w:instrText>overview</w:instrText>
      </w:r>
      <w:r w:rsidR="003D62BD" w:rsidRPr="003D62BD">
        <w:rPr>
          <w:lang w:val="uk-UA"/>
          <w:rPrChange w:id="279" w:author="Ruslan Yermolenko" w:date="2020-05-03T18:37:00Z">
            <w:rPr/>
          </w:rPrChange>
        </w:rPr>
        <w:instrText>.</w:instrText>
      </w:r>
      <w:r w:rsidR="003D62BD">
        <w:instrText>html</w:instrText>
      </w:r>
      <w:r w:rsidR="003D62BD" w:rsidRPr="003D62BD">
        <w:rPr>
          <w:lang w:val="uk-UA"/>
          <w:rPrChange w:id="280" w:author="Ruslan Yermolenko" w:date="2020-05-03T18:37:00Z">
            <w:rPr/>
          </w:rPrChange>
        </w:rPr>
        <w:instrText xml:space="preserve">" </w:instrText>
      </w:r>
      <w:r w:rsidR="003D62BD">
        <w:fldChar w:fldCharType="separate"/>
      </w:r>
      <w:r w:rsidRPr="000028CF">
        <w:rPr>
          <w:rStyle w:val="Hyperlink"/>
          <w:sz w:val="28"/>
          <w:szCs w:val="24"/>
        </w:rPr>
        <w:t>http</w:t>
      </w:r>
      <w:r w:rsidRPr="003D62BD">
        <w:rPr>
          <w:rStyle w:val="Hyperlink"/>
          <w:sz w:val="28"/>
          <w:szCs w:val="24"/>
          <w:lang w:val="uk-UA"/>
          <w:rPrChange w:id="281" w:author="Ruslan Yermolenko" w:date="2020-05-03T18:37:00Z">
            <w:rPr>
              <w:rStyle w:val="Hyperlink"/>
              <w:sz w:val="28"/>
              <w:szCs w:val="24"/>
            </w:rPr>
          </w:rPrChange>
        </w:rPr>
        <w:t>://</w:t>
      </w:r>
      <w:r w:rsidRPr="000028CF">
        <w:rPr>
          <w:rStyle w:val="Hyperlink"/>
          <w:sz w:val="28"/>
          <w:szCs w:val="24"/>
        </w:rPr>
        <w:t>archaeometry</w:t>
      </w:r>
      <w:r w:rsidRPr="003D62BD">
        <w:rPr>
          <w:rStyle w:val="Hyperlink"/>
          <w:sz w:val="28"/>
          <w:szCs w:val="24"/>
          <w:lang w:val="uk-UA"/>
          <w:rPrChange w:id="282" w:author="Ruslan Yermolenko" w:date="2020-05-03T18:37:00Z">
            <w:rPr>
              <w:rStyle w:val="Hyperlink"/>
              <w:sz w:val="28"/>
              <w:szCs w:val="24"/>
            </w:rPr>
          </w:rPrChange>
        </w:rPr>
        <w:t>.</w:t>
      </w:r>
      <w:proofErr w:type="spellStart"/>
      <w:r w:rsidRPr="000028CF">
        <w:rPr>
          <w:rStyle w:val="Hyperlink"/>
          <w:sz w:val="28"/>
          <w:szCs w:val="24"/>
        </w:rPr>
        <w:t>missouri</w:t>
      </w:r>
      <w:proofErr w:type="spellEnd"/>
      <w:r w:rsidRPr="003D62BD">
        <w:rPr>
          <w:rStyle w:val="Hyperlink"/>
          <w:sz w:val="28"/>
          <w:szCs w:val="24"/>
          <w:lang w:val="uk-UA"/>
          <w:rPrChange w:id="283" w:author="Ruslan Yermolenko" w:date="2020-05-03T18:37:00Z">
            <w:rPr>
              <w:rStyle w:val="Hyperlink"/>
              <w:sz w:val="28"/>
              <w:szCs w:val="24"/>
            </w:rPr>
          </w:rPrChange>
        </w:rPr>
        <w:t>.</w:t>
      </w:r>
      <w:proofErr w:type="spellStart"/>
      <w:r w:rsidRPr="000028CF">
        <w:rPr>
          <w:rStyle w:val="Hyperlink"/>
          <w:sz w:val="28"/>
          <w:szCs w:val="24"/>
        </w:rPr>
        <w:t>edu</w:t>
      </w:r>
      <w:proofErr w:type="spellEnd"/>
      <w:r w:rsidRPr="003D62BD">
        <w:rPr>
          <w:rStyle w:val="Hyperlink"/>
          <w:sz w:val="28"/>
          <w:szCs w:val="24"/>
          <w:lang w:val="uk-UA"/>
          <w:rPrChange w:id="284" w:author="Ruslan Yermolenko" w:date="2020-05-03T18:37:00Z">
            <w:rPr>
              <w:rStyle w:val="Hyperlink"/>
              <w:sz w:val="28"/>
              <w:szCs w:val="24"/>
            </w:rPr>
          </w:rPrChange>
        </w:rPr>
        <w:t>/</w:t>
      </w:r>
      <w:proofErr w:type="spellStart"/>
      <w:r w:rsidRPr="000028CF">
        <w:rPr>
          <w:rStyle w:val="Hyperlink"/>
          <w:sz w:val="28"/>
          <w:szCs w:val="24"/>
        </w:rPr>
        <w:t>naa</w:t>
      </w:r>
      <w:proofErr w:type="spellEnd"/>
      <w:r w:rsidRPr="003D62BD">
        <w:rPr>
          <w:rStyle w:val="Hyperlink"/>
          <w:sz w:val="28"/>
          <w:szCs w:val="24"/>
          <w:lang w:val="uk-UA"/>
          <w:rPrChange w:id="285" w:author="Ruslan Yermolenko" w:date="2020-05-03T18:37:00Z">
            <w:rPr>
              <w:rStyle w:val="Hyperlink"/>
              <w:sz w:val="28"/>
              <w:szCs w:val="24"/>
            </w:rPr>
          </w:rPrChange>
        </w:rPr>
        <w:t>_</w:t>
      </w:r>
      <w:r w:rsidRPr="000028CF">
        <w:rPr>
          <w:rStyle w:val="Hyperlink"/>
          <w:sz w:val="28"/>
          <w:szCs w:val="24"/>
        </w:rPr>
        <w:t>overview</w:t>
      </w:r>
      <w:r w:rsidRPr="003D62BD">
        <w:rPr>
          <w:rStyle w:val="Hyperlink"/>
          <w:sz w:val="28"/>
          <w:szCs w:val="24"/>
          <w:lang w:val="uk-UA"/>
          <w:rPrChange w:id="286" w:author="Ruslan Yermolenko" w:date="2020-05-03T18:37:00Z">
            <w:rPr>
              <w:rStyle w:val="Hyperlink"/>
              <w:sz w:val="28"/>
              <w:szCs w:val="24"/>
            </w:rPr>
          </w:rPrChange>
        </w:rPr>
        <w:t>.</w:t>
      </w:r>
      <w:r w:rsidRPr="000028CF">
        <w:rPr>
          <w:rStyle w:val="Hyperlink"/>
          <w:sz w:val="28"/>
          <w:szCs w:val="24"/>
        </w:rPr>
        <w:t>html</w:t>
      </w:r>
      <w:r w:rsidR="003D62BD">
        <w:rPr>
          <w:rStyle w:val="Hyperlink"/>
          <w:sz w:val="28"/>
          <w:szCs w:val="24"/>
        </w:rPr>
        <w:fldChar w:fldCharType="end"/>
      </w:r>
    </w:p>
    <w:p w14:paraId="4C38715D" w14:textId="77777777" w:rsidR="00405AE0" w:rsidRPr="003D62BD" w:rsidRDefault="003D62BD" w:rsidP="000028CF">
      <w:pPr>
        <w:pStyle w:val="ListParagraph"/>
        <w:numPr>
          <w:ilvl w:val="0"/>
          <w:numId w:val="16"/>
        </w:numPr>
        <w:spacing w:line="360" w:lineRule="auto"/>
        <w:rPr>
          <w:sz w:val="28"/>
          <w:szCs w:val="24"/>
          <w:lang w:val="uk-UA"/>
          <w:rPrChange w:id="287" w:author="Ruslan Yermolenko" w:date="2020-05-03T18:37:00Z">
            <w:rPr>
              <w:sz w:val="28"/>
              <w:szCs w:val="24"/>
            </w:rPr>
          </w:rPrChange>
        </w:rPr>
      </w:pPr>
      <w:r>
        <w:fldChar w:fldCharType="begin"/>
      </w:r>
      <w:r w:rsidRPr="003D62BD">
        <w:rPr>
          <w:lang w:val="uk-UA"/>
          <w:rPrChange w:id="288" w:author="Ruslan Yermolenko" w:date="2020-05-03T18:37:00Z">
            <w:rPr/>
          </w:rPrChange>
        </w:rPr>
        <w:instrText xml:space="preserve"> </w:instrText>
      </w:r>
      <w:r>
        <w:instrText>HYPERLINK</w:instrText>
      </w:r>
      <w:r w:rsidRPr="003D62BD">
        <w:rPr>
          <w:lang w:val="uk-UA"/>
          <w:rPrChange w:id="289" w:author="Ruslan Yermolenko" w:date="2020-05-03T18:37:00Z">
            <w:rPr/>
          </w:rPrChange>
        </w:rPr>
        <w:instrText xml:space="preserve"> "</w:instrText>
      </w:r>
      <w:r>
        <w:instrText>https</w:instrText>
      </w:r>
      <w:r w:rsidRPr="003D62BD">
        <w:rPr>
          <w:lang w:val="uk-UA"/>
          <w:rPrChange w:id="290" w:author="Ruslan Yermolenko" w:date="2020-05-03T18:37:00Z">
            <w:rPr/>
          </w:rPrChange>
        </w:rPr>
        <w:instrText>://</w:instrText>
      </w:r>
      <w:r>
        <w:instrText>web</w:instrText>
      </w:r>
      <w:r w:rsidRPr="003D62BD">
        <w:rPr>
          <w:lang w:val="uk-UA"/>
          <w:rPrChange w:id="291" w:author="Ruslan Yermolenko" w:date="2020-05-03T18:37:00Z">
            <w:rPr/>
          </w:rPrChange>
        </w:rPr>
        <w:instrText>.</w:instrText>
      </w:r>
      <w:r>
        <w:instrText>archive</w:instrText>
      </w:r>
      <w:r w:rsidRPr="003D62BD">
        <w:rPr>
          <w:lang w:val="uk-UA"/>
          <w:rPrChange w:id="292" w:author="Ruslan Yermolenko" w:date="2020-05-03T18:37:00Z">
            <w:rPr/>
          </w:rPrChange>
        </w:rPr>
        <w:instrText>.</w:instrText>
      </w:r>
      <w:r>
        <w:instrText>org</w:instrText>
      </w:r>
      <w:r w:rsidRPr="003D62BD">
        <w:rPr>
          <w:lang w:val="uk-UA"/>
          <w:rPrChange w:id="293" w:author="Ruslan Yermolenko" w:date="2020-05-03T18:37:00Z">
            <w:rPr/>
          </w:rPrChange>
        </w:rPr>
        <w:instrText>/</w:instrText>
      </w:r>
      <w:r>
        <w:instrText>web</w:instrText>
      </w:r>
      <w:r w:rsidRPr="003D62BD">
        <w:rPr>
          <w:lang w:val="uk-UA"/>
          <w:rPrChange w:id="294" w:author="Ruslan Yermolenko" w:date="2020-05-03T18:37:00Z">
            <w:rPr/>
          </w:rPrChange>
        </w:rPr>
        <w:instrText>/20050406230741/</w:instrText>
      </w:r>
      <w:r>
        <w:instrText>http</w:instrText>
      </w:r>
      <w:r w:rsidRPr="003D62BD">
        <w:rPr>
          <w:lang w:val="uk-UA"/>
          <w:rPrChange w:id="295" w:author="Ruslan Yermolenko" w:date="2020-05-03T18:37:00Z">
            <w:rPr/>
          </w:rPrChange>
        </w:rPr>
        <w:instrText>://</w:instrText>
      </w:r>
      <w:r>
        <w:instrText>www</w:instrText>
      </w:r>
      <w:r w:rsidRPr="003D62BD">
        <w:rPr>
          <w:lang w:val="uk-UA"/>
          <w:rPrChange w:id="296" w:author="Ruslan Yermolenko" w:date="2020-05-03T18:37:00Z">
            <w:rPr/>
          </w:rPrChange>
        </w:rPr>
        <w:instrText>.</w:instrText>
      </w:r>
      <w:r>
        <w:instrText>thebritishmuseum</w:instrText>
      </w:r>
      <w:r w:rsidRPr="003D62BD">
        <w:rPr>
          <w:lang w:val="uk-UA"/>
          <w:rPrChange w:id="297" w:author="Ruslan Yermolenko" w:date="2020-05-03T18:37:00Z">
            <w:rPr/>
          </w:rPrChange>
        </w:rPr>
        <w:instrText>.</w:instrText>
      </w:r>
      <w:r>
        <w:instrText>ac</w:instrText>
      </w:r>
      <w:r w:rsidRPr="003D62BD">
        <w:rPr>
          <w:lang w:val="uk-UA"/>
          <w:rPrChange w:id="298" w:author="Ruslan Yermolenko" w:date="2020-05-03T18:37:00Z">
            <w:rPr/>
          </w:rPrChange>
        </w:rPr>
        <w:instrText>.</w:instrText>
      </w:r>
      <w:r>
        <w:instrText>uk</w:instrText>
      </w:r>
      <w:r w:rsidRPr="003D62BD">
        <w:rPr>
          <w:lang w:val="uk-UA"/>
          <w:rPrChange w:id="299" w:author="Ruslan Yermolenko" w:date="2020-05-03T18:37:00Z">
            <w:rPr/>
          </w:rPrChange>
        </w:rPr>
        <w:instrText>/</w:instrText>
      </w:r>
      <w:r>
        <w:instrText>science</w:instrText>
      </w:r>
      <w:r w:rsidRPr="003D62BD">
        <w:rPr>
          <w:lang w:val="uk-UA"/>
          <w:rPrChange w:id="300" w:author="Ruslan Yermolenko" w:date="2020-05-03T18:37:00Z">
            <w:rPr/>
          </w:rPrChange>
        </w:rPr>
        <w:instrText>/</w:instrText>
      </w:r>
      <w:r>
        <w:instrText>text</w:instrText>
      </w:r>
      <w:r w:rsidRPr="003D62BD">
        <w:rPr>
          <w:lang w:val="uk-UA"/>
          <w:rPrChange w:id="301" w:author="Ruslan Yermolenko" w:date="2020-05-03T18:37:00Z">
            <w:rPr/>
          </w:rPrChange>
        </w:rPr>
        <w:instrText>/</w:instrText>
      </w:r>
      <w:r>
        <w:instrText>techniques</w:instrText>
      </w:r>
      <w:r w:rsidRPr="003D62BD">
        <w:rPr>
          <w:lang w:val="uk-UA"/>
          <w:rPrChange w:id="302" w:author="Ruslan Yermolenko" w:date="2020-05-03T18:37:00Z">
            <w:rPr/>
          </w:rPrChange>
        </w:rPr>
        <w:instrText>/</w:instrText>
      </w:r>
      <w:r>
        <w:instrText>sr</w:instrText>
      </w:r>
      <w:r w:rsidRPr="003D62BD">
        <w:rPr>
          <w:lang w:val="uk-UA"/>
          <w:rPrChange w:id="303" w:author="Ruslan Yermolenko" w:date="2020-05-03T18:37:00Z">
            <w:rPr/>
          </w:rPrChange>
        </w:rPr>
        <w:instrText>-</w:instrText>
      </w:r>
      <w:r>
        <w:instrText>tech</w:instrText>
      </w:r>
      <w:r w:rsidRPr="003D62BD">
        <w:rPr>
          <w:lang w:val="uk-UA"/>
          <w:rPrChange w:id="304" w:author="Ruslan Yermolenko" w:date="2020-05-03T18:37:00Z">
            <w:rPr/>
          </w:rPrChange>
        </w:rPr>
        <w:instrText>-</w:instrText>
      </w:r>
      <w:r>
        <w:instrText>naa</w:instrText>
      </w:r>
      <w:r w:rsidRPr="003D62BD">
        <w:rPr>
          <w:lang w:val="uk-UA"/>
          <w:rPrChange w:id="305" w:author="Ruslan Yermolenko" w:date="2020-05-03T18:37:00Z">
            <w:rPr/>
          </w:rPrChange>
        </w:rPr>
        <w:instrText>-</w:instrText>
      </w:r>
      <w:r>
        <w:instrText>t</w:instrText>
      </w:r>
      <w:r w:rsidRPr="003D62BD">
        <w:rPr>
          <w:lang w:val="uk-UA"/>
          <w:rPrChange w:id="306" w:author="Ruslan Yermolenko" w:date="2020-05-03T18:37:00Z">
            <w:rPr/>
          </w:rPrChange>
        </w:rPr>
        <w:instrText>.</w:instrText>
      </w:r>
      <w:r>
        <w:instrText>html</w:instrText>
      </w:r>
      <w:r w:rsidRPr="003D62BD">
        <w:rPr>
          <w:lang w:val="uk-UA"/>
          <w:rPrChange w:id="307" w:author="Ruslan Yermolenko" w:date="2020-05-03T18:37:00Z">
            <w:rPr/>
          </w:rPrChange>
        </w:rPr>
        <w:instrText xml:space="preserve">" </w:instrText>
      </w:r>
      <w:r>
        <w:fldChar w:fldCharType="separate"/>
      </w:r>
      <w:r w:rsidR="002143DF" w:rsidRPr="000028CF">
        <w:rPr>
          <w:rStyle w:val="Hyperlink"/>
          <w:sz w:val="28"/>
          <w:szCs w:val="24"/>
        </w:rPr>
        <w:t>https</w:t>
      </w:r>
      <w:r w:rsidR="002143DF" w:rsidRPr="003D62BD">
        <w:rPr>
          <w:rStyle w:val="Hyperlink"/>
          <w:sz w:val="28"/>
          <w:szCs w:val="24"/>
          <w:lang w:val="uk-UA"/>
          <w:rPrChange w:id="308" w:author="Ruslan Yermolenko" w:date="2020-05-03T18:37:00Z">
            <w:rPr>
              <w:rStyle w:val="Hyperlink"/>
              <w:sz w:val="28"/>
              <w:szCs w:val="24"/>
            </w:rPr>
          </w:rPrChange>
        </w:rPr>
        <w:t>://</w:t>
      </w:r>
      <w:r w:rsidR="002143DF" w:rsidRPr="000028CF">
        <w:rPr>
          <w:rStyle w:val="Hyperlink"/>
          <w:sz w:val="28"/>
          <w:szCs w:val="24"/>
        </w:rPr>
        <w:t>web</w:t>
      </w:r>
      <w:r w:rsidR="002143DF" w:rsidRPr="003D62BD">
        <w:rPr>
          <w:rStyle w:val="Hyperlink"/>
          <w:sz w:val="28"/>
          <w:szCs w:val="24"/>
          <w:lang w:val="uk-UA"/>
          <w:rPrChange w:id="309" w:author="Ruslan Yermolenko" w:date="2020-05-03T18:37:00Z">
            <w:rPr>
              <w:rStyle w:val="Hyperlink"/>
              <w:sz w:val="28"/>
              <w:szCs w:val="24"/>
            </w:rPr>
          </w:rPrChange>
        </w:rPr>
        <w:t>.</w:t>
      </w:r>
      <w:r w:rsidR="002143DF" w:rsidRPr="000028CF">
        <w:rPr>
          <w:rStyle w:val="Hyperlink"/>
          <w:sz w:val="28"/>
          <w:szCs w:val="24"/>
        </w:rPr>
        <w:t>archive</w:t>
      </w:r>
      <w:r w:rsidR="002143DF" w:rsidRPr="003D62BD">
        <w:rPr>
          <w:rStyle w:val="Hyperlink"/>
          <w:sz w:val="28"/>
          <w:szCs w:val="24"/>
          <w:lang w:val="uk-UA"/>
          <w:rPrChange w:id="310" w:author="Ruslan Yermolenko" w:date="2020-05-03T18:37:00Z">
            <w:rPr>
              <w:rStyle w:val="Hyperlink"/>
              <w:sz w:val="28"/>
              <w:szCs w:val="24"/>
            </w:rPr>
          </w:rPrChange>
        </w:rPr>
        <w:t>.</w:t>
      </w:r>
      <w:r w:rsidR="002143DF" w:rsidRPr="000028CF">
        <w:rPr>
          <w:rStyle w:val="Hyperlink"/>
          <w:sz w:val="28"/>
          <w:szCs w:val="24"/>
        </w:rPr>
        <w:t>org</w:t>
      </w:r>
      <w:r w:rsidR="002143DF" w:rsidRPr="003D62BD">
        <w:rPr>
          <w:rStyle w:val="Hyperlink"/>
          <w:sz w:val="28"/>
          <w:szCs w:val="24"/>
          <w:lang w:val="uk-UA"/>
          <w:rPrChange w:id="311" w:author="Ruslan Yermolenko" w:date="2020-05-03T18:37:00Z">
            <w:rPr>
              <w:rStyle w:val="Hyperlink"/>
              <w:sz w:val="28"/>
              <w:szCs w:val="24"/>
            </w:rPr>
          </w:rPrChange>
        </w:rPr>
        <w:t>/</w:t>
      </w:r>
      <w:r w:rsidR="002143DF" w:rsidRPr="000028CF">
        <w:rPr>
          <w:rStyle w:val="Hyperlink"/>
          <w:sz w:val="28"/>
          <w:szCs w:val="24"/>
        </w:rPr>
        <w:t>web</w:t>
      </w:r>
      <w:r w:rsidR="002143DF" w:rsidRPr="003D62BD">
        <w:rPr>
          <w:rStyle w:val="Hyperlink"/>
          <w:sz w:val="28"/>
          <w:szCs w:val="24"/>
          <w:lang w:val="uk-UA"/>
          <w:rPrChange w:id="312" w:author="Ruslan Yermolenko" w:date="2020-05-03T18:37:00Z">
            <w:rPr>
              <w:rStyle w:val="Hyperlink"/>
              <w:sz w:val="28"/>
              <w:szCs w:val="24"/>
            </w:rPr>
          </w:rPrChange>
        </w:rPr>
        <w:t>/20050406230741/</w:t>
      </w:r>
      <w:r w:rsidR="002143DF" w:rsidRPr="000028CF">
        <w:rPr>
          <w:rStyle w:val="Hyperlink"/>
          <w:sz w:val="28"/>
          <w:szCs w:val="24"/>
        </w:rPr>
        <w:t>http</w:t>
      </w:r>
      <w:r w:rsidR="002143DF" w:rsidRPr="003D62BD">
        <w:rPr>
          <w:rStyle w:val="Hyperlink"/>
          <w:sz w:val="28"/>
          <w:szCs w:val="24"/>
          <w:lang w:val="uk-UA"/>
          <w:rPrChange w:id="313" w:author="Ruslan Yermolenko" w:date="2020-05-03T18:37:00Z">
            <w:rPr>
              <w:rStyle w:val="Hyperlink"/>
              <w:sz w:val="28"/>
              <w:szCs w:val="24"/>
            </w:rPr>
          </w:rPrChange>
        </w:rPr>
        <w:t>://</w:t>
      </w:r>
      <w:r w:rsidR="002143DF" w:rsidRPr="000028CF">
        <w:rPr>
          <w:rStyle w:val="Hyperlink"/>
          <w:sz w:val="28"/>
          <w:szCs w:val="24"/>
        </w:rPr>
        <w:t>www</w:t>
      </w:r>
      <w:r w:rsidR="002143DF" w:rsidRPr="003D62BD">
        <w:rPr>
          <w:rStyle w:val="Hyperlink"/>
          <w:sz w:val="28"/>
          <w:szCs w:val="24"/>
          <w:lang w:val="uk-UA"/>
          <w:rPrChange w:id="314" w:author="Ruslan Yermolenko" w:date="2020-05-03T18:37:00Z">
            <w:rPr>
              <w:rStyle w:val="Hyperlink"/>
              <w:sz w:val="28"/>
              <w:szCs w:val="24"/>
            </w:rPr>
          </w:rPrChange>
        </w:rPr>
        <w:t>.</w:t>
      </w:r>
      <w:proofErr w:type="spellStart"/>
      <w:r w:rsidR="002143DF" w:rsidRPr="000028CF">
        <w:rPr>
          <w:rStyle w:val="Hyperlink"/>
          <w:sz w:val="28"/>
          <w:szCs w:val="24"/>
        </w:rPr>
        <w:t>thebritishmuseum</w:t>
      </w:r>
      <w:proofErr w:type="spellEnd"/>
      <w:r w:rsidR="002143DF" w:rsidRPr="003D62BD">
        <w:rPr>
          <w:rStyle w:val="Hyperlink"/>
          <w:sz w:val="28"/>
          <w:szCs w:val="24"/>
          <w:lang w:val="uk-UA"/>
          <w:rPrChange w:id="315" w:author="Ruslan Yermolenko" w:date="2020-05-03T18:37:00Z">
            <w:rPr>
              <w:rStyle w:val="Hyperlink"/>
              <w:sz w:val="28"/>
              <w:szCs w:val="24"/>
            </w:rPr>
          </w:rPrChange>
        </w:rPr>
        <w:t>.</w:t>
      </w:r>
      <w:r w:rsidR="002143DF" w:rsidRPr="000028CF">
        <w:rPr>
          <w:rStyle w:val="Hyperlink"/>
          <w:sz w:val="28"/>
          <w:szCs w:val="24"/>
        </w:rPr>
        <w:t>ac</w:t>
      </w:r>
      <w:r w:rsidR="002143DF" w:rsidRPr="003D62BD">
        <w:rPr>
          <w:rStyle w:val="Hyperlink"/>
          <w:sz w:val="28"/>
          <w:szCs w:val="24"/>
          <w:lang w:val="uk-UA"/>
          <w:rPrChange w:id="316" w:author="Ruslan Yermolenko" w:date="2020-05-03T18:37:00Z">
            <w:rPr>
              <w:rStyle w:val="Hyperlink"/>
              <w:sz w:val="28"/>
              <w:szCs w:val="24"/>
            </w:rPr>
          </w:rPrChange>
        </w:rPr>
        <w:t>.</w:t>
      </w:r>
      <w:proofErr w:type="spellStart"/>
      <w:r w:rsidR="002143DF" w:rsidRPr="000028CF">
        <w:rPr>
          <w:rStyle w:val="Hyperlink"/>
          <w:sz w:val="28"/>
          <w:szCs w:val="24"/>
        </w:rPr>
        <w:t>uk</w:t>
      </w:r>
      <w:proofErr w:type="spellEnd"/>
      <w:r w:rsidR="002143DF" w:rsidRPr="003D62BD">
        <w:rPr>
          <w:rStyle w:val="Hyperlink"/>
          <w:sz w:val="28"/>
          <w:szCs w:val="24"/>
          <w:lang w:val="uk-UA"/>
          <w:rPrChange w:id="317" w:author="Ruslan Yermolenko" w:date="2020-05-03T18:37:00Z">
            <w:rPr>
              <w:rStyle w:val="Hyperlink"/>
              <w:sz w:val="28"/>
              <w:szCs w:val="24"/>
            </w:rPr>
          </w:rPrChange>
        </w:rPr>
        <w:t>/</w:t>
      </w:r>
      <w:r w:rsidR="002143DF" w:rsidRPr="000028CF">
        <w:rPr>
          <w:rStyle w:val="Hyperlink"/>
          <w:sz w:val="28"/>
          <w:szCs w:val="24"/>
        </w:rPr>
        <w:t>science</w:t>
      </w:r>
      <w:r w:rsidR="002143DF" w:rsidRPr="003D62BD">
        <w:rPr>
          <w:rStyle w:val="Hyperlink"/>
          <w:sz w:val="28"/>
          <w:szCs w:val="24"/>
          <w:lang w:val="uk-UA"/>
          <w:rPrChange w:id="318" w:author="Ruslan Yermolenko" w:date="2020-05-03T18:37:00Z">
            <w:rPr>
              <w:rStyle w:val="Hyperlink"/>
              <w:sz w:val="28"/>
              <w:szCs w:val="24"/>
            </w:rPr>
          </w:rPrChange>
        </w:rPr>
        <w:t>/</w:t>
      </w:r>
      <w:r w:rsidR="002143DF" w:rsidRPr="000028CF">
        <w:rPr>
          <w:rStyle w:val="Hyperlink"/>
          <w:sz w:val="28"/>
          <w:szCs w:val="24"/>
        </w:rPr>
        <w:t>text</w:t>
      </w:r>
      <w:r w:rsidR="002143DF" w:rsidRPr="003D62BD">
        <w:rPr>
          <w:rStyle w:val="Hyperlink"/>
          <w:sz w:val="28"/>
          <w:szCs w:val="24"/>
          <w:lang w:val="uk-UA"/>
          <w:rPrChange w:id="319" w:author="Ruslan Yermolenko" w:date="2020-05-03T18:37:00Z">
            <w:rPr>
              <w:rStyle w:val="Hyperlink"/>
              <w:sz w:val="28"/>
              <w:szCs w:val="24"/>
            </w:rPr>
          </w:rPrChange>
        </w:rPr>
        <w:t>/</w:t>
      </w:r>
      <w:r w:rsidR="002143DF" w:rsidRPr="000028CF">
        <w:rPr>
          <w:rStyle w:val="Hyperlink"/>
          <w:sz w:val="28"/>
          <w:szCs w:val="24"/>
        </w:rPr>
        <w:t>techniques</w:t>
      </w:r>
      <w:r w:rsidR="002143DF" w:rsidRPr="003D62BD">
        <w:rPr>
          <w:rStyle w:val="Hyperlink"/>
          <w:sz w:val="28"/>
          <w:szCs w:val="24"/>
          <w:lang w:val="uk-UA"/>
          <w:rPrChange w:id="320" w:author="Ruslan Yermolenko" w:date="2020-05-03T18:37:00Z">
            <w:rPr>
              <w:rStyle w:val="Hyperlink"/>
              <w:sz w:val="28"/>
              <w:szCs w:val="24"/>
            </w:rPr>
          </w:rPrChange>
        </w:rPr>
        <w:t>/</w:t>
      </w:r>
      <w:proofErr w:type="spellStart"/>
      <w:r w:rsidR="002143DF" w:rsidRPr="000028CF">
        <w:rPr>
          <w:rStyle w:val="Hyperlink"/>
          <w:sz w:val="28"/>
          <w:szCs w:val="24"/>
        </w:rPr>
        <w:t>sr</w:t>
      </w:r>
      <w:proofErr w:type="spellEnd"/>
      <w:r w:rsidR="002143DF" w:rsidRPr="003D62BD">
        <w:rPr>
          <w:rStyle w:val="Hyperlink"/>
          <w:sz w:val="28"/>
          <w:szCs w:val="24"/>
          <w:lang w:val="uk-UA"/>
          <w:rPrChange w:id="321" w:author="Ruslan Yermolenko" w:date="2020-05-03T18:37:00Z">
            <w:rPr>
              <w:rStyle w:val="Hyperlink"/>
              <w:sz w:val="28"/>
              <w:szCs w:val="24"/>
            </w:rPr>
          </w:rPrChange>
        </w:rPr>
        <w:t>-</w:t>
      </w:r>
      <w:r w:rsidR="002143DF" w:rsidRPr="000028CF">
        <w:rPr>
          <w:rStyle w:val="Hyperlink"/>
          <w:sz w:val="28"/>
          <w:szCs w:val="24"/>
        </w:rPr>
        <w:t>tech</w:t>
      </w:r>
      <w:r w:rsidR="002143DF" w:rsidRPr="003D62BD">
        <w:rPr>
          <w:rStyle w:val="Hyperlink"/>
          <w:sz w:val="28"/>
          <w:szCs w:val="24"/>
          <w:lang w:val="uk-UA"/>
          <w:rPrChange w:id="322" w:author="Ruslan Yermolenko" w:date="2020-05-03T18:37:00Z">
            <w:rPr>
              <w:rStyle w:val="Hyperlink"/>
              <w:sz w:val="28"/>
              <w:szCs w:val="24"/>
            </w:rPr>
          </w:rPrChange>
        </w:rPr>
        <w:t>-</w:t>
      </w:r>
      <w:proofErr w:type="spellStart"/>
      <w:r w:rsidR="002143DF" w:rsidRPr="000028CF">
        <w:rPr>
          <w:rStyle w:val="Hyperlink"/>
          <w:sz w:val="28"/>
          <w:szCs w:val="24"/>
        </w:rPr>
        <w:t>naa</w:t>
      </w:r>
      <w:proofErr w:type="spellEnd"/>
      <w:r w:rsidR="002143DF" w:rsidRPr="003D62BD">
        <w:rPr>
          <w:rStyle w:val="Hyperlink"/>
          <w:sz w:val="28"/>
          <w:szCs w:val="24"/>
          <w:lang w:val="uk-UA"/>
          <w:rPrChange w:id="323" w:author="Ruslan Yermolenko" w:date="2020-05-03T18:37:00Z">
            <w:rPr>
              <w:rStyle w:val="Hyperlink"/>
              <w:sz w:val="28"/>
              <w:szCs w:val="24"/>
            </w:rPr>
          </w:rPrChange>
        </w:rPr>
        <w:t>-</w:t>
      </w:r>
      <w:r w:rsidR="002143DF" w:rsidRPr="000028CF">
        <w:rPr>
          <w:rStyle w:val="Hyperlink"/>
          <w:sz w:val="28"/>
          <w:szCs w:val="24"/>
        </w:rPr>
        <w:t>t</w:t>
      </w:r>
      <w:r w:rsidR="002143DF" w:rsidRPr="003D62BD">
        <w:rPr>
          <w:rStyle w:val="Hyperlink"/>
          <w:sz w:val="28"/>
          <w:szCs w:val="24"/>
          <w:lang w:val="uk-UA"/>
          <w:rPrChange w:id="324" w:author="Ruslan Yermolenko" w:date="2020-05-03T18:37:00Z">
            <w:rPr>
              <w:rStyle w:val="Hyperlink"/>
              <w:sz w:val="28"/>
              <w:szCs w:val="24"/>
            </w:rPr>
          </w:rPrChange>
        </w:rPr>
        <w:t>.</w:t>
      </w:r>
      <w:r w:rsidR="002143DF" w:rsidRPr="000028CF">
        <w:rPr>
          <w:rStyle w:val="Hyperlink"/>
          <w:sz w:val="28"/>
          <w:szCs w:val="24"/>
        </w:rPr>
        <w:t>html</w:t>
      </w:r>
      <w:r>
        <w:rPr>
          <w:rStyle w:val="Hyperlink"/>
          <w:sz w:val="28"/>
          <w:szCs w:val="24"/>
        </w:rPr>
        <w:fldChar w:fldCharType="end"/>
      </w:r>
    </w:p>
    <w:p w14:paraId="2C61C923" w14:textId="77777777" w:rsidR="00405AE0" w:rsidRPr="003D62BD" w:rsidRDefault="003D62BD" w:rsidP="000028CF">
      <w:pPr>
        <w:pStyle w:val="ListParagraph"/>
        <w:numPr>
          <w:ilvl w:val="0"/>
          <w:numId w:val="16"/>
        </w:numPr>
        <w:spacing w:line="360" w:lineRule="auto"/>
        <w:rPr>
          <w:sz w:val="28"/>
          <w:szCs w:val="24"/>
          <w:lang w:val="uk-UA"/>
          <w:rPrChange w:id="325" w:author="Ruslan Yermolenko" w:date="2020-05-03T18:37:00Z">
            <w:rPr>
              <w:sz w:val="28"/>
              <w:szCs w:val="24"/>
            </w:rPr>
          </w:rPrChange>
        </w:rPr>
      </w:pPr>
      <w:r>
        <w:fldChar w:fldCharType="begin"/>
      </w:r>
      <w:r w:rsidRPr="003D62BD">
        <w:rPr>
          <w:lang w:val="uk-UA"/>
          <w:rPrChange w:id="326" w:author="Ruslan Yermolenko" w:date="2020-05-03T18:37:00Z">
            <w:rPr/>
          </w:rPrChange>
        </w:rPr>
        <w:instrText xml:space="preserve"> </w:instrText>
      </w:r>
      <w:r>
        <w:instrText>HYPERLINK</w:instrText>
      </w:r>
      <w:r w:rsidRPr="003D62BD">
        <w:rPr>
          <w:lang w:val="uk-UA"/>
          <w:rPrChange w:id="327" w:author="Ruslan Yermolenko" w:date="2020-05-03T18:37:00Z">
            <w:rPr/>
          </w:rPrChange>
        </w:rPr>
        <w:instrText xml:space="preserve"> "</w:instrText>
      </w:r>
      <w:r>
        <w:instrText>https</w:instrText>
      </w:r>
      <w:r w:rsidRPr="003D62BD">
        <w:rPr>
          <w:lang w:val="uk-UA"/>
          <w:rPrChange w:id="328" w:author="Ruslan Yermolenko" w:date="2020-05-03T18:37:00Z">
            <w:rPr/>
          </w:rPrChange>
        </w:rPr>
        <w:instrText>://</w:instrText>
      </w:r>
      <w:r>
        <w:instrText>www</w:instrText>
      </w:r>
      <w:r w:rsidRPr="003D62BD">
        <w:rPr>
          <w:lang w:val="uk-UA"/>
          <w:rPrChange w:id="329" w:author="Ruslan Yermolenko" w:date="2020-05-03T18:37:00Z">
            <w:rPr/>
          </w:rPrChange>
        </w:rPr>
        <w:instrText>.</w:instrText>
      </w:r>
      <w:r>
        <w:instrText>webcitation</w:instrText>
      </w:r>
      <w:r w:rsidRPr="003D62BD">
        <w:rPr>
          <w:lang w:val="uk-UA"/>
          <w:rPrChange w:id="330" w:author="Ruslan Yermolenko" w:date="2020-05-03T18:37:00Z">
            <w:rPr/>
          </w:rPrChange>
        </w:rPr>
        <w:instrText>.</w:instrText>
      </w:r>
      <w:r>
        <w:instrText>org</w:instrText>
      </w:r>
      <w:r w:rsidRPr="003D62BD">
        <w:rPr>
          <w:lang w:val="uk-UA"/>
          <w:rPrChange w:id="331" w:author="Ruslan Yermolenko" w:date="2020-05-03T18:37:00Z">
            <w:rPr/>
          </w:rPrChange>
        </w:rPr>
        <w:instrText>/6</w:instrText>
      </w:r>
      <w:r>
        <w:instrText>E</w:instrText>
      </w:r>
      <w:r w:rsidRPr="003D62BD">
        <w:rPr>
          <w:lang w:val="uk-UA"/>
          <w:rPrChange w:id="332" w:author="Ruslan Yermolenko" w:date="2020-05-03T18:37:00Z">
            <w:rPr/>
          </w:rPrChange>
        </w:rPr>
        <w:instrText>0</w:instrText>
      </w:r>
      <w:r>
        <w:instrText>lTFicq</w:instrText>
      </w:r>
      <w:r w:rsidRPr="003D62BD">
        <w:rPr>
          <w:lang w:val="uk-UA"/>
          <w:rPrChange w:id="333" w:author="Ruslan Yermolenko" w:date="2020-05-03T18:37:00Z">
            <w:rPr/>
          </w:rPrChange>
        </w:rPr>
        <w:instrText>?</w:instrText>
      </w:r>
      <w:r>
        <w:instrText>url</w:instrText>
      </w:r>
      <w:r w:rsidRPr="003D62BD">
        <w:rPr>
          <w:lang w:val="uk-UA"/>
          <w:rPrChange w:id="334" w:author="Ruslan Yermolenko" w:date="2020-05-03T18:37:00Z">
            <w:rPr/>
          </w:rPrChange>
        </w:rPr>
        <w:instrText>=</w:instrText>
      </w:r>
      <w:r>
        <w:instrText>http</w:instrText>
      </w:r>
      <w:r w:rsidRPr="003D62BD">
        <w:rPr>
          <w:lang w:val="uk-UA"/>
          <w:rPrChange w:id="335" w:author="Ruslan Yermolenko" w:date="2020-05-03T18:37:00Z">
            <w:rPr/>
          </w:rPrChange>
        </w:rPr>
        <w:instrText>://</w:instrText>
      </w:r>
      <w:r>
        <w:instrText>www</w:instrText>
      </w:r>
      <w:r w:rsidRPr="003D62BD">
        <w:rPr>
          <w:lang w:val="uk-UA"/>
          <w:rPrChange w:id="336" w:author="Ruslan Yermolenko" w:date="2020-05-03T18:37:00Z">
            <w:rPr/>
          </w:rPrChange>
        </w:rPr>
        <w:instrText>.</w:instrText>
      </w:r>
      <w:r>
        <w:instrText>ne</w:instrText>
      </w:r>
      <w:r w:rsidRPr="003D62BD">
        <w:rPr>
          <w:lang w:val="uk-UA"/>
          <w:rPrChange w:id="337" w:author="Ruslan Yermolenko" w:date="2020-05-03T18:37:00Z">
            <w:rPr/>
          </w:rPrChange>
        </w:rPr>
        <w:instrText>.</w:instrText>
      </w:r>
      <w:r>
        <w:instrText>ncsu</w:instrText>
      </w:r>
      <w:r w:rsidRPr="003D62BD">
        <w:rPr>
          <w:lang w:val="uk-UA"/>
          <w:rPrChange w:id="338" w:author="Ruslan Yermolenko" w:date="2020-05-03T18:37:00Z">
            <w:rPr/>
          </w:rPrChange>
        </w:rPr>
        <w:instrText>.</w:instrText>
      </w:r>
      <w:r>
        <w:instrText>edu</w:instrText>
      </w:r>
      <w:r w:rsidRPr="003D62BD">
        <w:rPr>
          <w:lang w:val="uk-UA"/>
          <w:rPrChange w:id="339" w:author="Ruslan Yermolenko" w:date="2020-05-03T18:37:00Z">
            <w:rPr/>
          </w:rPrChange>
        </w:rPr>
        <w:instrText>/</w:instrText>
      </w:r>
      <w:r>
        <w:instrText>nrp</w:instrText>
      </w:r>
      <w:r w:rsidRPr="003D62BD">
        <w:rPr>
          <w:lang w:val="uk-UA"/>
          <w:rPrChange w:id="340" w:author="Ruslan Yermolenko" w:date="2020-05-03T18:37:00Z">
            <w:rPr/>
          </w:rPrChange>
        </w:rPr>
        <w:instrText>/</w:instrText>
      </w:r>
      <w:r>
        <w:instrText>naa</w:instrText>
      </w:r>
      <w:r w:rsidRPr="003D62BD">
        <w:rPr>
          <w:lang w:val="uk-UA"/>
          <w:rPrChange w:id="341" w:author="Ruslan Yermolenko" w:date="2020-05-03T18:37:00Z">
            <w:rPr/>
          </w:rPrChange>
        </w:rPr>
        <w:instrText>.</w:instrText>
      </w:r>
      <w:r>
        <w:instrText>html</w:instrText>
      </w:r>
      <w:r w:rsidRPr="003D62BD">
        <w:rPr>
          <w:lang w:val="uk-UA"/>
          <w:rPrChange w:id="342" w:author="Ruslan Yermolenko" w:date="2020-05-03T18:37:00Z">
            <w:rPr/>
          </w:rPrChange>
        </w:rPr>
        <w:instrText xml:space="preserve">" </w:instrText>
      </w:r>
      <w:r>
        <w:fldChar w:fldCharType="separate"/>
      </w:r>
      <w:r w:rsidR="00405AE0" w:rsidRPr="000028CF">
        <w:rPr>
          <w:rStyle w:val="Hyperlink"/>
          <w:sz w:val="28"/>
          <w:szCs w:val="24"/>
        </w:rPr>
        <w:t>https</w:t>
      </w:r>
      <w:r w:rsidR="00405AE0" w:rsidRPr="003D62BD">
        <w:rPr>
          <w:rStyle w:val="Hyperlink"/>
          <w:sz w:val="28"/>
          <w:szCs w:val="24"/>
          <w:lang w:val="uk-UA"/>
          <w:rPrChange w:id="343" w:author="Ruslan Yermolenko" w:date="2020-05-03T18:37:00Z">
            <w:rPr>
              <w:rStyle w:val="Hyperlink"/>
              <w:sz w:val="28"/>
              <w:szCs w:val="24"/>
            </w:rPr>
          </w:rPrChange>
        </w:rPr>
        <w:t>://</w:t>
      </w:r>
      <w:r w:rsidR="00405AE0" w:rsidRPr="000028CF">
        <w:rPr>
          <w:rStyle w:val="Hyperlink"/>
          <w:sz w:val="28"/>
          <w:szCs w:val="24"/>
        </w:rPr>
        <w:t>www</w:t>
      </w:r>
      <w:r w:rsidR="00405AE0" w:rsidRPr="003D62BD">
        <w:rPr>
          <w:rStyle w:val="Hyperlink"/>
          <w:sz w:val="28"/>
          <w:szCs w:val="24"/>
          <w:lang w:val="uk-UA"/>
          <w:rPrChange w:id="344" w:author="Ruslan Yermolenko" w:date="2020-05-03T18:37:00Z">
            <w:rPr>
              <w:rStyle w:val="Hyperlink"/>
              <w:sz w:val="28"/>
              <w:szCs w:val="24"/>
            </w:rPr>
          </w:rPrChange>
        </w:rPr>
        <w:t>.</w:t>
      </w:r>
      <w:proofErr w:type="spellStart"/>
      <w:r w:rsidR="00405AE0" w:rsidRPr="000028CF">
        <w:rPr>
          <w:rStyle w:val="Hyperlink"/>
          <w:sz w:val="28"/>
          <w:szCs w:val="24"/>
        </w:rPr>
        <w:t>webcitation</w:t>
      </w:r>
      <w:proofErr w:type="spellEnd"/>
      <w:r w:rsidR="00405AE0" w:rsidRPr="003D62BD">
        <w:rPr>
          <w:rStyle w:val="Hyperlink"/>
          <w:sz w:val="28"/>
          <w:szCs w:val="24"/>
          <w:lang w:val="uk-UA"/>
          <w:rPrChange w:id="345" w:author="Ruslan Yermolenko" w:date="2020-05-03T18:37:00Z">
            <w:rPr>
              <w:rStyle w:val="Hyperlink"/>
              <w:sz w:val="28"/>
              <w:szCs w:val="24"/>
            </w:rPr>
          </w:rPrChange>
        </w:rPr>
        <w:t>.</w:t>
      </w:r>
      <w:r w:rsidR="00405AE0" w:rsidRPr="000028CF">
        <w:rPr>
          <w:rStyle w:val="Hyperlink"/>
          <w:sz w:val="28"/>
          <w:szCs w:val="24"/>
        </w:rPr>
        <w:t>org</w:t>
      </w:r>
      <w:r w:rsidR="00405AE0" w:rsidRPr="003D62BD">
        <w:rPr>
          <w:rStyle w:val="Hyperlink"/>
          <w:sz w:val="28"/>
          <w:szCs w:val="24"/>
          <w:lang w:val="uk-UA"/>
          <w:rPrChange w:id="346" w:author="Ruslan Yermolenko" w:date="2020-05-03T18:37:00Z">
            <w:rPr>
              <w:rStyle w:val="Hyperlink"/>
              <w:sz w:val="28"/>
              <w:szCs w:val="24"/>
            </w:rPr>
          </w:rPrChange>
        </w:rPr>
        <w:t>/6</w:t>
      </w:r>
      <w:r w:rsidR="00405AE0" w:rsidRPr="000028CF">
        <w:rPr>
          <w:rStyle w:val="Hyperlink"/>
          <w:sz w:val="28"/>
          <w:szCs w:val="24"/>
        </w:rPr>
        <w:t>E</w:t>
      </w:r>
      <w:r w:rsidR="00405AE0" w:rsidRPr="003D62BD">
        <w:rPr>
          <w:rStyle w:val="Hyperlink"/>
          <w:sz w:val="28"/>
          <w:szCs w:val="24"/>
          <w:lang w:val="uk-UA"/>
          <w:rPrChange w:id="347" w:author="Ruslan Yermolenko" w:date="2020-05-03T18:37:00Z">
            <w:rPr>
              <w:rStyle w:val="Hyperlink"/>
              <w:sz w:val="28"/>
              <w:szCs w:val="24"/>
            </w:rPr>
          </w:rPrChange>
        </w:rPr>
        <w:t>0</w:t>
      </w:r>
      <w:proofErr w:type="spellStart"/>
      <w:r w:rsidR="00405AE0" w:rsidRPr="000028CF">
        <w:rPr>
          <w:rStyle w:val="Hyperlink"/>
          <w:sz w:val="28"/>
          <w:szCs w:val="24"/>
        </w:rPr>
        <w:t>lTFicq</w:t>
      </w:r>
      <w:proofErr w:type="spellEnd"/>
      <w:r w:rsidR="00405AE0" w:rsidRPr="003D62BD">
        <w:rPr>
          <w:rStyle w:val="Hyperlink"/>
          <w:sz w:val="28"/>
          <w:szCs w:val="24"/>
          <w:lang w:val="uk-UA"/>
          <w:rPrChange w:id="348" w:author="Ruslan Yermolenko" w:date="2020-05-03T18:37:00Z">
            <w:rPr>
              <w:rStyle w:val="Hyperlink"/>
              <w:sz w:val="28"/>
              <w:szCs w:val="24"/>
            </w:rPr>
          </w:rPrChange>
        </w:rPr>
        <w:t>?</w:t>
      </w:r>
      <w:proofErr w:type="spellStart"/>
      <w:r w:rsidR="00405AE0" w:rsidRPr="000028CF">
        <w:rPr>
          <w:rStyle w:val="Hyperlink"/>
          <w:sz w:val="28"/>
          <w:szCs w:val="24"/>
        </w:rPr>
        <w:t>url</w:t>
      </w:r>
      <w:proofErr w:type="spellEnd"/>
      <w:r w:rsidR="00405AE0" w:rsidRPr="003D62BD">
        <w:rPr>
          <w:rStyle w:val="Hyperlink"/>
          <w:sz w:val="28"/>
          <w:szCs w:val="24"/>
          <w:lang w:val="uk-UA"/>
          <w:rPrChange w:id="349" w:author="Ruslan Yermolenko" w:date="2020-05-03T18:37:00Z">
            <w:rPr>
              <w:rStyle w:val="Hyperlink"/>
              <w:sz w:val="28"/>
              <w:szCs w:val="24"/>
            </w:rPr>
          </w:rPrChange>
        </w:rPr>
        <w:t>=</w:t>
      </w:r>
      <w:r w:rsidR="00405AE0" w:rsidRPr="000028CF">
        <w:rPr>
          <w:rStyle w:val="Hyperlink"/>
          <w:sz w:val="28"/>
          <w:szCs w:val="24"/>
        </w:rPr>
        <w:t>http</w:t>
      </w:r>
      <w:r w:rsidR="00405AE0" w:rsidRPr="003D62BD">
        <w:rPr>
          <w:rStyle w:val="Hyperlink"/>
          <w:sz w:val="28"/>
          <w:szCs w:val="24"/>
          <w:lang w:val="uk-UA"/>
          <w:rPrChange w:id="350" w:author="Ruslan Yermolenko" w:date="2020-05-03T18:37:00Z">
            <w:rPr>
              <w:rStyle w:val="Hyperlink"/>
              <w:sz w:val="28"/>
              <w:szCs w:val="24"/>
            </w:rPr>
          </w:rPrChange>
        </w:rPr>
        <w:t>://</w:t>
      </w:r>
      <w:r w:rsidR="00405AE0" w:rsidRPr="000028CF">
        <w:rPr>
          <w:rStyle w:val="Hyperlink"/>
          <w:sz w:val="28"/>
          <w:szCs w:val="24"/>
        </w:rPr>
        <w:t>www</w:t>
      </w:r>
      <w:r w:rsidR="00405AE0" w:rsidRPr="003D62BD">
        <w:rPr>
          <w:rStyle w:val="Hyperlink"/>
          <w:sz w:val="28"/>
          <w:szCs w:val="24"/>
          <w:lang w:val="uk-UA"/>
          <w:rPrChange w:id="351" w:author="Ruslan Yermolenko" w:date="2020-05-03T18:37:00Z">
            <w:rPr>
              <w:rStyle w:val="Hyperlink"/>
              <w:sz w:val="28"/>
              <w:szCs w:val="24"/>
            </w:rPr>
          </w:rPrChange>
        </w:rPr>
        <w:t>.</w:t>
      </w:r>
      <w:r w:rsidR="00405AE0" w:rsidRPr="000028CF">
        <w:rPr>
          <w:rStyle w:val="Hyperlink"/>
          <w:sz w:val="28"/>
          <w:szCs w:val="24"/>
        </w:rPr>
        <w:t>ne</w:t>
      </w:r>
      <w:r w:rsidR="00405AE0" w:rsidRPr="003D62BD">
        <w:rPr>
          <w:rStyle w:val="Hyperlink"/>
          <w:sz w:val="28"/>
          <w:szCs w:val="24"/>
          <w:lang w:val="uk-UA"/>
          <w:rPrChange w:id="352" w:author="Ruslan Yermolenko" w:date="2020-05-03T18:37:00Z">
            <w:rPr>
              <w:rStyle w:val="Hyperlink"/>
              <w:sz w:val="28"/>
              <w:szCs w:val="24"/>
            </w:rPr>
          </w:rPrChange>
        </w:rPr>
        <w:t>.</w:t>
      </w:r>
      <w:proofErr w:type="spellStart"/>
      <w:r w:rsidR="00405AE0" w:rsidRPr="000028CF">
        <w:rPr>
          <w:rStyle w:val="Hyperlink"/>
          <w:sz w:val="28"/>
          <w:szCs w:val="24"/>
        </w:rPr>
        <w:t>ncsu</w:t>
      </w:r>
      <w:proofErr w:type="spellEnd"/>
      <w:r w:rsidR="00405AE0" w:rsidRPr="003D62BD">
        <w:rPr>
          <w:rStyle w:val="Hyperlink"/>
          <w:sz w:val="28"/>
          <w:szCs w:val="24"/>
          <w:lang w:val="uk-UA"/>
          <w:rPrChange w:id="353" w:author="Ruslan Yermolenko" w:date="2020-05-03T18:37:00Z">
            <w:rPr>
              <w:rStyle w:val="Hyperlink"/>
              <w:sz w:val="28"/>
              <w:szCs w:val="24"/>
            </w:rPr>
          </w:rPrChange>
        </w:rPr>
        <w:t>.</w:t>
      </w:r>
      <w:proofErr w:type="spellStart"/>
      <w:r w:rsidR="00405AE0" w:rsidRPr="000028CF">
        <w:rPr>
          <w:rStyle w:val="Hyperlink"/>
          <w:sz w:val="28"/>
          <w:szCs w:val="24"/>
        </w:rPr>
        <w:t>edu</w:t>
      </w:r>
      <w:proofErr w:type="spellEnd"/>
      <w:r w:rsidR="00405AE0" w:rsidRPr="003D62BD">
        <w:rPr>
          <w:rStyle w:val="Hyperlink"/>
          <w:sz w:val="28"/>
          <w:szCs w:val="24"/>
          <w:lang w:val="uk-UA"/>
          <w:rPrChange w:id="354" w:author="Ruslan Yermolenko" w:date="2020-05-03T18:37:00Z">
            <w:rPr>
              <w:rStyle w:val="Hyperlink"/>
              <w:sz w:val="28"/>
              <w:szCs w:val="24"/>
            </w:rPr>
          </w:rPrChange>
        </w:rPr>
        <w:t>/</w:t>
      </w:r>
      <w:proofErr w:type="spellStart"/>
      <w:r w:rsidR="00405AE0" w:rsidRPr="000028CF">
        <w:rPr>
          <w:rStyle w:val="Hyperlink"/>
          <w:sz w:val="28"/>
          <w:szCs w:val="24"/>
        </w:rPr>
        <w:t>nrp</w:t>
      </w:r>
      <w:proofErr w:type="spellEnd"/>
      <w:r w:rsidR="00405AE0" w:rsidRPr="003D62BD">
        <w:rPr>
          <w:rStyle w:val="Hyperlink"/>
          <w:sz w:val="28"/>
          <w:szCs w:val="24"/>
          <w:lang w:val="uk-UA"/>
          <w:rPrChange w:id="355" w:author="Ruslan Yermolenko" w:date="2020-05-03T18:37:00Z">
            <w:rPr>
              <w:rStyle w:val="Hyperlink"/>
              <w:sz w:val="28"/>
              <w:szCs w:val="24"/>
            </w:rPr>
          </w:rPrChange>
        </w:rPr>
        <w:t>/</w:t>
      </w:r>
      <w:proofErr w:type="spellStart"/>
      <w:r w:rsidR="00405AE0" w:rsidRPr="000028CF">
        <w:rPr>
          <w:rStyle w:val="Hyperlink"/>
          <w:sz w:val="28"/>
          <w:szCs w:val="24"/>
        </w:rPr>
        <w:t>naa</w:t>
      </w:r>
      <w:proofErr w:type="spellEnd"/>
      <w:r w:rsidR="00405AE0" w:rsidRPr="003D62BD">
        <w:rPr>
          <w:rStyle w:val="Hyperlink"/>
          <w:sz w:val="28"/>
          <w:szCs w:val="24"/>
          <w:lang w:val="uk-UA"/>
          <w:rPrChange w:id="356" w:author="Ruslan Yermolenko" w:date="2020-05-03T18:37:00Z">
            <w:rPr>
              <w:rStyle w:val="Hyperlink"/>
              <w:sz w:val="28"/>
              <w:szCs w:val="24"/>
            </w:rPr>
          </w:rPrChange>
        </w:rPr>
        <w:t>.</w:t>
      </w:r>
      <w:r w:rsidR="00405AE0" w:rsidRPr="000028CF">
        <w:rPr>
          <w:rStyle w:val="Hyperlink"/>
          <w:sz w:val="28"/>
          <w:szCs w:val="24"/>
        </w:rPr>
        <w:t>html</w:t>
      </w:r>
      <w:r>
        <w:rPr>
          <w:rStyle w:val="Hyperlink"/>
          <w:sz w:val="28"/>
          <w:szCs w:val="24"/>
        </w:rPr>
        <w:fldChar w:fldCharType="end"/>
      </w:r>
    </w:p>
    <w:p w14:paraId="3E6E2113" w14:textId="77777777" w:rsidR="00405AE0" w:rsidRPr="000028CF" w:rsidRDefault="00405AE0" w:rsidP="000028CF">
      <w:pPr>
        <w:pStyle w:val="ListParagraph"/>
        <w:numPr>
          <w:ilvl w:val="0"/>
          <w:numId w:val="16"/>
        </w:numPr>
        <w:spacing w:line="360" w:lineRule="auto"/>
        <w:rPr>
          <w:color w:val="000000"/>
          <w:sz w:val="28"/>
          <w:szCs w:val="24"/>
          <w:shd w:val="clear" w:color="auto" w:fill="FFFFFF"/>
        </w:rPr>
      </w:pPr>
      <w:r w:rsidRPr="000028CF">
        <w:rPr>
          <w:color w:val="000000"/>
          <w:sz w:val="28"/>
          <w:szCs w:val="24"/>
          <w:shd w:val="clear" w:color="auto" w:fill="FFFFFF"/>
        </w:rPr>
        <w:t>Pollard, A. M., Heron, C., 1996, </w:t>
      </w:r>
      <w:r w:rsidRPr="000028CF">
        <w:rPr>
          <w:i/>
          <w:iCs/>
          <w:color w:val="000000"/>
          <w:sz w:val="28"/>
          <w:szCs w:val="24"/>
          <w:shd w:val="clear" w:color="auto" w:fill="FFFFFF"/>
        </w:rPr>
        <w:t>Archaeological Chemistry</w:t>
      </w:r>
      <w:r w:rsidRPr="000028CF">
        <w:rPr>
          <w:color w:val="000000"/>
          <w:sz w:val="28"/>
          <w:szCs w:val="24"/>
          <w:shd w:val="clear" w:color="auto" w:fill="FFFFFF"/>
        </w:rPr>
        <w:t>. Cambridge, Royal Society of Chemistry.</w:t>
      </w:r>
    </w:p>
    <w:p w14:paraId="21F7BC2E" w14:textId="77777777" w:rsidR="002143DF" w:rsidRPr="000028CF" w:rsidRDefault="003D62BD" w:rsidP="000028CF">
      <w:pPr>
        <w:pStyle w:val="ListParagraph"/>
        <w:numPr>
          <w:ilvl w:val="0"/>
          <w:numId w:val="16"/>
        </w:numPr>
        <w:spacing w:line="360" w:lineRule="auto"/>
        <w:rPr>
          <w:color w:val="000000"/>
          <w:sz w:val="28"/>
          <w:szCs w:val="24"/>
          <w:shd w:val="clear" w:color="auto" w:fill="FFFFFF"/>
        </w:rPr>
      </w:pPr>
      <w:hyperlink r:id="rId17" w:history="1">
        <w:r w:rsidR="002143DF" w:rsidRPr="000028CF">
          <w:rPr>
            <w:rStyle w:val="Hyperlink"/>
            <w:sz w:val="28"/>
            <w:szCs w:val="24"/>
          </w:rPr>
          <w:t>https://www.glossary.oilfield.slb.com/en/Terms.aspx?LookIn=term%2520name&amp;filter=neutron+generator</w:t>
        </w:r>
      </w:hyperlink>
    </w:p>
    <w:p w14:paraId="37FB083A" w14:textId="77777777" w:rsidR="009B5A5B" w:rsidRPr="000028CF" w:rsidRDefault="002143DF" w:rsidP="000028CF">
      <w:pPr>
        <w:pStyle w:val="ListParagraph"/>
        <w:numPr>
          <w:ilvl w:val="0"/>
          <w:numId w:val="16"/>
        </w:numPr>
        <w:spacing w:line="360" w:lineRule="auto"/>
        <w:rPr>
          <w:sz w:val="28"/>
          <w:szCs w:val="24"/>
        </w:rPr>
      </w:pPr>
      <w:r w:rsidRPr="000028CF">
        <w:rPr>
          <w:sz w:val="28"/>
          <w:szCs w:val="24"/>
        </w:rPr>
        <w:lastRenderedPageBreak/>
        <w:t xml:space="preserve"> </w:t>
      </w:r>
      <w:hyperlink r:id="rId18" w:history="1">
        <w:r w:rsidR="00A91549" w:rsidRPr="000028CF">
          <w:rPr>
            <w:rStyle w:val="Hyperlink"/>
            <w:sz w:val="28"/>
            <w:szCs w:val="24"/>
          </w:rPr>
          <w:t>http://www1.jinr.ru/Pepan/v-42-2/05_fron.pdf</w:t>
        </w:r>
      </w:hyperlink>
    </w:p>
    <w:p w14:paraId="347778E8" w14:textId="77777777" w:rsidR="00A91549" w:rsidRPr="000028CF" w:rsidRDefault="002143DF" w:rsidP="000028CF">
      <w:pPr>
        <w:pStyle w:val="ListParagraph"/>
        <w:numPr>
          <w:ilvl w:val="0"/>
          <w:numId w:val="16"/>
        </w:numPr>
        <w:spacing w:line="360" w:lineRule="auto"/>
        <w:rPr>
          <w:sz w:val="28"/>
          <w:szCs w:val="24"/>
        </w:rPr>
      </w:pPr>
      <w:r w:rsidRPr="000028CF">
        <w:rPr>
          <w:sz w:val="28"/>
          <w:szCs w:val="24"/>
        </w:rPr>
        <w:t xml:space="preserve"> </w:t>
      </w:r>
      <w:hyperlink r:id="rId19" w:history="1">
        <w:r w:rsidR="00A91549" w:rsidRPr="000028CF">
          <w:rPr>
            <w:rStyle w:val="Hyperlink"/>
            <w:sz w:val="28"/>
            <w:szCs w:val="24"/>
          </w:rPr>
          <w:t>https://www.ippe.ru/opi/services/361-neutron-activation-analisys</w:t>
        </w:r>
      </w:hyperlink>
    </w:p>
    <w:p w14:paraId="66661BF8" w14:textId="77777777" w:rsidR="00A91549" w:rsidRPr="000028CF" w:rsidRDefault="002143DF" w:rsidP="000028CF">
      <w:pPr>
        <w:pStyle w:val="ListParagraph"/>
        <w:numPr>
          <w:ilvl w:val="0"/>
          <w:numId w:val="16"/>
        </w:numPr>
        <w:spacing w:line="360" w:lineRule="auto"/>
        <w:rPr>
          <w:sz w:val="28"/>
          <w:szCs w:val="24"/>
        </w:rPr>
      </w:pPr>
      <w:r w:rsidRPr="000028CF">
        <w:rPr>
          <w:sz w:val="28"/>
          <w:szCs w:val="24"/>
        </w:rPr>
        <w:t xml:space="preserve"> </w:t>
      </w:r>
      <w:hyperlink r:id="rId20" w:history="1">
        <w:r w:rsidR="00A91549" w:rsidRPr="000028CF">
          <w:rPr>
            <w:rStyle w:val="Hyperlink"/>
            <w:sz w:val="28"/>
            <w:szCs w:val="24"/>
          </w:rPr>
          <w:t>http://profbeckman.narod.ru/YadFiz.files/L22.pdf</w:t>
        </w:r>
      </w:hyperlink>
    </w:p>
    <w:p w14:paraId="764BE211" w14:textId="77777777" w:rsidR="00F676ED" w:rsidRPr="000028CF" w:rsidRDefault="002143DF" w:rsidP="000028CF">
      <w:pPr>
        <w:pStyle w:val="ListParagraph"/>
        <w:numPr>
          <w:ilvl w:val="0"/>
          <w:numId w:val="16"/>
        </w:numPr>
        <w:spacing w:line="360" w:lineRule="auto"/>
        <w:rPr>
          <w:sz w:val="28"/>
          <w:szCs w:val="24"/>
        </w:rPr>
      </w:pPr>
      <w:r w:rsidRPr="000028CF">
        <w:rPr>
          <w:sz w:val="28"/>
          <w:szCs w:val="24"/>
        </w:rPr>
        <w:t xml:space="preserve"> </w:t>
      </w:r>
      <w:hyperlink r:id="rId21" w:history="1">
        <w:r w:rsidR="00F676ED" w:rsidRPr="000028CF">
          <w:rPr>
            <w:rStyle w:val="Hyperlink"/>
            <w:sz w:val="28"/>
            <w:szCs w:val="24"/>
          </w:rPr>
          <w:t>http://nuclphys.sinp.msu.ru/nuc_techn/activ_analy.htm</w:t>
        </w:r>
      </w:hyperlink>
    </w:p>
    <w:p w14:paraId="582C925F" w14:textId="77777777" w:rsidR="000028CF" w:rsidRPr="000028CF" w:rsidRDefault="002143DF" w:rsidP="000028CF">
      <w:pPr>
        <w:pStyle w:val="ListParagraph"/>
        <w:numPr>
          <w:ilvl w:val="0"/>
          <w:numId w:val="16"/>
        </w:numPr>
        <w:spacing w:line="360" w:lineRule="auto"/>
        <w:rPr>
          <w:rStyle w:val="Hyperlink"/>
          <w:color w:val="auto"/>
          <w:sz w:val="28"/>
          <w:szCs w:val="24"/>
          <w:u w:val="none"/>
        </w:rPr>
      </w:pPr>
      <w:r w:rsidRPr="000028CF">
        <w:rPr>
          <w:sz w:val="28"/>
          <w:szCs w:val="24"/>
        </w:rPr>
        <w:t xml:space="preserve"> </w:t>
      </w:r>
      <w:hyperlink r:id="rId22" w:history="1">
        <w:r w:rsidR="00F676ED" w:rsidRPr="000028CF">
          <w:rPr>
            <w:rStyle w:val="Hyperlink"/>
            <w:sz w:val="28"/>
            <w:szCs w:val="24"/>
          </w:rPr>
          <w:t>https://acg.missouri.edu/NAA.html</w:t>
        </w:r>
      </w:hyperlink>
    </w:p>
    <w:p w14:paraId="40F82B71" w14:textId="77777777" w:rsidR="00F96157" w:rsidRPr="000028CF" w:rsidRDefault="002143DF" w:rsidP="000028CF">
      <w:pPr>
        <w:pStyle w:val="ListParagraph"/>
        <w:numPr>
          <w:ilvl w:val="0"/>
          <w:numId w:val="16"/>
        </w:numPr>
        <w:spacing w:line="360" w:lineRule="auto"/>
        <w:rPr>
          <w:sz w:val="28"/>
          <w:szCs w:val="24"/>
        </w:rPr>
      </w:pPr>
      <w:r w:rsidRPr="000028CF">
        <w:rPr>
          <w:sz w:val="28"/>
          <w:szCs w:val="24"/>
          <w:lang w:val="uk-UA"/>
        </w:rPr>
        <w:t xml:space="preserve"> </w:t>
      </w:r>
      <w:hyperlink r:id="rId23" w:history="1">
        <w:r w:rsidRPr="000028CF">
          <w:rPr>
            <w:rStyle w:val="Hyperlink"/>
            <w:sz w:val="28"/>
            <w:szCs w:val="24"/>
          </w:rPr>
          <w:t>https://chem21.info/info/18911/</w:t>
        </w:r>
      </w:hyperlink>
    </w:p>
    <w:p w14:paraId="0BA75B3B" w14:textId="77777777" w:rsidR="002143DF" w:rsidRPr="000028CF" w:rsidRDefault="00F96157" w:rsidP="000028CF">
      <w:pPr>
        <w:pStyle w:val="ListParagraph"/>
        <w:numPr>
          <w:ilvl w:val="0"/>
          <w:numId w:val="16"/>
        </w:numPr>
        <w:spacing w:line="360" w:lineRule="auto"/>
        <w:rPr>
          <w:sz w:val="28"/>
        </w:rPr>
      </w:pPr>
      <w:r w:rsidRPr="000028CF">
        <w:rPr>
          <w:sz w:val="28"/>
          <w:szCs w:val="24"/>
        </w:rPr>
        <w:t xml:space="preserve"> </w:t>
      </w:r>
      <w:hyperlink r:id="rId24" w:history="1">
        <w:r w:rsidRPr="000028CF">
          <w:rPr>
            <w:rStyle w:val="Hyperlink"/>
            <w:sz w:val="28"/>
          </w:rPr>
          <w:t>http://mipt.jinr.ru/ru/lectures</w:t>
        </w:r>
      </w:hyperlink>
    </w:p>
    <w:p w14:paraId="2E639D5C" w14:textId="77777777" w:rsidR="00F96157" w:rsidRPr="000028CF" w:rsidRDefault="008F66B5" w:rsidP="000028CF">
      <w:pPr>
        <w:pStyle w:val="ListParagraph"/>
        <w:numPr>
          <w:ilvl w:val="0"/>
          <w:numId w:val="16"/>
        </w:numPr>
        <w:spacing w:line="360" w:lineRule="auto"/>
        <w:rPr>
          <w:sz w:val="28"/>
          <w:szCs w:val="24"/>
          <w:lang w:val="ru-RU"/>
        </w:rPr>
      </w:pPr>
      <w:r w:rsidRPr="000028CF">
        <w:rPr>
          <w:sz w:val="28"/>
          <w:szCs w:val="24"/>
          <w:lang w:val="uk-UA"/>
        </w:rPr>
        <w:t xml:space="preserve">Соболь, И.М </w:t>
      </w:r>
      <w:proofErr w:type="spellStart"/>
      <w:r w:rsidRPr="000028CF">
        <w:rPr>
          <w:sz w:val="28"/>
          <w:szCs w:val="24"/>
          <w:lang w:val="uk-UA"/>
        </w:rPr>
        <w:t>Численн</w:t>
      </w:r>
      <w:r w:rsidRPr="000028CF">
        <w:rPr>
          <w:sz w:val="28"/>
          <w:szCs w:val="24"/>
          <w:lang w:val="ru-RU"/>
        </w:rPr>
        <w:t>ые</w:t>
      </w:r>
      <w:proofErr w:type="spellEnd"/>
      <w:r w:rsidRPr="000028CF">
        <w:rPr>
          <w:sz w:val="28"/>
          <w:szCs w:val="24"/>
          <w:lang w:val="ru-RU"/>
        </w:rPr>
        <w:t xml:space="preserve"> методы Монте – Карло / И.М. Соболь. – М.: Наука, 1973, - 312 с.</w:t>
      </w:r>
    </w:p>
    <w:p w14:paraId="3E988B5E" w14:textId="77777777" w:rsidR="008F66B5" w:rsidRPr="000028CF" w:rsidRDefault="008F66B5" w:rsidP="000028CF">
      <w:pPr>
        <w:pStyle w:val="ListParagraph"/>
        <w:numPr>
          <w:ilvl w:val="0"/>
          <w:numId w:val="16"/>
        </w:numPr>
        <w:spacing w:line="360" w:lineRule="auto"/>
        <w:rPr>
          <w:sz w:val="28"/>
          <w:szCs w:val="24"/>
        </w:rPr>
      </w:pPr>
      <w:r w:rsidRPr="000028CF">
        <w:rPr>
          <w:sz w:val="28"/>
          <w:szCs w:val="24"/>
        </w:rPr>
        <w:t xml:space="preserve">Allison J.Geant4 Developments and Applications, IEEE Trans. </w:t>
      </w:r>
      <w:proofErr w:type="spellStart"/>
      <w:r w:rsidRPr="000028CF">
        <w:rPr>
          <w:sz w:val="28"/>
          <w:szCs w:val="24"/>
        </w:rPr>
        <w:t>Nucl</w:t>
      </w:r>
      <w:proofErr w:type="spellEnd"/>
      <w:r w:rsidRPr="000028CF">
        <w:rPr>
          <w:sz w:val="28"/>
          <w:szCs w:val="24"/>
        </w:rPr>
        <w:t>. Sci., vol. 53, no. 1, pp. 270 – 278, 2006.</w:t>
      </w:r>
    </w:p>
    <w:p w14:paraId="7D2770C8" w14:textId="77777777" w:rsidR="008F66B5" w:rsidRPr="000028CF" w:rsidRDefault="008F66B5" w:rsidP="000028CF">
      <w:pPr>
        <w:pStyle w:val="ListParagraph"/>
        <w:numPr>
          <w:ilvl w:val="0"/>
          <w:numId w:val="16"/>
        </w:numPr>
        <w:spacing w:line="360" w:lineRule="auto"/>
        <w:rPr>
          <w:sz w:val="28"/>
          <w:szCs w:val="24"/>
        </w:rPr>
      </w:pPr>
      <w:proofErr w:type="spellStart"/>
      <w:r w:rsidRPr="000028CF">
        <w:rPr>
          <w:sz w:val="28"/>
          <w:szCs w:val="24"/>
        </w:rPr>
        <w:t>Chauvie</w:t>
      </w:r>
      <w:proofErr w:type="spellEnd"/>
      <w:r w:rsidRPr="000028CF">
        <w:rPr>
          <w:sz w:val="28"/>
          <w:szCs w:val="24"/>
        </w:rPr>
        <w:t xml:space="preserve"> S., </w:t>
      </w:r>
      <w:proofErr w:type="spellStart"/>
      <w:r w:rsidRPr="000028CF">
        <w:rPr>
          <w:sz w:val="28"/>
          <w:szCs w:val="24"/>
        </w:rPr>
        <w:t>Depaola</w:t>
      </w:r>
      <w:proofErr w:type="spellEnd"/>
      <w:r w:rsidRPr="000028CF">
        <w:rPr>
          <w:sz w:val="28"/>
          <w:szCs w:val="24"/>
        </w:rPr>
        <w:t xml:space="preserve"> G., Ivanchenko V., Longo F., Nieminen P., Pia M.G., Geant4 Low  Energy Electromagnetic Physics. In. Proc. Computing in High Energy and Nuclear Physics, Beijing, China, pp. 337 – 340, 2001.</w:t>
      </w:r>
    </w:p>
    <w:sectPr w:rsidR="008F66B5" w:rsidRPr="000028CF" w:rsidSect="00BE6056">
      <w:footerReference w:type="default" r:id="rId25"/>
      <w:pgSz w:w="12240" w:h="15840" w:code="1"/>
      <w:pgMar w:top="1134" w:right="850" w:bottom="993" w:left="1276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89865" w14:textId="77777777" w:rsidR="008D54F1" w:rsidRDefault="008D54F1" w:rsidP="009B5A5B">
      <w:pPr>
        <w:spacing w:after="0" w:line="240" w:lineRule="auto"/>
      </w:pPr>
      <w:r>
        <w:separator/>
      </w:r>
    </w:p>
  </w:endnote>
  <w:endnote w:type="continuationSeparator" w:id="0">
    <w:p w14:paraId="6E49A817" w14:textId="77777777" w:rsidR="008D54F1" w:rsidRDefault="008D54F1" w:rsidP="009B5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5876024"/>
      <w:docPartObj>
        <w:docPartGallery w:val="Page Numbers (Bottom of Page)"/>
        <w:docPartUnique/>
      </w:docPartObj>
    </w:sdtPr>
    <w:sdtContent>
      <w:p w14:paraId="5C0B7B3F" w14:textId="77777777" w:rsidR="003D62BD" w:rsidRDefault="003D62BD">
        <w:pPr>
          <w:pStyle w:val="Footer"/>
          <w:jc w:val="right"/>
        </w:pPr>
        <w:r>
          <w:ptab w:relativeTo="margin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0D42DD">
          <w:rPr>
            <w:noProof/>
            <w:lang w:val="ru-RU"/>
          </w:rPr>
          <w:t>26</w:t>
        </w:r>
        <w:r>
          <w:fldChar w:fldCharType="end"/>
        </w:r>
      </w:p>
    </w:sdtContent>
  </w:sdt>
  <w:p w14:paraId="3F84087D" w14:textId="77777777" w:rsidR="003D62BD" w:rsidRDefault="003D62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3496F" w14:textId="77777777" w:rsidR="008D54F1" w:rsidRDefault="008D54F1" w:rsidP="009B5A5B">
      <w:pPr>
        <w:spacing w:after="0" w:line="240" w:lineRule="auto"/>
      </w:pPr>
      <w:r>
        <w:separator/>
      </w:r>
    </w:p>
  </w:footnote>
  <w:footnote w:type="continuationSeparator" w:id="0">
    <w:p w14:paraId="0E7E4669" w14:textId="77777777" w:rsidR="008D54F1" w:rsidRDefault="008D54F1" w:rsidP="009B5A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90AB5"/>
    <w:multiLevelType w:val="hybridMultilevel"/>
    <w:tmpl w:val="EDA45FB2"/>
    <w:lvl w:ilvl="0" w:tplc="0422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1" w15:restartNumberingAfterBreak="0">
    <w:nsid w:val="0F892484"/>
    <w:multiLevelType w:val="hybridMultilevel"/>
    <w:tmpl w:val="360E2F56"/>
    <w:lvl w:ilvl="0" w:tplc="0422000F">
      <w:start w:val="1"/>
      <w:numFmt w:val="decimal"/>
      <w:lvlText w:val="%1."/>
      <w:lvlJc w:val="left"/>
      <w:pPr>
        <w:ind w:left="842" w:hanging="360"/>
      </w:pPr>
    </w:lvl>
    <w:lvl w:ilvl="1" w:tplc="04220019" w:tentative="1">
      <w:start w:val="1"/>
      <w:numFmt w:val="lowerLetter"/>
      <w:lvlText w:val="%2."/>
      <w:lvlJc w:val="left"/>
      <w:pPr>
        <w:ind w:left="1562" w:hanging="360"/>
      </w:pPr>
    </w:lvl>
    <w:lvl w:ilvl="2" w:tplc="0422001B" w:tentative="1">
      <w:start w:val="1"/>
      <w:numFmt w:val="lowerRoman"/>
      <w:lvlText w:val="%3."/>
      <w:lvlJc w:val="right"/>
      <w:pPr>
        <w:ind w:left="2282" w:hanging="180"/>
      </w:pPr>
    </w:lvl>
    <w:lvl w:ilvl="3" w:tplc="0422000F" w:tentative="1">
      <w:start w:val="1"/>
      <w:numFmt w:val="decimal"/>
      <w:lvlText w:val="%4."/>
      <w:lvlJc w:val="left"/>
      <w:pPr>
        <w:ind w:left="3002" w:hanging="360"/>
      </w:pPr>
    </w:lvl>
    <w:lvl w:ilvl="4" w:tplc="04220019" w:tentative="1">
      <w:start w:val="1"/>
      <w:numFmt w:val="lowerLetter"/>
      <w:lvlText w:val="%5."/>
      <w:lvlJc w:val="left"/>
      <w:pPr>
        <w:ind w:left="3722" w:hanging="360"/>
      </w:pPr>
    </w:lvl>
    <w:lvl w:ilvl="5" w:tplc="0422001B" w:tentative="1">
      <w:start w:val="1"/>
      <w:numFmt w:val="lowerRoman"/>
      <w:lvlText w:val="%6."/>
      <w:lvlJc w:val="right"/>
      <w:pPr>
        <w:ind w:left="4442" w:hanging="180"/>
      </w:pPr>
    </w:lvl>
    <w:lvl w:ilvl="6" w:tplc="0422000F" w:tentative="1">
      <w:start w:val="1"/>
      <w:numFmt w:val="decimal"/>
      <w:lvlText w:val="%7."/>
      <w:lvlJc w:val="left"/>
      <w:pPr>
        <w:ind w:left="5162" w:hanging="360"/>
      </w:pPr>
    </w:lvl>
    <w:lvl w:ilvl="7" w:tplc="04220019" w:tentative="1">
      <w:start w:val="1"/>
      <w:numFmt w:val="lowerLetter"/>
      <w:lvlText w:val="%8."/>
      <w:lvlJc w:val="left"/>
      <w:pPr>
        <w:ind w:left="5882" w:hanging="360"/>
      </w:pPr>
    </w:lvl>
    <w:lvl w:ilvl="8" w:tplc="0422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2" w15:restartNumberingAfterBreak="0">
    <w:nsid w:val="13CD4FD8"/>
    <w:multiLevelType w:val="hybridMultilevel"/>
    <w:tmpl w:val="CE1EFDCE"/>
    <w:lvl w:ilvl="0" w:tplc="0422000F">
      <w:start w:val="1"/>
      <w:numFmt w:val="decimal"/>
      <w:lvlText w:val="%1."/>
      <w:lvlJc w:val="left"/>
      <w:pPr>
        <w:ind w:left="788" w:hanging="360"/>
      </w:pPr>
    </w:lvl>
    <w:lvl w:ilvl="1" w:tplc="04220019" w:tentative="1">
      <w:start w:val="1"/>
      <w:numFmt w:val="lowerLetter"/>
      <w:lvlText w:val="%2."/>
      <w:lvlJc w:val="left"/>
      <w:pPr>
        <w:ind w:left="1508" w:hanging="360"/>
      </w:pPr>
    </w:lvl>
    <w:lvl w:ilvl="2" w:tplc="0422001B" w:tentative="1">
      <w:start w:val="1"/>
      <w:numFmt w:val="lowerRoman"/>
      <w:lvlText w:val="%3."/>
      <w:lvlJc w:val="right"/>
      <w:pPr>
        <w:ind w:left="2228" w:hanging="180"/>
      </w:pPr>
    </w:lvl>
    <w:lvl w:ilvl="3" w:tplc="0422000F" w:tentative="1">
      <w:start w:val="1"/>
      <w:numFmt w:val="decimal"/>
      <w:lvlText w:val="%4."/>
      <w:lvlJc w:val="left"/>
      <w:pPr>
        <w:ind w:left="2948" w:hanging="360"/>
      </w:pPr>
    </w:lvl>
    <w:lvl w:ilvl="4" w:tplc="04220019" w:tentative="1">
      <w:start w:val="1"/>
      <w:numFmt w:val="lowerLetter"/>
      <w:lvlText w:val="%5."/>
      <w:lvlJc w:val="left"/>
      <w:pPr>
        <w:ind w:left="3668" w:hanging="360"/>
      </w:pPr>
    </w:lvl>
    <w:lvl w:ilvl="5" w:tplc="0422001B" w:tentative="1">
      <w:start w:val="1"/>
      <w:numFmt w:val="lowerRoman"/>
      <w:lvlText w:val="%6."/>
      <w:lvlJc w:val="right"/>
      <w:pPr>
        <w:ind w:left="4388" w:hanging="180"/>
      </w:pPr>
    </w:lvl>
    <w:lvl w:ilvl="6" w:tplc="0422000F" w:tentative="1">
      <w:start w:val="1"/>
      <w:numFmt w:val="decimal"/>
      <w:lvlText w:val="%7."/>
      <w:lvlJc w:val="left"/>
      <w:pPr>
        <w:ind w:left="5108" w:hanging="360"/>
      </w:pPr>
    </w:lvl>
    <w:lvl w:ilvl="7" w:tplc="04220019" w:tentative="1">
      <w:start w:val="1"/>
      <w:numFmt w:val="lowerLetter"/>
      <w:lvlText w:val="%8."/>
      <w:lvlJc w:val="left"/>
      <w:pPr>
        <w:ind w:left="5828" w:hanging="360"/>
      </w:pPr>
    </w:lvl>
    <w:lvl w:ilvl="8" w:tplc="0422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3" w15:restartNumberingAfterBreak="0">
    <w:nsid w:val="1D0E68AD"/>
    <w:multiLevelType w:val="hybridMultilevel"/>
    <w:tmpl w:val="EB221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74C4C"/>
    <w:multiLevelType w:val="hybridMultilevel"/>
    <w:tmpl w:val="CA1ADC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B39F6"/>
    <w:multiLevelType w:val="hybridMultilevel"/>
    <w:tmpl w:val="96027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745B9"/>
    <w:multiLevelType w:val="hybridMultilevel"/>
    <w:tmpl w:val="32040C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C6455"/>
    <w:multiLevelType w:val="hybridMultilevel"/>
    <w:tmpl w:val="B722202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6C3716"/>
    <w:multiLevelType w:val="hybridMultilevel"/>
    <w:tmpl w:val="EDD80F46"/>
    <w:lvl w:ilvl="0" w:tplc="04220001">
      <w:start w:val="1"/>
      <w:numFmt w:val="bullet"/>
      <w:lvlText w:val=""/>
      <w:lvlJc w:val="left"/>
      <w:pPr>
        <w:ind w:left="114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abstractNum w:abstractNumId="9" w15:restartNumberingAfterBreak="0">
    <w:nsid w:val="655C5109"/>
    <w:multiLevelType w:val="hybridMultilevel"/>
    <w:tmpl w:val="0C80E0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0146A"/>
    <w:multiLevelType w:val="hybridMultilevel"/>
    <w:tmpl w:val="C9B018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E10E0A"/>
    <w:multiLevelType w:val="hybridMultilevel"/>
    <w:tmpl w:val="AB1CFC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A442B4"/>
    <w:multiLevelType w:val="hybridMultilevel"/>
    <w:tmpl w:val="89C031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21CEE"/>
    <w:multiLevelType w:val="hybridMultilevel"/>
    <w:tmpl w:val="9430921E"/>
    <w:lvl w:ilvl="0" w:tplc="0422000F">
      <w:start w:val="1"/>
      <w:numFmt w:val="decimal"/>
      <w:lvlText w:val="%1."/>
      <w:lvlJc w:val="left"/>
      <w:pPr>
        <w:ind w:left="842" w:hanging="360"/>
      </w:pPr>
    </w:lvl>
    <w:lvl w:ilvl="1" w:tplc="04220019" w:tentative="1">
      <w:start w:val="1"/>
      <w:numFmt w:val="lowerLetter"/>
      <w:lvlText w:val="%2."/>
      <w:lvlJc w:val="left"/>
      <w:pPr>
        <w:ind w:left="1562" w:hanging="360"/>
      </w:pPr>
    </w:lvl>
    <w:lvl w:ilvl="2" w:tplc="0422001B" w:tentative="1">
      <w:start w:val="1"/>
      <w:numFmt w:val="lowerRoman"/>
      <w:lvlText w:val="%3."/>
      <w:lvlJc w:val="right"/>
      <w:pPr>
        <w:ind w:left="2282" w:hanging="180"/>
      </w:pPr>
    </w:lvl>
    <w:lvl w:ilvl="3" w:tplc="0422000F" w:tentative="1">
      <w:start w:val="1"/>
      <w:numFmt w:val="decimal"/>
      <w:lvlText w:val="%4."/>
      <w:lvlJc w:val="left"/>
      <w:pPr>
        <w:ind w:left="3002" w:hanging="360"/>
      </w:pPr>
    </w:lvl>
    <w:lvl w:ilvl="4" w:tplc="04220019" w:tentative="1">
      <w:start w:val="1"/>
      <w:numFmt w:val="lowerLetter"/>
      <w:lvlText w:val="%5."/>
      <w:lvlJc w:val="left"/>
      <w:pPr>
        <w:ind w:left="3722" w:hanging="360"/>
      </w:pPr>
    </w:lvl>
    <w:lvl w:ilvl="5" w:tplc="0422001B" w:tentative="1">
      <w:start w:val="1"/>
      <w:numFmt w:val="lowerRoman"/>
      <w:lvlText w:val="%6."/>
      <w:lvlJc w:val="right"/>
      <w:pPr>
        <w:ind w:left="4442" w:hanging="180"/>
      </w:pPr>
    </w:lvl>
    <w:lvl w:ilvl="6" w:tplc="0422000F" w:tentative="1">
      <w:start w:val="1"/>
      <w:numFmt w:val="decimal"/>
      <w:lvlText w:val="%7."/>
      <w:lvlJc w:val="left"/>
      <w:pPr>
        <w:ind w:left="5162" w:hanging="360"/>
      </w:pPr>
    </w:lvl>
    <w:lvl w:ilvl="7" w:tplc="04220019" w:tentative="1">
      <w:start w:val="1"/>
      <w:numFmt w:val="lowerLetter"/>
      <w:lvlText w:val="%8."/>
      <w:lvlJc w:val="left"/>
      <w:pPr>
        <w:ind w:left="5882" w:hanging="360"/>
      </w:pPr>
    </w:lvl>
    <w:lvl w:ilvl="8" w:tplc="0422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4" w15:restartNumberingAfterBreak="0">
    <w:nsid w:val="771703FB"/>
    <w:multiLevelType w:val="hybridMultilevel"/>
    <w:tmpl w:val="299CA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422F32"/>
    <w:multiLevelType w:val="hybridMultilevel"/>
    <w:tmpl w:val="866C3DBC"/>
    <w:lvl w:ilvl="0" w:tplc="04220001">
      <w:start w:val="1"/>
      <w:numFmt w:val="bullet"/>
      <w:lvlText w:val=""/>
      <w:lvlJc w:val="left"/>
      <w:pPr>
        <w:ind w:left="114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abstractNum w:abstractNumId="16" w15:restartNumberingAfterBreak="0">
    <w:nsid w:val="7F110B46"/>
    <w:multiLevelType w:val="hybridMultilevel"/>
    <w:tmpl w:val="77EE7770"/>
    <w:lvl w:ilvl="0" w:tplc="0422000F">
      <w:start w:val="1"/>
      <w:numFmt w:val="decimal"/>
      <w:lvlText w:val="%1."/>
      <w:lvlJc w:val="left"/>
      <w:pPr>
        <w:ind w:left="788" w:hanging="360"/>
      </w:pPr>
    </w:lvl>
    <w:lvl w:ilvl="1" w:tplc="04220019" w:tentative="1">
      <w:start w:val="1"/>
      <w:numFmt w:val="lowerLetter"/>
      <w:lvlText w:val="%2."/>
      <w:lvlJc w:val="left"/>
      <w:pPr>
        <w:ind w:left="1508" w:hanging="360"/>
      </w:pPr>
    </w:lvl>
    <w:lvl w:ilvl="2" w:tplc="0422001B" w:tentative="1">
      <w:start w:val="1"/>
      <w:numFmt w:val="lowerRoman"/>
      <w:lvlText w:val="%3."/>
      <w:lvlJc w:val="right"/>
      <w:pPr>
        <w:ind w:left="2228" w:hanging="180"/>
      </w:pPr>
    </w:lvl>
    <w:lvl w:ilvl="3" w:tplc="0422000F" w:tentative="1">
      <w:start w:val="1"/>
      <w:numFmt w:val="decimal"/>
      <w:lvlText w:val="%4."/>
      <w:lvlJc w:val="left"/>
      <w:pPr>
        <w:ind w:left="2948" w:hanging="360"/>
      </w:pPr>
    </w:lvl>
    <w:lvl w:ilvl="4" w:tplc="04220019" w:tentative="1">
      <w:start w:val="1"/>
      <w:numFmt w:val="lowerLetter"/>
      <w:lvlText w:val="%5."/>
      <w:lvlJc w:val="left"/>
      <w:pPr>
        <w:ind w:left="3668" w:hanging="360"/>
      </w:pPr>
    </w:lvl>
    <w:lvl w:ilvl="5" w:tplc="0422001B" w:tentative="1">
      <w:start w:val="1"/>
      <w:numFmt w:val="lowerRoman"/>
      <w:lvlText w:val="%6."/>
      <w:lvlJc w:val="right"/>
      <w:pPr>
        <w:ind w:left="4388" w:hanging="180"/>
      </w:pPr>
    </w:lvl>
    <w:lvl w:ilvl="6" w:tplc="0422000F" w:tentative="1">
      <w:start w:val="1"/>
      <w:numFmt w:val="decimal"/>
      <w:lvlText w:val="%7."/>
      <w:lvlJc w:val="left"/>
      <w:pPr>
        <w:ind w:left="5108" w:hanging="360"/>
      </w:pPr>
    </w:lvl>
    <w:lvl w:ilvl="7" w:tplc="04220019" w:tentative="1">
      <w:start w:val="1"/>
      <w:numFmt w:val="lowerLetter"/>
      <w:lvlText w:val="%8."/>
      <w:lvlJc w:val="left"/>
      <w:pPr>
        <w:ind w:left="5828" w:hanging="360"/>
      </w:pPr>
    </w:lvl>
    <w:lvl w:ilvl="8" w:tplc="0422001B" w:tentative="1">
      <w:start w:val="1"/>
      <w:numFmt w:val="lowerRoman"/>
      <w:lvlText w:val="%9."/>
      <w:lvlJc w:val="right"/>
      <w:pPr>
        <w:ind w:left="6548" w:hanging="180"/>
      </w:pPr>
    </w:lvl>
  </w:abstractNum>
  <w:num w:numId="1">
    <w:abstractNumId w:val="3"/>
  </w:num>
  <w:num w:numId="2">
    <w:abstractNumId w:val="14"/>
  </w:num>
  <w:num w:numId="3">
    <w:abstractNumId w:val="12"/>
  </w:num>
  <w:num w:numId="4">
    <w:abstractNumId w:val="4"/>
  </w:num>
  <w:num w:numId="5">
    <w:abstractNumId w:val="7"/>
  </w:num>
  <w:num w:numId="6">
    <w:abstractNumId w:val="10"/>
  </w:num>
  <w:num w:numId="7">
    <w:abstractNumId w:val="16"/>
  </w:num>
  <w:num w:numId="8">
    <w:abstractNumId w:val="15"/>
  </w:num>
  <w:num w:numId="9">
    <w:abstractNumId w:val="8"/>
  </w:num>
  <w:num w:numId="10">
    <w:abstractNumId w:val="11"/>
  </w:num>
  <w:num w:numId="11">
    <w:abstractNumId w:val="6"/>
  </w:num>
  <w:num w:numId="12">
    <w:abstractNumId w:val="2"/>
  </w:num>
  <w:num w:numId="13">
    <w:abstractNumId w:val="9"/>
  </w:num>
  <w:num w:numId="14">
    <w:abstractNumId w:val="13"/>
  </w:num>
  <w:num w:numId="15">
    <w:abstractNumId w:val="0"/>
  </w:num>
  <w:num w:numId="16">
    <w:abstractNumId w:val="1"/>
  </w:num>
  <w:num w:numId="1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uslan Yermolenko">
    <w15:presenceInfo w15:providerId="Windows Live" w15:userId="5f11fe43fa7e30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7AD"/>
    <w:rsid w:val="000028CF"/>
    <w:rsid w:val="00077A31"/>
    <w:rsid w:val="000833C7"/>
    <w:rsid w:val="000C6532"/>
    <w:rsid w:val="000D42DD"/>
    <w:rsid w:val="001236C6"/>
    <w:rsid w:val="00156B78"/>
    <w:rsid w:val="00166479"/>
    <w:rsid w:val="00183C16"/>
    <w:rsid w:val="00187E7E"/>
    <w:rsid w:val="00193D15"/>
    <w:rsid w:val="001B4072"/>
    <w:rsid w:val="001C7AD9"/>
    <w:rsid w:val="001E57AD"/>
    <w:rsid w:val="002143DF"/>
    <w:rsid w:val="00251332"/>
    <w:rsid w:val="00260D6F"/>
    <w:rsid w:val="002E6D82"/>
    <w:rsid w:val="002F0206"/>
    <w:rsid w:val="003005F1"/>
    <w:rsid w:val="00352CE3"/>
    <w:rsid w:val="003A2188"/>
    <w:rsid w:val="003A4FEB"/>
    <w:rsid w:val="003C2AC3"/>
    <w:rsid w:val="003C7DE1"/>
    <w:rsid w:val="003C7E30"/>
    <w:rsid w:val="003D61A7"/>
    <w:rsid w:val="003D62BD"/>
    <w:rsid w:val="003E0208"/>
    <w:rsid w:val="00405265"/>
    <w:rsid w:val="00405AE0"/>
    <w:rsid w:val="00415538"/>
    <w:rsid w:val="00424D22"/>
    <w:rsid w:val="00445CFD"/>
    <w:rsid w:val="0044714A"/>
    <w:rsid w:val="00465D1B"/>
    <w:rsid w:val="004825C3"/>
    <w:rsid w:val="0049547D"/>
    <w:rsid w:val="004B36AA"/>
    <w:rsid w:val="00502223"/>
    <w:rsid w:val="00515040"/>
    <w:rsid w:val="00567A7D"/>
    <w:rsid w:val="005A126A"/>
    <w:rsid w:val="005B47BE"/>
    <w:rsid w:val="005B611C"/>
    <w:rsid w:val="005D3EDC"/>
    <w:rsid w:val="005D6254"/>
    <w:rsid w:val="005E3CE2"/>
    <w:rsid w:val="00687BA5"/>
    <w:rsid w:val="006A3B9B"/>
    <w:rsid w:val="006B3E88"/>
    <w:rsid w:val="006D434C"/>
    <w:rsid w:val="006E5882"/>
    <w:rsid w:val="006F5C52"/>
    <w:rsid w:val="007031CF"/>
    <w:rsid w:val="00705B56"/>
    <w:rsid w:val="00710862"/>
    <w:rsid w:val="00717EC8"/>
    <w:rsid w:val="00724F46"/>
    <w:rsid w:val="00753C84"/>
    <w:rsid w:val="00787FB3"/>
    <w:rsid w:val="007D34F3"/>
    <w:rsid w:val="007E1AF1"/>
    <w:rsid w:val="00876086"/>
    <w:rsid w:val="00893A9E"/>
    <w:rsid w:val="008A1C7C"/>
    <w:rsid w:val="008A6C70"/>
    <w:rsid w:val="008D3105"/>
    <w:rsid w:val="008D3B3D"/>
    <w:rsid w:val="008D54F1"/>
    <w:rsid w:val="008D5BEE"/>
    <w:rsid w:val="008F66B5"/>
    <w:rsid w:val="00922E0E"/>
    <w:rsid w:val="009365F1"/>
    <w:rsid w:val="00981C1A"/>
    <w:rsid w:val="009961AF"/>
    <w:rsid w:val="009B5A5B"/>
    <w:rsid w:val="00A01321"/>
    <w:rsid w:val="00A37B55"/>
    <w:rsid w:val="00A83DEB"/>
    <w:rsid w:val="00A91549"/>
    <w:rsid w:val="00AC6496"/>
    <w:rsid w:val="00AE33A4"/>
    <w:rsid w:val="00AE6412"/>
    <w:rsid w:val="00AF5799"/>
    <w:rsid w:val="00B07892"/>
    <w:rsid w:val="00B12529"/>
    <w:rsid w:val="00B210FC"/>
    <w:rsid w:val="00BA4128"/>
    <w:rsid w:val="00BA526D"/>
    <w:rsid w:val="00BC062F"/>
    <w:rsid w:val="00BE6056"/>
    <w:rsid w:val="00BF56D1"/>
    <w:rsid w:val="00C61CAC"/>
    <w:rsid w:val="00C621AB"/>
    <w:rsid w:val="00CB0453"/>
    <w:rsid w:val="00CD1EDB"/>
    <w:rsid w:val="00D32B3F"/>
    <w:rsid w:val="00D62AE4"/>
    <w:rsid w:val="00D9776F"/>
    <w:rsid w:val="00DC214F"/>
    <w:rsid w:val="00DC31A3"/>
    <w:rsid w:val="00DF09FE"/>
    <w:rsid w:val="00E06F3F"/>
    <w:rsid w:val="00E168C7"/>
    <w:rsid w:val="00E24FD5"/>
    <w:rsid w:val="00E3198F"/>
    <w:rsid w:val="00E4426D"/>
    <w:rsid w:val="00E4579D"/>
    <w:rsid w:val="00E539F4"/>
    <w:rsid w:val="00EB664E"/>
    <w:rsid w:val="00ED3B75"/>
    <w:rsid w:val="00F449DC"/>
    <w:rsid w:val="00F676ED"/>
    <w:rsid w:val="00F96157"/>
    <w:rsid w:val="00FA029B"/>
    <w:rsid w:val="00FA0957"/>
    <w:rsid w:val="00FA5550"/>
    <w:rsid w:val="00FA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46543"/>
  <w15:chartTrackingRefBased/>
  <w15:docId w15:val="{709CA2BA-C4BC-44C7-A463-A7EC923F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E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5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05F1"/>
    <w:pPr>
      <w:outlineLvl w:val="9"/>
    </w:pPr>
    <w:rPr>
      <w:lang w:val="uk-UA" w:eastAsia="uk-UA"/>
    </w:rPr>
  </w:style>
  <w:style w:type="paragraph" w:styleId="TOC1">
    <w:name w:val="toc 1"/>
    <w:basedOn w:val="Normal"/>
    <w:next w:val="Normal"/>
    <w:autoRedefine/>
    <w:uiPriority w:val="39"/>
    <w:unhideWhenUsed/>
    <w:rsid w:val="00922E0E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5A5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5A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A5B"/>
  </w:style>
  <w:style w:type="paragraph" w:styleId="Footer">
    <w:name w:val="footer"/>
    <w:basedOn w:val="Normal"/>
    <w:link w:val="FooterChar"/>
    <w:uiPriority w:val="99"/>
    <w:unhideWhenUsed/>
    <w:rsid w:val="009B5A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A5B"/>
  </w:style>
  <w:style w:type="character" w:customStyle="1" w:styleId="Heading2Char">
    <w:name w:val="Heading 2 Char"/>
    <w:basedOn w:val="DefaultParagraphFont"/>
    <w:link w:val="Heading2"/>
    <w:uiPriority w:val="9"/>
    <w:rsid w:val="00405A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eference-accessdate">
    <w:name w:val="reference-accessdate"/>
    <w:basedOn w:val="DefaultParagraphFont"/>
    <w:rsid w:val="00405AE0"/>
  </w:style>
  <w:style w:type="table" w:styleId="TableGrid">
    <w:name w:val="Table Grid"/>
    <w:basedOn w:val="TableNormal"/>
    <w:uiPriority w:val="39"/>
    <w:rsid w:val="00214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2143D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352CE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32B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22E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22E0E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87E7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87E7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87E7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87E7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87E7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87E7E"/>
    <w:pPr>
      <w:spacing w:after="0"/>
      <w:ind w:left="1760"/>
    </w:pPr>
    <w:rPr>
      <w:rFonts w:cstheme="minorHAns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2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2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hyperlink" Target="http://www1.jinr.ru/Pepan/v-42-2/05_fron.pd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nuclphys.sinp.msu.ru/nuc_techn/activ_analy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glossary.oilfield.slb.com/en/Terms.aspx?LookIn=term%2520name&amp;filter=neutron+generator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profbeckman.narod.ru/YadFiz.files/L22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mipt.jinr.ru/ru/lectur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chem21.info/info/18911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ippe.ru/opi/services/361-neutron-activation-analisy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acg.missouri.edu/NAA.html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8E5B6-97AE-4164-80EF-228B99CEE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30</Pages>
  <Words>5025</Words>
  <Characters>28646</Characters>
  <Application>Microsoft Office Word</Application>
  <DocSecurity>0</DocSecurity>
  <Lines>238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</dc:creator>
  <cp:keywords/>
  <dc:description/>
  <cp:lastModifiedBy>Ruslan Yermolenko</cp:lastModifiedBy>
  <cp:revision>66</cp:revision>
  <dcterms:created xsi:type="dcterms:W3CDTF">2020-04-03T12:45:00Z</dcterms:created>
  <dcterms:modified xsi:type="dcterms:W3CDTF">2020-05-03T15:58:00Z</dcterms:modified>
</cp:coreProperties>
</file>