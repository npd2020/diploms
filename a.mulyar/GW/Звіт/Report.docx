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F7A" w:rsidRPr="005206F0" w:rsidRDefault="00BE4F7A" w:rsidP="00BE4F7A">
      <w:pPr>
        <w:spacing w:after="0" w:line="240" w:lineRule="auto"/>
        <w:jc w:val="center"/>
        <w:rPr>
          <w:rFonts w:cs="Times New Roman"/>
          <w:szCs w:val="28"/>
          <w:lang w:val="uk-UA"/>
        </w:rPr>
      </w:pPr>
      <w:r w:rsidRPr="005206F0">
        <w:rPr>
          <w:rFonts w:cs="Times New Roman"/>
          <w:szCs w:val="28"/>
          <w:lang w:val="uk-UA"/>
        </w:rPr>
        <w:t>МІНІСТЕРСТВО ОСВІТИ І НАУКИ УКРАЇНИ</w:t>
      </w:r>
    </w:p>
    <w:p w:rsidR="00BE4F7A" w:rsidRPr="005206F0" w:rsidRDefault="00BE4F7A" w:rsidP="00BE4F7A">
      <w:pPr>
        <w:spacing w:after="0" w:line="240" w:lineRule="auto"/>
        <w:jc w:val="center"/>
        <w:rPr>
          <w:rFonts w:cs="Times New Roman"/>
          <w:szCs w:val="28"/>
          <w:lang w:val="uk-UA"/>
        </w:rPr>
      </w:pPr>
      <w:r w:rsidRPr="005206F0">
        <w:rPr>
          <w:rFonts w:cs="Times New Roman"/>
          <w:szCs w:val="28"/>
          <w:lang w:val="uk-UA"/>
        </w:rPr>
        <w:t>Київський національний університет імені Тараса Шевченка</w:t>
      </w:r>
    </w:p>
    <w:p w:rsidR="00BE4F7A" w:rsidRPr="005206F0" w:rsidRDefault="00BE4F7A" w:rsidP="00BE4F7A">
      <w:pPr>
        <w:spacing w:after="0" w:line="240" w:lineRule="auto"/>
        <w:jc w:val="center"/>
        <w:rPr>
          <w:rFonts w:cs="Times New Roman"/>
          <w:szCs w:val="28"/>
          <w:lang w:val="uk-UA"/>
        </w:rPr>
      </w:pPr>
      <w:r w:rsidRPr="005206F0">
        <w:rPr>
          <w:rFonts w:cs="Times New Roman"/>
          <w:szCs w:val="28"/>
          <w:lang w:val="uk-UA"/>
        </w:rPr>
        <w:t>Фізичний факультет</w:t>
      </w:r>
    </w:p>
    <w:p w:rsidR="00BE4F7A" w:rsidRPr="005206F0" w:rsidRDefault="00BE4F7A" w:rsidP="00BE4F7A">
      <w:pPr>
        <w:spacing w:after="0" w:line="240" w:lineRule="auto"/>
        <w:jc w:val="center"/>
        <w:rPr>
          <w:rFonts w:cs="Times New Roman"/>
          <w:szCs w:val="28"/>
          <w:lang w:val="uk-UA"/>
        </w:rPr>
      </w:pPr>
      <w:r w:rsidRPr="005206F0">
        <w:rPr>
          <w:rFonts w:cs="Times New Roman"/>
          <w:szCs w:val="28"/>
          <w:lang w:val="uk-UA"/>
        </w:rPr>
        <w:t>Кафедра ядерної фізики</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jc w:val="right"/>
        <w:rPr>
          <w:rFonts w:cs="Times New Roman"/>
          <w:szCs w:val="28"/>
          <w:lang w:val="uk-UA"/>
        </w:rPr>
      </w:pPr>
      <w:r w:rsidRPr="005206F0">
        <w:rPr>
          <w:rFonts w:cs="Times New Roman"/>
          <w:szCs w:val="28"/>
          <w:lang w:val="uk-UA"/>
        </w:rPr>
        <w:t xml:space="preserve">На правах рукопису </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line="240" w:lineRule="auto"/>
        <w:jc w:val="center"/>
        <w:rPr>
          <w:rFonts w:cs="Times New Roman"/>
          <w:b/>
          <w:szCs w:val="28"/>
          <w:lang w:val="uk-UA"/>
        </w:rPr>
      </w:pPr>
      <w:r w:rsidRPr="005206F0">
        <w:rPr>
          <w:rFonts w:cs="Times New Roman"/>
          <w:b/>
          <w:szCs w:val="28"/>
          <w:lang w:val="uk-UA"/>
        </w:rPr>
        <w:t xml:space="preserve">Вивчення можливості використання </w:t>
      </w:r>
      <w:proofErr w:type="spellStart"/>
      <w:r w:rsidRPr="005206F0">
        <w:rPr>
          <w:rFonts w:cs="Times New Roman"/>
          <w:b/>
          <w:szCs w:val="28"/>
          <w:lang w:val="uk-UA"/>
        </w:rPr>
        <w:t>нейтронно</w:t>
      </w:r>
      <w:proofErr w:type="spellEnd"/>
      <w:r w:rsidRPr="005206F0">
        <w:rPr>
          <w:rFonts w:cs="Times New Roman"/>
          <w:b/>
          <w:szCs w:val="28"/>
          <w:lang w:val="uk-UA"/>
        </w:rPr>
        <w:t xml:space="preserve"> – активаційного аналізу для пошуку небезпечних речовин на морському дні</w:t>
      </w:r>
    </w:p>
    <w:p w:rsidR="00BE4F7A" w:rsidRPr="005206F0" w:rsidRDefault="00BE4F7A" w:rsidP="00BE4F7A">
      <w:pPr>
        <w:spacing w:after="0" w:line="240" w:lineRule="auto"/>
        <w:jc w:val="center"/>
        <w:rPr>
          <w:rFonts w:cs="Times New Roman"/>
          <w:szCs w:val="28"/>
          <w:lang w:val="uk-UA"/>
        </w:rPr>
      </w:pP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b/>
          <w:szCs w:val="28"/>
          <w:lang w:val="uk-UA"/>
        </w:rPr>
      </w:pPr>
      <w:r w:rsidRPr="005206F0">
        <w:rPr>
          <w:rFonts w:cs="Times New Roman"/>
          <w:b/>
          <w:szCs w:val="28"/>
          <w:lang w:val="uk-UA"/>
        </w:rPr>
        <w:t xml:space="preserve">Галузь знань: </w:t>
      </w:r>
      <w:r w:rsidRPr="005206F0">
        <w:rPr>
          <w:rFonts w:cs="Times New Roman"/>
          <w:szCs w:val="28"/>
          <w:lang w:val="uk-UA"/>
        </w:rPr>
        <w:t>10 Природничі науки</w:t>
      </w:r>
    </w:p>
    <w:p w:rsidR="00BE4F7A" w:rsidRPr="005206F0" w:rsidRDefault="00BE4F7A" w:rsidP="00BE4F7A">
      <w:pPr>
        <w:spacing w:after="0" w:line="240" w:lineRule="auto"/>
        <w:rPr>
          <w:rFonts w:cs="Times New Roman"/>
          <w:szCs w:val="28"/>
          <w:lang w:val="uk-UA"/>
        </w:rPr>
      </w:pPr>
      <w:r w:rsidRPr="005206F0">
        <w:rPr>
          <w:rFonts w:cs="Times New Roman"/>
          <w:b/>
          <w:szCs w:val="28"/>
          <w:lang w:val="uk-UA"/>
        </w:rPr>
        <w:t>Спеціальність:</w:t>
      </w:r>
      <w:r w:rsidRPr="005206F0">
        <w:rPr>
          <w:rFonts w:cs="Times New Roman"/>
          <w:szCs w:val="28"/>
          <w:lang w:val="uk-UA"/>
        </w:rPr>
        <w:t xml:space="preserve"> 104 Фізика та астрономія</w:t>
      </w:r>
    </w:p>
    <w:p w:rsidR="00BE4F7A" w:rsidRPr="005206F0" w:rsidRDefault="00BE4F7A" w:rsidP="00BE4F7A">
      <w:pPr>
        <w:spacing w:after="0" w:line="240" w:lineRule="auto"/>
        <w:rPr>
          <w:rFonts w:cs="Times New Roman"/>
          <w:szCs w:val="28"/>
          <w:lang w:val="uk-UA"/>
        </w:rPr>
      </w:pPr>
      <w:r w:rsidRPr="005206F0">
        <w:rPr>
          <w:rFonts w:cs="Times New Roman"/>
          <w:b/>
          <w:szCs w:val="28"/>
          <w:lang w:val="uk-UA"/>
        </w:rPr>
        <w:t>Освітня програма:</w:t>
      </w:r>
      <w:r w:rsidRPr="005206F0">
        <w:rPr>
          <w:rFonts w:cs="Times New Roman"/>
          <w:szCs w:val="28"/>
          <w:lang w:val="uk-UA"/>
        </w:rPr>
        <w:t xml:space="preserve">  Фізика</w:t>
      </w:r>
    </w:p>
    <w:p w:rsidR="00BE4F7A" w:rsidRPr="005206F0" w:rsidRDefault="00BE4F7A" w:rsidP="00BE4F7A">
      <w:pPr>
        <w:spacing w:after="0" w:line="240" w:lineRule="auto"/>
        <w:rPr>
          <w:rFonts w:cs="Times New Roman"/>
          <w:szCs w:val="28"/>
          <w:lang w:val="uk-UA"/>
        </w:rPr>
      </w:pPr>
      <w:r w:rsidRPr="005206F0">
        <w:rPr>
          <w:rFonts w:cs="Times New Roman"/>
          <w:b/>
          <w:szCs w:val="28"/>
          <w:lang w:val="uk-UA"/>
        </w:rPr>
        <w:t xml:space="preserve">Спеціалізація: </w:t>
      </w:r>
      <w:r w:rsidRPr="005206F0">
        <w:rPr>
          <w:rFonts w:cs="Times New Roman"/>
          <w:szCs w:val="28"/>
          <w:lang w:val="uk-UA"/>
        </w:rPr>
        <w:t>Фізика високих енергій</w:t>
      </w:r>
    </w:p>
    <w:p w:rsidR="00BE4F7A" w:rsidRPr="005206F0" w:rsidRDefault="00BE4F7A" w:rsidP="00BE4F7A">
      <w:pPr>
        <w:spacing w:after="0" w:line="240" w:lineRule="auto"/>
        <w:rPr>
          <w:rFonts w:cs="Times New Roman"/>
          <w:szCs w:val="28"/>
          <w:lang w:val="uk-UA"/>
        </w:rPr>
      </w:pPr>
    </w:p>
    <w:p w:rsidR="00BE4F7A" w:rsidRPr="005206F0" w:rsidRDefault="00BE4F7A" w:rsidP="00BE4F7A">
      <w:pPr>
        <w:spacing w:after="0" w:line="240" w:lineRule="auto"/>
        <w:ind w:left="4956"/>
        <w:rPr>
          <w:rFonts w:cs="Times New Roman"/>
          <w:b/>
          <w:szCs w:val="28"/>
          <w:lang w:val="uk-UA"/>
        </w:rPr>
      </w:pPr>
      <w:r w:rsidRPr="005206F0">
        <w:rPr>
          <w:rFonts w:cs="Times New Roman"/>
          <w:b/>
          <w:szCs w:val="28"/>
          <w:lang w:val="uk-UA"/>
        </w:rPr>
        <w:t>Кваліфікаційна робота бакалавра:</w:t>
      </w:r>
    </w:p>
    <w:p w:rsidR="00BE4F7A" w:rsidRPr="005206F0" w:rsidRDefault="00BE4F7A" w:rsidP="00BE4F7A">
      <w:pPr>
        <w:spacing w:after="0" w:line="240" w:lineRule="auto"/>
        <w:ind w:left="4248" w:firstLine="708"/>
        <w:rPr>
          <w:rFonts w:cs="Times New Roman"/>
          <w:szCs w:val="28"/>
          <w:lang w:val="uk-UA"/>
        </w:rPr>
      </w:pPr>
      <w:r w:rsidRPr="005206F0">
        <w:rPr>
          <w:rFonts w:cs="Times New Roman"/>
          <w:szCs w:val="28"/>
          <w:lang w:val="uk-UA"/>
        </w:rPr>
        <w:t>студента 4 курсу</w:t>
      </w:r>
    </w:p>
    <w:p w:rsidR="00BE4F7A" w:rsidRPr="005206F0" w:rsidRDefault="003D563F" w:rsidP="00BE4F7A">
      <w:pPr>
        <w:spacing w:after="0" w:line="240" w:lineRule="auto"/>
        <w:ind w:left="4956"/>
        <w:rPr>
          <w:rFonts w:cs="Times New Roman"/>
          <w:szCs w:val="28"/>
          <w:lang w:val="uk-UA"/>
        </w:rPr>
      </w:pPr>
      <w:r>
        <w:rPr>
          <w:rFonts w:cs="Times New Roman"/>
          <w:szCs w:val="28"/>
          <w:lang w:val="uk-UA"/>
        </w:rPr>
        <w:t>Муляр Андрій Васильович</w:t>
      </w:r>
      <w:r w:rsidR="00BE4F7A" w:rsidRPr="005206F0">
        <w:rPr>
          <w:rFonts w:cs="Times New Roman"/>
          <w:szCs w:val="28"/>
          <w:lang w:val="uk-UA"/>
        </w:rPr>
        <w:cr/>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ind w:left="4248" w:firstLine="708"/>
        <w:rPr>
          <w:rFonts w:cs="Times New Roman"/>
          <w:b/>
          <w:szCs w:val="28"/>
          <w:lang w:val="uk-UA"/>
        </w:rPr>
      </w:pPr>
      <w:r w:rsidRPr="005206F0">
        <w:rPr>
          <w:rFonts w:cs="Times New Roman"/>
          <w:b/>
          <w:szCs w:val="28"/>
          <w:lang w:val="uk-UA"/>
        </w:rPr>
        <w:t>Науковий керівник:</w:t>
      </w:r>
    </w:p>
    <w:p w:rsidR="00BE4F7A" w:rsidRPr="005206F0" w:rsidRDefault="00AB4F56" w:rsidP="00BE4F7A">
      <w:pPr>
        <w:spacing w:after="0" w:line="240" w:lineRule="auto"/>
        <w:ind w:left="4248" w:firstLine="708"/>
        <w:rPr>
          <w:rFonts w:cs="Times New Roman"/>
          <w:szCs w:val="28"/>
          <w:lang w:val="uk-UA"/>
        </w:rPr>
      </w:pPr>
      <w:proofErr w:type="spellStart"/>
      <w:r w:rsidRPr="00AB4F56">
        <w:rPr>
          <w:rFonts w:cs="Times New Roman"/>
          <w:szCs w:val="28"/>
          <w:lang w:val="uk-UA"/>
        </w:rPr>
        <w:t>канд</w:t>
      </w:r>
      <w:proofErr w:type="spellEnd"/>
      <w:r w:rsidRPr="00AB4F56">
        <w:rPr>
          <w:rFonts w:cs="Times New Roman"/>
          <w:szCs w:val="28"/>
          <w:lang w:val="uk-UA"/>
        </w:rPr>
        <w:t xml:space="preserve">. </w:t>
      </w:r>
      <w:proofErr w:type="spellStart"/>
      <w:r w:rsidRPr="00AB4F56">
        <w:rPr>
          <w:rFonts w:cs="Times New Roman"/>
          <w:szCs w:val="28"/>
          <w:lang w:val="uk-UA"/>
        </w:rPr>
        <w:t>фіз.мат</w:t>
      </w:r>
      <w:proofErr w:type="spellEnd"/>
      <w:r w:rsidRPr="00AB4F56">
        <w:rPr>
          <w:rFonts w:cs="Times New Roman"/>
          <w:szCs w:val="28"/>
          <w:lang w:val="uk-UA"/>
        </w:rPr>
        <w:t xml:space="preserve"> наук, доцент</w:t>
      </w:r>
    </w:p>
    <w:p w:rsidR="00BE4F7A" w:rsidRPr="005206F0" w:rsidRDefault="00BE4F7A" w:rsidP="00BE4F7A">
      <w:pPr>
        <w:spacing w:after="0" w:line="240" w:lineRule="auto"/>
        <w:ind w:left="4248" w:firstLine="708"/>
        <w:rPr>
          <w:rFonts w:cs="Times New Roman"/>
          <w:szCs w:val="28"/>
          <w:lang w:val="uk-UA"/>
        </w:rPr>
      </w:pPr>
      <w:r w:rsidRPr="005206F0">
        <w:rPr>
          <w:rFonts w:cs="Times New Roman"/>
          <w:szCs w:val="28"/>
          <w:lang w:val="uk-UA"/>
        </w:rPr>
        <w:t>Єрмоленко Руслан Вікторович</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szCs w:val="28"/>
          <w:lang w:val="uk-UA"/>
        </w:rPr>
      </w:pPr>
      <w:r w:rsidRPr="005206F0">
        <w:rPr>
          <w:rFonts w:cs="Times New Roman"/>
          <w:szCs w:val="28"/>
          <w:lang w:val="uk-UA"/>
        </w:rPr>
        <w:t xml:space="preserve"> </w:t>
      </w:r>
    </w:p>
    <w:p w:rsidR="00BE4F7A" w:rsidRPr="005206F0" w:rsidRDefault="00BE4F7A" w:rsidP="00BE4F7A">
      <w:pPr>
        <w:spacing w:after="0" w:line="240" w:lineRule="auto"/>
        <w:rPr>
          <w:rFonts w:cs="Times New Roman"/>
          <w:sz w:val="24"/>
          <w:szCs w:val="24"/>
          <w:lang w:val="uk-UA"/>
        </w:rPr>
      </w:pPr>
      <w:r w:rsidRPr="005206F0">
        <w:rPr>
          <w:rFonts w:cs="Times New Roman"/>
          <w:sz w:val="24"/>
          <w:szCs w:val="24"/>
          <w:lang w:val="uk-UA"/>
        </w:rPr>
        <w:t xml:space="preserve">Робота заслухана на засіданні кафедри   ________________________________________ та рекомендована до захисту на ЕК, протокол № ______  від «____» _______________ 2020 р. </w:t>
      </w:r>
    </w:p>
    <w:p w:rsidR="00BE4F7A" w:rsidRPr="005206F0" w:rsidRDefault="00BE4F7A" w:rsidP="00BE4F7A">
      <w:pPr>
        <w:spacing w:after="0" w:line="240" w:lineRule="auto"/>
        <w:rPr>
          <w:rFonts w:cs="Times New Roman"/>
          <w:sz w:val="24"/>
          <w:szCs w:val="24"/>
          <w:lang w:val="uk-UA"/>
        </w:rPr>
      </w:pPr>
    </w:p>
    <w:p w:rsidR="00BE4F7A" w:rsidRPr="005206F0" w:rsidRDefault="00BE4F7A" w:rsidP="00BE4F7A">
      <w:pPr>
        <w:spacing w:after="0" w:line="240" w:lineRule="auto"/>
        <w:rPr>
          <w:rFonts w:cs="Times New Roman"/>
          <w:sz w:val="24"/>
          <w:szCs w:val="24"/>
          <w:lang w:val="uk-UA"/>
        </w:rPr>
      </w:pPr>
    </w:p>
    <w:p w:rsidR="00BE4F7A" w:rsidRPr="005206F0" w:rsidRDefault="00BE4F7A" w:rsidP="00BE4F7A">
      <w:pPr>
        <w:spacing w:after="0" w:line="240" w:lineRule="auto"/>
        <w:rPr>
          <w:rFonts w:cs="Times New Roman"/>
          <w:sz w:val="24"/>
          <w:szCs w:val="24"/>
          <w:lang w:val="uk-UA"/>
        </w:rPr>
      </w:pPr>
      <w:r w:rsidRPr="005206F0">
        <w:rPr>
          <w:rFonts w:cs="Times New Roman"/>
          <w:sz w:val="24"/>
          <w:szCs w:val="24"/>
          <w:lang w:val="uk-UA"/>
        </w:rPr>
        <w:t>Завідувач кафедри</w:t>
      </w:r>
      <w:r w:rsidRPr="005206F0">
        <w:rPr>
          <w:rFonts w:cs="Times New Roman"/>
          <w:sz w:val="24"/>
          <w:szCs w:val="24"/>
          <w:lang w:val="uk-UA"/>
        </w:rPr>
        <w:tab/>
      </w:r>
      <w:r w:rsidRPr="005206F0">
        <w:rPr>
          <w:rFonts w:cs="Times New Roman"/>
          <w:sz w:val="24"/>
          <w:szCs w:val="24"/>
          <w:lang w:val="uk-UA"/>
        </w:rPr>
        <w:tab/>
      </w:r>
      <w:r w:rsidRPr="005206F0">
        <w:rPr>
          <w:rFonts w:cs="Times New Roman"/>
          <w:sz w:val="24"/>
          <w:szCs w:val="24"/>
          <w:lang w:val="uk-UA"/>
        </w:rPr>
        <w:tab/>
      </w:r>
      <w:r w:rsidRPr="005206F0">
        <w:rPr>
          <w:rFonts w:cs="Times New Roman"/>
          <w:sz w:val="24"/>
          <w:szCs w:val="24"/>
          <w:lang w:val="uk-UA"/>
        </w:rPr>
        <w:tab/>
      </w:r>
      <w:r w:rsidRPr="005206F0">
        <w:rPr>
          <w:rFonts w:cs="Times New Roman"/>
          <w:sz w:val="24"/>
          <w:szCs w:val="24"/>
          <w:lang w:val="uk-UA"/>
        </w:rPr>
        <w:tab/>
      </w:r>
      <w:r w:rsidRPr="005206F0">
        <w:rPr>
          <w:rFonts w:cs="Times New Roman"/>
          <w:sz w:val="24"/>
          <w:szCs w:val="24"/>
          <w:lang w:val="uk-UA"/>
        </w:rPr>
        <w:tab/>
      </w:r>
      <w:r w:rsidRPr="005206F0">
        <w:rPr>
          <w:rFonts w:cs="Times New Roman"/>
          <w:sz w:val="24"/>
          <w:szCs w:val="24"/>
          <w:lang w:val="uk-UA"/>
        </w:rPr>
        <w:tab/>
      </w:r>
      <w:r w:rsidRPr="005206F0">
        <w:rPr>
          <w:rFonts w:cs="Times New Roman"/>
          <w:sz w:val="24"/>
          <w:szCs w:val="24"/>
          <w:lang w:val="uk-UA"/>
        </w:rPr>
        <w:tab/>
        <w:t xml:space="preserve"> проф. </w:t>
      </w:r>
      <w:proofErr w:type="spellStart"/>
      <w:r w:rsidRPr="005206F0">
        <w:rPr>
          <w:rFonts w:cs="Times New Roman"/>
          <w:sz w:val="24"/>
          <w:szCs w:val="24"/>
          <w:lang w:val="uk-UA"/>
        </w:rPr>
        <w:t>Каденко</w:t>
      </w:r>
      <w:proofErr w:type="spellEnd"/>
      <w:r w:rsidRPr="005206F0">
        <w:rPr>
          <w:rFonts w:cs="Times New Roman"/>
          <w:sz w:val="24"/>
          <w:szCs w:val="24"/>
          <w:lang w:val="uk-UA"/>
        </w:rPr>
        <w:t xml:space="preserve"> І.М</w:t>
      </w:r>
    </w:p>
    <w:p w:rsidR="00BE4F7A" w:rsidRPr="005206F0" w:rsidRDefault="00BE4F7A" w:rsidP="00BE4F7A">
      <w:pPr>
        <w:spacing w:after="0" w:line="240" w:lineRule="auto"/>
        <w:rPr>
          <w:rFonts w:cs="Times New Roman"/>
          <w:sz w:val="24"/>
          <w:szCs w:val="24"/>
          <w:lang w:val="uk-UA"/>
        </w:rPr>
      </w:pPr>
      <w:r w:rsidRPr="005206F0">
        <w:rPr>
          <w:rFonts w:cs="Times New Roman"/>
          <w:sz w:val="24"/>
          <w:szCs w:val="24"/>
          <w:lang w:val="uk-UA"/>
        </w:rPr>
        <w:t xml:space="preserve"> </w:t>
      </w:r>
    </w:p>
    <w:p w:rsidR="00BE4F7A" w:rsidRPr="005206F0" w:rsidRDefault="00BE4F7A" w:rsidP="00BE4F7A">
      <w:pPr>
        <w:spacing w:after="0" w:line="240" w:lineRule="auto"/>
        <w:jc w:val="center"/>
        <w:rPr>
          <w:rFonts w:cs="Times New Roman"/>
          <w:szCs w:val="28"/>
          <w:lang w:val="uk-UA"/>
        </w:rPr>
      </w:pPr>
      <w:r w:rsidRPr="005206F0">
        <w:rPr>
          <w:rFonts w:cs="Times New Roman"/>
          <w:szCs w:val="28"/>
          <w:lang w:val="uk-UA"/>
        </w:rPr>
        <w:t>Київ – 2020</w:t>
      </w:r>
    </w:p>
    <w:p w:rsidR="00BE4F7A" w:rsidRPr="005206F0" w:rsidRDefault="00BE4F7A" w:rsidP="00BE4F7A">
      <w:pPr>
        <w:spacing w:after="0" w:line="240" w:lineRule="auto"/>
        <w:jc w:val="center"/>
        <w:rPr>
          <w:rFonts w:cs="Times New Roman"/>
          <w:szCs w:val="28"/>
          <w:lang w:val="uk-UA"/>
        </w:rPr>
      </w:pPr>
    </w:p>
    <w:p w:rsidR="00BE4F7A" w:rsidRPr="005206F0" w:rsidRDefault="00BE4F7A" w:rsidP="00BE4F7A">
      <w:pPr>
        <w:spacing w:line="240" w:lineRule="auto"/>
        <w:jc w:val="center"/>
        <w:rPr>
          <w:rFonts w:cs="Times New Roman"/>
          <w:b/>
          <w:szCs w:val="28"/>
          <w:lang w:val="uk-UA"/>
        </w:rPr>
      </w:pPr>
    </w:p>
    <w:p w:rsidR="00BE4F7A" w:rsidRPr="005206F0" w:rsidRDefault="00BE4F7A" w:rsidP="00BE4F7A">
      <w:pPr>
        <w:spacing w:line="240" w:lineRule="auto"/>
        <w:jc w:val="center"/>
        <w:rPr>
          <w:rFonts w:cs="Times New Roman"/>
          <w:b/>
          <w:szCs w:val="28"/>
          <w:lang w:val="uk-UA"/>
        </w:rPr>
      </w:pPr>
    </w:p>
    <w:p w:rsidR="00BE4F7A" w:rsidRPr="005206F0" w:rsidRDefault="00BE4F7A" w:rsidP="00BE4F7A">
      <w:pPr>
        <w:spacing w:line="240" w:lineRule="auto"/>
        <w:jc w:val="center"/>
        <w:rPr>
          <w:rFonts w:cs="Times New Roman"/>
          <w:b/>
          <w:szCs w:val="28"/>
          <w:lang w:val="uk-UA"/>
        </w:rPr>
      </w:pPr>
    </w:p>
    <w:p w:rsidR="00BE4F7A" w:rsidRPr="005206F0" w:rsidRDefault="00BE4F7A" w:rsidP="00BE4F7A">
      <w:pPr>
        <w:spacing w:line="240" w:lineRule="auto"/>
        <w:jc w:val="center"/>
        <w:rPr>
          <w:rFonts w:cs="Times New Roman"/>
          <w:b/>
          <w:szCs w:val="28"/>
          <w:lang w:val="uk-UA"/>
        </w:rPr>
      </w:pPr>
    </w:p>
    <w:p w:rsidR="00BE4F7A" w:rsidRPr="005206F0" w:rsidRDefault="00BE4F7A" w:rsidP="00BE4F7A">
      <w:pPr>
        <w:spacing w:line="240" w:lineRule="auto"/>
        <w:jc w:val="center"/>
        <w:rPr>
          <w:rFonts w:cs="Times New Roman"/>
          <w:szCs w:val="28"/>
          <w:lang w:val="uk-UA"/>
        </w:rPr>
      </w:pPr>
      <w:r w:rsidRPr="005206F0">
        <w:rPr>
          <w:rFonts w:cs="Times New Roman"/>
          <w:b/>
          <w:szCs w:val="28"/>
          <w:lang w:val="uk-UA"/>
        </w:rPr>
        <w:t>ВИТЯГ</w:t>
      </w:r>
    </w:p>
    <w:p w:rsidR="00BE4F7A" w:rsidRPr="005206F0" w:rsidRDefault="00BE4F7A" w:rsidP="00BE4F7A">
      <w:pPr>
        <w:spacing w:line="240" w:lineRule="auto"/>
        <w:jc w:val="center"/>
        <w:rPr>
          <w:rFonts w:cs="Times New Roman"/>
          <w:szCs w:val="28"/>
          <w:lang w:val="uk-UA"/>
        </w:rPr>
      </w:pPr>
      <w:r w:rsidRPr="005206F0">
        <w:rPr>
          <w:rFonts w:cs="Times New Roman"/>
          <w:szCs w:val="28"/>
          <w:lang w:val="uk-UA"/>
        </w:rPr>
        <w:t>з протоколу № ______</w:t>
      </w:r>
    </w:p>
    <w:p w:rsidR="00BE4F7A" w:rsidRPr="005206F0" w:rsidRDefault="00BE4F7A" w:rsidP="00BE4F7A">
      <w:pPr>
        <w:spacing w:line="240" w:lineRule="auto"/>
        <w:jc w:val="center"/>
        <w:rPr>
          <w:rFonts w:cs="Times New Roman"/>
          <w:szCs w:val="28"/>
          <w:lang w:val="uk-UA"/>
        </w:rPr>
      </w:pPr>
      <w:r w:rsidRPr="005206F0">
        <w:rPr>
          <w:rFonts w:cs="Times New Roman"/>
          <w:szCs w:val="28"/>
          <w:lang w:val="uk-UA"/>
        </w:rPr>
        <w:t xml:space="preserve">засідання Екзаменаційної комісії </w:t>
      </w:r>
    </w:p>
    <w:p w:rsidR="00BE4F7A" w:rsidRPr="005206F0" w:rsidRDefault="00BE4F7A" w:rsidP="00BE4F7A">
      <w:pPr>
        <w:jc w:val="center"/>
        <w:rPr>
          <w:rFonts w:cs="Times New Roman"/>
          <w:szCs w:val="28"/>
          <w:lang w:val="uk-UA"/>
        </w:rPr>
      </w:pPr>
    </w:p>
    <w:p w:rsidR="00BE4F7A" w:rsidRPr="005206F0" w:rsidRDefault="00BE4F7A" w:rsidP="00BE4F7A">
      <w:pPr>
        <w:jc w:val="center"/>
        <w:rPr>
          <w:rFonts w:cs="Times New Roman"/>
          <w:szCs w:val="28"/>
          <w:lang w:val="uk-UA"/>
        </w:rPr>
      </w:pPr>
    </w:p>
    <w:p w:rsidR="00BE4F7A" w:rsidRPr="005206F0" w:rsidRDefault="00BE4F7A" w:rsidP="00BE4F7A">
      <w:pPr>
        <w:jc w:val="center"/>
        <w:rPr>
          <w:rFonts w:cs="Times New Roman"/>
          <w:szCs w:val="28"/>
          <w:lang w:val="uk-UA"/>
        </w:rPr>
      </w:pPr>
    </w:p>
    <w:p w:rsidR="00BE4F7A" w:rsidRPr="005206F0" w:rsidRDefault="00BE4F7A" w:rsidP="00BE4F7A">
      <w:pPr>
        <w:jc w:val="center"/>
        <w:rPr>
          <w:rFonts w:cs="Times New Roman"/>
          <w:szCs w:val="28"/>
          <w:lang w:val="uk-UA"/>
        </w:rPr>
      </w:pPr>
      <w:r w:rsidRPr="005206F0">
        <w:rPr>
          <w:rFonts w:cs="Times New Roman"/>
          <w:szCs w:val="28"/>
          <w:lang w:val="uk-UA"/>
        </w:rPr>
        <w:t>Визнати, що студент ____________________________ виконав та захистив кваліфікаційну роботу бакалавра з оцінкою __________________________.</w:t>
      </w:r>
    </w:p>
    <w:p w:rsidR="00BE4F7A" w:rsidRPr="005206F0" w:rsidRDefault="00BE4F7A" w:rsidP="00BE4F7A">
      <w:pPr>
        <w:rPr>
          <w:rFonts w:cs="Times New Roman"/>
          <w:szCs w:val="28"/>
          <w:lang w:val="uk-UA"/>
        </w:rPr>
      </w:pPr>
    </w:p>
    <w:p w:rsidR="00BE4F7A" w:rsidRPr="005206F0" w:rsidRDefault="00BE4F7A" w:rsidP="00BE4F7A">
      <w:pPr>
        <w:rPr>
          <w:rFonts w:cs="Times New Roman"/>
          <w:szCs w:val="28"/>
          <w:lang w:val="uk-UA"/>
        </w:rPr>
      </w:pPr>
    </w:p>
    <w:p w:rsidR="00BE4F7A" w:rsidRPr="005206F0" w:rsidRDefault="00BE4F7A" w:rsidP="00BE4F7A">
      <w:pPr>
        <w:rPr>
          <w:rFonts w:cs="Times New Roman"/>
          <w:szCs w:val="28"/>
          <w:lang w:val="uk-UA"/>
        </w:rPr>
      </w:pPr>
    </w:p>
    <w:p w:rsidR="00BE4F7A" w:rsidRPr="005206F0" w:rsidRDefault="00BE4F7A" w:rsidP="00BE4F7A">
      <w:pPr>
        <w:jc w:val="right"/>
        <w:rPr>
          <w:rFonts w:cs="Times New Roman"/>
          <w:szCs w:val="28"/>
          <w:lang w:val="uk-UA"/>
        </w:rPr>
      </w:pPr>
      <w:r w:rsidRPr="005206F0">
        <w:rPr>
          <w:rFonts w:cs="Times New Roman"/>
          <w:szCs w:val="28"/>
          <w:lang w:val="uk-UA"/>
        </w:rPr>
        <w:t>Голова  ЕК ____________________________</w:t>
      </w:r>
    </w:p>
    <w:p w:rsidR="00BE4F7A" w:rsidRPr="005206F0" w:rsidRDefault="00BE4F7A" w:rsidP="00BE4F7A">
      <w:pPr>
        <w:jc w:val="right"/>
        <w:rPr>
          <w:rFonts w:cs="Times New Roman"/>
          <w:szCs w:val="28"/>
          <w:lang w:val="uk-UA"/>
        </w:rPr>
      </w:pPr>
      <w:r w:rsidRPr="005206F0">
        <w:rPr>
          <w:rFonts w:cs="Times New Roman"/>
          <w:szCs w:val="28"/>
          <w:lang w:val="uk-UA"/>
        </w:rPr>
        <w:t>«____» _____________ 2020 р.</w:t>
      </w:r>
    </w:p>
    <w:p w:rsidR="00BE4F7A" w:rsidRPr="005206F0" w:rsidRDefault="00BE4F7A" w:rsidP="00BE4F7A">
      <w:pPr>
        <w:rPr>
          <w:rFonts w:cs="Times New Roman"/>
          <w:szCs w:val="28"/>
          <w:lang w:val="uk-UA"/>
        </w:rPr>
      </w:pPr>
    </w:p>
    <w:p w:rsidR="00BE4F7A" w:rsidRPr="005206F0" w:rsidRDefault="00BE4F7A" w:rsidP="00BE4F7A">
      <w:pPr>
        <w:rPr>
          <w:rFonts w:cs="Times New Roman"/>
          <w:szCs w:val="28"/>
          <w:lang w:val="uk-UA"/>
        </w:rPr>
      </w:pPr>
    </w:p>
    <w:p w:rsidR="00BE4F7A" w:rsidRPr="005206F0" w:rsidRDefault="00BE4F7A" w:rsidP="00BE4F7A">
      <w:pPr>
        <w:rPr>
          <w:rFonts w:cs="Times New Roman"/>
          <w:szCs w:val="28"/>
          <w:lang w:val="uk-UA"/>
        </w:rPr>
      </w:pPr>
    </w:p>
    <w:p w:rsidR="00BE4F7A" w:rsidRPr="005206F0" w:rsidRDefault="00BE4F7A" w:rsidP="00BE4F7A">
      <w:pPr>
        <w:rPr>
          <w:rFonts w:cs="Times New Roman"/>
          <w:szCs w:val="28"/>
          <w:lang w:val="uk-UA"/>
        </w:rPr>
      </w:pPr>
    </w:p>
    <w:p w:rsidR="00BE4F7A" w:rsidRPr="005206F0" w:rsidRDefault="00BE4F7A" w:rsidP="00D262F3">
      <w:pPr>
        <w:spacing w:line="336" w:lineRule="auto"/>
        <w:ind w:firstLine="142"/>
        <w:jc w:val="center"/>
        <w:rPr>
          <w:rFonts w:cs="Times New Roman"/>
          <w:szCs w:val="28"/>
          <w:lang w:val="uk-UA"/>
        </w:rPr>
      </w:pPr>
      <w:r w:rsidRPr="005206F0">
        <w:rPr>
          <w:rFonts w:cs="Times New Roman"/>
          <w:b/>
          <w:szCs w:val="28"/>
          <w:lang w:val="uk-UA"/>
        </w:rPr>
        <w:lastRenderedPageBreak/>
        <w:t>АНОТАЦІЯ</w:t>
      </w:r>
    </w:p>
    <w:p w:rsidR="00BE4F7A" w:rsidRPr="005206F0" w:rsidRDefault="00BE4F7A" w:rsidP="00D262F3">
      <w:pPr>
        <w:spacing w:line="336" w:lineRule="auto"/>
        <w:ind w:firstLine="142"/>
        <w:rPr>
          <w:rFonts w:cs="Times New Roman"/>
          <w:szCs w:val="28"/>
          <w:lang w:val="uk-UA"/>
        </w:rPr>
      </w:pPr>
      <w:r w:rsidRPr="005206F0">
        <w:rPr>
          <w:rFonts w:cs="Times New Roman"/>
          <w:b/>
          <w:szCs w:val="28"/>
          <w:lang w:val="uk-UA"/>
        </w:rPr>
        <w:t>Муляр А.В</w:t>
      </w:r>
      <w:r w:rsidRPr="005206F0">
        <w:rPr>
          <w:rFonts w:cs="Times New Roman"/>
          <w:b/>
          <w:szCs w:val="28"/>
        </w:rPr>
        <w:t>.</w:t>
      </w:r>
      <w:r w:rsidRPr="005206F0">
        <w:rPr>
          <w:rFonts w:cs="Times New Roman"/>
          <w:szCs w:val="28"/>
          <w:lang w:val="uk-UA"/>
        </w:rPr>
        <w:t xml:space="preserve"> «Вивчення можливості використання </w:t>
      </w:r>
      <w:proofErr w:type="spellStart"/>
      <w:r w:rsidRPr="005206F0">
        <w:rPr>
          <w:rFonts w:cs="Times New Roman"/>
          <w:szCs w:val="28"/>
          <w:lang w:val="uk-UA"/>
        </w:rPr>
        <w:t>нейтронно</w:t>
      </w:r>
      <w:proofErr w:type="spellEnd"/>
      <w:r w:rsidRPr="005206F0">
        <w:rPr>
          <w:rFonts w:cs="Times New Roman"/>
          <w:szCs w:val="28"/>
          <w:lang w:val="uk-UA"/>
        </w:rPr>
        <w:t xml:space="preserve"> – активаційного аналізу для пошуку небезпечних речовин на морському дні». Кваліфікаційна робота бакалавра за напрямом підготовки 6.040203 – Фізика, спеціалізація «Фізика високих енергій».  – Київський національний університет імені Тараса Шевченка, фізичний факультет, кафедра ядерної фізики. – Київ, 2020.</w:t>
      </w:r>
    </w:p>
    <w:p w:rsidR="00BE4F7A" w:rsidRPr="005206F0" w:rsidRDefault="00BE4F7A" w:rsidP="00D262F3">
      <w:pPr>
        <w:spacing w:line="336" w:lineRule="auto"/>
        <w:ind w:firstLine="142"/>
        <w:rPr>
          <w:rFonts w:cs="Times New Roman"/>
          <w:szCs w:val="28"/>
          <w:lang w:val="uk-UA"/>
        </w:rPr>
      </w:pPr>
      <w:r w:rsidRPr="005206F0">
        <w:rPr>
          <w:rFonts w:cs="Times New Roman"/>
          <w:b/>
          <w:szCs w:val="28"/>
          <w:lang w:val="uk-UA"/>
        </w:rPr>
        <w:t>Науковий керівник:</w:t>
      </w:r>
      <w:r w:rsidRPr="005206F0">
        <w:rPr>
          <w:rFonts w:cs="Times New Roman"/>
          <w:szCs w:val="28"/>
          <w:lang w:val="uk-UA"/>
        </w:rPr>
        <w:t xml:space="preserve"> </w:t>
      </w:r>
      <w:proofErr w:type="spellStart"/>
      <w:r w:rsidR="003E33C3">
        <w:rPr>
          <w:rFonts w:cs="Times New Roman"/>
          <w:szCs w:val="28"/>
          <w:lang w:val="uk-UA"/>
        </w:rPr>
        <w:t>канд</w:t>
      </w:r>
      <w:proofErr w:type="spellEnd"/>
      <w:r w:rsidR="003E33C3">
        <w:rPr>
          <w:rFonts w:cs="Times New Roman"/>
          <w:szCs w:val="28"/>
          <w:lang w:val="uk-UA"/>
        </w:rPr>
        <w:t xml:space="preserve">. </w:t>
      </w:r>
      <w:proofErr w:type="spellStart"/>
      <w:r w:rsidR="003E33C3">
        <w:rPr>
          <w:rFonts w:cs="Times New Roman"/>
          <w:szCs w:val="28"/>
          <w:lang w:val="uk-UA"/>
        </w:rPr>
        <w:t>фіз.мат</w:t>
      </w:r>
      <w:proofErr w:type="spellEnd"/>
      <w:r w:rsidR="003E33C3">
        <w:rPr>
          <w:rFonts w:cs="Times New Roman"/>
          <w:szCs w:val="28"/>
          <w:lang w:val="uk-UA"/>
        </w:rPr>
        <w:t xml:space="preserve"> наук, </w:t>
      </w:r>
      <w:r w:rsidRPr="005206F0">
        <w:rPr>
          <w:rFonts w:cs="Times New Roman"/>
          <w:szCs w:val="28"/>
          <w:lang w:val="uk-UA"/>
        </w:rPr>
        <w:t>доцент Єрмоленко Р.В.</w:t>
      </w:r>
    </w:p>
    <w:p w:rsidR="00BE4F7A" w:rsidRPr="005206F0" w:rsidRDefault="00BE4F7A" w:rsidP="00D262F3">
      <w:pPr>
        <w:spacing w:line="336" w:lineRule="auto"/>
        <w:ind w:firstLine="142"/>
        <w:rPr>
          <w:rFonts w:cs="Times New Roman"/>
          <w:szCs w:val="28"/>
          <w:lang w:val="uk-UA"/>
        </w:rPr>
      </w:pPr>
      <w:r w:rsidRPr="005206F0">
        <w:rPr>
          <w:rFonts w:cs="Times New Roman"/>
          <w:szCs w:val="28"/>
          <w:lang w:val="uk-UA"/>
        </w:rPr>
        <w:t xml:space="preserve">В рамках даної роботи було проведено вивчення </w:t>
      </w:r>
      <w:proofErr w:type="spellStart"/>
      <w:r w:rsidRPr="005206F0">
        <w:rPr>
          <w:rFonts w:cs="Times New Roman"/>
          <w:szCs w:val="28"/>
          <w:lang w:val="uk-UA"/>
        </w:rPr>
        <w:t>нейтронно</w:t>
      </w:r>
      <w:proofErr w:type="spellEnd"/>
      <w:r w:rsidRPr="005206F0">
        <w:rPr>
          <w:rFonts w:cs="Times New Roman"/>
          <w:szCs w:val="28"/>
          <w:lang w:val="uk-UA"/>
        </w:rPr>
        <w:t xml:space="preserve"> – активаційного аналізу і використання </w:t>
      </w:r>
      <w:proofErr w:type="spellStart"/>
      <w:r w:rsidRPr="005206F0">
        <w:rPr>
          <w:rFonts w:cs="Times New Roman"/>
          <w:szCs w:val="28"/>
          <w:lang w:val="uk-UA"/>
        </w:rPr>
        <w:t>фреймворка</w:t>
      </w:r>
      <w:proofErr w:type="spellEnd"/>
      <w:r w:rsidRPr="005206F0">
        <w:rPr>
          <w:rFonts w:cs="Times New Roman"/>
          <w:szCs w:val="28"/>
          <w:lang w:val="uk-UA"/>
        </w:rPr>
        <w:t xml:space="preserve"> </w:t>
      </w:r>
      <w:r w:rsidRPr="005206F0">
        <w:rPr>
          <w:rFonts w:cs="Times New Roman"/>
          <w:szCs w:val="28"/>
        </w:rPr>
        <w:t xml:space="preserve">Geant4 </w:t>
      </w:r>
      <w:r w:rsidRPr="005206F0">
        <w:rPr>
          <w:rFonts w:cs="Times New Roman"/>
          <w:szCs w:val="28"/>
          <w:lang w:val="uk-UA"/>
        </w:rPr>
        <w:t>для моделювання досліджуваної експериментальної моделі. Отримано результуючі спектри моделювання для досліджуваних речовин. Також, в ході роботи було опрацювання результатів з нашої моделі та розгляд ядерних реакцій.</w:t>
      </w:r>
    </w:p>
    <w:p w:rsidR="00BE4F7A" w:rsidRPr="005206F0" w:rsidRDefault="00BE4F7A" w:rsidP="00D262F3">
      <w:pPr>
        <w:spacing w:line="336" w:lineRule="auto"/>
        <w:ind w:firstLine="142"/>
        <w:rPr>
          <w:rFonts w:cs="Times New Roman"/>
          <w:szCs w:val="28"/>
          <w:lang w:val="uk-UA"/>
        </w:rPr>
      </w:pPr>
      <w:r w:rsidRPr="005206F0">
        <w:rPr>
          <w:rFonts w:cs="Times New Roman"/>
          <w:b/>
          <w:szCs w:val="28"/>
          <w:lang w:val="uk-UA"/>
        </w:rPr>
        <w:t>Ключові слова:</w:t>
      </w:r>
      <w:r w:rsidRPr="005206F0">
        <w:rPr>
          <w:rFonts w:cs="Times New Roman"/>
          <w:szCs w:val="28"/>
          <w:lang w:val="uk-UA"/>
        </w:rPr>
        <w:t xml:space="preserve"> </w:t>
      </w:r>
      <w:proofErr w:type="spellStart"/>
      <w:r w:rsidRPr="005206F0">
        <w:rPr>
          <w:rFonts w:cs="Times New Roman"/>
          <w:szCs w:val="28"/>
          <w:lang w:val="uk-UA"/>
        </w:rPr>
        <w:t>нейтронно</w:t>
      </w:r>
      <w:proofErr w:type="spellEnd"/>
      <w:r w:rsidRPr="005206F0">
        <w:rPr>
          <w:rFonts w:cs="Times New Roman"/>
          <w:szCs w:val="28"/>
          <w:lang w:val="uk-UA"/>
        </w:rPr>
        <w:t xml:space="preserve"> – активаційний аналіз, аналіз, НАА, спектроскопія.</w:t>
      </w:r>
    </w:p>
    <w:p w:rsidR="00BE4F7A" w:rsidRPr="005206F0" w:rsidRDefault="00BE4F7A" w:rsidP="00D262F3">
      <w:pPr>
        <w:spacing w:line="336" w:lineRule="auto"/>
        <w:ind w:firstLine="142"/>
        <w:jc w:val="center"/>
        <w:rPr>
          <w:rFonts w:cs="Times New Roman"/>
          <w:b/>
          <w:szCs w:val="28"/>
          <w:lang w:val="en-US"/>
        </w:rPr>
      </w:pPr>
      <w:r w:rsidRPr="005206F0">
        <w:rPr>
          <w:rFonts w:cs="Times New Roman"/>
          <w:b/>
          <w:szCs w:val="28"/>
          <w:lang w:val="en-US"/>
        </w:rPr>
        <w:t>SUMMARY</w:t>
      </w:r>
    </w:p>
    <w:p w:rsidR="00BE4F7A" w:rsidRPr="005206F0" w:rsidRDefault="00BE4F7A" w:rsidP="00D262F3">
      <w:pPr>
        <w:spacing w:line="336" w:lineRule="auto"/>
        <w:ind w:firstLine="142"/>
        <w:rPr>
          <w:rFonts w:cs="Times New Roman"/>
          <w:lang w:val="uk-UA"/>
        </w:rPr>
      </w:pPr>
      <w:proofErr w:type="spellStart"/>
      <w:r w:rsidRPr="005206F0">
        <w:rPr>
          <w:rFonts w:cs="Times New Roman"/>
          <w:b/>
        </w:rPr>
        <w:t>Mulyar</w:t>
      </w:r>
      <w:proofErr w:type="spellEnd"/>
      <w:r w:rsidRPr="005206F0">
        <w:rPr>
          <w:rFonts w:cs="Times New Roman"/>
          <w:b/>
        </w:rPr>
        <w:t xml:space="preserve"> </w:t>
      </w:r>
      <w:r w:rsidRPr="005206F0">
        <w:rPr>
          <w:rFonts w:cs="Times New Roman"/>
          <w:b/>
          <w:lang w:val="uk-UA"/>
        </w:rPr>
        <w:t>A</w:t>
      </w:r>
      <w:r w:rsidRPr="005206F0">
        <w:rPr>
          <w:rFonts w:cs="Times New Roman"/>
          <w:b/>
        </w:rPr>
        <w:t>.</w:t>
      </w:r>
      <w:r w:rsidRPr="005206F0">
        <w:rPr>
          <w:rFonts w:cs="Times New Roman"/>
          <w:b/>
          <w:lang w:val="uk-UA"/>
        </w:rPr>
        <w:t>V</w:t>
      </w:r>
      <w:r w:rsidRPr="005206F0">
        <w:rPr>
          <w:rFonts w:cs="Times New Roman"/>
          <w:b/>
        </w:rPr>
        <w:t>.</w:t>
      </w:r>
      <w:r w:rsidRPr="005206F0">
        <w:rPr>
          <w:rFonts w:cs="Times New Roman"/>
          <w:lang w:val="uk-UA"/>
        </w:rPr>
        <w:t xml:space="preserve"> "</w:t>
      </w:r>
      <w:proofErr w:type="spellStart"/>
      <w:r w:rsidRPr="005206F0">
        <w:rPr>
          <w:rFonts w:cs="Times New Roman"/>
          <w:lang w:val="uk-UA"/>
        </w:rPr>
        <w:t>Exploring</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Possibility</w:t>
      </w:r>
      <w:proofErr w:type="spellEnd"/>
      <w:r w:rsidRPr="005206F0">
        <w:rPr>
          <w:rFonts w:cs="Times New Roman"/>
          <w:lang w:val="uk-UA"/>
        </w:rPr>
        <w:t xml:space="preserve"> </w:t>
      </w:r>
      <w:proofErr w:type="spellStart"/>
      <w:r w:rsidRPr="005206F0">
        <w:rPr>
          <w:rFonts w:cs="Times New Roman"/>
          <w:lang w:val="uk-UA"/>
        </w:rPr>
        <w:t>of</w:t>
      </w:r>
      <w:proofErr w:type="spellEnd"/>
      <w:r w:rsidRPr="005206F0">
        <w:rPr>
          <w:rFonts w:cs="Times New Roman"/>
          <w:lang w:val="uk-UA"/>
        </w:rPr>
        <w:t xml:space="preserve"> </w:t>
      </w:r>
      <w:proofErr w:type="spellStart"/>
      <w:r w:rsidRPr="005206F0">
        <w:rPr>
          <w:rFonts w:cs="Times New Roman"/>
          <w:lang w:val="uk-UA"/>
        </w:rPr>
        <w:t>Using</w:t>
      </w:r>
      <w:proofErr w:type="spellEnd"/>
      <w:r w:rsidRPr="005206F0">
        <w:rPr>
          <w:rFonts w:cs="Times New Roman"/>
          <w:lang w:val="uk-UA"/>
        </w:rPr>
        <w:t xml:space="preserve"> </w:t>
      </w:r>
      <w:proofErr w:type="spellStart"/>
      <w:r w:rsidRPr="005206F0">
        <w:rPr>
          <w:rFonts w:cs="Times New Roman"/>
          <w:lang w:val="uk-UA"/>
        </w:rPr>
        <w:t>Neutron</w:t>
      </w:r>
      <w:proofErr w:type="spellEnd"/>
      <w:r w:rsidRPr="005206F0">
        <w:rPr>
          <w:rFonts w:cs="Times New Roman"/>
          <w:lang w:val="uk-UA"/>
        </w:rPr>
        <w:t xml:space="preserve"> - </w:t>
      </w:r>
      <w:proofErr w:type="spellStart"/>
      <w:r w:rsidRPr="005206F0">
        <w:rPr>
          <w:rFonts w:cs="Times New Roman"/>
          <w:lang w:val="uk-UA"/>
        </w:rPr>
        <w:t>Activation</w:t>
      </w:r>
      <w:proofErr w:type="spellEnd"/>
      <w:r w:rsidRPr="005206F0">
        <w:rPr>
          <w:rFonts w:cs="Times New Roman"/>
          <w:lang w:val="uk-UA"/>
        </w:rPr>
        <w:t xml:space="preserve"> </w:t>
      </w:r>
      <w:proofErr w:type="spellStart"/>
      <w:r w:rsidRPr="005206F0">
        <w:rPr>
          <w:rFonts w:cs="Times New Roman"/>
          <w:lang w:val="uk-UA"/>
        </w:rPr>
        <w:t>Analysis</w:t>
      </w:r>
      <w:proofErr w:type="spellEnd"/>
      <w:r w:rsidRPr="005206F0">
        <w:rPr>
          <w:rFonts w:cs="Times New Roman"/>
          <w:lang w:val="uk-UA"/>
        </w:rPr>
        <w:t xml:space="preserve"> </w:t>
      </w:r>
      <w:proofErr w:type="spellStart"/>
      <w:r w:rsidRPr="005206F0">
        <w:rPr>
          <w:rFonts w:cs="Times New Roman"/>
          <w:lang w:val="uk-UA"/>
        </w:rPr>
        <w:t>to</w:t>
      </w:r>
      <w:proofErr w:type="spellEnd"/>
      <w:r w:rsidRPr="005206F0">
        <w:rPr>
          <w:rFonts w:cs="Times New Roman"/>
          <w:lang w:val="uk-UA"/>
        </w:rPr>
        <w:t xml:space="preserve"> </w:t>
      </w:r>
      <w:proofErr w:type="spellStart"/>
      <w:r w:rsidRPr="005206F0">
        <w:rPr>
          <w:rFonts w:cs="Times New Roman"/>
          <w:lang w:val="uk-UA"/>
        </w:rPr>
        <w:t>Search</w:t>
      </w:r>
      <w:proofErr w:type="spellEnd"/>
      <w:r w:rsidRPr="005206F0">
        <w:rPr>
          <w:rFonts w:cs="Times New Roman"/>
          <w:lang w:val="uk-UA"/>
        </w:rPr>
        <w:t xml:space="preserve"> </w:t>
      </w:r>
      <w:proofErr w:type="spellStart"/>
      <w:r w:rsidRPr="005206F0">
        <w:rPr>
          <w:rFonts w:cs="Times New Roman"/>
          <w:lang w:val="uk-UA"/>
        </w:rPr>
        <w:t>for</w:t>
      </w:r>
      <w:proofErr w:type="spellEnd"/>
      <w:r w:rsidRPr="005206F0">
        <w:rPr>
          <w:rFonts w:cs="Times New Roman"/>
          <w:lang w:val="uk-UA"/>
        </w:rPr>
        <w:t xml:space="preserve"> </w:t>
      </w:r>
      <w:proofErr w:type="spellStart"/>
      <w:r w:rsidRPr="005206F0">
        <w:rPr>
          <w:rFonts w:cs="Times New Roman"/>
          <w:lang w:val="uk-UA"/>
        </w:rPr>
        <w:t>Hazardous</w:t>
      </w:r>
      <w:proofErr w:type="spellEnd"/>
      <w:r w:rsidRPr="005206F0">
        <w:rPr>
          <w:rFonts w:cs="Times New Roman"/>
          <w:lang w:val="uk-UA"/>
        </w:rPr>
        <w:t xml:space="preserve"> </w:t>
      </w:r>
      <w:proofErr w:type="spellStart"/>
      <w:r w:rsidRPr="005206F0">
        <w:rPr>
          <w:rFonts w:cs="Times New Roman"/>
          <w:lang w:val="uk-UA"/>
        </w:rPr>
        <w:t>Substances</w:t>
      </w:r>
      <w:proofErr w:type="spellEnd"/>
      <w:r w:rsidRPr="005206F0">
        <w:rPr>
          <w:rFonts w:cs="Times New Roman"/>
          <w:lang w:val="uk-UA"/>
        </w:rPr>
        <w:t xml:space="preserve"> </w:t>
      </w:r>
      <w:proofErr w:type="spellStart"/>
      <w:r w:rsidRPr="005206F0">
        <w:rPr>
          <w:rFonts w:cs="Times New Roman"/>
          <w:lang w:val="uk-UA"/>
        </w:rPr>
        <w:t>on</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Seabed</w:t>
      </w:r>
      <w:proofErr w:type="spellEnd"/>
      <w:r w:rsidRPr="005206F0">
        <w:rPr>
          <w:rFonts w:cs="Times New Roman"/>
          <w:lang w:val="uk-UA"/>
        </w:rPr>
        <w:t xml:space="preserve">". </w:t>
      </w:r>
      <w:proofErr w:type="spellStart"/>
      <w:r w:rsidRPr="005206F0">
        <w:rPr>
          <w:rFonts w:cs="Times New Roman"/>
          <w:lang w:val="uk-UA"/>
        </w:rPr>
        <w:t>Bachelor's</w:t>
      </w:r>
      <w:proofErr w:type="spellEnd"/>
      <w:r w:rsidRPr="005206F0">
        <w:rPr>
          <w:rFonts w:cs="Times New Roman"/>
          <w:lang w:val="uk-UA"/>
        </w:rPr>
        <w:t xml:space="preserve"> </w:t>
      </w:r>
      <w:proofErr w:type="spellStart"/>
      <w:r w:rsidRPr="005206F0">
        <w:rPr>
          <w:rFonts w:cs="Times New Roman"/>
          <w:lang w:val="uk-UA"/>
        </w:rPr>
        <w:t>qualification</w:t>
      </w:r>
      <w:proofErr w:type="spellEnd"/>
      <w:r w:rsidRPr="005206F0">
        <w:rPr>
          <w:rFonts w:cs="Times New Roman"/>
          <w:lang w:val="uk-UA"/>
        </w:rPr>
        <w:t xml:space="preserve"> </w:t>
      </w:r>
      <w:proofErr w:type="spellStart"/>
      <w:r w:rsidRPr="005206F0">
        <w:rPr>
          <w:rFonts w:cs="Times New Roman"/>
          <w:lang w:val="uk-UA"/>
        </w:rPr>
        <w:t>work</w:t>
      </w:r>
      <w:proofErr w:type="spellEnd"/>
      <w:r w:rsidRPr="005206F0">
        <w:rPr>
          <w:rFonts w:cs="Times New Roman"/>
          <w:lang w:val="uk-UA"/>
        </w:rPr>
        <w:t xml:space="preserve"> </w:t>
      </w:r>
      <w:proofErr w:type="spellStart"/>
      <w:r w:rsidRPr="005206F0">
        <w:rPr>
          <w:rFonts w:cs="Times New Roman"/>
          <w:lang w:val="uk-UA"/>
        </w:rPr>
        <w:t>in</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field</w:t>
      </w:r>
      <w:proofErr w:type="spellEnd"/>
      <w:r w:rsidRPr="005206F0">
        <w:rPr>
          <w:rFonts w:cs="Times New Roman"/>
          <w:lang w:val="uk-UA"/>
        </w:rPr>
        <w:t xml:space="preserve"> </w:t>
      </w:r>
      <w:proofErr w:type="spellStart"/>
      <w:r w:rsidRPr="005206F0">
        <w:rPr>
          <w:rFonts w:cs="Times New Roman"/>
          <w:lang w:val="uk-UA"/>
        </w:rPr>
        <w:t>of</w:t>
      </w:r>
      <w:proofErr w:type="spellEnd"/>
      <w:r w:rsidRPr="005206F0">
        <w:rPr>
          <w:rFonts w:cs="Times New Roman"/>
          <w:lang w:val="uk-UA"/>
        </w:rPr>
        <w:t xml:space="preserve"> </w:t>
      </w:r>
      <w:proofErr w:type="spellStart"/>
      <w:r w:rsidRPr="005206F0">
        <w:rPr>
          <w:rFonts w:cs="Times New Roman"/>
          <w:lang w:val="uk-UA"/>
        </w:rPr>
        <w:t>preparation</w:t>
      </w:r>
      <w:proofErr w:type="spellEnd"/>
      <w:r w:rsidRPr="005206F0">
        <w:rPr>
          <w:rFonts w:cs="Times New Roman"/>
          <w:lang w:val="uk-UA"/>
        </w:rPr>
        <w:t xml:space="preserve"> 6.040203 - </w:t>
      </w:r>
      <w:proofErr w:type="spellStart"/>
      <w:r w:rsidRPr="005206F0">
        <w:rPr>
          <w:rFonts w:cs="Times New Roman"/>
          <w:lang w:val="uk-UA"/>
        </w:rPr>
        <w:t>Physics</w:t>
      </w:r>
      <w:proofErr w:type="spellEnd"/>
      <w:r w:rsidRPr="005206F0">
        <w:rPr>
          <w:rFonts w:cs="Times New Roman"/>
          <w:lang w:val="uk-UA"/>
        </w:rPr>
        <w:t xml:space="preserve">, </w:t>
      </w:r>
      <w:proofErr w:type="spellStart"/>
      <w:r w:rsidRPr="005206F0">
        <w:rPr>
          <w:rFonts w:cs="Times New Roman"/>
          <w:lang w:val="uk-UA"/>
        </w:rPr>
        <w:t>specialization</w:t>
      </w:r>
      <w:proofErr w:type="spellEnd"/>
      <w:r w:rsidRPr="005206F0">
        <w:rPr>
          <w:rFonts w:cs="Times New Roman"/>
          <w:lang w:val="uk-UA"/>
        </w:rPr>
        <w:t xml:space="preserve"> "</w:t>
      </w:r>
      <w:proofErr w:type="spellStart"/>
      <w:r w:rsidRPr="005206F0">
        <w:rPr>
          <w:rFonts w:cs="Times New Roman"/>
          <w:lang w:val="uk-UA"/>
        </w:rPr>
        <w:t>High</w:t>
      </w:r>
      <w:proofErr w:type="spellEnd"/>
      <w:r w:rsidRPr="005206F0">
        <w:rPr>
          <w:rFonts w:cs="Times New Roman"/>
          <w:lang w:val="uk-UA"/>
        </w:rPr>
        <w:t xml:space="preserve"> </w:t>
      </w:r>
      <w:proofErr w:type="spellStart"/>
      <w:r w:rsidRPr="005206F0">
        <w:rPr>
          <w:rFonts w:cs="Times New Roman"/>
          <w:lang w:val="uk-UA"/>
        </w:rPr>
        <w:t>Energy</w:t>
      </w:r>
      <w:proofErr w:type="spellEnd"/>
      <w:r w:rsidRPr="005206F0">
        <w:rPr>
          <w:rFonts w:cs="Times New Roman"/>
          <w:lang w:val="uk-UA"/>
        </w:rPr>
        <w:t xml:space="preserve"> </w:t>
      </w:r>
      <w:proofErr w:type="spellStart"/>
      <w:r w:rsidRPr="005206F0">
        <w:rPr>
          <w:rFonts w:cs="Times New Roman"/>
          <w:lang w:val="uk-UA"/>
        </w:rPr>
        <w:t>Physics</w:t>
      </w:r>
      <w:proofErr w:type="spellEnd"/>
      <w:r w:rsidRPr="005206F0">
        <w:rPr>
          <w:rFonts w:cs="Times New Roman"/>
          <w:lang w:val="uk-UA"/>
        </w:rPr>
        <w:t xml:space="preserve">". - </w:t>
      </w:r>
      <w:proofErr w:type="spellStart"/>
      <w:r w:rsidRPr="005206F0">
        <w:rPr>
          <w:rFonts w:cs="Times New Roman"/>
          <w:lang w:val="uk-UA"/>
        </w:rPr>
        <w:t>Taras</w:t>
      </w:r>
      <w:proofErr w:type="spellEnd"/>
      <w:r w:rsidRPr="005206F0">
        <w:rPr>
          <w:rFonts w:cs="Times New Roman"/>
          <w:lang w:val="uk-UA"/>
        </w:rPr>
        <w:t xml:space="preserve"> </w:t>
      </w:r>
      <w:proofErr w:type="spellStart"/>
      <w:r w:rsidRPr="005206F0">
        <w:rPr>
          <w:rFonts w:cs="Times New Roman"/>
          <w:lang w:val="uk-UA"/>
        </w:rPr>
        <w:t>Shevchenko</w:t>
      </w:r>
      <w:proofErr w:type="spellEnd"/>
      <w:r w:rsidRPr="005206F0">
        <w:rPr>
          <w:rFonts w:cs="Times New Roman"/>
          <w:lang w:val="uk-UA"/>
        </w:rPr>
        <w:t xml:space="preserve"> </w:t>
      </w:r>
      <w:proofErr w:type="spellStart"/>
      <w:r w:rsidRPr="005206F0">
        <w:rPr>
          <w:rFonts w:cs="Times New Roman"/>
          <w:lang w:val="uk-UA"/>
        </w:rPr>
        <w:t>National</w:t>
      </w:r>
      <w:proofErr w:type="spellEnd"/>
      <w:r w:rsidRPr="005206F0">
        <w:rPr>
          <w:rFonts w:cs="Times New Roman"/>
          <w:lang w:val="uk-UA"/>
        </w:rPr>
        <w:t xml:space="preserve"> </w:t>
      </w:r>
      <w:proofErr w:type="spellStart"/>
      <w:r w:rsidRPr="005206F0">
        <w:rPr>
          <w:rFonts w:cs="Times New Roman"/>
          <w:lang w:val="uk-UA"/>
        </w:rPr>
        <w:t>University</w:t>
      </w:r>
      <w:proofErr w:type="spellEnd"/>
      <w:r w:rsidRPr="005206F0">
        <w:rPr>
          <w:rFonts w:cs="Times New Roman"/>
          <w:lang w:val="uk-UA"/>
        </w:rPr>
        <w:t xml:space="preserve"> </w:t>
      </w:r>
      <w:proofErr w:type="spellStart"/>
      <w:r w:rsidRPr="005206F0">
        <w:rPr>
          <w:rFonts w:cs="Times New Roman"/>
          <w:lang w:val="uk-UA"/>
        </w:rPr>
        <w:t>of</w:t>
      </w:r>
      <w:proofErr w:type="spellEnd"/>
      <w:r w:rsidRPr="005206F0">
        <w:rPr>
          <w:rFonts w:cs="Times New Roman"/>
          <w:lang w:val="uk-UA"/>
        </w:rPr>
        <w:t xml:space="preserve"> </w:t>
      </w:r>
      <w:proofErr w:type="spellStart"/>
      <w:r w:rsidRPr="005206F0">
        <w:rPr>
          <w:rFonts w:cs="Times New Roman"/>
          <w:lang w:val="uk-UA"/>
        </w:rPr>
        <w:t>Kyiv</w:t>
      </w:r>
      <w:proofErr w:type="spellEnd"/>
      <w:r w:rsidRPr="005206F0">
        <w:rPr>
          <w:rFonts w:cs="Times New Roman"/>
          <w:lang w:val="uk-UA"/>
        </w:rPr>
        <w:t xml:space="preserve">, </w:t>
      </w:r>
      <w:proofErr w:type="spellStart"/>
      <w:r w:rsidRPr="005206F0">
        <w:rPr>
          <w:rFonts w:cs="Times New Roman"/>
          <w:lang w:val="uk-UA"/>
        </w:rPr>
        <w:t>Faculty</w:t>
      </w:r>
      <w:proofErr w:type="spellEnd"/>
      <w:r w:rsidRPr="005206F0">
        <w:rPr>
          <w:rFonts w:cs="Times New Roman"/>
          <w:lang w:val="uk-UA"/>
        </w:rPr>
        <w:t xml:space="preserve"> </w:t>
      </w:r>
      <w:proofErr w:type="spellStart"/>
      <w:r w:rsidRPr="005206F0">
        <w:rPr>
          <w:rFonts w:cs="Times New Roman"/>
          <w:lang w:val="uk-UA"/>
        </w:rPr>
        <w:t>of</w:t>
      </w:r>
      <w:proofErr w:type="spellEnd"/>
      <w:r w:rsidRPr="005206F0">
        <w:rPr>
          <w:rFonts w:cs="Times New Roman"/>
          <w:lang w:val="uk-UA"/>
        </w:rPr>
        <w:t xml:space="preserve"> </w:t>
      </w:r>
      <w:proofErr w:type="spellStart"/>
      <w:r w:rsidRPr="005206F0">
        <w:rPr>
          <w:rFonts w:cs="Times New Roman"/>
          <w:lang w:val="uk-UA"/>
        </w:rPr>
        <w:t>Physics</w:t>
      </w:r>
      <w:proofErr w:type="spellEnd"/>
      <w:r w:rsidRPr="005206F0">
        <w:rPr>
          <w:rFonts w:cs="Times New Roman"/>
          <w:lang w:val="uk-UA"/>
        </w:rPr>
        <w:t xml:space="preserve">, </w:t>
      </w:r>
      <w:proofErr w:type="spellStart"/>
      <w:r w:rsidRPr="005206F0">
        <w:rPr>
          <w:rFonts w:cs="Times New Roman"/>
          <w:lang w:val="uk-UA"/>
        </w:rPr>
        <w:t>Department</w:t>
      </w:r>
      <w:proofErr w:type="spellEnd"/>
      <w:r w:rsidRPr="005206F0">
        <w:rPr>
          <w:rFonts w:cs="Times New Roman"/>
          <w:lang w:val="uk-UA"/>
        </w:rPr>
        <w:t xml:space="preserve"> </w:t>
      </w:r>
      <w:proofErr w:type="spellStart"/>
      <w:r w:rsidRPr="005206F0">
        <w:rPr>
          <w:rFonts w:cs="Times New Roman"/>
          <w:lang w:val="uk-UA"/>
        </w:rPr>
        <w:t>of</w:t>
      </w:r>
      <w:proofErr w:type="spellEnd"/>
      <w:r w:rsidRPr="005206F0">
        <w:rPr>
          <w:rFonts w:cs="Times New Roman"/>
          <w:lang w:val="uk-UA"/>
        </w:rPr>
        <w:t xml:space="preserve"> </w:t>
      </w:r>
      <w:proofErr w:type="spellStart"/>
      <w:r w:rsidRPr="005206F0">
        <w:rPr>
          <w:rFonts w:cs="Times New Roman"/>
          <w:lang w:val="uk-UA"/>
        </w:rPr>
        <w:t>Nuclear</w:t>
      </w:r>
      <w:proofErr w:type="spellEnd"/>
      <w:r w:rsidRPr="005206F0">
        <w:rPr>
          <w:rFonts w:cs="Times New Roman"/>
          <w:lang w:val="uk-UA"/>
        </w:rPr>
        <w:t xml:space="preserve"> </w:t>
      </w:r>
      <w:proofErr w:type="spellStart"/>
      <w:r w:rsidRPr="005206F0">
        <w:rPr>
          <w:rFonts w:cs="Times New Roman"/>
          <w:lang w:val="uk-UA"/>
        </w:rPr>
        <w:t>Physics</w:t>
      </w:r>
      <w:proofErr w:type="spellEnd"/>
      <w:r w:rsidRPr="005206F0">
        <w:rPr>
          <w:rFonts w:cs="Times New Roman"/>
          <w:lang w:val="uk-UA"/>
        </w:rPr>
        <w:t xml:space="preserve">. - </w:t>
      </w:r>
      <w:proofErr w:type="spellStart"/>
      <w:r w:rsidRPr="005206F0">
        <w:rPr>
          <w:rFonts w:cs="Times New Roman"/>
          <w:lang w:val="uk-UA"/>
        </w:rPr>
        <w:t>Kyiv</w:t>
      </w:r>
      <w:proofErr w:type="spellEnd"/>
      <w:r w:rsidRPr="005206F0">
        <w:rPr>
          <w:rFonts w:cs="Times New Roman"/>
          <w:lang w:val="uk-UA"/>
        </w:rPr>
        <w:t>, 2020.</w:t>
      </w:r>
    </w:p>
    <w:p w:rsidR="00BE4F7A" w:rsidRPr="005206F0" w:rsidRDefault="00BE4F7A" w:rsidP="00D262F3">
      <w:pPr>
        <w:spacing w:line="336" w:lineRule="auto"/>
        <w:ind w:firstLine="142"/>
        <w:rPr>
          <w:rFonts w:cs="Times New Roman"/>
        </w:rPr>
      </w:pPr>
      <w:proofErr w:type="spellStart"/>
      <w:r w:rsidRPr="005206F0">
        <w:rPr>
          <w:rFonts w:cs="Times New Roman"/>
          <w:b/>
          <w:lang w:val="uk-UA"/>
        </w:rPr>
        <w:t>Scientific</w:t>
      </w:r>
      <w:proofErr w:type="spellEnd"/>
      <w:r w:rsidRPr="005206F0">
        <w:rPr>
          <w:rFonts w:cs="Times New Roman"/>
          <w:b/>
          <w:lang w:val="uk-UA"/>
        </w:rPr>
        <w:t xml:space="preserve"> </w:t>
      </w:r>
      <w:proofErr w:type="spellStart"/>
      <w:r w:rsidRPr="005206F0">
        <w:rPr>
          <w:rFonts w:cs="Times New Roman"/>
          <w:b/>
          <w:lang w:val="uk-UA"/>
        </w:rPr>
        <w:t>adviser</w:t>
      </w:r>
      <w:proofErr w:type="spellEnd"/>
      <w:r w:rsidRPr="005206F0">
        <w:rPr>
          <w:rFonts w:cs="Times New Roman"/>
          <w:b/>
          <w:lang w:val="uk-UA"/>
        </w:rPr>
        <w:t>:</w:t>
      </w:r>
      <w:r w:rsidRPr="005206F0">
        <w:rPr>
          <w:rFonts w:cs="Times New Roman"/>
          <w:lang w:val="uk-UA"/>
        </w:rPr>
        <w:t xml:space="preserve"> </w:t>
      </w:r>
      <w:proofErr w:type="spellStart"/>
      <w:r w:rsidR="003E33C3">
        <w:rPr>
          <w:rFonts w:cs="Times New Roman"/>
          <w:lang w:val="uk-UA"/>
        </w:rPr>
        <w:t>Cand</w:t>
      </w:r>
      <w:proofErr w:type="spellEnd"/>
      <w:r w:rsidR="003E33C3">
        <w:rPr>
          <w:rFonts w:cs="Times New Roman"/>
          <w:lang w:val="uk-UA"/>
        </w:rPr>
        <w:t xml:space="preserve">. </w:t>
      </w:r>
      <w:proofErr w:type="spellStart"/>
      <w:r w:rsidR="003E33C3">
        <w:rPr>
          <w:rFonts w:cs="Times New Roman"/>
          <w:lang w:val="uk-UA"/>
        </w:rPr>
        <w:t>Phy</w:t>
      </w:r>
      <w:proofErr w:type="spellEnd"/>
      <w:r w:rsidR="003E33C3">
        <w:rPr>
          <w:rFonts w:cs="Times New Roman"/>
          <w:lang w:val="uk-UA"/>
        </w:rPr>
        <w:t>.,</w:t>
      </w:r>
      <w:proofErr w:type="spellStart"/>
      <w:r w:rsidR="003E33C3" w:rsidRPr="003E33C3">
        <w:rPr>
          <w:rFonts w:cs="Times New Roman"/>
          <w:lang w:val="uk-UA"/>
        </w:rPr>
        <w:t>a</w:t>
      </w:r>
      <w:r w:rsidR="003E33C3">
        <w:rPr>
          <w:rFonts w:cs="Times New Roman"/>
          <w:lang w:val="uk-UA"/>
        </w:rPr>
        <w:t>nd</w:t>
      </w:r>
      <w:proofErr w:type="spellEnd"/>
      <w:r w:rsidR="003E33C3">
        <w:rPr>
          <w:rFonts w:cs="Times New Roman"/>
          <w:lang w:val="uk-UA"/>
        </w:rPr>
        <w:t xml:space="preserve"> </w:t>
      </w:r>
      <w:proofErr w:type="spellStart"/>
      <w:r w:rsidR="003E33C3">
        <w:rPr>
          <w:rFonts w:cs="Times New Roman"/>
          <w:lang w:val="uk-UA"/>
        </w:rPr>
        <w:t>Mathem</w:t>
      </w:r>
      <w:proofErr w:type="spellEnd"/>
      <w:r w:rsidR="003E33C3">
        <w:rPr>
          <w:rFonts w:cs="Times New Roman"/>
          <w:lang w:val="uk-UA"/>
        </w:rPr>
        <w:t xml:space="preserve">., </w:t>
      </w:r>
      <w:proofErr w:type="spellStart"/>
      <w:r w:rsidR="003E33C3">
        <w:rPr>
          <w:rFonts w:cs="Times New Roman"/>
          <w:lang w:val="uk-UA"/>
        </w:rPr>
        <w:t>Sci</w:t>
      </w:r>
      <w:proofErr w:type="spellEnd"/>
      <w:r w:rsidR="003E33C3">
        <w:rPr>
          <w:rFonts w:cs="Times New Roman"/>
          <w:lang w:val="uk-UA"/>
        </w:rPr>
        <w:t>.</w:t>
      </w:r>
      <w:r w:rsidR="003E33C3" w:rsidRPr="003E33C3">
        <w:rPr>
          <w:rFonts w:cs="Times New Roman"/>
          <w:lang w:val="uk-UA"/>
        </w:rPr>
        <w:t xml:space="preserve">, </w:t>
      </w:r>
      <w:proofErr w:type="spellStart"/>
      <w:r w:rsidR="003E33C3" w:rsidRPr="003E33C3">
        <w:rPr>
          <w:rFonts w:cs="Times New Roman"/>
          <w:lang w:val="uk-UA"/>
        </w:rPr>
        <w:t>Associate</w:t>
      </w:r>
      <w:proofErr w:type="spellEnd"/>
      <w:r w:rsidR="003E33C3" w:rsidRPr="003E33C3">
        <w:rPr>
          <w:rFonts w:cs="Times New Roman"/>
          <w:lang w:val="uk-UA"/>
        </w:rPr>
        <w:t xml:space="preserve"> </w:t>
      </w:r>
      <w:proofErr w:type="spellStart"/>
      <w:r w:rsidR="003E33C3" w:rsidRPr="003E33C3">
        <w:rPr>
          <w:rFonts w:cs="Times New Roman"/>
          <w:lang w:val="uk-UA"/>
        </w:rPr>
        <w:t>Professor</w:t>
      </w:r>
      <w:proofErr w:type="spellEnd"/>
      <w:r w:rsidR="003E33C3" w:rsidRPr="003E33C3">
        <w:rPr>
          <w:rFonts w:cs="Times New Roman"/>
          <w:lang w:val="uk-UA"/>
        </w:rPr>
        <w:t xml:space="preserve"> </w:t>
      </w:r>
      <w:proofErr w:type="spellStart"/>
      <w:r w:rsidR="003E33C3" w:rsidRPr="003E33C3">
        <w:rPr>
          <w:rFonts w:cs="Times New Roman"/>
          <w:lang w:val="uk-UA"/>
        </w:rPr>
        <w:t>Ermolenko</w:t>
      </w:r>
      <w:proofErr w:type="spellEnd"/>
      <w:r w:rsidR="003E33C3" w:rsidRPr="003E33C3">
        <w:rPr>
          <w:rFonts w:cs="Times New Roman"/>
          <w:lang w:val="uk-UA"/>
        </w:rPr>
        <w:t xml:space="preserve"> RV</w:t>
      </w:r>
    </w:p>
    <w:p w:rsidR="00BE4F7A" w:rsidRPr="005206F0" w:rsidRDefault="00BE4F7A" w:rsidP="00D262F3">
      <w:pPr>
        <w:spacing w:line="336" w:lineRule="auto"/>
        <w:ind w:firstLine="142"/>
        <w:rPr>
          <w:rFonts w:cs="Times New Roman"/>
          <w:lang w:val="uk-UA"/>
        </w:rPr>
      </w:pPr>
      <w:proofErr w:type="spellStart"/>
      <w:r w:rsidRPr="005206F0">
        <w:rPr>
          <w:rFonts w:cs="Times New Roman"/>
          <w:lang w:val="uk-UA"/>
        </w:rPr>
        <w:t>In</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framework</w:t>
      </w:r>
      <w:proofErr w:type="spellEnd"/>
      <w:r w:rsidRPr="005206F0">
        <w:rPr>
          <w:rFonts w:cs="Times New Roman"/>
          <w:lang w:val="uk-UA"/>
        </w:rPr>
        <w:t xml:space="preserve"> </w:t>
      </w:r>
      <w:proofErr w:type="spellStart"/>
      <w:r w:rsidRPr="005206F0">
        <w:rPr>
          <w:rFonts w:cs="Times New Roman"/>
          <w:lang w:val="uk-UA"/>
        </w:rPr>
        <w:t>of</w:t>
      </w:r>
      <w:proofErr w:type="spellEnd"/>
      <w:r w:rsidRPr="005206F0">
        <w:rPr>
          <w:rFonts w:cs="Times New Roman"/>
          <w:lang w:val="uk-UA"/>
        </w:rPr>
        <w:t xml:space="preserve"> </w:t>
      </w:r>
      <w:proofErr w:type="spellStart"/>
      <w:r w:rsidRPr="005206F0">
        <w:rPr>
          <w:rFonts w:cs="Times New Roman"/>
          <w:lang w:val="uk-UA"/>
        </w:rPr>
        <w:t>this</w:t>
      </w:r>
      <w:proofErr w:type="spellEnd"/>
      <w:r w:rsidRPr="005206F0">
        <w:rPr>
          <w:rFonts w:cs="Times New Roman"/>
          <w:lang w:val="uk-UA"/>
        </w:rPr>
        <w:t xml:space="preserve"> </w:t>
      </w:r>
      <w:proofErr w:type="spellStart"/>
      <w:r w:rsidRPr="005206F0">
        <w:rPr>
          <w:rFonts w:cs="Times New Roman"/>
          <w:lang w:val="uk-UA"/>
        </w:rPr>
        <w:t>work</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study</w:t>
      </w:r>
      <w:proofErr w:type="spellEnd"/>
      <w:r w:rsidRPr="005206F0">
        <w:rPr>
          <w:rFonts w:cs="Times New Roman"/>
          <w:lang w:val="uk-UA"/>
        </w:rPr>
        <w:t xml:space="preserve"> </w:t>
      </w:r>
      <w:proofErr w:type="spellStart"/>
      <w:r w:rsidRPr="005206F0">
        <w:rPr>
          <w:rFonts w:cs="Times New Roman"/>
          <w:lang w:val="uk-UA"/>
        </w:rPr>
        <w:t>of</w:t>
      </w:r>
      <w:proofErr w:type="spellEnd"/>
      <w:r w:rsidRPr="005206F0">
        <w:rPr>
          <w:rFonts w:cs="Times New Roman"/>
          <w:lang w:val="uk-UA"/>
        </w:rPr>
        <w:t xml:space="preserve"> </w:t>
      </w:r>
      <w:proofErr w:type="spellStart"/>
      <w:r w:rsidRPr="005206F0">
        <w:rPr>
          <w:rFonts w:cs="Times New Roman"/>
          <w:lang w:val="uk-UA"/>
        </w:rPr>
        <w:t>neutron</w:t>
      </w:r>
      <w:proofErr w:type="spellEnd"/>
      <w:r w:rsidRPr="005206F0">
        <w:rPr>
          <w:rFonts w:cs="Times New Roman"/>
          <w:lang w:val="uk-UA"/>
        </w:rPr>
        <w:t xml:space="preserve"> - </w:t>
      </w:r>
      <w:proofErr w:type="spellStart"/>
      <w:r w:rsidRPr="005206F0">
        <w:rPr>
          <w:rFonts w:cs="Times New Roman"/>
          <w:lang w:val="uk-UA"/>
        </w:rPr>
        <w:t>activation</w:t>
      </w:r>
      <w:proofErr w:type="spellEnd"/>
      <w:r w:rsidRPr="005206F0">
        <w:rPr>
          <w:rFonts w:cs="Times New Roman"/>
          <w:lang w:val="uk-UA"/>
        </w:rPr>
        <w:t xml:space="preserve"> </w:t>
      </w:r>
      <w:proofErr w:type="spellStart"/>
      <w:r w:rsidRPr="005206F0">
        <w:rPr>
          <w:rFonts w:cs="Times New Roman"/>
          <w:lang w:val="uk-UA"/>
        </w:rPr>
        <w:t>analysis</w:t>
      </w:r>
      <w:proofErr w:type="spellEnd"/>
      <w:r w:rsidRPr="005206F0">
        <w:rPr>
          <w:rFonts w:cs="Times New Roman"/>
          <w:lang w:val="uk-UA"/>
        </w:rPr>
        <w:t xml:space="preserve"> </w:t>
      </w:r>
      <w:proofErr w:type="spellStart"/>
      <w:r w:rsidRPr="005206F0">
        <w:rPr>
          <w:rFonts w:cs="Times New Roman"/>
          <w:lang w:val="uk-UA"/>
        </w:rPr>
        <w:t>and</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use</w:t>
      </w:r>
      <w:proofErr w:type="spellEnd"/>
      <w:r w:rsidRPr="005206F0">
        <w:rPr>
          <w:rFonts w:cs="Times New Roman"/>
          <w:lang w:val="uk-UA"/>
        </w:rPr>
        <w:t xml:space="preserve"> </w:t>
      </w:r>
      <w:proofErr w:type="spellStart"/>
      <w:r w:rsidRPr="005206F0">
        <w:rPr>
          <w:rFonts w:cs="Times New Roman"/>
          <w:lang w:val="uk-UA"/>
        </w:rPr>
        <w:t>of</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Geant4 </w:t>
      </w:r>
      <w:proofErr w:type="spellStart"/>
      <w:r w:rsidRPr="005206F0">
        <w:rPr>
          <w:rFonts w:cs="Times New Roman"/>
          <w:lang w:val="uk-UA"/>
        </w:rPr>
        <w:t>framework</w:t>
      </w:r>
      <w:proofErr w:type="spellEnd"/>
      <w:r w:rsidRPr="005206F0">
        <w:rPr>
          <w:rFonts w:cs="Times New Roman"/>
          <w:lang w:val="uk-UA"/>
        </w:rPr>
        <w:t xml:space="preserve"> </w:t>
      </w:r>
      <w:proofErr w:type="spellStart"/>
      <w:r w:rsidRPr="005206F0">
        <w:rPr>
          <w:rFonts w:cs="Times New Roman"/>
          <w:lang w:val="uk-UA"/>
        </w:rPr>
        <w:t>for</w:t>
      </w:r>
      <w:proofErr w:type="spellEnd"/>
      <w:r w:rsidRPr="005206F0">
        <w:rPr>
          <w:rFonts w:cs="Times New Roman"/>
          <w:lang w:val="uk-UA"/>
        </w:rPr>
        <w:t xml:space="preserve"> </w:t>
      </w:r>
      <w:proofErr w:type="spellStart"/>
      <w:r w:rsidRPr="005206F0">
        <w:rPr>
          <w:rFonts w:cs="Times New Roman"/>
          <w:lang w:val="uk-UA"/>
        </w:rPr>
        <w:t>modeling</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experimental</w:t>
      </w:r>
      <w:proofErr w:type="spellEnd"/>
      <w:r w:rsidRPr="005206F0">
        <w:rPr>
          <w:rFonts w:cs="Times New Roman"/>
          <w:lang w:val="uk-UA"/>
        </w:rPr>
        <w:t xml:space="preserve"> </w:t>
      </w:r>
      <w:proofErr w:type="spellStart"/>
      <w:r w:rsidRPr="005206F0">
        <w:rPr>
          <w:rFonts w:cs="Times New Roman"/>
          <w:lang w:val="uk-UA"/>
        </w:rPr>
        <w:t>model</w:t>
      </w:r>
      <w:proofErr w:type="spellEnd"/>
      <w:r w:rsidRPr="005206F0">
        <w:rPr>
          <w:rFonts w:cs="Times New Roman"/>
          <w:lang w:val="uk-UA"/>
        </w:rPr>
        <w:t xml:space="preserve"> </w:t>
      </w:r>
      <w:proofErr w:type="spellStart"/>
      <w:r w:rsidRPr="005206F0">
        <w:rPr>
          <w:rFonts w:cs="Times New Roman"/>
          <w:lang w:val="uk-UA"/>
        </w:rPr>
        <w:t>were</w:t>
      </w:r>
      <w:proofErr w:type="spellEnd"/>
      <w:r w:rsidRPr="005206F0">
        <w:rPr>
          <w:rFonts w:cs="Times New Roman"/>
          <w:lang w:val="uk-UA"/>
        </w:rPr>
        <w:t xml:space="preserve"> </w:t>
      </w:r>
      <w:proofErr w:type="spellStart"/>
      <w:r w:rsidRPr="005206F0">
        <w:rPr>
          <w:rFonts w:cs="Times New Roman"/>
          <w:lang w:val="uk-UA"/>
        </w:rPr>
        <w:t>conducted</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resulting</w:t>
      </w:r>
      <w:proofErr w:type="spellEnd"/>
      <w:r w:rsidRPr="005206F0">
        <w:rPr>
          <w:rFonts w:cs="Times New Roman"/>
          <w:lang w:val="uk-UA"/>
        </w:rPr>
        <w:t xml:space="preserve"> </w:t>
      </w:r>
      <w:proofErr w:type="spellStart"/>
      <w:r w:rsidRPr="005206F0">
        <w:rPr>
          <w:rFonts w:cs="Times New Roman"/>
          <w:lang w:val="uk-UA"/>
        </w:rPr>
        <w:t>simulation</w:t>
      </w:r>
      <w:proofErr w:type="spellEnd"/>
      <w:r w:rsidRPr="005206F0">
        <w:rPr>
          <w:rFonts w:cs="Times New Roman"/>
          <w:lang w:val="uk-UA"/>
        </w:rPr>
        <w:t xml:space="preserve"> </w:t>
      </w:r>
      <w:proofErr w:type="spellStart"/>
      <w:r w:rsidRPr="005206F0">
        <w:rPr>
          <w:rFonts w:cs="Times New Roman"/>
          <w:lang w:val="uk-UA"/>
        </w:rPr>
        <w:t>spectra</w:t>
      </w:r>
      <w:proofErr w:type="spellEnd"/>
      <w:r w:rsidRPr="005206F0">
        <w:rPr>
          <w:rFonts w:cs="Times New Roman"/>
          <w:lang w:val="uk-UA"/>
        </w:rPr>
        <w:t xml:space="preserve"> </w:t>
      </w:r>
      <w:proofErr w:type="spellStart"/>
      <w:r w:rsidRPr="005206F0">
        <w:rPr>
          <w:rFonts w:cs="Times New Roman"/>
          <w:lang w:val="uk-UA"/>
        </w:rPr>
        <w:t>for</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test</w:t>
      </w:r>
      <w:proofErr w:type="spellEnd"/>
      <w:r w:rsidRPr="005206F0">
        <w:rPr>
          <w:rFonts w:cs="Times New Roman"/>
          <w:lang w:val="uk-UA"/>
        </w:rPr>
        <w:t xml:space="preserve"> </w:t>
      </w:r>
      <w:proofErr w:type="spellStart"/>
      <w:r w:rsidRPr="005206F0">
        <w:rPr>
          <w:rFonts w:cs="Times New Roman"/>
          <w:lang w:val="uk-UA"/>
        </w:rPr>
        <w:t>substances</w:t>
      </w:r>
      <w:proofErr w:type="spellEnd"/>
      <w:r w:rsidRPr="005206F0">
        <w:rPr>
          <w:rFonts w:cs="Times New Roman"/>
          <w:lang w:val="uk-UA"/>
        </w:rPr>
        <w:t xml:space="preserve"> </w:t>
      </w:r>
      <w:proofErr w:type="spellStart"/>
      <w:r w:rsidRPr="005206F0">
        <w:rPr>
          <w:rFonts w:cs="Times New Roman"/>
          <w:lang w:val="uk-UA"/>
        </w:rPr>
        <w:t>are</w:t>
      </w:r>
      <w:proofErr w:type="spellEnd"/>
      <w:r w:rsidRPr="005206F0">
        <w:rPr>
          <w:rFonts w:cs="Times New Roman"/>
          <w:lang w:val="uk-UA"/>
        </w:rPr>
        <w:t xml:space="preserve"> </w:t>
      </w:r>
      <w:proofErr w:type="spellStart"/>
      <w:r w:rsidRPr="005206F0">
        <w:rPr>
          <w:rFonts w:cs="Times New Roman"/>
          <w:lang w:val="uk-UA"/>
        </w:rPr>
        <w:t>obtained</w:t>
      </w:r>
      <w:proofErr w:type="spellEnd"/>
      <w:r w:rsidRPr="005206F0">
        <w:rPr>
          <w:rFonts w:cs="Times New Roman"/>
          <w:lang w:val="uk-UA"/>
        </w:rPr>
        <w:t xml:space="preserve">. </w:t>
      </w:r>
      <w:proofErr w:type="spellStart"/>
      <w:r w:rsidRPr="005206F0">
        <w:rPr>
          <w:rFonts w:cs="Times New Roman"/>
          <w:lang w:val="uk-UA"/>
        </w:rPr>
        <w:t>Also</w:t>
      </w:r>
      <w:proofErr w:type="spellEnd"/>
      <w:r w:rsidRPr="005206F0">
        <w:rPr>
          <w:rFonts w:cs="Times New Roman"/>
          <w:lang w:val="uk-UA"/>
        </w:rPr>
        <w:t xml:space="preserve">, </w:t>
      </w:r>
      <w:proofErr w:type="spellStart"/>
      <w:r w:rsidRPr="005206F0">
        <w:rPr>
          <w:rFonts w:cs="Times New Roman"/>
          <w:lang w:val="uk-UA"/>
        </w:rPr>
        <w:t>in</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course</w:t>
      </w:r>
      <w:proofErr w:type="spellEnd"/>
      <w:r w:rsidRPr="005206F0">
        <w:rPr>
          <w:rFonts w:cs="Times New Roman"/>
          <w:lang w:val="uk-UA"/>
        </w:rPr>
        <w:t xml:space="preserve"> </w:t>
      </w:r>
      <w:proofErr w:type="spellStart"/>
      <w:r w:rsidRPr="005206F0">
        <w:rPr>
          <w:rFonts w:cs="Times New Roman"/>
          <w:lang w:val="uk-UA"/>
        </w:rPr>
        <w:t>of</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work</w:t>
      </w:r>
      <w:proofErr w:type="spellEnd"/>
      <w:r w:rsidRPr="005206F0">
        <w:rPr>
          <w:rFonts w:cs="Times New Roman"/>
          <w:lang w:val="uk-UA"/>
        </w:rPr>
        <w:t xml:space="preserve"> </w:t>
      </w:r>
      <w:proofErr w:type="spellStart"/>
      <w:r w:rsidRPr="005206F0">
        <w:rPr>
          <w:rFonts w:cs="Times New Roman"/>
          <w:lang w:val="uk-UA"/>
        </w:rPr>
        <w:t>was</w:t>
      </w:r>
      <w:proofErr w:type="spellEnd"/>
      <w:r w:rsidRPr="005206F0">
        <w:rPr>
          <w:rFonts w:cs="Times New Roman"/>
          <w:lang w:val="uk-UA"/>
        </w:rPr>
        <w:t xml:space="preserve"> </w:t>
      </w:r>
      <w:proofErr w:type="spellStart"/>
      <w:r w:rsidRPr="005206F0">
        <w:rPr>
          <w:rFonts w:cs="Times New Roman"/>
          <w:lang w:val="uk-UA"/>
        </w:rPr>
        <w:t>the</w:t>
      </w:r>
      <w:proofErr w:type="spellEnd"/>
      <w:r w:rsidRPr="005206F0">
        <w:rPr>
          <w:rFonts w:cs="Times New Roman"/>
          <w:lang w:val="uk-UA"/>
        </w:rPr>
        <w:t xml:space="preserve"> </w:t>
      </w:r>
      <w:proofErr w:type="spellStart"/>
      <w:r w:rsidRPr="005206F0">
        <w:rPr>
          <w:rFonts w:cs="Times New Roman"/>
          <w:lang w:val="uk-UA"/>
        </w:rPr>
        <w:t>processing</w:t>
      </w:r>
      <w:proofErr w:type="spellEnd"/>
      <w:r w:rsidRPr="005206F0">
        <w:rPr>
          <w:rFonts w:cs="Times New Roman"/>
          <w:lang w:val="uk-UA"/>
        </w:rPr>
        <w:t xml:space="preserve"> </w:t>
      </w:r>
      <w:proofErr w:type="spellStart"/>
      <w:r w:rsidRPr="005206F0">
        <w:rPr>
          <w:rFonts w:cs="Times New Roman"/>
          <w:lang w:val="uk-UA"/>
        </w:rPr>
        <w:t>of</w:t>
      </w:r>
      <w:proofErr w:type="spellEnd"/>
      <w:r w:rsidRPr="005206F0">
        <w:rPr>
          <w:rFonts w:cs="Times New Roman"/>
          <w:lang w:val="uk-UA"/>
        </w:rPr>
        <w:t xml:space="preserve"> </w:t>
      </w:r>
      <w:proofErr w:type="spellStart"/>
      <w:r w:rsidRPr="005206F0">
        <w:rPr>
          <w:rFonts w:cs="Times New Roman"/>
          <w:lang w:val="uk-UA"/>
        </w:rPr>
        <w:t>results</w:t>
      </w:r>
      <w:proofErr w:type="spellEnd"/>
      <w:r w:rsidRPr="005206F0">
        <w:rPr>
          <w:rFonts w:cs="Times New Roman"/>
          <w:lang w:val="uk-UA"/>
        </w:rPr>
        <w:t xml:space="preserve"> </w:t>
      </w:r>
      <w:proofErr w:type="spellStart"/>
      <w:r w:rsidRPr="005206F0">
        <w:rPr>
          <w:rFonts w:cs="Times New Roman"/>
          <w:lang w:val="uk-UA"/>
        </w:rPr>
        <w:t>from</w:t>
      </w:r>
      <w:proofErr w:type="spellEnd"/>
      <w:r w:rsidRPr="005206F0">
        <w:rPr>
          <w:rFonts w:cs="Times New Roman"/>
          <w:lang w:val="uk-UA"/>
        </w:rPr>
        <w:t xml:space="preserve"> </w:t>
      </w:r>
      <w:proofErr w:type="spellStart"/>
      <w:r w:rsidRPr="005206F0">
        <w:rPr>
          <w:rFonts w:cs="Times New Roman"/>
          <w:lang w:val="uk-UA"/>
        </w:rPr>
        <w:t>our</w:t>
      </w:r>
      <w:proofErr w:type="spellEnd"/>
      <w:r w:rsidRPr="005206F0">
        <w:rPr>
          <w:rFonts w:cs="Times New Roman"/>
          <w:lang w:val="uk-UA"/>
        </w:rPr>
        <w:t xml:space="preserve"> </w:t>
      </w:r>
      <w:proofErr w:type="spellStart"/>
      <w:r w:rsidRPr="005206F0">
        <w:rPr>
          <w:rFonts w:cs="Times New Roman"/>
          <w:lang w:val="uk-UA"/>
        </w:rPr>
        <w:t>model</w:t>
      </w:r>
      <w:proofErr w:type="spellEnd"/>
      <w:r w:rsidRPr="005206F0">
        <w:rPr>
          <w:rFonts w:cs="Times New Roman"/>
          <w:lang w:val="uk-UA"/>
        </w:rPr>
        <w:t xml:space="preserve"> </w:t>
      </w:r>
      <w:proofErr w:type="spellStart"/>
      <w:r w:rsidRPr="005206F0">
        <w:rPr>
          <w:rFonts w:cs="Times New Roman"/>
          <w:lang w:val="uk-UA"/>
        </w:rPr>
        <w:t>and</w:t>
      </w:r>
      <w:proofErr w:type="spellEnd"/>
      <w:r w:rsidRPr="005206F0">
        <w:rPr>
          <w:rFonts w:cs="Times New Roman"/>
          <w:lang w:val="uk-UA"/>
        </w:rPr>
        <w:t xml:space="preserve"> </w:t>
      </w:r>
      <w:proofErr w:type="spellStart"/>
      <w:r w:rsidRPr="005206F0">
        <w:rPr>
          <w:rFonts w:cs="Times New Roman"/>
          <w:lang w:val="uk-UA"/>
        </w:rPr>
        <w:t>consideration</w:t>
      </w:r>
      <w:proofErr w:type="spellEnd"/>
      <w:r w:rsidRPr="005206F0">
        <w:rPr>
          <w:rFonts w:cs="Times New Roman"/>
          <w:lang w:val="uk-UA"/>
        </w:rPr>
        <w:t xml:space="preserve"> </w:t>
      </w:r>
      <w:proofErr w:type="spellStart"/>
      <w:r w:rsidRPr="005206F0">
        <w:rPr>
          <w:rFonts w:cs="Times New Roman"/>
          <w:lang w:val="uk-UA"/>
        </w:rPr>
        <w:t>of</w:t>
      </w:r>
      <w:proofErr w:type="spellEnd"/>
      <w:r w:rsidRPr="005206F0">
        <w:rPr>
          <w:rFonts w:cs="Times New Roman"/>
          <w:lang w:val="uk-UA"/>
        </w:rPr>
        <w:t xml:space="preserve"> </w:t>
      </w:r>
      <w:proofErr w:type="spellStart"/>
      <w:r w:rsidRPr="005206F0">
        <w:rPr>
          <w:rFonts w:cs="Times New Roman"/>
          <w:lang w:val="uk-UA"/>
        </w:rPr>
        <w:t>nuclear</w:t>
      </w:r>
      <w:proofErr w:type="spellEnd"/>
      <w:r w:rsidRPr="005206F0">
        <w:rPr>
          <w:rFonts w:cs="Times New Roman"/>
          <w:lang w:val="uk-UA"/>
        </w:rPr>
        <w:t xml:space="preserve"> </w:t>
      </w:r>
      <w:proofErr w:type="spellStart"/>
      <w:r w:rsidRPr="005206F0">
        <w:rPr>
          <w:rFonts w:cs="Times New Roman"/>
          <w:lang w:val="uk-UA"/>
        </w:rPr>
        <w:t>reactions</w:t>
      </w:r>
      <w:proofErr w:type="spellEnd"/>
      <w:r w:rsidRPr="005206F0">
        <w:rPr>
          <w:rFonts w:cs="Times New Roman"/>
          <w:lang w:val="uk-UA"/>
        </w:rPr>
        <w:t>.</w:t>
      </w:r>
    </w:p>
    <w:p w:rsidR="00BE4F7A" w:rsidRPr="005206F0" w:rsidRDefault="00BE4F7A" w:rsidP="00D262F3">
      <w:pPr>
        <w:spacing w:line="336" w:lineRule="auto"/>
        <w:ind w:firstLine="142"/>
        <w:rPr>
          <w:rFonts w:cs="Times New Roman"/>
          <w:lang w:val="uk-UA"/>
        </w:rPr>
        <w:sectPr w:rsidR="00BE4F7A" w:rsidRPr="005206F0" w:rsidSect="00331BC1">
          <w:pgSz w:w="12240" w:h="15840" w:code="1"/>
          <w:pgMar w:top="1134" w:right="850" w:bottom="1134" w:left="1701" w:header="454" w:footer="397" w:gutter="0"/>
          <w:pgNumType w:start="1" w:chapSep="period"/>
          <w:cols w:space="708"/>
          <w:titlePg/>
          <w:docGrid w:linePitch="360"/>
        </w:sectPr>
      </w:pPr>
      <w:proofErr w:type="spellStart"/>
      <w:r w:rsidRPr="005206F0">
        <w:rPr>
          <w:rFonts w:cs="Times New Roman"/>
          <w:b/>
          <w:lang w:val="uk-UA"/>
        </w:rPr>
        <w:t>Key</w:t>
      </w:r>
      <w:proofErr w:type="spellEnd"/>
      <w:r w:rsidRPr="005206F0">
        <w:rPr>
          <w:rFonts w:cs="Times New Roman"/>
          <w:b/>
          <w:lang w:val="uk-UA"/>
        </w:rPr>
        <w:t xml:space="preserve"> </w:t>
      </w:r>
      <w:proofErr w:type="spellStart"/>
      <w:r w:rsidRPr="005206F0">
        <w:rPr>
          <w:rFonts w:cs="Times New Roman"/>
          <w:b/>
          <w:lang w:val="uk-UA"/>
        </w:rPr>
        <w:t>words</w:t>
      </w:r>
      <w:proofErr w:type="spellEnd"/>
      <w:r w:rsidRPr="005206F0">
        <w:rPr>
          <w:rFonts w:cs="Times New Roman"/>
          <w:b/>
          <w:lang w:val="uk-UA"/>
        </w:rPr>
        <w:t xml:space="preserve">: </w:t>
      </w:r>
      <w:proofErr w:type="spellStart"/>
      <w:r w:rsidRPr="005206F0">
        <w:rPr>
          <w:rFonts w:cs="Times New Roman"/>
          <w:lang w:val="uk-UA"/>
        </w:rPr>
        <w:t>neutron</w:t>
      </w:r>
      <w:proofErr w:type="spellEnd"/>
      <w:r w:rsidRPr="005206F0">
        <w:rPr>
          <w:rFonts w:cs="Times New Roman"/>
          <w:lang w:val="uk-UA"/>
        </w:rPr>
        <w:t xml:space="preserve"> - </w:t>
      </w:r>
      <w:proofErr w:type="spellStart"/>
      <w:r w:rsidRPr="005206F0">
        <w:rPr>
          <w:rFonts w:cs="Times New Roman"/>
          <w:lang w:val="uk-UA"/>
        </w:rPr>
        <w:t>activation</w:t>
      </w:r>
      <w:proofErr w:type="spellEnd"/>
      <w:r w:rsidRPr="005206F0">
        <w:rPr>
          <w:rFonts w:cs="Times New Roman"/>
          <w:lang w:val="uk-UA"/>
        </w:rPr>
        <w:t xml:space="preserve"> </w:t>
      </w:r>
      <w:proofErr w:type="spellStart"/>
      <w:r w:rsidRPr="005206F0">
        <w:rPr>
          <w:rFonts w:cs="Times New Roman"/>
          <w:lang w:val="uk-UA"/>
        </w:rPr>
        <w:t>analys</w:t>
      </w:r>
      <w:r w:rsidR="000F3693" w:rsidRPr="005206F0">
        <w:rPr>
          <w:rFonts w:cs="Times New Roman"/>
          <w:lang w:val="uk-UA"/>
        </w:rPr>
        <w:t>is</w:t>
      </w:r>
      <w:proofErr w:type="spellEnd"/>
      <w:r w:rsidR="000F3693" w:rsidRPr="005206F0">
        <w:rPr>
          <w:rFonts w:cs="Times New Roman"/>
          <w:lang w:val="uk-UA"/>
        </w:rPr>
        <w:t xml:space="preserve">, </w:t>
      </w:r>
      <w:proofErr w:type="spellStart"/>
      <w:r w:rsidR="000F3693" w:rsidRPr="005206F0">
        <w:rPr>
          <w:rFonts w:cs="Times New Roman"/>
          <w:lang w:val="uk-UA"/>
        </w:rPr>
        <w:t>analysis</w:t>
      </w:r>
      <w:proofErr w:type="spellEnd"/>
      <w:r w:rsidR="000F3693" w:rsidRPr="005206F0">
        <w:rPr>
          <w:rFonts w:cs="Times New Roman"/>
          <w:lang w:val="uk-UA"/>
        </w:rPr>
        <w:t xml:space="preserve">, NAA, </w:t>
      </w:r>
      <w:proofErr w:type="spellStart"/>
      <w:r w:rsidR="000F3693" w:rsidRPr="005206F0">
        <w:rPr>
          <w:rFonts w:cs="Times New Roman"/>
          <w:lang w:val="uk-UA"/>
        </w:rPr>
        <w:t>spectroscopy</w:t>
      </w:r>
      <w:proofErr w:type="spellEnd"/>
    </w:p>
    <w:p w:rsidR="000F3693" w:rsidRPr="0066270F" w:rsidRDefault="000F3693" w:rsidP="000F3693">
      <w:pPr>
        <w:jc w:val="center"/>
        <w:rPr>
          <w:rFonts w:cs="Times New Roman"/>
          <w:szCs w:val="28"/>
          <w:lang w:val="uk-UA"/>
        </w:rPr>
      </w:pPr>
      <w:r w:rsidRPr="0066270F">
        <w:rPr>
          <w:rFonts w:cs="Times New Roman"/>
          <w:szCs w:val="28"/>
          <w:lang w:val="uk-UA"/>
        </w:rPr>
        <w:lastRenderedPageBreak/>
        <w:t>ЗМІСТ</w:t>
      </w:r>
    </w:p>
    <w:p w:rsidR="0066270F" w:rsidRPr="0066270F" w:rsidRDefault="000F3693">
      <w:pPr>
        <w:pStyle w:val="11"/>
        <w:tabs>
          <w:tab w:val="left" w:pos="560"/>
          <w:tab w:val="right" w:leader="dot" w:pos="9679"/>
        </w:tabs>
        <w:rPr>
          <w:rFonts w:ascii="Times New Roman" w:eastAsiaTheme="minorEastAsia" w:hAnsi="Times New Roman" w:cs="Times New Roman"/>
          <w:b w:val="0"/>
          <w:bCs w:val="0"/>
          <w:caps w:val="0"/>
          <w:noProof/>
          <w:sz w:val="28"/>
          <w:szCs w:val="28"/>
          <w:lang w:val="uk-UA" w:eastAsia="uk-UA"/>
        </w:rPr>
      </w:pPr>
      <w:r w:rsidRPr="0066270F">
        <w:rPr>
          <w:rFonts w:ascii="Times New Roman" w:hAnsi="Times New Roman" w:cs="Times New Roman"/>
          <w:sz w:val="28"/>
          <w:szCs w:val="28"/>
          <w:lang w:val="uk-UA"/>
        </w:rPr>
        <w:fldChar w:fldCharType="begin"/>
      </w:r>
      <w:r w:rsidRPr="0066270F">
        <w:rPr>
          <w:rFonts w:ascii="Times New Roman" w:hAnsi="Times New Roman" w:cs="Times New Roman"/>
          <w:sz w:val="28"/>
          <w:szCs w:val="28"/>
          <w:lang w:val="uk-UA"/>
        </w:rPr>
        <w:instrText xml:space="preserve"> TOC \o "1-3" \h \z \u </w:instrText>
      </w:r>
      <w:r w:rsidRPr="0066270F">
        <w:rPr>
          <w:rFonts w:ascii="Times New Roman" w:hAnsi="Times New Roman" w:cs="Times New Roman"/>
          <w:sz w:val="28"/>
          <w:szCs w:val="28"/>
          <w:lang w:val="uk-UA"/>
        </w:rPr>
        <w:fldChar w:fldCharType="separate"/>
      </w:r>
      <w:hyperlink w:anchor="_Toc41251607" w:history="1">
        <w:r w:rsidR="0066270F" w:rsidRPr="0066270F">
          <w:rPr>
            <w:rStyle w:val="a3"/>
            <w:rFonts w:ascii="Times New Roman" w:hAnsi="Times New Roman" w:cs="Times New Roman"/>
            <w:noProof/>
            <w:sz w:val="28"/>
            <w:szCs w:val="28"/>
            <w:lang w:val="uk-UA"/>
          </w:rPr>
          <w:t>1.</w:t>
        </w:r>
        <w:r w:rsidR="0066270F" w:rsidRPr="0066270F">
          <w:rPr>
            <w:rFonts w:ascii="Times New Roman" w:eastAsiaTheme="minorEastAsia" w:hAnsi="Times New Roman" w:cs="Times New Roman"/>
            <w:b w:val="0"/>
            <w:bCs w:val="0"/>
            <w:caps w:val="0"/>
            <w:noProof/>
            <w:sz w:val="28"/>
            <w:szCs w:val="28"/>
            <w:lang w:val="uk-UA" w:eastAsia="uk-UA"/>
          </w:rPr>
          <w:tab/>
        </w:r>
        <w:r w:rsidR="0066270F" w:rsidRPr="0066270F">
          <w:rPr>
            <w:rStyle w:val="a3"/>
            <w:rFonts w:ascii="Times New Roman" w:hAnsi="Times New Roman" w:cs="Times New Roman"/>
            <w:noProof/>
            <w:sz w:val="28"/>
            <w:szCs w:val="28"/>
            <w:lang w:val="uk-UA"/>
          </w:rPr>
          <w:t>Вступ</w:t>
        </w:r>
        <w:r w:rsidR="0066270F" w:rsidRPr="0066270F">
          <w:rPr>
            <w:rFonts w:ascii="Times New Roman" w:hAnsi="Times New Roman" w:cs="Times New Roman"/>
            <w:noProof/>
            <w:webHidden/>
            <w:sz w:val="28"/>
            <w:szCs w:val="28"/>
          </w:rPr>
          <w:tab/>
        </w:r>
        <w:r w:rsidR="0066270F" w:rsidRPr="0066270F">
          <w:rPr>
            <w:rFonts w:ascii="Times New Roman" w:hAnsi="Times New Roman" w:cs="Times New Roman"/>
            <w:noProof/>
            <w:webHidden/>
            <w:sz w:val="28"/>
            <w:szCs w:val="28"/>
          </w:rPr>
          <w:fldChar w:fldCharType="begin"/>
        </w:r>
        <w:r w:rsidR="0066270F" w:rsidRPr="0066270F">
          <w:rPr>
            <w:rFonts w:ascii="Times New Roman" w:hAnsi="Times New Roman" w:cs="Times New Roman"/>
            <w:noProof/>
            <w:webHidden/>
            <w:sz w:val="28"/>
            <w:szCs w:val="28"/>
          </w:rPr>
          <w:instrText xml:space="preserve"> PAGEREF _Toc41251607 \h </w:instrText>
        </w:r>
        <w:r w:rsidR="0066270F" w:rsidRPr="0066270F">
          <w:rPr>
            <w:rFonts w:ascii="Times New Roman" w:hAnsi="Times New Roman" w:cs="Times New Roman"/>
            <w:noProof/>
            <w:webHidden/>
            <w:sz w:val="28"/>
            <w:szCs w:val="28"/>
          </w:rPr>
        </w:r>
        <w:r w:rsidR="0066270F" w:rsidRPr="0066270F">
          <w:rPr>
            <w:rFonts w:ascii="Times New Roman" w:hAnsi="Times New Roman" w:cs="Times New Roman"/>
            <w:noProof/>
            <w:webHidden/>
            <w:sz w:val="28"/>
            <w:szCs w:val="28"/>
          </w:rPr>
          <w:fldChar w:fldCharType="separate"/>
        </w:r>
        <w:r w:rsidR="0066270F" w:rsidRPr="0066270F">
          <w:rPr>
            <w:rFonts w:ascii="Times New Roman" w:hAnsi="Times New Roman" w:cs="Times New Roman"/>
            <w:noProof/>
            <w:webHidden/>
            <w:sz w:val="28"/>
            <w:szCs w:val="28"/>
          </w:rPr>
          <w:t>2</w:t>
        </w:r>
        <w:r w:rsidR="0066270F" w:rsidRPr="0066270F">
          <w:rPr>
            <w:rFonts w:ascii="Times New Roman" w:hAnsi="Times New Roman" w:cs="Times New Roman"/>
            <w:noProof/>
            <w:webHidden/>
            <w:sz w:val="28"/>
            <w:szCs w:val="28"/>
          </w:rPr>
          <w:fldChar w:fldCharType="end"/>
        </w:r>
      </w:hyperlink>
    </w:p>
    <w:p w:rsidR="0066270F" w:rsidRPr="0066270F" w:rsidRDefault="0066270F">
      <w:pPr>
        <w:pStyle w:val="11"/>
        <w:tabs>
          <w:tab w:val="left" w:pos="560"/>
          <w:tab w:val="right" w:leader="dot" w:pos="9679"/>
        </w:tabs>
        <w:rPr>
          <w:rFonts w:ascii="Times New Roman" w:eastAsiaTheme="minorEastAsia" w:hAnsi="Times New Roman" w:cs="Times New Roman"/>
          <w:b w:val="0"/>
          <w:bCs w:val="0"/>
          <w:caps w:val="0"/>
          <w:noProof/>
          <w:sz w:val="28"/>
          <w:szCs w:val="28"/>
          <w:lang w:val="uk-UA" w:eastAsia="uk-UA"/>
        </w:rPr>
      </w:pPr>
      <w:hyperlink w:anchor="_Toc41251608" w:history="1">
        <w:r w:rsidRPr="0066270F">
          <w:rPr>
            <w:rStyle w:val="a3"/>
            <w:rFonts w:ascii="Times New Roman" w:hAnsi="Times New Roman" w:cs="Times New Roman"/>
            <w:noProof/>
            <w:sz w:val="28"/>
            <w:szCs w:val="28"/>
            <w:lang w:val="uk-UA"/>
          </w:rPr>
          <w:t>2.</w:t>
        </w:r>
        <w:r w:rsidRPr="0066270F">
          <w:rPr>
            <w:rFonts w:ascii="Times New Roman" w:eastAsiaTheme="minorEastAsia" w:hAnsi="Times New Roman" w:cs="Times New Roman"/>
            <w:b w:val="0"/>
            <w:bCs w:val="0"/>
            <w:caps w:val="0"/>
            <w:noProof/>
            <w:sz w:val="28"/>
            <w:szCs w:val="28"/>
            <w:lang w:val="uk-UA" w:eastAsia="uk-UA"/>
          </w:rPr>
          <w:tab/>
        </w:r>
        <w:r w:rsidRPr="0066270F">
          <w:rPr>
            <w:rStyle w:val="a3"/>
            <w:rFonts w:ascii="Times New Roman" w:hAnsi="Times New Roman" w:cs="Times New Roman"/>
            <w:noProof/>
            <w:sz w:val="28"/>
            <w:szCs w:val="28"/>
            <w:lang w:val="uk-UA"/>
          </w:rPr>
          <w:t>Теоретична частина</w:t>
        </w:r>
        <w:r w:rsidRPr="0066270F">
          <w:rPr>
            <w:rFonts w:ascii="Times New Roman" w:hAnsi="Times New Roman" w:cs="Times New Roman"/>
            <w:noProof/>
            <w:webHidden/>
            <w:sz w:val="28"/>
            <w:szCs w:val="28"/>
          </w:rPr>
          <w:tab/>
        </w:r>
        <w:r w:rsidRPr="0066270F">
          <w:rPr>
            <w:rFonts w:ascii="Times New Roman" w:hAnsi="Times New Roman" w:cs="Times New Roman"/>
            <w:noProof/>
            <w:webHidden/>
            <w:sz w:val="28"/>
            <w:szCs w:val="28"/>
          </w:rPr>
          <w:fldChar w:fldCharType="begin"/>
        </w:r>
        <w:r w:rsidRPr="0066270F">
          <w:rPr>
            <w:rFonts w:ascii="Times New Roman" w:hAnsi="Times New Roman" w:cs="Times New Roman"/>
            <w:noProof/>
            <w:webHidden/>
            <w:sz w:val="28"/>
            <w:szCs w:val="28"/>
          </w:rPr>
          <w:instrText xml:space="preserve"> PAGEREF _Toc41251608 \h </w:instrText>
        </w:r>
        <w:r w:rsidRPr="0066270F">
          <w:rPr>
            <w:rFonts w:ascii="Times New Roman" w:hAnsi="Times New Roman" w:cs="Times New Roman"/>
            <w:noProof/>
            <w:webHidden/>
            <w:sz w:val="28"/>
            <w:szCs w:val="28"/>
          </w:rPr>
        </w:r>
        <w:r w:rsidRPr="0066270F">
          <w:rPr>
            <w:rFonts w:ascii="Times New Roman" w:hAnsi="Times New Roman" w:cs="Times New Roman"/>
            <w:noProof/>
            <w:webHidden/>
            <w:sz w:val="28"/>
            <w:szCs w:val="28"/>
          </w:rPr>
          <w:fldChar w:fldCharType="separate"/>
        </w:r>
        <w:r w:rsidRPr="0066270F">
          <w:rPr>
            <w:rFonts w:ascii="Times New Roman" w:hAnsi="Times New Roman" w:cs="Times New Roman"/>
            <w:noProof/>
            <w:webHidden/>
            <w:sz w:val="28"/>
            <w:szCs w:val="28"/>
          </w:rPr>
          <w:t>3</w:t>
        </w:r>
        <w:r w:rsidRPr="0066270F">
          <w:rPr>
            <w:rFonts w:ascii="Times New Roman" w:hAnsi="Times New Roman" w:cs="Times New Roman"/>
            <w:noProof/>
            <w:webHidden/>
            <w:sz w:val="28"/>
            <w:szCs w:val="28"/>
          </w:rPr>
          <w:fldChar w:fldCharType="end"/>
        </w:r>
      </w:hyperlink>
    </w:p>
    <w:p w:rsidR="0066270F" w:rsidRPr="0066270F" w:rsidRDefault="0066270F">
      <w:pPr>
        <w:pStyle w:val="21"/>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251609" w:history="1">
        <w:r w:rsidRPr="0066270F">
          <w:rPr>
            <w:rStyle w:val="a3"/>
            <w:rFonts w:ascii="Times New Roman" w:hAnsi="Times New Roman" w:cs="Times New Roman"/>
            <w:noProof/>
            <w:sz w:val="28"/>
            <w:szCs w:val="28"/>
            <w:lang w:val="uk-UA"/>
          </w:rPr>
          <w:t>2.1.</w:t>
        </w:r>
        <w:r w:rsidRPr="0066270F">
          <w:rPr>
            <w:rFonts w:ascii="Times New Roman" w:eastAsiaTheme="minorEastAsia" w:hAnsi="Times New Roman" w:cs="Times New Roman"/>
            <w:smallCaps w:val="0"/>
            <w:noProof/>
            <w:sz w:val="28"/>
            <w:szCs w:val="28"/>
            <w:lang w:val="uk-UA" w:eastAsia="uk-UA"/>
          </w:rPr>
          <w:tab/>
        </w:r>
        <w:r w:rsidRPr="0066270F">
          <w:rPr>
            <w:rStyle w:val="a3"/>
            <w:rFonts w:ascii="Times New Roman" w:hAnsi="Times New Roman" w:cs="Times New Roman"/>
            <w:noProof/>
            <w:sz w:val="28"/>
            <w:szCs w:val="28"/>
            <w:lang w:val="uk-UA"/>
          </w:rPr>
          <w:t>Активаційний аналіз (АА)</w:t>
        </w:r>
        <w:r w:rsidRPr="0066270F">
          <w:rPr>
            <w:rFonts w:ascii="Times New Roman" w:hAnsi="Times New Roman" w:cs="Times New Roman"/>
            <w:noProof/>
            <w:webHidden/>
            <w:sz w:val="28"/>
            <w:szCs w:val="28"/>
          </w:rPr>
          <w:tab/>
        </w:r>
        <w:r w:rsidRPr="0066270F">
          <w:rPr>
            <w:rFonts w:ascii="Times New Roman" w:hAnsi="Times New Roman" w:cs="Times New Roman"/>
            <w:noProof/>
            <w:webHidden/>
            <w:sz w:val="28"/>
            <w:szCs w:val="28"/>
          </w:rPr>
          <w:fldChar w:fldCharType="begin"/>
        </w:r>
        <w:r w:rsidRPr="0066270F">
          <w:rPr>
            <w:rFonts w:ascii="Times New Roman" w:hAnsi="Times New Roman" w:cs="Times New Roman"/>
            <w:noProof/>
            <w:webHidden/>
            <w:sz w:val="28"/>
            <w:szCs w:val="28"/>
          </w:rPr>
          <w:instrText xml:space="preserve"> PAGEREF _Toc41251609 \h </w:instrText>
        </w:r>
        <w:r w:rsidRPr="0066270F">
          <w:rPr>
            <w:rFonts w:ascii="Times New Roman" w:hAnsi="Times New Roman" w:cs="Times New Roman"/>
            <w:noProof/>
            <w:webHidden/>
            <w:sz w:val="28"/>
            <w:szCs w:val="28"/>
          </w:rPr>
        </w:r>
        <w:r w:rsidRPr="0066270F">
          <w:rPr>
            <w:rFonts w:ascii="Times New Roman" w:hAnsi="Times New Roman" w:cs="Times New Roman"/>
            <w:noProof/>
            <w:webHidden/>
            <w:sz w:val="28"/>
            <w:szCs w:val="28"/>
          </w:rPr>
          <w:fldChar w:fldCharType="separate"/>
        </w:r>
        <w:r w:rsidRPr="0066270F">
          <w:rPr>
            <w:rFonts w:ascii="Times New Roman" w:hAnsi="Times New Roman" w:cs="Times New Roman"/>
            <w:noProof/>
            <w:webHidden/>
            <w:sz w:val="28"/>
            <w:szCs w:val="28"/>
          </w:rPr>
          <w:t>3</w:t>
        </w:r>
        <w:r w:rsidRPr="0066270F">
          <w:rPr>
            <w:rFonts w:ascii="Times New Roman" w:hAnsi="Times New Roman" w:cs="Times New Roman"/>
            <w:noProof/>
            <w:webHidden/>
            <w:sz w:val="28"/>
            <w:szCs w:val="28"/>
          </w:rPr>
          <w:fldChar w:fldCharType="end"/>
        </w:r>
      </w:hyperlink>
    </w:p>
    <w:p w:rsidR="0066270F" w:rsidRPr="0066270F" w:rsidRDefault="0066270F">
      <w:pPr>
        <w:pStyle w:val="21"/>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251610" w:history="1">
        <w:r w:rsidRPr="0066270F">
          <w:rPr>
            <w:rStyle w:val="a3"/>
            <w:rFonts w:ascii="Times New Roman" w:hAnsi="Times New Roman" w:cs="Times New Roman"/>
            <w:noProof/>
            <w:sz w:val="28"/>
            <w:szCs w:val="28"/>
            <w:lang w:val="uk-UA"/>
          </w:rPr>
          <w:t>2.2.</w:t>
        </w:r>
        <w:r w:rsidRPr="0066270F">
          <w:rPr>
            <w:rFonts w:ascii="Times New Roman" w:eastAsiaTheme="minorEastAsia" w:hAnsi="Times New Roman" w:cs="Times New Roman"/>
            <w:smallCaps w:val="0"/>
            <w:noProof/>
            <w:sz w:val="28"/>
            <w:szCs w:val="28"/>
            <w:lang w:val="uk-UA" w:eastAsia="uk-UA"/>
          </w:rPr>
          <w:tab/>
        </w:r>
        <w:r w:rsidRPr="0066270F">
          <w:rPr>
            <w:rStyle w:val="a3"/>
            <w:rFonts w:ascii="Times New Roman" w:hAnsi="Times New Roman" w:cs="Times New Roman"/>
            <w:noProof/>
            <w:sz w:val="28"/>
            <w:szCs w:val="28"/>
            <w:lang w:val="uk-UA"/>
          </w:rPr>
          <w:t>Аналітичні можливості ННА</w:t>
        </w:r>
        <w:r w:rsidRPr="0066270F">
          <w:rPr>
            <w:rFonts w:ascii="Times New Roman" w:hAnsi="Times New Roman" w:cs="Times New Roman"/>
            <w:noProof/>
            <w:webHidden/>
            <w:sz w:val="28"/>
            <w:szCs w:val="28"/>
          </w:rPr>
          <w:tab/>
        </w:r>
        <w:r w:rsidRPr="0066270F">
          <w:rPr>
            <w:rFonts w:ascii="Times New Roman" w:hAnsi="Times New Roman" w:cs="Times New Roman"/>
            <w:noProof/>
            <w:webHidden/>
            <w:sz w:val="28"/>
            <w:szCs w:val="28"/>
          </w:rPr>
          <w:fldChar w:fldCharType="begin"/>
        </w:r>
        <w:r w:rsidRPr="0066270F">
          <w:rPr>
            <w:rFonts w:ascii="Times New Roman" w:hAnsi="Times New Roman" w:cs="Times New Roman"/>
            <w:noProof/>
            <w:webHidden/>
            <w:sz w:val="28"/>
            <w:szCs w:val="28"/>
          </w:rPr>
          <w:instrText xml:space="preserve"> PAGEREF _Toc41251610 \h </w:instrText>
        </w:r>
        <w:r w:rsidRPr="0066270F">
          <w:rPr>
            <w:rFonts w:ascii="Times New Roman" w:hAnsi="Times New Roman" w:cs="Times New Roman"/>
            <w:noProof/>
            <w:webHidden/>
            <w:sz w:val="28"/>
            <w:szCs w:val="28"/>
          </w:rPr>
        </w:r>
        <w:r w:rsidRPr="0066270F">
          <w:rPr>
            <w:rFonts w:ascii="Times New Roman" w:hAnsi="Times New Roman" w:cs="Times New Roman"/>
            <w:noProof/>
            <w:webHidden/>
            <w:sz w:val="28"/>
            <w:szCs w:val="28"/>
          </w:rPr>
          <w:fldChar w:fldCharType="separate"/>
        </w:r>
        <w:r w:rsidRPr="0066270F">
          <w:rPr>
            <w:rFonts w:ascii="Times New Roman" w:hAnsi="Times New Roman" w:cs="Times New Roman"/>
            <w:noProof/>
            <w:webHidden/>
            <w:sz w:val="28"/>
            <w:szCs w:val="28"/>
          </w:rPr>
          <w:t>5</w:t>
        </w:r>
        <w:r w:rsidRPr="0066270F">
          <w:rPr>
            <w:rFonts w:ascii="Times New Roman" w:hAnsi="Times New Roman" w:cs="Times New Roman"/>
            <w:noProof/>
            <w:webHidden/>
            <w:sz w:val="28"/>
            <w:szCs w:val="28"/>
          </w:rPr>
          <w:fldChar w:fldCharType="end"/>
        </w:r>
      </w:hyperlink>
    </w:p>
    <w:p w:rsidR="0066270F" w:rsidRPr="0066270F" w:rsidRDefault="0066270F">
      <w:pPr>
        <w:pStyle w:val="21"/>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251611" w:history="1">
        <w:r w:rsidRPr="0066270F">
          <w:rPr>
            <w:rStyle w:val="a3"/>
            <w:rFonts w:ascii="Times New Roman" w:hAnsi="Times New Roman" w:cs="Times New Roman"/>
            <w:noProof/>
            <w:sz w:val="28"/>
            <w:szCs w:val="28"/>
            <w:lang w:val="uk-UA"/>
          </w:rPr>
          <w:t>2.3.</w:t>
        </w:r>
        <w:r w:rsidRPr="0066270F">
          <w:rPr>
            <w:rFonts w:ascii="Times New Roman" w:eastAsiaTheme="minorEastAsia" w:hAnsi="Times New Roman" w:cs="Times New Roman"/>
            <w:smallCaps w:val="0"/>
            <w:noProof/>
            <w:sz w:val="28"/>
            <w:szCs w:val="28"/>
            <w:lang w:val="uk-UA" w:eastAsia="uk-UA"/>
          </w:rPr>
          <w:tab/>
        </w:r>
        <w:r w:rsidRPr="0066270F">
          <w:rPr>
            <w:rStyle w:val="a3"/>
            <w:rFonts w:ascii="Times New Roman" w:hAnsi="Times New Roman" w:cs="Times New Roman"/>
            <w:noProof/>
            <w:sz w:val="28"/>
            <w:szCs w:val="28"/>
            <w:lang w:val="uk-UA"/>
          </w:rPr>
          <w:t>Ядерні реакції</w:t>
        </w:r>
        <w:r w:rsidRPr="0066270F">
          <w:rPr>
            <w:rFonts w:ascii="Times New Roman" w:hAnsi="Times New Roman" w:cs="Times New Roman"/>
            <w:noProof/>
            <w:webHidden/>
            <w:sz w:val="28"/>
            <w:szCs w:val="28"/>
          </w:rPr>
          <w:tab/>
        </w:r>
        <w:r w:rsidRPr="0066270F">
          <w:rPr>
            <w:rFonts w:ascii="Times New Roman" w:hAnsi="Times New Roman" w:cs="Times New Roman"/>
            <w:noProof/>
            <w:webHidden/>
            <w:sz w:val="28"/>
            <w:szCs w:val="28"/>
          </w:rPr>
          <w:fldChar w:fldCharType="begin"/>
        </w:r>
        <w:r w:rsidRPr="0066270F">
          <w:rPr>
            <w:rFonts w:ascii="Times New Roman" w:hAnsi="Times New Roman" w:cs="Times New Roman"/>
            <w:noProof/>
            <w:webHidden/>
            <w:sz w:val="28"/>
            <w:szCs w:val="28"/>
          </w:rPr>
          <w:instrText xml:space="preserve"> PAGEREF _Toc41251611 \h </w:instrText>
        </w:r>
        <w:r w:rsidRPr="0066270F">
          <w:rPr>
            <w:rFonts w:ascii="Times New Roman" w:hAnsi="Times New Roman" w:cs="Times New Roman"/>
            <w:noProof/>
            <w:webHidden/>
            <w:sz w:val="28"/>
            <w:szCs w:val="28"/>
          </w:rPr>
        </w:r>
        <w:r w:rsidRPr="0066270F">
          <w:rPr>
            <w:rFonts w:ascii="Times New Roman" w:hAnsi="Times New Roman" w:cs="Times New Roman"/>
            <w:noProof/>
            <w:webHidden/>
            <w:sz w:val="28"/>
            <w:szCs w:val="28"/>
          </w:rPr>
          <w:fldChar w:fldCharType="separate"/>
        </w:r>
        <w:r w:rsidRPr="0066270F">
          <w:rPr>
            <w:rFonts w:ascii="Times New Roman" w:hAnsi="Times New Roman" w:cs="Times New Roman"/>
            <w:noProof/>
            <w:webHidden/>
            <w:sz w:val="28"/>
            <w:szCs w:val="28"/>
          </w:rPr>
          <w:t>6</w:t>
        </w:r>
        <w:r w:rsidRPr="0066270F">
          <w:rPr>
            <w:rFonts w:ascii="Times New Roman" w:hAnsi="Times New Roman" w:cs="Times New Roman"/>
            <w:noProof/>
            <w:webHidden/>
            <w:sz w:val="28"/>
            <w:szCs w:val="28"/>
          </w:rPr>
          <w:fldChar w:fldCharType="end"/>
        </w:r>
      </w:hyperlink>
    </w:p>
    <w:p w:rsidR="0066270F" w:rsidRPr="0066270F" w:rsidRDefault="0066270F">
      <w:pPr>
        <w:pStyle w:val="21"/>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251612" w:history="1">
        <w:r w:rsidRPr="0066270F">
          <w:rPr>
            <w:rStyle w:val="a3"/>
            <w:rFonts w:ascii="Times New Roman" w:hAnsi="Times New Roman" w:cs="Times New Roman"/>
            <w:noProof/>
            <w:sz w:val="28"/>
            <w:szCs w:val="28"/>
            <w:lang w:val="uk-UA"/>
          </w:rPr>
          <w:t>2.4.</w:t>
        </w:r>
        <w:r w:rsidRPr="0066270F">
          <w:rPr>
            <w:rFonts w:ascii="Times New Roman" w:eastAsiaTheme="minorEastAsia" w:hAnsi="Times New Roman" w:cs="Times New Roman"/>
            <w:smallCaps w:val="0"/>
            <w:noProof/>
            <w:sz w:val="28"/>
            <w:szCs w:val="28"/>
            <w:lang w:val="uk-UA" w:eastAsia="uk-UA"/>
          </w:rPr>
          <w:tab/>
        </w:r>
        <w:r w:rsidRPr="0066270F">
          <w:rPr>
            <w:rStyle w:val="a3"/>
            <w:rFonts w:ascii="Times New Roman" w:hAnsi="Times New Roman" w:cs="Times New Roman"/>
            <w:noProof/>
            <w:sz w:val="28"/>
            <w:szCs w:val="28"/>
            <w:lang w:val="uk-UA"/>
          </w:rPr>
          <w:t>Джерела нейтронів</w:t>
        </w:r>
        <w:r w:rsidRPr="0066270F">
          <w:rPr>
            <w:rFonts w:ascii="Times New Roman" w:hAnsi="Times New Roman" w:cs="Times New Roman"/>
            <w:noProof/>
            <w:webHidden/>
            <w:sz w:val="28"/>
            <w:szCs w:val="28"/>
          </w:rPr>
          <w:tab/>
        </w:r>
        <w:r w:rsidRPr="0066270F">
          <w:rPr>
            <w:rFonts w:ascii="Times New Roman" w:hAnsi="Times New Roman" w:cs="Times New Roman"/>
            <w:noProof/>
            <w:webHidden/>
            <w:sz w:val="28"/>
            <w:szCs w:val="28"/>
          </w:rPr>
          <w:fldChar w:fldCharType="begin"/>
        </w:r>
        <w:r w:rsidRPr="0066270F">
          <w:rPr>
            <w:rFonts w:ascii="Times New Roman" w:hAnsi="Times New Roman" w:cs="Times New Roman"/>
            <w:noProof/>
            <w:webHidden/>
            <w:sz w:val="28"/>
            <w:szCs w:val="28"/>
          </w:rPr>
          <w:instrText xml:space="preserve"> PAGEREF _Toc41251612 \h </w:instrText>
        </w:r>
        <w:r w:rsidRPr="0066270F">
          <w:rPr>
            <w:rFonts w:ascii="Times New Roman" w:hAnsi="Times New Roman" w:cs="Times New Roman"/>
            <w:noProof/>
            <w:webHidden/>
            <w:sz w:val="28"/>
            <w:szCs w:val="28"/>
          </w:rPr>
        </w:r>
        <w:r w:rsidRPr="0066270F">
          <w:rPr>
            <w:rFonts w:ascii="Times New Roman" w:hAnsi="Times New Roman" w:cs="Times New Roman"/>
            <w:noProof/>
            <w:webHidden/>
            <w:sz w:val="28"/>
            <w:szCs w:val="28"/>
          </w:rPr>
          <w:fldChar w:fldCharType="separate"/>
        </w:r>
        <w:r w:rsidRPr="0066270F">
          <w:rPr>
            <w:rFonts w:ascii="Times New Roman" w:hAnsi="Times New Roman" w:cs="Times New Roman"/>
            <w:noProof/>
            <w:webHidden/>
            <w:sz w:val="28"/>
            <w:szCs w:val="28"/>
          </w:rPr>
          <w:t>7</w:t>
        </w:r>
        <w:r w:rsidRPr="0066270F">
          <w:rPr>
            <w:rFonts w:ascii="Times New Roman" w:hAnsi="Times New Roman" w:cs="Times New Roman"/>
            <w:noProof/>
            <w:webHidden/>
            <w:sz w:val="28"/>
            <w:szCs w:val="28"/>
          </w:rPr>
          <w:fldChar w:fldCharType="end"/>
        </w:r>
      </w:hyperlink>
    </w:p>
    <w:p w:rsidR="0066270F" w:rsidRPr="0066270F" w:rsidRDefault="0066270F">
      <w:pPr>
        <w:pStyle w:val="21"/>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251613" w:history="1">
        <w:r w:rsidRPr="0066270F">
          <w:rPr>
            <w:rStyle w:val="a3"/>
            <w:rFonts w:ascii="Times New Roman" w:hAnsi="Times New Roman" w:cs="Times New Roman"/>
            <w:noProof/>
            <w:sz w:val="28"/>
            <w:szCs w:val="28"/>
            <w:lang w:val="en-US"/>
          </w:rPr>
          <w:t>2.5.</w:t>
        </w:r>
        <w:r w:rsidRPr="0066270F">
          <w:rPr>
            <w:rFonts w:ascii="Times New Roman" w:eastAsiaTheme="minorEastAsia" w:hAnsi="Times New Roman" w:cs="Times New Roman"/>
            <w:smallCaps w:val="0"/>
            <w:noProof/>
            <w:sz w:val="28"/>
            <w:szCs w:val="28"/>
            <w:lang w:val="uk-UA" w:eastAsia="uk-UA"/>
          </w:rPr>
          <w:tab/>
        </w:r>
        <w:r w:rsidRPr="0066270F">
          <w:rPr>
            <w:rStyle w:val="a3"/>
            <w:rFonts w:ascii="Times New Roman" w:hAnsi="Times New Roman" w:cs="Times New Roman"/>
            <w:noProof/>
            <w:sz w:val="28"/>
            <w:szCs w:val="28"/>
            <w:lang w:val="en-US"/>
          </w:rPr>
          <w:t>Geant4</w:t>
        </w:r>
        <w:r w:rsidRPr="0066270F">
          <w:rPr>
            <w:rFonts w:ascii="Times New Roman" w:hAnsi="Times New Roman" w:cs="Times New Roman"/>
            <w:noProof/>
            <w:webHidden/>
            <w:sz w:val="28"/>
            <w:szCs w:val="28"/>
          </w:rPr>
          <w:tab/>
        </w:r>
        <w:r w:rsidRPr="0066270F">
          <w:rPr>
            <w:rFonts w:ascii="Times New Roman" w:hAnsi="Times New Roman" w:cs="Times New Roman"/>
            <w:noProof/>
            <w:webHidden/>
            <w:sz w:val="28"/>
            <w:szCs w:val="28"/>
          </w:rPr>
          <w:fldChar w:fldCharType="begin"/>
        </w:r>
        <w:r w:rsidRPr="0066270F">
          <w:rPr>
            <w:rFonts w:ascii="Times New Roman" w:hAnsi="Times New Roman" w:cs="Times New Roman"/>
            <w:noProof/>
            <w:webHidden/>
            <w:sz w:val="28"/>
            <w:szCs w:val="28"/>
          </w:rPr>
          <w:instrText xml:space="preserve"> PAGEREF _Toc41251613 \h </w:instrText>
        </w:r>
        <w:r w:rsidRPr="0066270F">
          <w:rPr>
            <w:rFonts w:ascii="Times New Roman" w:hAnsi="Times New Roman" w:cs="Times New Roman"/>
            <w:noProof/>
            <w:webHidden/>
            <w:sz w:val="28"/>
            <w:szCs w:val="28"/>
          </w:rPr>
        </w:r>
        <w:r w:rsidRPr="0066270F">
          <w:rPr>
            <w:rFonts w:ascii="Times New Roman" w:hAnsi="Times New Roman" w:cs="Times New Roman"/>
            <w:noProof/>
            <w:webHidden/>
            <w:sz w:val="28"/>
            <w:szCs w:val="28"/>
          </w:rPr>
          <w:fldChar w:fldCharType="separate"/>
        </w:r>
        <w:r w:rsidRPr="0066270F">
          <w:rPr>
            <w:rFonts w:ascii="Times New Roman" w:hAnsi="Times New Roman" w:cs="Times New Roman"/>
            <w:noProof/>
            <w:webHidden/>
            <w:sz w:val="28"/>
            <w:szCs w:val="28"/>
          </w:rPr>
          <w:t>8</w:t>
        </w:r>
        <w:r w:rsidRPr="0066270F">
          <w:rPr>
            <w:rFonts w:ascii="Times New Roman" w:hAnsi="Times New Roman" w:cs="Times New Roman"/>
            <w:noProof/>
            <w:webHidden/>
            <w:sz w:val="28"/>
            <w:szCs w:val="28"/>
          </w:rPr>
          <w:fldChar w:fldCharType="end"/>
        </w:r>
      </w:hyperlink>
    </w:p>
    <w:p w:rsidR="0066270F" w:rsidRPr="0066270F" w:rsidRDefault="0066270F">
      <w:pPr>
        <w:pStyle w:val="21"/>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251614" w:history="1">
        <w:r w:rsidRPr="0066270F">
          <w:rPr>
            <w:rStyle w:val="a3"/>
            <w:rFonts w:ascii="Times New Roman" w:hAnsi="Times New Roman" w:cs="Times New Roman"/>
            <w:noProof/>
            <w:sz w:val="28"/>
            <w:szCs w:val="28"/>
            <w:lang w:val="en-US"/>
          </w:rPr>
          <w:t>2.6.</w:t>
        </w:r>
        <w:r w:rsidRPr="0066270F">
          <w:rPr>
            <w:rFonts w:ascii="Times New Roman" w:eastAsiaTheme="minorEastAsia" w:hAnsi="Times New Roman" w:cs="Times New Roman"/>
            <w:smallCaps w:val="0"/>
            <w:noProof/>
            <w:sz w:val="28"/>
            <w:szCs w:val="28"/>
            <w:lang w:val="uk-UA" w:eastAsia="uk-UA"/>
          </w:rPr>
          <w:tab/>
        </w:r>
        <w:r w:rsidRPr="0066270F">
          <w:rPr>
            <w:rStyle w:val="a3"/>
            <w:rFonts w:ascii="Times New Roman" w:hAnsi="Times New Roman" w:cs="Times New Roman"/>
            <w:noProof/>
            <w:sz w:val="28"/>
            <w:szCs w:val="28"/>
            <w:lang w:val="en-US"/>
          </w:rPr>
          <w:t>QGSP_BERT_HP</w:t>
        </w:r>
        <w:r w:rsidRPr="0066270F">
          <w:rPr>
            <w:rFonts w:ascii="Times New Roman" w:hAnsi="Times New Roman" w:cs="Times New Roman"/>
            <w:noProof/>
            <w:webHidden/>
            <w:sz w:val="28"/>
            <w:szCs w:val="28"/>
          </w:rPr>
          <w:tab/>
        </w:r>
        <w:r w:rsidRPr="0066270F">
          <w:rPr>
            <w:rFonts w:ascii="Times New Roman" w:hAnsi="Times New Roman" w:cs="Times New Roman"/>
            <w:noProof/>
            <w:webHidden/>
            <w:sz w:val="28"/>
            <w:szCs w:val="28"/>
          </w:rPr>
          <w:fldChar w:fldCharType="begin"/>
        </w:r>
        <w:r w:rsidRPr="0066270F">
          <w:rPr>
            <w:rFonts w:ascii="Times New Roman" w:hAnsi="Times New Roman" w:cs="Times New Roman"/>
            <w:noProof/>
            <w:webHidden/>
            <w:sz w:val="28"/>
            <w:szCs w:val="28"/>
          </w:rPr>
          <w:instrText xml:space="preserve"> PAGEREF _Toc41251614 \h </w:instrText>
        </w:r>
        <w:r w:rsidRPr="0066270F">
          <w:rPr>
            <w:rFonts w:ascii="Times New Roman" w:hAnsi="Times New Roman" w:cs="Times New Roman"/>
            <w:noProof/>
            <w:webHidden/>
            <w:sz w:val="28"/>
            <w:szCs w:val="28"/>
          </w:rPr>
        </w:r>
        <w:r w:rsidRPr="0066270F">
          <w:rPr>
            <w:rFonts w:ascii="Times New Roman" w:hAnsi="Times New Roman" w:cs="Times New Roman"/>
            <w:noProof/>
            <w:webHidden/>
            <w:sz w:val="28"/>
            <w:szCs w:val="28"/>
          </w:rPr>
          <w:fldChar w:fldCharType="separate"/>
        </w:r>
        <w:r w:rsidRPr="0066270F">
          <w:rPr>
            <w:rFonts w:ascii="Times New Roman" w:hAnsi="Times New Roman" w:cs="Times New Roman"/>
            <w:noProof/>
            <w:webHidden/>
            <w:sz w:val="28"/>
            <w:szCs w:val="28"/>
          </w:rPr>
          <w:t>10</w:t>
        </w:r>
        <w:r w:rsidRPr="0066270F">
          <w:rPr>
            <w:rFonts w:ascii="Times New Roman" w:hAnsi="Times New Roman" w:cs="Times New Roman"/>
            <w:noProof/>
            <w:webHidden/>
            <w:sz w:val="28"/>
            <w:szCs w:val="28"/>
          </w:rPr>
          <w:fldChar w:fldCharType="end"/>
        </w:r>
      </w:hyperlink>
    </w:p>
    <w:p w:rsidR="0066270F" w:rsidRPr="0066270F" w:rsidRDefault="0066270F">
      <w:pPr>
        <w:pStyle w:val="11"/>
        <w:tabs>
          <w:tab w:val="left" w:pos="560"/>
          <w:tab w:val="right" w:leader="dot" w:pos="9679"/>
        </w:tabs>
        <w:rPr>
          <w:rFonts w:ascii="Times New Roman" w:eastAsiaTheme="minorEastAsia" w:hAnsi="Times New Roman" w:cs="Times New Roman"/>
          <w:b w:val="0"/>
          <w:bCs w:val="0"/>
          <w:caps w:val="0"/>
          <w:noProof/>
          <w:sz w:val="28"/>
          <w:szCs w:val="28"/>
          <w:lang w:val="uk-UA" w:eastAsia="uk-UA"/>
        </w:rPr>
      </w:pPr>
      <w:hyperlink w:anchor="_Toc41251615" w:history="1">
        <w:r w:rsidRPr="0066270F">
          <w:rPr>
            <w:rStyle w:val="a3"/>
            <w:rFonts w:ascii="Times New Roman" w:hAnsi="Times New Roman" w:cs="Times New Roman"/>
            <w:noProof/>
            <w:sz w:val="28"/>
            <w:szCs w:val="28"/>
            <w:lang w:val="uk-UA"/>
          </w:rPr>
          <w:t>3.</w:t>
        </w:r>
        <w:r w:rsidRPr="0066270F">
          <w:rPr>
            <w:rFonts w:ascii="Times New Roman" w:eastAsiaTheme="minorEastAsia" w:hAnsi="Times New Roman" w:cs="Times New Roman"/>
            <w:b w:val="0"/>
            <w:bCs w:val="0"/>
            <w:caps w:val="0"/>
            <w:noProof/>
            <w:sz w:val="28"/>
            <w:szCs w:val="28"/>
            <w:lang w:val="uk-UA" w:eastAsia="uk-UA"/>
          </w:rPr>
          <w:tab/>
        </w:r>
        <w:r w:rsidRPr="0066270F">
          <w:rPr>
            <w:rStyle w:val="a3"/>
            <w:rFonts w:ascii="Times New Roman" w:hAnsi="Times New Roman" w:cs="Times New Roman"/>
            <w:noProof/>
            <w:sz w:val="28"/>
            <w:szCs w:val="28"/>
            <w:lang w:val="uk-UA"/>
          </w:rPr>
          <w:t>Практична частина</w:t>
        </w:r>
        <w:r w:rsidRPr="0066270F">
          <w:rPr>
            <w:rFonts w:ascii="Times New Roman" w:hAnsi="Times New Roman" w:cs="Times New Roman"/>
            <w:noProof/>
            <w:webHidden/>
            <w:sz w:val="28"/>
            <w:szCs w:val="28"/>
          </w:rPr>
          <w:tab/>
        </w:r>
        <w:r w:rsidRPr="0066270F">
          <w:rPr>
            <w:rFonts w:ascii="Times New Roman" w:hAnsi="Times New Roman" w:cs="Times New Roman"/>
            <w:noProof/>
            <w:webHidden/>
            <w:sz w:val="28"/>
            <w:szCs w:val="28"/>
          </w:rPr>
          <w:fldChar w:fldCharType="begin"/>
        </w:r>
        <w:r w:rsidRPr="0066270F">
          <w:rPr>
            <w:rFonts w:ascii="Times New Roman" w:hAnsi="Times New Roman" w:cs="Times New Roman"/>
            <w:noProof/>
            <w:webHidden/>
            <w:sz w:val="28"/>
            <w:szCs w:val="28"/>
          </w:rPr>
          <w:instrText xml:space="preserve"> PAGEREF _Toc41251615 \h </w:instrText>
        </w:r>
        <w:r w:rsidRPr="0066270F">
          <w:rPr>
            <w:rFonts w:ascii="Times New Roman" w:hAnsi="Times New Roman" w:cs="Times New Roman"/>
            <w:noProof/>
            <w:webHidden/>
            <w:sz w:val="28"/>
            <w:szCs w:val="28"/>
          </w:rPr>
        </w:r>
        <w:r w:rsidRPr="0066270F">
          <w:rPr>
            <w:rFonts w:ascii="Times New Roman" w:hAnsi="Times New Roman" w:cs="Times New Roman"/>
            <w:noProof/>
            <w:webHidden/>
            <w:sz w:val="28"/>
            <w:szCs w:val="28"/>
          </w:rPr>
          <w:fldChar w:fldCharType="separate"/>
        </w:r>
        <w:r w:rsidRPr="0066270F">
          <w:rPr>
            <w:rFonts w:ascii="Times New Roman" w:hAnsi="Times New Roman" w:cs="Times New Roman"/>
            <w:noProof/>
            <w:webHidden/>
            <w:sz w:val="28"/>
            <w:szCs w:val="28"/>
          </w:rPr>
          <w:t>11</w:t>
        </w:r>
        <w:r w:rsidRPr="0066270F">
          <w:rPr>
            <w:rFonts w:ascii="Times New Roman" w:hAnsi="Times New Roman" w:cs="Times New Roman"/>
            <w:noProof/>
            <w:webHidden/>
            <w:sz w:val="28"/>
            <w:szCs w:val="28"/>
          </w:rPr>
          <w:fldChar w:fldCharType="end"/>
        </w:r>
      </w:hyperlink>
    </w:p>
    <w:p w:rsidR="0066270F" w:rsidRPr="0066270F" w:rsidRDefault="0066270F">
      <w:pPr>
        <w:pStyle w:val="21"/>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251616" w:history="1">
        <w:r w:rsidRPr="0066270F">
          <w:rPr>
            <w:rStyle w:val="a3"/>
            <w:rFonts w:ascii="Times New Roman" w:hAnsi="Times New Roman" w:cs="Times New Roman"/>
            <w:noProof/>
            <w:sz w:val="28"/>
            <w:szCs w:val="28"/>
            <w:lang w:val="uk-UA"/>
          </w:rPr>
          <w:t>3.1.</w:t>
        </w:r>
        <w:r w:rsidRPr="0066270F">
          <w:rPr>
            <w:rFonts w:ascii="Times New Roman" w:eastAsiaTheme="minorEastAsia" w:hAnsi="Times New Roman" w:cs="Times New Roman"/>
            <w:smallCaps w:val="0"/>
            <w:noProof/>
            <w:sz w:val="28"/>
            <w:szCs w:val="28"/>
            <w:lang w:val="uk-UA" w:eastAsia="uk-UA"/>
          </w:rPr>
          <w:tab/>
        </w:r>
        <w:r w:rsidRPr="0066270F">
          <w:rPr>
            <w:rStyle w:val="a3"/>
            <w:rFonts w:ascii="Times New Roman" w:hAnsi="Times New Roman" w:cs="Times New Roman"/>
            <w:noProof/>
            <w:sz w:val="28"/>
            <w:szCs w:val="28"/>
            <w:lang w:val="uk-UA"/>
          </w:rPr>
          <w:t>Постановка експерименту</w:t>
        </w:r>
        <w:r w:rsidRPr="0066270F">
          <w:rPr>
            <w:rFonts w:ascii="Times New Roman" w:hAnsi="Times New Roman" w:cs="Times New Roman"/>
            <w:noProof/>
            <w:webHidden/>
            <w:sz w:val="28"/>
            <w:szCs w:val="28"/>
          </w:rPr>
          <w:tab/>
        </w:r>
        <w:r w:rsidRPr="0066270F">
          <w:rPr>
            <w:rFonts w:ascii="Times New Roman" w:hAnsi="Times New Roman" w:cs="Times New Roman"/>
            <w:noProof/>
            <w:webHidden/>
            <w:sz w:val="28"/>
            <w:szCs w:val="28"/>
          </w:rPr>
          <w:fldChar w:fldCharType="begin"/>
        </w:r>
        <w:r w:rsidRPr="0066270F">
          <w:rPr>
            <w:rFonts w:ascii="Times New Roman" w:hAnsi="Times New Roman" w:cs="Times New Roman"/>
            <w:noProof/>
            <w:webHidden/>
            <w:sz w:val="28"/>
            <w:szCs w:val="28"/>
          </w:rPr>
          <w:instrText xml:space="preserve"> PAGEREF _Toc41251616 \h </w:instrText>
        </w:r>
        <w:r w:rsidRPr="0066270F">
          <w:rPr>
            <w:rFonts w:ascii="Times New Roman" w:hAnsi="Times New Roman" w:cs="Times New Roman"/>
            <w:noProof/>
            <w:webHidden/>
            <w:sz w:val="28"/>
            <w:szCs w:val="28"/>
          </w:rPr>
        </w:r>
        <w:r w:rsidRPr="0066270F">
          <w:rPr>
            <w:rFonts w:ascii="Times New Roman" w:hAnsi="Times New Roman" w:cs="Times New Roman"/>
            <w:noProof/>
            <w:webHidden/>
            <w:sz w:val="28"/>
            <w:szCs w:val="28"/>
          </w:rPr>
          <w:fldChar w:fldCharType="separate"/>
        </w:r>
        <w:r w:rsidRPr="0066270F">
          <w:rPr>
            <w:rFonts w:ascii="Times New Roman" w:hAnsi="Times New Roman" w:cs="Times New Roman"/>
            <w:noProof/>
            <w:webHidden/>
            <w:sz w:val="28"/>
            <w:szCs w:val="28"/>
          </w:rPr>
          <w:t>11</w:t>
        </w:r>
        <w:r w:rsidRPr="0066270F">
          <w:rPr>
            <w:rFonts w:ascii="Times New Roman" w:hAnsi="Times New Roman" w:cs="Times New Roman"/>
            <w:noProof/>
            <w:webHidden/>
            <w:sz w:val="28"/>
            <w:szCs w:val="28"/>
          </w:rPr>
          <w:fldChar w:fldCharType="end"/>
        </w:r>
      </w:hyperlink>
    </w:p>
    <w:p w:rsidR="0066270F" w:rsidRPr="0066270F" w:rsidRDefault="0066270F">
      <w:pPr>
        <w:pStyle w:val="21"/>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251617" w:history="1">
        <w:r w:rsidRPr="0066270F">
          <w:rPr>
            <w:rStyle w:val="a3"/>
            <w:rFonts w:ascii="Times New Roman" w:hAnsi="Times New Roman" w:cs="Times New Roman"/>
            <w:noProof/>
            <w:sz w:val="28"/>
            <w:szCs w:val="28"/>
          </w:rPr>
          <w:t>3.2.</w:t>
        </w:r>
        <w:r w:rsidRPr="0066270F">
          <w:rPr>
            <w:rFonts w:ascii="Times New Roman" w:eastAsiaTheme="minorEastAsia" w:hAnsi="Times New Roman" w:cs="Times New Roman"/>
            <w:smallCaps w:val="0"/>
            <w:noProof/>
            <w:sz w:val="28"/>
            <w:szCs w:val="28"/>
            <w:lang w:val="uk-UA" w:eastAsia="uk-UA"/>
          </w:rPr>
          <w:tab/>
        </w:r>
        <w:r w:rsidRPr="0066270F">
          <w:rPr>
            <w:rStyle w:val="a3"/>
            <w:rFonts w:ascii="Times New Roman" w:hAnsi="Times New Roman" w:cs="Times New Roman"/>
            <w:noProof/>
            <w:sz w:val="28"/>
            <w:szCs w:val="28"/>
          </w:rPr>
          <w:t>Опис геометрії детектуючої установки</w:t>
        </w:r>
        <w:r w:rsidRPr="0066270F">
          <w:rPr>
            <w:rFonts w:ascii="Times New Roman" w:hAnsi="Times New Roman" w:cs="Times New Roman"/>
            <w:noProof/>
            <w:webHidden/>
            <w:sz w:val="28"/>
            <w:szCs w:val="28"/>
          </w:rPr>
          <w:tab/>
        </w:r>
        <w:r w:rsidRPr="0066270F">
          <w:rPr>
            <w:rFonts w:ascii="Times New Roman" w:hAnsi="Times New Roman" w:cs="Times New Roman"/>
            <w:noProof/>
            <w:webHidden/>
            <w:sz w:val="28"/>
            <w:szCs w:val="28"/>
          </w:rPr>
          <w:fldChar w:fldCharType="begin"/>
        </w:r>
        <w:r w:rsidRPr="0066270F">
          <w:rPr>
            <w:rFonts w:ascii="Times New Roman" w:hAnsi="Times New Roman" w:cs="Times New Roman"/>
            <w:noProof/>
            <w:webHidden/>
            <w:sz w:val="28"/>
            <w:szCs w:val="28"/>
          </w:rPr>
          <w:instrText xml:space="preserve"> PAGEREF _Toc41251617 \h </w:instrText>
        </w:r>
        <w:r w:rsidRPr="0066270F">
          <w:rPr>
            <w:rFonts w:ascii="Times New Roman" w:hAnsi="Times New Roman" w:cs="Times New Roman"/>
            <w:noProof/>
            <w:webHidden/>
            <w:sz w:val="28"/>
            <w:szCs w:val="28"/>
          </w:rPr>
        </w:r>
        <w:r w:rsidRPr="0066270F">
          <w:rPr>
            <w:rFonts w:ascii="Times New Roman" w:hAnsi="Times New Roman" w:cs="Times New Roman"/>
            <w:noProof/>
            <w:webHidden/>
            <w:sz w:val="28"/>
            <w:szCs w:val="28"/>
          </w:rPr>
          <w:fldChar w:fldCharType="separate"/>
        </w:r>
        <w:r w:rsidRPr="0066270F">
          <w:rPr>
            <w:rFonts w:ascii="Times New Roman" w:hAnsi="Times New Roman" w:cs="Times New Roman"/>
            <w:noProof/>
            <w:webHidden/>
            <w:sz w:val="28"/>
            <w:szCs w:val="28"/>
          </w:rPr>
          <w:t>12</w:t>
        </w:r>
        <w:r w:rsidRPr="0066270F">
          <w:rPr>
            <w:rFonts w:ascii="Times New Roman" w:hAnsi="Times New Roman" w:cs="Times New Roman"/>
            <w:noProof/>
            <w:webHidden/>
            <w:sz w:val="28"/>
            <w:szCs w:val="28"/>
          </w:rPr>
          <w:fldChar w:fldCharType="end"/>
        </w:r>
      </w:hyperlink>
    </w:p>
    <w:p w:rsidR="0066270F" w:rsidRPr="0066270F" w:rsidRDefault="0066270F">
      <w:pPr>
        <w:pStyle w:val="21"/>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251618" w:history="1">
        <w:r w:rsidRPr="0066270F">
          <w:rPr>
            <w:rStyle w:val="a3"/>
            <w:rFonts w:ascii="Times New Roman" w:hAnsi="Times New Roman" w:cs="Times New Roman"/>
            <w:noProof/>
            <w:sz w:val="28"/>
            <w:szCs w:val="28"/>
            <w:lang w:val="uk-UA"/>
          </w:rPr>
          <w:t>3.3.</w:t>
        </w:r>
        <w:r w:rsidRPr="0066270F">
          <w:rPr>
            <w:rFonts w:ascii="Times New Roman" w:eastAsiaTheme="minorEastAsia" w:hAnsi="Times New Roman" w:cs="Times New Roman"/>
            <w:smallCaps w:val="0"/>
            <w:noProof/>
            <w:sz w:val="28"/>
            <w:szCs w:val="28"/>
            <w:lang w:val="uk-UA" w:eastAsia="uk-UA"/>
          </w:rPr>
          <w:tab/>
        </w:r>
        <w:r w:rsidRPr="0066270F">
          <w:rPr>
            <w:rStyle w:val="a3"/>
            <w:rFonts w:ascii="Times New Roman" w:hAnsi="Times New Roman" w:cs="Times New Roman"/>
            <w:noProof/>
            <w:sz w:val="28"/>
            <w:szCs w:val="28"/>
            <w:lang w:val="uk-UA"/>
          </w:rPr>
          <w:t>Валідація моделі</w:t>
        </w:r>
        <w:r w:rsidRPr="0066270F">
          <w:rPr>
            <w:rFonts w:ascii="Times New Roman" w:hAnsi="Times New Roman" w:cs="Times New Roman"/>
            <w:noProof/>
            <w:webHidden/>
            <w:sz w:val="28"/>
            <w:szCs w:val="28"/>
          </w:rPr>
          <w:tab/>
        </w:r>
        <w:r w:rsidRPr="0066270F">
          <w:rPr>
            <w:rFonts w:ascii="Times New Roman" w:hAnsi="Times New Roman" w:cs="Times New Roman"/>
            <w:noProof/>
            <w:webHidden/>
            <w:sz w:val="28"/>
            <w:szCs w:val="28"/>
          </w:rPr>
          <w:fldChar w:fldCharType="begin"/>
        </w:r>
        <w:r w:rsidRPr="0066270F">
          <w:rPr>
            <w:rFonts w:ascii="Times New Roman" w:hAnsi="Times New Roman" w:cs="Times New Roman"/>
            <w:noProof/>
            <w:webHidden/>
            <w:sz w:val="28"/>
            <w:szCs w:val="28"/>
          </w:rPr>
          <w:instrText xml:space="preserve"> PAGEREF _Toc41251618 \h </w:instrText>
        </w:r>
        <w:r w:rsidRPr="0066270F">
          <w:rPr>
            <w:rFonts w:ascii="Times New Roman" w:hAnsi="Times New Roman" w:cs="Times New Roman"/>
            <w:noProof/>
            <w:webHidden/>
            <w:sz w:val="28"/>
            <w:szCs w:val="28"/>
          </w:rPr>
        </w:r>
        <w:r w:rsidRPr="0066270F">
          <w:rPr>
            <w:rFonts w:ascii="Times New Roman" w:hAnsi="Times New Roman" w:cs="Times New Roman"/>
            <w:noProof/>
            <w:webHidden/>
            <w:sz w:val="28"/>
            <w:szCs w:val="28"/>
          </w:rPr>
          <w:fldChar w:fldCharType="separate"/>
        </w:r>
        <w:r w:rsidRPr="0066270F">
          <w:rPr>
            <w:rFonts w:ascii="Times New Roman" w:hAnsi="Times New Roman" w:cs="Times New Roman"/>
            <w:noProof/>
            <w:webHidden/>
            <w:sz w:val="28"/>
            <w:szCs w:val="28"/>
          </w:rPr>
          <w:t>14</w:t>
        </w:r>
        <w:r w:rsidRPr="0066270F">
          <w:rPr>
            <w:rFonts w:ascii="Times New Roman" w:hAnsi="Times New Roman" w:cs="Times New Roman"/>
            <w:noProof/>
            <w:webHidden/>
            <w:sz w:val="28"/>
            <w:szCs w:val="28"/>
          </w:rPr>
          <w:fldChar w:fldCharType="end"/>
        </w:r>
      </w:hyperlink>
    </w:p>
    <w:p w:rsidR="0066270F" w:rsidRPr="0066270F" w:rsidRDefault="0066270F">
      <w:pPr>
        <w:pStyle w:val="21"/>
        <w:tabs>
          <w:tab w:val="left" w:pos="840"/>
          <w:tab w:val="right" w:leader="dot" w:pos="9679"/>
        </w:tabs>
        <w:rPr>
          <w:rFonts w:ascii="Times New Roman" w:eastAsiaTheme="minorEastAsia" w:hAnsi="Times New Roman" w:cs="Times New Roman"/>
          <w:smallCaps w:val="0"/>
          <w:noProof/>
          <w:sz w:val="28"/>
          <w:szCs w:val="28"/>
          <w:lang w:val="uk-UA" w:eastAsia="uk-UA"/>
        </w:rPr>
      </w:pPr>
      <w:hyperlink w:anchor="_Toc41251619" w:history="1">
        <w:r w:rsidRPr="0066270F">
          <w:rPr>
            <w:rStyle w:val="a3"/>
            <w:rFonts w:ascii="Times New Roman" w:hAnsi="Times New Roman" w:cs="Times New Roman"/>
            <w:noProof/>
            <w:sz w:val="28"/>
            <w:szCs w:val="28"/>
            <w:lang w:val="en-US" w:eastAsia="uk-UA"/>
          </w:rPr>
          <w:t>3.4.</w:t>
        </w:r>
        <w:r w:rsidRPr="0066270F">
          <w:rPr>
            <w:rFonts w:ascii="Times New Roman" w:eastAsiaTheme="minorEastAsia" w:hAnsi="Times New Roman" w:cs="Times New Roman"/>
            <w:smallCaps w:val="0"/>
            <w:noProof/>
            <w:sz w:val="28"/>
            <w:szCs w:val="28"/>
            <w:lang w:val="uk-UA" w:eastAsia="uk-UA"/>
          </w:rPr>
          <w:tab/>
        </w:r>
        <w:r w:rsidRPr="0066270F">
          <w:rPr>
            <w:rStyle w:val="a3"/>
            <w:rFonts w:ascii="Times New Roman" w:hAnsi="Times New Roman" w:cs="Times New Roman"/>
            <w:noProof/>
            <w:sz w:val="28"/>
            <w:szCs w:val="28"/>
            <w:lang w:val="uk-UA" w:eastAsia="uk-UA"/>
          </w:rPr>
          <w:t>Моделювання і аналіз Фосгену (</w:t>
        </w:r>
        <w:r w:rsidRPr="0066270F">
          <w:rPr>
            <w:rStyle w:val="a3"/>
            <w:rFonts w:ascii="Times New Roman" w:hAnsi="Times New Roman" w:cs="Times New Roman"/>
            <w:noProof/>
            <w:sz w:val="28"/>
            <w:szCs w:val="28"/>
            <w:lang w:val="en-US" w:eastAsia="uk-UA"/>
          </w:rPr>
          <w:t>COCl</w:t>
        </w:r>
        <w:r w:rsidRPr="0066270F">
          <w:rPr>
            <w:rStyle w:val="a3"/>
            <w:rFonts w:ascii="Times New Roman" w:hAnsi="Times New Roman" w:cs="Times New Roman"/>
            <w:noProof/>
            <w:sz w:val="28"/>
            <w:szCs w:val="28"/>
            <w:vertAlign w:val="subscript"/>
            <w:lang w:val="en-US" w:eastAsia="uk-UA"/>
          </w:rPr>
          <w:t>2</w:t>
        </w:r>
        <w:r w:rsidRPr="0066270F">
          <w:rPr>
            <w:rStyle w:val="a3"/>
            <w:rFonts w:ascii="Times New Roman" w:hAnsi="Times New Roman" w:cs="Times New Roman"/>
            <w:noProof/>
            <w:sz w:val="28"/>
            <w:szCs w:val="28"/>
            <w:lang w:val="en-US" w:eastAsia="uk-UA"/>
          </w:rPr>
          <w:t>)</w:t>
        </w:r>
        <w:r w:rsidRPr="0066270F">
          <w:rPr>
            <w:rFonts w:ascii="Times New Roman" w:hAnsi="Times New Roman" w:cs="Times New Roman"/>
            <w:noProof/>
            <w:webHidden/>
            <w:sz w:val="28"/>
            <w:szCs w:val="28"/>
          </w:rPr>
          <w:tab/>
        </w:r>
        <w:r w:rsidRPr="0066270F">
          <w:rPr>
            <w:rFonts w:ascii="Times New Roman" w:hAnsi="Times New Roman" w:cs="Times New Roman"/>
            <w:noProof/>
            <w:webHidden/>
            <w:sz w:val="28"/>
            <w:szCs w:val="28"/>
          </w:rPr>
          <w:fldChar w:fldCharType="begin"/>
        </w:r>
        <w:r w:rsidRPr="0066270F">
          <w:rPr>
            <w:rFonts w:ascii="Times New Roman" w:hAnsi="Times New Roman" w:cs="Times New Roman"/>
            <w:noProof/>
            <w:webHidden/>
            <w:sz w:val="28"/>
            <w:szCs w:val="28"/>
          </w:rPr>
          <w:instrText xml:space="preserve"> PAGEREF _Toc41251619 \h </w:instrText>
        </w:r>
        <w:r w:rsidRPr="0066270F">
          <w:rPr>
            <w:rFonts w:ascii="Times New Roman" w:hAnsi="Times New Roman" w:cs="Times New Roman"/>
            <w:noProof/>
            <w:webHidden/>
            <w:sz w:val="28"/>
            <w:szCs w:val="28"/>
          </w:rPr>
        </w:r>
        <w:r w:rsidRPr="0066270F">
          <w:rPr>
            <w:rFonts w:ascii="Times New Roman" w:hAnsi="Times New Roman" w:cs="Times New Roman"/>
            <w:noProof/>
            <w:webHidden/>
            <w:sz w:val="28"/>
            <w:szCs w:val="28"/>
          </w:rPr>
          <w:fldChar w:fldCharType="separate"/>
        </w:r>
        <w:r w:rsidRPr="0066270F">
          <w:rPr>
            <w:rFonts w:ascii="Times New Roman" w:hAnsi="Times New Roman" w:cs="Times New Roman"/>
            <w:noProof/>
            <w:webHidden/>
            <w:sz w:val="28"/>
            <w:szCs w:val="28"/>
          </w:rPr>
          <w:t>16</w:t>
        </w:r>
        <w:r w:rsidRPr="0066270F">
          <w:rPr>
            <w:rFonts w:ascii="Times New Roman" w:hAnsi="Times New Roman" w:cs="Times New Roman"/>
            <w:noProof/>
            <w:webHidden/>
            <w:sz w:val="28"/>
            <w:szCs w:val="28"/>
          </w:rPr>
          <w:fldChar w:fldCharType="end"/>
        </w:r>
      </w:hyperlink>
    </w:p>
    <w:p w:rsidR="0066270F" w:rsidRPr="0066270F" w:rsidRDefault="0066270F">
      <w:pPr>
        <w:pStyle w:val="11"/>
        <w:tabs>
          <w:tab w:val="left" w:pos="560"/>
          <w:tab w:val="right" w:leader="dot" w:pos="9679"/>
        </w:tabs>
        <w:rPr>
          <w:rFonts w:ascii="Times New Roman" w:eastAsiaTheme="minorEastAsia" w:hAnsi="Times New Roman" w:cs="Times New Roman"/>
          <w:b w:val="0"/>
          <w:bCs w:val="0"/>
          <w:caps w:val="0"/>
          <w:noProof/>
          <w:sz w:val="28"/>
          <w:szCs w:val="28"/>
          <w:lang w:val="uk-UA" w:eastAsia="uk-UA"/>
        </w:rPr>
      </w:pPr>
      <w:hyperlink w:anchor="_Toc41251620" w:history="1">
        <w:r w:rsidRPr="0066270F">
          <w:rPr>
            <w:rStyle w:val="a3"/>
            <w:rFonts w:ascii="Times New Roman" w:hAnsi="Times New Roman" w:cs="Times New Roman"/>
            <w:noProof/>
            <w:sz w:val="28"/>
            <w:szCs w:val="28"/>
            <w:lang w:val="uk-UA" w:eastAsia="uk-UA"/>
          </w:rPr>
          <w:t>4.</w:t>
        </w:r>
        <w:r w:rsidRPr="0066270F">
          <w:rPr>
            <w:rFonts w:ascii="Times New Roman" w:eastAsiaTheme="minorEastAsia" w:hAnsi="Times New Roman" w:cs="Times New Roman"/>
            <w:b w:val="0"/>
            <w:bCs w:val="0"/>
            <w:caps w:val="0"/>
            <w:noProof/>
            <w:sz w:val="28"/>
            <w:szCs w:val="28"/>
            <w:lang w:val="uk-UA" w:eastAsia="uk-UA"/>
          </w:rPr>
          <w:tab/>
        </w:r>
        <w:r w:rsidRPr="0066270F">
          <w:rPr>
            <w:rStyle w:val="a3"/>
            <w:rFonts w:ascii="Times New Roman" w:hAnsi="Times New Roman" w:cs="Times New Roman"/>
            <w:noProof/>
            <w:sz w:val="28"/>
            <w:szCs w:val="28"/>
            <w:lang w:val="uk-UA" w:eastAsia="uk-UA"/>
          </w:rPr>
          <w:t>Висновок</w:t>
        </w:r>
        <w:r w:rsidRPr="0066270F">
          <w:rPr>
            <w:rFonts w:ascii="Times New Roman" w:hAnsi="Times New Roman" w:cs="Times New Roman"/>
            <w:noProof/>
            <w:webHidden/>
            <w:sz w:val="28"/>
            <w:szCs w:val="28"/>
          </w:rPr>
          <w:tab/>
        </w:r>
        <w:r w:rsidRPr="0066270F">
          <w:rPr>
            <w:rFonts w:ascii="Times New Roman" w:hAnsi="Times New Roman" w:cs="Times New Roman"/>
            <w:noProof/>
            <w:webHidden/>
            <w:sz w:val="28"/>
            <w:szCs w:val="28"/>
          </w:rPr>
          <w:fldChar w:fldCharType="begin"/>
        </w:r>
        <w:r w:rsidRPr="0066270F">
          <w:rPr>
            <w:rFonts w:ascii="Times New Roman" w:hAnsi="Times New Roman" w:cs="Times New Roman"/>
            <w:noProof/>
            <w:webHidden/>
            <w:sz w:val="28"/>
            <w:szCs w:val="28"/>
          </w:rPr>
          <w:instrText xml:space="preserve"> PAGEREF _Toc41251620 \h </w:instrText>
        </w:r>
        <w:r w:rsidRPr="0066270F">
          <w:rPr>
            <w:rFonts w:ascii="Times New Roman" w:hAnsi="Times New Roman" w:cs="Times New Roman"/>
            <w:noProof/>
            <w:webHidden/>
            <w:sz w:val="28"/>
            <w:szCs w:val="28"/>
          </w:rPr>
        </w:r>
        <w:r w:rsidRPr="0066270F">
          <w:rPr>
            <w:rFonts w:ascii="Times New Roman" w:hAnsi="Times New Roman" w:cs="Times New Roman"/>
            <w:noProof/>
            <w:webHidden/>
            <w:sz w:val="28"/>
            <w:szCs w:val="28"/>
          </w:rPr>
          <w:fldChar w:fldCharType="separate"/>
        </w:r>
        <w:r w:rsidRPr="0066270F">
          <w:rPr>
            <w:rFonts w:ascii="Times New Roman" w:hAnsi="Times New Roman" w:cs="Times New Roman"/>
            <w:noProof/>
            <w:webHidden/>
            <w:sz w:val="28"/>
            <w:szCs w:val="28"/>
          </w:rPr>
          <w:t>19</w:t>
        </w:r>
        <w:r w:rsidRPr="0066270F">
          <w:rPr>
            <w:rFonts w:ascii="Times New Roman" w:hAnsi="Times New Roman" w:cs="Times New Roman"/>
            <w:noProof/>
            <w:webHidden/>
            <w:sz w:val="28"/>
            <w:szCs w:val="28"/>
          </w:rPr>
          <w:fldChar w:fldCharType="end"/>
        </w:r>
      </w:hyperlink>
    </w:p>
    <w:p w:rsidR="0066270F" w:rsidRPr="0066270F" w:rsidRDefault="0066270F">
      <w:pPr>
        <w:pStyle w:val="11"/>
        <w:tabs>
          <w:tab w:val="left" w:pos="560"/>
          <w:tab w:val="right" w:leader="dot" w:pos="9679"/>
        </w:tabs>
        <w:rPr>
          <w:rFonts w:ascii="Times New Roman" w:eastAsiaTheme="minorEastAsia" w:hAnsi="Times New Roman" w:cs="Times New Roman"/>
          <w:b w:val="0"/>
          <w:bCs w:val="0"/>
          <w:caps w:val="0"/>
          <w:noProof/>
          <w:sz w:val="28"/>
          <w:szCs w:val="28"/>
          <w:lang w:val="uk-UA" w:eastAsia="uk-UA"/>
        </w:rPr>
      </w:pPr>
      <w:hyperlink w:anchor="_Toc41251621" w:history="1">
        <w:r w:rsidRPr="0066270F">
          <w:rPr>
            <w:rStyle w:val="a3"/>
            <w:rFonts w:ascii="Times New Roman" w:hAnsi="Times New Roman" w:cs="Times New Roman"/>
            <w:noProof/>
            <w:sz w:val="28"/>
            <w:szCs w:val="28"/>
            <w:lang w:val="uk-UA" w:eastAsia="uk-UA"/>
          </w:rPr>
          <w:t>5.</w:t>
        </w:r>
        <w:r w:rsidRPr="0066270F">
          <w:rPr>
            <w:rFonts w:ascii="Times New Roman" w:eastAsiaTheme="minorEastAsia" w:hAnsi="Times New Roman" w:cs="Times New Roman"/>
            <w:b w:val="0"/>
            <w:bCs w:val="0"/>
            <w:caps w:val="0"/>
            <w:noProof/>
            <w:sz w:val="28"/>
            <w:szCs w:val="28"/>
            <w:lang w:val="uk-UA" w:eastAsia="uk-UA"/>
          </w:rPr>
          <w:tab/>
        </w:r>
        <w:r w:rsidRPr="0066270F">
          <w:rPr>
            <w:rStyle w:val="a3"/>
            <w:rFonts w:ascii="Times New Roman" w:hAnsi="Times New Roman" w:cs="Times New Roman"/>
            <w:noProof/>
            <w:sz w:val="28"/>
            <w:szCs w:val="28"/>
            <w:lang w:val="uk-UA" w:eastAsia="uk-UA"/>
          </w:rPr>
          <w:t>Список літератури</w:t>
        </w:r>
        <w:r w:rsidRPr="0066270F">
          <w:rPr>
            <w:rFonts w:ascii="Times New Roman" w:hAnsi="Times New Roman" w:cs="Times New Roman"/>
            <w:noProof/>
            <w:webHidden/>
            <w:sz w:val="28"/>
            <w:szCs w:val="28"/>
          </w:rPr>
          <w:tab/>
        </w:r>
        <w:r w:rsidRPr="0066270F">
          <w:rPr>
            <w:rFonts w:ascii="Times New Roman" w:hAnsi="Times New Roman" w:cs="Times New Roman"/>
            <w:noProof/>
            <w:webHidden/>
            <w:sz w:val="28"/>
            <w:szCs w:val="28"/>
          </w:rPr>
          <w:fldChar w:fldCharType="begin"/>
        </w:r>
        <w:r w:rsidRPr="0066270F">
          <w:rPr>
            <w:rFonts w:ascii="Times New Roman" w:hAnsi="Times New Roman" w:cs="Times New Roman"/>
            <w:noProof/>
            <w:webHidden/>
            <w:sz w:val="28"/>
            <w:szCs w:val="28"/>
          </w:rPr>
          <w:instrText xml:space="preserve"> PAGEREF _Toc41251621 \h </w:instrText>
        </w:r>
        <w:r w:rsidRPr="0066270F">
          <w:rPr>
            <w:rFonts w:ascii="Times New Roman" w:hAnsi="Times New Roman" w:cs="Times New Roman"/>
            <w:noProof/>
            <w:webHidden/>
            <w:sz w:val="28"/>
            <w:szCs w:val="28"/>
          </w:rPr>
        </w:r>
        <w:r w:rsidRPr="0066270F">
          <w:rPr>
            <w:rFonts w:ascii="Times New Roman" w:hAnsi="Times New Roman" w:cs="Times New Roman"/>
            <w:noProof/>
            <w:webHidden/>
            <w:sz w:val="28"/>
            <w:szCs w:val="28"/>
          </w:rPr>
          <w:fldChar w:fldCharType="separate"/>
        </w:r>
        <w:r w:rsidRPr="0066270F">
          <w:rPr>
            <w:rFonts w:ascii="Times New Roman" w:hAnsi="Times New Roman" w:cs="Times New Roman"/>
            <w:noProof/>
            <w:webHidden/>
            <w:sz w:val="28"/>
            <w:szCs w:val="28"/>
          </w:rPr>
          <w:t>20</w:t>
        </w:r>
        <w:r w:rsidRPr="0066270F">
          <w:rPr>
            <w:rFonts w:ascii="Times New Roman" w:hAnsi="Times New Roman" w:cs="Times New Roman"/>
            <w:noProof/>
            <w:webHidden/>
            <w:sz w:val="28"/>
            <w:szCs w:val="28"/>
          </w:rPr>
          <w:fldChar w:fldCharType="end"/>
        </w:r>
      </w:hyperlink>
    </w:p>
    <w:p w:rsidR="000F3693" w:rsidRPr="0066270F" w:rsidRDefault="000F3693" w:rsidP="002463FC">
      <w:pPr>
        <w:rPr>
          <w:rFonts w:cs="Times New Roman"/>
          <w:szCs w:val="28"/>
          <w:lang w:val="uk-UA"/>
        </w:rPr>
      </w:pPr>
      <w:r w:rsidRPr="0066270F">
        <w:rPr>
          <w:rFonts w:cs="Times New Roman"/>
          <w:szCs w:val="28"/>
          <w:lang w:val="uk-UA"/>
        </w:rPr>
        <w:fldChar w:fldCharType="end"/>
      </w:r>
    </w:p>
    <w:p w:rsidR="000F3693" w:rsidRPr="005206F0" w:rsidRDefault="000F3693" w:rsidP="002463FC">
      <w:pPr>
        <w:rPr>
          <w:rFonts w:cs="Times New Roman"/>
          <w:szCs w:val="28"/>
          <w:lang w:val="uk-UA"/>
        </w:rPr>
      </w:pPr>
    </w:p>
    <w:p w:rsidR="000F3693" w:rsidRPr="005206F0" w:rsidRDefault="000F3693" w:rsidP="002463FC">
      <w:pPr>
        <w:rPr>
          <w:rFonts w:cs="Times New Roman"/>
          <w:szCs w:val="28"/>
          <w:lang w:val="uk-UA"/>
        </w:rPr>
      </w:pPr>
      <w:bookmarkStart w:id="0" w:name="_GoBack"/>
      <w:bookmarkEnd w:id="0"/>
    </w:p>
    <w:p w:rsidR="000F3693" w:rsidRPr="005206F0" w:rsidRDefault="000F3693" w:rsidP="002463FC">
      <w:pPr>
        <w:rPr>
          <w:rFonts w:cs="Times New Roman"/>
          <w:szCs w:val="28"/>
          <w:lang w:val="uk-UA"/>
        </w:rPr>
      </w:pPr>
    </w:p>
    <w:p w:rsidR="000F3693" w:rsidRPr="005206F0" w:rsidRDefault="000F3693" w:rsidP="002463FC">
      <w:pPr>
        <w:rPr>
          <w:rFonts w:cs="Times New Roman"/>
          <w:szCs w:val="28"/>
          <w:lang w:val="uk-UA"/>
        </w:rPr>
      </w:pPr>
    </w:p>
    <w:p w:rsidR="000F3693" w:rsidRDefault="000F3693" w:rsidP="002463FC">
      <w:pPr>
        <w:rPr>
          <w:rFonts w:cs="Times New Roman"/>
          <w:szCs w:val="28"/>
          <w:lang w:val="uk-UA"/>
        </w:rPr>
      </w:pPr>
    </w:p>
    <w:p w:rsidR="00AE5163" w:rsidRPr="005206F0" w:rsidRDefault="00AE5163" w:rsidP="002463FC">
      <w:pPr>
        <w:rPr>
          <w:rFonts w:cs="Times New Roman"/>
          <w:szCs w:val="28"/>
          <w:lang w:val="uk-UA"/>
        </w:rPr>
      </w:pPr>
    </w:p>
    <w:p w:rsidR="008309FE" w:rsidRPr="005206F0" w:rsidRDefault="008309FE" w:rsidP="002463FC">
      <w:pPr>
        <w:rPr>
          <w:rFonts w:cs="Times New Roman"/>
          <w:szCs w:val="28"/>
          <w:lang w:val="uk-UA"/>
        </w:rPr>
      </w:pPr>
    </w:p>
    <w:p w:rsidR="000F3693" w:rsidRPr="005206F0" w:rsidRDefault="00E439EE" w:rsidP="006E5AEE">
      <w:pPr>
        <w:pStyle w:val="1"/>
        <w:numPr>
          <w:ilvl w:val="0"/>
          <w:numId w:val="4"/>
        </w:numPr>
        <w:jc w:val="left"/>
        <w:rPr>
          <w:rFonts w:cs="Times New Roman"/>
          <w:lang w:val="uk-UA"/>
        </w:rPr>
      </w:pPr>
      <w:bookmarkStart w:id="1" w:name="_Toc41251607"/>
      <w:r w:rsidRPr="005206F0">
        <w:rPr>
          <w:rFonts w:cs="Times New Roman"/>
          <w:lang w:val="uk-UA"/>
        </w:rPr>
        <w:t>Вступ</w:t>
      </w:r>
      <w:bookmarkEnd w:id="1"/>
    </w:p>
    <w:p w:rsidR="002E75E0" w:rsidRDefault="002E75E0" w:rsidP="00D262F3">
      <w:pPr>
        <w:ind w:firstLine="284"/>
        <w:rPr>
          <w:rFonts w:cs="Times New Roman"/>
          <w:lang w:val="uk-UA"/>
        </w:rPr>
      </w:pPr>
      <w:r>
        <w:rPr>
          <w:rFonts w:cs="Times New Roman"/>
          <w:lang w:val="uk-UA"/>
        </w:rPr>
        <w:t xml:space="preserve">Під впливом розвитку </w:t>
      </w:r>
      <w:r w:rsidR="00E64ED5">
        <w:rPr>
          <w:rFonts w:cs="Times New Roman"/>
          <w:lang w:val="uk-UA"/>
        </w:rPr>
        <w:t xml:space="preserve">цивілізації, </w:t>
      </w:r>
      <w:r>
        <w:rPr>
          <w:rFonts w:cs="Times New Roman"/>
          <w:lang w:val="uk-UA"/>
        </w:rPr>
        <w:t xml:space="preserve">промислових і технологічних напрямків ми все більше використовуємо різноманітні матеріали для забезпечення їхнього функціонування. Теперішні світ не можливо уявити без електроенергії, яку  ми отримуємо на теплових або атомних станціях при перетворенні хімічної чи ядерної енергії в електричний струп. </w:t>
      </w:r>
    </w:p>
    <w:p w:rsidR="00BF274F" w:rsidRDefault="002E75E0" w:rsidP="00D262F3">
      <w:pPr>
        <w:ind w:firstLine="284"/>
        <w:rPr>
          <w:rFonts w:cs="Times New Roman"/>
          <w:lang w:val="uk-UA"/>
        </w:rPr>
      </w:pPr>
      <w:r>
        <w:rPr>
          <w:rFonts w:cs="Times New Roman"/>
          <w:lang w:val="uk-UA"/>
        </w:rPr>
        <w:t>Світовий океан –</w:t>
      </w:r>
      <w:r w:rsidR="00BD2AF3">
        <w:rPr>
          <w:rFonts w:cs="Times New Roman"/>
          <w:lang w:val="uk-UA"/>
        </w:rPr>
        <w:t xml:space="preserve"> велика, але дуже уразлива система. З плином часу це стає все більш очевидніше, оскільки забруднення океанічних водойм зростає. Крім того від стану води залежить не тільки благополуччя екосистеми, але і ми самі сильно залежим від Світового океану: він впливає на погоду і клімат всієї планети. Більше  70% поверхні планети покрито водою. Океани формують клімат на планеті: течії несуть собою холод або жару, а випаровуючись вода з океанів утворює хмари. Саме тому забруднення світового океану стає однією із самих серйозних екологічних проблем сьогодення. </w:t>
      </w:r>
      <w:r w:rsidR="00E64ED5">
        <w:rPr>
          <w:rFonts w:cs="Times New Roman"/>
          <w:lang w:val="uk-UA"/>
        </w:rPr>
        <w:t>Сьогодні можна виділити декілька типів забруднення: фізичне, біологічне</w:t>
      </w:r>
      <w:r w:rsidR="004F5E4A">
        <w:rPr>
          <w:rFonts w:cs="Times New Roman"/>
          <w:lang w:val="uk-UA"/>
        </w:rPr>
        <w:t>,</w:t>
      </w:r>
      <w:r w:rsidR="00E64ED5">
        <w:rPr>
          <w:rFonts w:cs="Times New Roman"/>
          <w:lang w:val="uk-UA"/>
        </w:rPr>
        <w:t xml:space="preserve"> хімічне, </w:t>
      </w:r>
      <w:proofErr w:type="spellStart"/>
      <w:r w:rsidR="004F5E4A">
        <w:rPr>
          <w:rFonts w:cs="Times New Roman"/>
          <w:lang w:val="uk-UA"/>
        </w:rPr>
        <w:t>нефтяне</w:t>
      </w:r>
      <w:proofErr w:type="spellEnd"/>
      <w:r w:rsidR="00E64ED5">
        <w:rPr>
          <w:rFonts w:cs="Times New Roman"/>
          <w:lang w:val="uk-UA"/>
        </w:rPr>
        <w:t>, теплове і радіоактивне.</w:t>
      </w:r>
    </w:p>
    <w:p w:rsidR="00E64ED5" w:rsidRPr="00E64ED5" w:rsidRDefault="00E64ED5" w:rsidP="00D262F3">
      <w:pPr>
        <w:pStyle w:val="a9"/>
        <w:numPr>
          <w:ilvl w:val="0"/>
          <w:numId w:val="22"/>
        </w:numPr>
        <w:ind w:left="0" w:firstLine="284"/>
        <w:rPr>
          <w:rFonts w:cs="Times New Roman"/>
          <w:b/>
          <w:lang w:val="uk-UA"/>
        </w:rPr>
      </w:pPr>
      <w:r w:rsidRPr="00E64ED5">
        <w:rPr>
          <w:rFonts w:cs="Times New Roman"/>
          <w:b/>
          <w:lang w:val="uk-UA"/>
        </w:rPr>
        <w:t>Хімічне.</w:t>
      </w:r>
    </w:p>
    <w:p w:rsidR="00E64ED5" w:rsidRDefault="00E64ED5" w:rsidP="00D262F3">
      <w:pPr>
        <w:pStyle w:val="a9"/>
        <w:ind w:left="0" w:firstLine="284"/>
        <w:rPr>
          <w:rFonts w:cs="Times New Roman"/>
          <w:lang w:val="uk-UA"/>
        </w:rPr>
      </w:pPr>
      <w:r>
        <w:rPr>
          <w:rFonts w:cs="Times New Roman"/>
          <w:lang w:val="uk-UA"/>
        </w:rPr>
        <w:t xml:space="preserve">Хімікати і тяжкі метали </w:t>
      </w:r>
      <w:r w:rsidR="004F5E4A">
        <w:rPr>
          <w:rFonts w:cs="Times New Roman"/>
          <w:lang w:val="uk-UA"/>
        </w:rPr>
        <w:t>використовуємо</w:t>
      </w:r>
      <w:r>
        <w:rPr>
          <w:rFonts w:cs="Times New Roman"/>
          <w:lang w:val="uk-UA"/>
        </w:rPr>
        <w:t xml:space="preserve"> в різних видах промисловості. Разом із стічними водами вони попадають в океан і у великих кількості. Особливо небезпечна ртуть, яка має здатність накопичуватись в живих організмах. Не тільки великі заводи но і стічні води каналізації несуть в собі немало хімікатів.</w:t>
      </w:r>
    </w:p>
    <w:p w:rsidR="00E64ED5" w:rsidRPr="00E64ED5" w:rsidRDefault="00E64ED5" w:rsidP="00D262F3">
      <w:pPr>
        <w:pStyle w:val="a9"/>
        <w:numPr>
          <w:ilvl w:val="0"/>
          <w:numId w:val="22"/>
        </w:numPr>
        <w:ind w:left="0" w:firstLine="284"/>
        <w:rPr>
          <w:rFonts w:cs="Times New Roman"/>
          <w:b/>
          <w:lang w:val="uk-UA"/>
        </w:rPr>
      </w:pPr>
      <w:r w:rsidRPr="00E64ED5">
        <w:rPr>
          <w:rFonts w:cs="Times New Roman"/>
          <w:b/>
          <w:lang w:val="uk-UA"/>
        </w:rPr>
        <w:t>Радіоактивне.</w:t>
      </w:r>
    </w:p>
    <w:p w:rsidR="00085F0B" w:rsidRDefault="00E64ED5" w:rsidP="00D262F3">
      <w:pPr>
        <w:pStyle w:val="a9"/>
        <w:ind w:left="0" w:firstLine="284"/>
        <w:rPr>
          <w:rFonts w:cs="Times New Roman"/>
          <w:lang w:val="uk-UA"/>
        </w:rPr>
      </w:pPr>
      <w:r>
        <w:rPr>
          <w:rFonts w:cs="Times New Roman"/>
          <w:lang w:val="uk-UA"/>
        </w:rPr>
        <w:t xml:space="preserve">Океан вже давно стало перетворюватись на кладовище радіоактивних відходів. По оцінці дослідників, зараз в Світовому океані знаходиться радіоактивних матеріалів, що їх може вистачити на 30 </w:t>
      </w:r>
      <w:proofErr w:type="spellStart"/>
      <w:r>
        <w:rPr>
          <w:rFonts w:cs="Times New Roman"/>
          <w:lang w:val="uk-UA"/>
        </w:rPr>
        <w:t>Чорнобелів</w:t>
      </w:r>
      <w:proofErr w:type="spellEnd"/>
      <w:r>
        <w:rPr>
          <w:rFonts w:cs="Times New Roman"/>
          <w:lang w:val="uk-UA"/>
        </w:rPr>
        <w:t xml:space="preserve">. </w:t>
      </w:r>
    </w:p>
    <w:p w:rsidR="00E53053" w:rsidRPr="00E53053" w:rsidRDefault="00E53053" w:rsidP="00D262F3">
      <w:pPr>
        <w:ind w:firstLine="284"/>
        <w:rPr>
          <w:rFonts w:cs="Times New Roman"/>
          <w:lang w:val="uk-UA"/>
        </w:rPr>
      </w:pPr>
    </w:p>
    <w:p w:rsidR="006E5AEE" w:rsidRPr="005206F0" w:rsidRDefault="006E5AEE" w:rsidP="00D262F3">
      <w:pPr>
        <w:pStyle w:val="1"/>
        <w:numPr>
          <w:ilvl w:val="0"/>
          <w:numId w:val="4"/>
        </w:numPr>
        <w:ind w:left="0" w:firstLine="284"/>
        <w:jc w:val="center"/>
        <w:rPr>
          <w:rFonts w:cs="Times New Roman"/>
          <w:lang w:val="uk-UA"/>
        </w:rPr>
      </w:pPr>
      <w:bookmarkStart w:id="2" w:name="_Toc41251608"/>
      <w:r w:rsidRPr="005206F0">
        <w:rPr>
          <w:rFonts w:cs="Times New Roman"/>
          <w:lang w:val="uk-UA"/>
        </w:rPr>
        <w:lastRenderedPageBreak/>
        <w:t>Теоретична частина</w:t>
      </w:r>
      <w:bookmarkEnd w:id="2"/>
    </w:p>
    <w:p w:rsidR="006E5AEE" w:rsidRPr="005206F0" w:rsidRDefault="002E6979" w:rsidP="00D262F3">
      <w:pPr>
        <w:pStyle w:val="2"/>
        <w:numPr>
          <w:ilvl w:val="1"/>
          <w:numId w:val="8"/>
        </w:numPr>
        <w:ind w:left="0" w:firstLine="284"/>
        <w:rPr>
          <w:rFonts w:cs="Times New Roman"/>
          <w:lang w:val="uk-UA"/>
        </w:rPr>
      </w:pPr>
      <w:bookmarkStart w:id="3" w:name="_Toc41251609"/>
      <w:r w:rsidRPr="005206F0">
        <w:rPr>
          <w:rFonts w:cs="Times New Roman"/>
          <w:lang w:val="uk-UA"/>
        </w:rPr>
        <w:t>Активаційний аналіз (АА)</w:t>
      </w:r>
      <w:bookmarkEnd w:id="3"/>
    </w:p>
    <w:p w:rsidR="00085F0B" w:rsidRPr="005206F0" w:rsidRDefault="002E6979" w:rsidP="00D262F3">
      <w:pPr>
        <w:ind w:firstLine="284"/>
        <w:rPr>
          <w:rFonts w:cs="Times New Roman"/>
          <w:lang w:val="uk-UA"/>
        </w:rPr>
      </w:pPr>
      <w:r w:rsidRPr="005206F0">
        <w:rPr>
          <w:rFonts w:cs="Times New Roman"/>
          <w:lang w:val="uk-UA"/>
        </w:rPr>
        <w:t>АА</w:t>
      </w:r>
      <w:r w:rsidR="004C1F7E" w:rsidRPr="005206F0">
        <w:rPr>
          <w:rFonts w:cs="Times New Roman"/>
          <w:lang w:val="uk-UA"/>
        </w:rPr>
        <w:t xml:space="preserve"> – метод визначення складу речовини, що базується на активації атомних </w:t>
      </w:r>
      <w:proofErr w:type="spellStart"/>
      <w:r w:rsidR="004C1F7E" w:rsidRPr="005206F0">
        <w:rPr>
          <w:rFonts w:cs="Times New Roman"/>
          <w:lang w:val="uk-UA"/>
        </w:rPr>
        <w:t>ядер</w:t>
      </w:r>
      <w:proofErr w:type="spellEnd"/>
      <w:r w:rsidR="004C1F7E" w:rsidRPr="005206F0">
        <w:rPr>
          <w:rFonts w:cs="Times New Roman"/>
          <w:lang w:val="uk-UA"/>
        </w:rPr>
        <w:t xml:space="preserve"> і дослідженні радіоактивного випромінювання, яке виникає внаслідок зміни </w:t>
      </w:r>
      <w:proofErr w:type="spellStart"/>
      <w:r w:rsidR="004C1F7E" w:rsidRPr="005206F0">
        <w:rPr>
          <w:rFonts w:cs="Times New Roman"/>
          <w:lang w:val="uk-UA"/>
        </w:rPr>
        <w:t>нуклонного</w:t>
      </w:r>
      <w:proofErr w:type="spellEnd"/>
      <w:r w:rsidR="004C1F7E" w:rsidRPr="005206F0">
        <w:rPr>
          <w:rFonts w:cs="Times New Roman"/>
          <w:lang w:val="uk-UA"/>
        </w:rPr>
        <w:t xml:space="preserve"> складу або енергетичного стану ядра. Активаційний аналіз найбільш розповсюджений ядерно – фізичний метод визначення складу речовини. Вперше був запропонований Г. </w:t>
      </w:r>
      <w:proofErr w:type="spellStart"/>
      <w:r w:rsidR="004C1F7E" w:rsidRPr="005206F0">
        <w:rPr>
          <w:rFonts w:cs="Times New Roman"/>
          <w:lang w:val="uk-UA"/>
        </w:rPr>
        <w:t>Хевеші</w:t>
      </w:r>
      <w:proofErr w:type="spellEnd"/>
      <w:r w:rsidR="004C1F7E" w:rsidRPr="005206F0">
        <w:rPr>
          <w:rFonts w:cs="Times New Roman"/>
          <w:lang w:val="uk-UA"/>
        </w:rPr>
        <w:t xml:space="preserve"> (</w:t>
      </w:r>
      <w:r w:rsidR="004C1F7E" w:rsidRPr="005206F0">
        <w:rPr>
          <w:rFonts w:cs="Times New Roman"/>
          <w:lang w:val="en-US"/>
        </w:rPr>
        <w:t>G.</w:t>
      </w:r>
      <w:r w:rsidR="004C1F7E" w:rsidRPr="005206F0">
        <w:rPr>
          <w:rFonts w:cs="Times New Roman"/>
          <w:lang w:val="uk-UA"/>
        </w:rPr>
        <w:t xml:space="preserve"> </w:t>
      </w:r>
      <w:r w:rsidR="004C1F7E" w:rsidRPr="005206F0">
        <w:rPr>
          <w:rFonts w:cs="Times New Roman"/>
          <w:lang w:val="en-US"/>
        </w:rPr>
        <w:t>Hevesy)</w:t>
      </w:r>
      <w:r w:rsidR="004C1F7E" w:rsidRPr="005206F0">
        <w:rPr>
          <w:rFonts w:cs="Times New Roman"/>
          <w:lang w:val="uk-UA"/>
        </w:rPr>
        <w:t xml:space="preserve"> і Г. </w:t>
      </w:r>
      <w:proofErr w:type="spellStart"/>
      <w:r w:rsidR="004C1F7E" w:rsidRPr="005206F0">
        <w:rPr>
          <w:rFonts w:cs="Times New Roman"/>
          <w:lang w:val="uk-UA"/>
        </w:rPr>
        <w:t>Леві</w:t>
      </w:r>
      <w:proofErr w:type="spellEnd"/>
      <w:r w:rsidR="004C1F7E" w:rsidRPr="005206F0">
        <w:rPr>
          <w:rFonts w:cs="Times New Roman"/>
          <w:lang w:val="uk-UA"/>
        </w:rPr>
        <w:t xml:space="preserve"> (</w:t>
      </w:r>
      <w:r w:rsidR="004C1F7E" w:rsidRPr="005206F0">
        <w:rPr>
          <w:rFonts w:cs="Times New Roman"/>
          <w:lang w:val="en-US"/>
        </w:rPr>
        <w:t>Levi)</w:t>
      </w:r>
      <w:r w:rsidR="004C1F7E" w:rsidRPr="005206F0">
        <w:rPr>
          <w:rFonts w:cs="Times New Roman"/>
          <w:lang w:val="uk-UA"/>
        </w:rPr>
        <w:t xml:space="preserve"> (1936 р.). Зразок опромінюють потоком частинок</w:t>
      </w:r>
      <w:r w:rsidRPr="005206F0">
        <w:rPr>
          <w:rFonts w:cs="Times New Roman"/>
          <w:lang w:val="uk-UA"/>
        </w:rPr>
        <w:t xml:space="preserve"> або гамма – квантів (активація)</w:t>
      </w:r>
      <w:r w:rsidR="004C1F7E" w:rsidRPr="005206F0">
        <w:rPr>
          <w:rFonts w:cs="Times New Roman"/>
          <w:lang w:val="uk-UA"/>
        </w:rPr>
        <w:t xml:space="preserve">. У результаті ядерних реакцій частина </w:t>
      </w:r>
      <w:proofErr w:type="spellStart"/>
      <w:r w:rsidR="004C1F7E" w:rsidRPr="005206F0">
        <w:rPr>
          <w:rFonts w:cs="Times New Roman"/>
          <w:lang w:val="uk-UA"/>
        </w:rPr>
        <w:t>ядер</w:t>
      </w:r>
      <w:proofErr w:type="spellEnd"/>
      <w:r w:rsidR="004C1F7E" w:rsidRPr="005206F0">
        <w:rPr>
          <w:rFonts w:cs="Times New Roman"/>
          <w:lang w:val="uk-UA"/>
        </w:rPr>
        <w:t xml:space="preserve"> перетворюється на радіоактивні чи збуджені ізотопи. Ідентифікація елементів і кількісний аналіз виконується шляхом вимірювання інтенсивності та енергій </w:t>
      </w:r>
      <w:proofErr w:type="spellStart"/>
      <w:r w:rsidR="004C1F7E" w:rsidRPr="005206F0">
        <w:rPr>
          <w:rFonts w:cs="Times New Roman"/>
          <w:lang w:val="uk-UA"/>
        </w:rPr>
        <w:t>випромінювань</w:t>
      </w:r>
      <w:proofErr w:type="spellEnd"/>
      <w:r w:rsidR="004C1F7E" w:rsidRPr="005206F0">
        <w:rPr>
          <w:rFonts w:cs="Times New Roman"/>
          <w:lang w:val="uk-UA"/>
        </w:rPr>
        <w:t xml:space="preserve">, а також вимірювання періоду напіврозпаду радіоактивних </w:t>
      </w:r>
      <w:proofErr w:type="spellStart"/>
      <w:r w:rsidR="004C1F7E" w:rsidRPr="005206F0">
        <w:rPr>
          <w:rFonts w:cs="Times New Roman"/>
          <w:lang w:val="uk-UA"/>
        </w:rPr>
        <w:t>ядер</w:t>
      </w:r>
      <w:proofErr w:type="spellEnd"/>
      <w:r w:rsidR="004C1F7E" w:rsidRPr="005206F0">
        <w:rPr>
          <w:rFonts w:cs="Times New Roman"/>
          <w:lang w:val="uk-UA"/>
        </w:rPr>
        <w:t xml:space="preserve">. </w:t>
      </w:r>
    </w:p>
    <w:p w:rsidR="004C1F7E" w:rsidRPr="005206F0" w:rsidRDefault="004C1F7E" w:rsidP="00D262F3">
      <w:pPr>
        <w:ind w:firstLine="284"/>
        <w:rPr>
          <w:rFonts w:cs="Times New Roman"/>
          <w:lang w:val="uk-UA"/>
        </w:rPr>
      </w:pPr>
      <w:r w:rsidRPr="005206F0">
        <w:rPr>
          <w:rFonts w:cs="Times New Roman"/>
          <w:lang w:val="uk-UA"/>
        </w:rPr>
        <w:t xml:space="preserve">В основі даного методу лежать ядерні процеси, тому його результати не залежать від того, до </w:t>
      </w:r>
      <w:r w:rsidR="002E6979" w:rsidRPr="005206F0">
        <w:rPr>
          <w:rFonts w:cs="Times New Roman"/>
          <w:lang w:val="uk-UA"/>
        </w:rPr>
        <w:t>якої хімічної сполуки входять атоми елементів, що аналізуються.</w:t>
      </w:r>
      <w:r w:rsidR="00D35977" w:rsidRPr="005206F0">
        <w:rPr>
          <w:rFonts w:cs="Times New Roman"/>
          <w:lang w:val="uk-UA"/>
        </w:rPr>
        <w:t xml:space="preserve"> </w:t>
      </w:r>
      <w:r w:rsidR="002E6979" w:rsidRPr="005206F0">
        <w:rPr>
          <w:rFonts w:cs="Times New Roman"/>
          <w:lang w:val="uk-UA"/>
        </w:rPr>
        <w:t xml:space="preserve">Кількісне визначення складу речовини при активаційному аналізі ґрунтується на тому, що при дотримані певних умов активність радіонуклідів (аналітичного ізотопу), який утворився, пропорційна кількості </w:t>
      </w:r>
      <w:proofErr w:type="spellStart"/>
      <w:r w:rsidR="002E6979" w:rsidRPr="005206F0">
        <w:rPr>
          <w:rFonts w:cs="Times New Roman"/>
          <w:lang w:val="uk-UA"/>
        </w:rPr>
        <w:t>ядер</w:t>
      </w:r>
      <w:proofErr w:type="spellEnd"/>
      <w:r w:rsidR="002E6979" w:rsidRPr="005206F0">
        <w:rPr>
          <w:rFonts w:cs="Times New Roman"/>
          <w:lang w:val="uk-UA"/>
        </w:rPr>
        <w:t xml:space="preserve"> вихідного нукліда елемента, що аналізується. Більш поширеним є відносний метод вимірювань, при якому активність зразка порівнюється з активністю еталона, що містить відому кількість елемента, що підлягає аналізу, опроміненого в ідентичних із зразком умовах. Активаційний аналіз поділяється за видом активуючого випромінювання на </w:t>
      </w:r>
      <w:proofErr w:type="spellStart"/>
      <w:r w:rsidR="002E6979" w:rsidRPr="005206F0">
        <w:rPr>
          <w:rFonts w:cs="Times New Roman"/>
          <w:lang w:val="uk-UA"/>
        </w:rPr>
        <w:t>нейтронно</w:t>
      </w:r>
      <w:proofErr w:type="spellEnd"/>
      <w:r w:rsidR="002E6979" w:rsidRPr="005206F0">
        <w:rPr>
          <w:rFonts w:cs="Times New Roman"/>
          <w:lang w:val="uk-UA"/>
        </w:rPr>
        <w:t xml:space="preserve"> – активаційний, гамма-активаційний, активаційний аналіз на заряджений частинах (протонах, нейтронах, альфа – частинок і важких іонах). Найвідоміші перші 2 методи </w:t>
      </w:r>
      <w:proofErr w:type="spellStart"/>
      <w:r w:rsidR="002E6979" w:rsidRPr="005206F0">
        <w:rPr>
          <w:rFonts w:cs="Times New Roman"/>
          <w:lang w:val="uk-UA"/>
        </w:rPr>
        <w:t>а.а</w:t>
      </w:r>
      <w:proofErr w:type="spellEnd"/>
      <w:r w:rsidR="002E6979" w:rsidRPr="005206F0">
        <w:rPr>
          <w:rFonts w:cs="Times New Roman"/>
          <w:lang w:val="uk-UA"/>
        </w:rPr>
        <w:t xml:space="preserve">., на заряджений частинах у зв’язку з їхніми малими пробігами в речовині </w:t>
      </w:r>
      <w:r w:rsidR="00D047CC" w:rsidRPr="005206F0">
        <w:rPr>
          <w:rFonts w:cs="Times New Roman"/>
          <w:lang w:val="uk-UA"/>
        </w:rPr>
        <w:t xml:space="preserve">використовують головним чином для аналізу тонких шарів і при вивчені поверхневих явищ, зокрема абсорбції. Широке застосування </w:t>
      </w:r>
      <w:proofErr w:type="spellStart"/>
      <w:r w:rsidR="00D047CC" w:rsidRPr="005206F0">
        <w:rPr>
          <w:rFonts w:cs="Times New Roman"/>
          <w:lang w:val="uk-UA"/>
        </w:rPr>
        <w:t>нейтронно</w:t>
      </w:r>
      <w:proofErr w:type="spellEnd"/>
      <w:r w:rsidR="00D047CC" w:rsidRPr="005206F0">
        <w:rPr>
          <w:rFonts w:cs="Times New Roman"/>
          <w:lang w:val="uk-UA"/>
        </w:rPr>
        <w:t xml:space="preserve"> – </w:t>
      </w:r>
      <w:r w:rsidR="00D047CC" w:rsidRPr="005206F0">
        <w:rPr>
          <w:rFonts w:cs="Times New Roman"/>
          <w:lang w:val="uk-UA"/>
        </w:rPr>
        <w:lastRenderedPageBreak/>
        <w:t xml:space="preserve">активаційного аналізу зумовлено його високою чутливістю, пов’язаною з великим перерізом реакції захоплення ядрами теплових нейтронів і наявністю потужний джерел нейтронів (ядерних реакторів, прискорювачів тощо). Чутливість (межа виявлення) більшості елементів при використанні нейтронних потоків </w:t>
      </w:r>
      <w:r w:rsidR="00D047CC" w:rsidRPr="005206F0">
        <w:rPr>
          <w:rFonts w:cs="Times New Roman"/>
          <w:lang w:val="en-US"/>
        </w:rPr>
        <w:t>~</w:t>
      </w:r>
      <w:r w:rsidR="00D047CC" w:rsidRPr="005206F0">
        <w:rPr>
          <w:rFonts w:cs="Times New Roman"/>
          <w:lang w:val="uk-UA"/>
        </w:rPr>
        <w:t xml:space="preserve"> 10</w:t>
      </w:r>
      <w:r w:rsidR="00D047CC" w:rsidRPr="005206F0">
        <w:rPr>
          <w:rFonts w:cs="Times New Roman"/>
          <w:vertAlign w:val="superscript"/>
          <w:lang w:val="uk-UA"/>
        </w:rPr>
        <w:t>17</w:t>
      </w:r>
      <w:r w:rsidR="00D047CC" w:rsidRPr="005206F0">
        <w:rPr>
          <w:rFonts w:cs="Times New Roman"/>
          <w:lang w:val="uk-UA"/>
        </w:rPr>
        <w:t xml:space="preserve"> м</w:t>
      </w:r>
      <w:r w:rsidR="00D047CC" w:rsidRPr="005206F0">
        <w:rPr>
          <w:rFonts w:cs="Times New Roman"/>
          <w:vertAlign w:val="superscript"/>
          <w:lang w:val="uk-UA"/>
        </w:rPr>
        <w:t>-2</w:t>
      </w:r>
      <w:r w:rsidR="00D047CC" w:rsidRPr="005206F0">
        <w:rPr>
          <w:rFonts w:cs="Times New Roman"/>
          <w:lang w:val="uk-UA"/>
        </w:rPr>
        <w:t>*с</w:t>
      </w:r>
      <w:r w:rsidR="00D047CC" w:rsidRPr="005206F0">
        <w:rPr>
          <w:rFonts w:cs="Times New Roman"/>
          <w:vertAlign w:val="superscript"/>
          <w:lang w:val="uk-UA"/>
        </w:rPr>
        <w:t>-1</w:t>
      </w:r>
      <w:r w:rsidR="00D047CC" w:rsidRPr="005206F0">
        <w:rPr>
          <w:rFonts w:cs="Times New Roman"/>
          <w:lang w:val="uk-UA"/>
        </w:rPr>
        <w:t xml:space="preserve"> становить 10</w:t>
      </w:r>
      <w:r w:rsidR="00D047CC" w:rsidRPr="005206F0">
        <w:rPr>
          <w:rFonts w:cs="Times New Roman"/>
          <w:vertAlign w:val="superscript"/>
          <w:lang w:val="uk-UA"/>
        </w:rPr>
        <w:t>-5</w:t>
      </w:r>
      <w:r w:rsidR="00D047CC" w:rsidRPr="005206F0">
        <w:rPr>
          <w:rFonts w:cs="Times New Roman"/>
          <w:lang w:val="uk-UA"/>
        </w:rPr>
        <w:t xml:space="preserve"> – 10</w:t>
      </w:r>
      <w:r w:rsidR="00D047CC" w:rsidRPr="005206F0">
        <w:rPr>
          <w:rFonts w:cs="Times New Roman"/>
          <w:vertAlign w:val="superscript"/>
          <w:lang w:val="uk-UA"/>
        </w:rPr>
        <w:t>-10</w:t>
      </w:r>
      <w:r w:rsidR="00D047CC" w:rsidRPr="005206F0">
        <w:rPr>
          <w:rFonts w:cs="Times New Roman"/>
          <w:lang w:val="uk-UA"/>
        </w:rPr>
        <w:t xml:space="preserve"> %. Межа виявлення </w:t>
      </w:r>
      <w:r w:rsidR="00D047CC" w:rsidRPr="005206F0">
        <w:rPr>
          <w:rFonts w:cs="Times New Roman"/>
          <w:lang w:val="en-US"/>
        </w:rPr>
        <w:t>~</w:t>
      </w:r>
      <w:r w:rsidR="00D047CC" w:rsidRPr="005206F0">
        <w:rPr>
          <w:rFonts w:cs="Times New Roman"/>
          <w:lang w:val="uk-UA"/>
        </w:rPr>
        <w:t xml:space="preserve"> 10</w:t>
      </w:r>
      <w:r w:rsidR="00D047CC" w:rsidRPr="005206F0">
        <w:rPr>
          <w:rFonts w:cs="Times New Roman"/>
          <w:vertAlign w:val="superscript"/>
          <w:lang w:val="uk-UA"/>
        </w:rPr>
        <w:t>-4</w:t>
      </w:r>
      <w:r w:rsidR="00D047CC" w:rsidRPr="005206F0">
        <w:rPr>
          <w:rFonts w:cs="Times New Roman"/>
          <w:lang w:val="uk-UA"/>
        </w:rPr>
        <w:t xml:space="preserve"> – 10</w:t>
      </w:r>
      <w:r w:rsidR="00D047CC" w:rsidRPr="005206F0">
        <w:rPr>
          <w:rFonts w:cs="Times New Roman"/>
          <w:vertAlign w:val="superscript"/>
          <w:lang w:val="uk-UA"/>
        </w:rPr>
        <w:t>-6</w:t>
      </w:r>
      <w:r w:rsidR="00D047CC" w:rsidRPr="005206F0">
        <w:rPr>
          <w:rFonts w:cs="Times New Roman"/>
          <w:lang w:val="uk-UA"/>
        </w:rPr>
        <w:t xml:space="preserve"> %, яка є достатньою для вирішення багатьох завдань, може бути досягнута при використанні </w:t>
      </w:r>
      <w:proofErr w:type="spellStart"/>
      <w:r w:rsidR="00D047CC" w:rsidRPr="005206F0">
        <w:rPr>
          <w:rFonts w:cs="Times New Roman"/>
          <w:lang w:val="uk-UA"/>
        </w:rPr>
        <w:t>ампульних</w:t>
      </w:r>
      <w:proofErr w:type="spellEnd"/>
      <w:r w:rsidR="00D047CC" w:rsidRPr="005206F0">
        <w:rPr>
          <w:rFonts w:cs="Times New Roman"/>
          <w:lang w:val="uk-UA"/>
        </w:rPr>
        <w:t xml:space="preserve"> нейтринних джерел (</w:t>
      </w:r>
      <w:proofErr w:type="spellStart"/>
      <w:r w:rsidR="00D047CC" w:rsidRPr="005206F0">
        <w:rPr>
          <w:rFonts w:cs="Times New Roman"/>
          <w:lang w:val="uk-UA"/>
        </w:rPr>
        <w:t>каліфорнієвого</w:t>
      </w:r>
      <w:proofErr w:type="spellEnd"/>
      <w:r w:rsidR="00D047CC" w:rsidRPr="005206F0">
        <w:rPr>
          <w:rFonts w:cs="Times New Roman"/>
          <w:lang w:val="uk-UA"/>
        </w:rPr>
        <w:t>, сурмо – берилієвого). Аналіз легких елементів, що погано активуються тепловими нейтронами (</w:t>
      </w:r>
      <w:r w:rsidR="00D047CC" w:rsidRPr="005206F0">
        <w:rPr>
          <w:rFonts w:cs="Times New Roman"/>
          <w:lang w:val="en-US"/>
        </w:rPr>
        <w:t>C, N, O</w:t>
      </w:r>
      <w:r w:rsidR="00D047CC" w:rsidRPr="005206F0">
        <w:rPr>
          <w:rFonts w:cs="Times New Roman"/>
          <w:lang w:val="uk-UA"/>
        </w:rPr>
        <w:t>), проводиться за допомогою швидких нейтронів, які отримують на прискорювачах і нейтронних генераторах, а також при використанні гамма – випромінювання. Для гамма – активаційного аналізу використовується гальмівне випромінювання високої інтенсивності (10</w:t>
      </w:r>
      <w:r w:rsidR="00D047CC" w:rsidRPr="005206F0">
        <w:rPr>
          <w:rFonts w:cs="Times New Roman"/>
          <w:vertAlign w:val="superscript"/>
          <w:lang w:val="uk-UA"/>
        </w:rPr>
        <w:t>14</w:t>
      </w:r>
      <w:r w:rsidR="00D047CC" w:rsidRPr="005206F0">
        <w:rPr>
          <w:rFonts w:cs="Times New Roman"/>
          <w:lang w:val="uk-UA"/>
        </w:rPr>
        <w:t xml:space="preserve"> – 10</w:t>
      </w:r>
      <w:r w:rsidR="00D047CC" w:rsidRPr="005206F0">
        <w:rPr>
          <w:rFonts w:cs="Times New Roman"/>
          <w:vertAlign w:val="superscript"/>
          <w:lang w:val="uk-UA"/>
        </w:rPr>
        <w:t>15</w:t>
      </w:r>
      <w:r w:rsidR="00C7180F" w:rsidRPr="005206F0">
        <w:rPr>
          <w:rFonts w:cs="Times New Roman"/>
          <w:lang w:val="uk-UA"/>
        </w:rPr>
        <w:t xml:space="preserve"> квант/с). Фотоядерні реакції активують практично всі елементи періодичної системи елементів з межею виявлення </w:t>
      </w:r>
      <w:r w:rsidR="00C7180F" w:rsidRPr="005206F0">
        <w:rPr>
          <w:rFonts w:cs="Times New Roman"/>
          <w:lang w:val="en-US"/>
        </w:rPr>
        <w:t>~</w:t>
      </w:r>
      <w:r w:rsidR="00C7180F" w:rsidRPr="005206F0">
        <w:rPr>
          <w:rFonts w:cs="Times New Roman"/>
          <w:lang w:val="uk-UA"/>
        </w:rPr>
        <w:t xml:space="preserve"> 10</w:t>
      </w:r>
      <w:r w:rsidR="00C7180F" w:rsidRPr="005206F0">
        <w:rPr>
          <w:rFonts w:cs="Times New Roman"/>
          <w:vertAlign w:val="superscript"/>
          <w:lang w:val="uk-UA"/>
        </w:rPr>
        <w:t>-4</w:t>
      </w:r>
      <w:r w:rsidR="00C7180F" w:rsidRPr="005206F0">
        <w:rPr>
          <w:rFonts w:cs="Times New Roman"/>
          <w:lang w:val="uk-UA"/>
        </w:rPr>
        <w:t xml:space="preserve"> – 10</w:t>
      </w:r>
      <w:r w:rsidR="00C7180F" w:rsidRPr="005206F0">
        <w:rPr>
          <w:rFonts w:cs="Times New Roman"/>
          <w:vertAlign w:val="superscript"/>
          <w:lang w:val="uk-UA"/>
        </w:rPr>
        <w:t>-7</w:t>
      </w:r>
      <w:r w:rsidR="00C7180F" w:rsidRPr="005206F0">
        <w:rPr>
          <w:rFonts w:cs="Times New Roman"/>
          <w:lang w:val="uk-UA"/>
        </w:rPr>
        <w:t xml:space="preserve"> %. Розрізняють так званий інструментальний активаційний аналіз, який полягає у вимірюванні активності опроміненого зразка (без його руйнування) методами ядерної спектроскопії, і більш точний – активаційний аналіз з використанням хімічний реакцій для відокремлення аналітичних ізотопів від інших </w:t>
      </w:r>
      <w:proofErr w:type="spellStart"/>
      <w:r w:rsidR="00C7180F" w:rsidRPr="005206F0">
        <w:rPr>
          <w:rFonts w:cs="Times New Roman"/>
          <w:lang w:val="uk-UA"/>
        </w:rPr>
        <w:t>ядер</w:t>
      </w:r>
      <w:proofErr w:type="spellEnd"/>
      <w:r w:rsidR="00C7180F" w:rsidRPr="005206F0">
        <w:rPr>
          <w:rFonts w:cs="Times New Roman"/>
          <w:lang w:val="uk-UA"/>
        </w:rPr>
        <w:t>, активність яких перешкоджає вимірюванням. Визначається активність за допомогою детекторів частинок. Найкращі результати дають гамма – спектрометри.</w:t>
      </w:r>
    </w:p>
    <w:p w:rsidR="00C7180F" w:rsidRPr="005206F0" w:rsidRDefault="00C7180F" w:rsidP="00D262F3">
      <w:pPr>
        <w:ind w:firstLine="284"/>
        <w:rPr>
          <w:rFonts w:cs="Times New Roman"/>
          <w:lang w:val="uk-UA"/>
        </w:rPr>
      </w:pPr>
      <w:r w:rsidRPr="005206F0">
        <w:rPr>
          <w:rFonts w:cs="Times New Roman"/>
          <w:lang w:val="uk-UA"/>
        </w:rPr>
        <w:t xml:space="preserve">Головні переваги активаційного аналізу: можливість визначення малого вмісту елементів у різних об’єктах і проведення масових експрес – аналізів зразка, застосування для визначення домішок у надчистих матеріалах, вмісту мікроелементів у біологічний об’єктах екологічних, фармацевтичних і медичних дослідженнях, а також для контролю технологічний процесів і якості виробленої продукції. </w:t>
      </w:r>
    </w:p>
    <w:p w:rsidR="00D35977" w:rsidRPr="005206F0" w:rsidRDefault="00D35977" w:rsidP="00D262F3">
      <w:pPr>
        <w:ind w:firstLine="284"/>
        <w:rPr>
          <w:rFonts w:cs="Times New Roman"/>
          <w:lang w:val="uk-UA"/>
        </w:rPr>
      </w:pPr>
    </w:p>
    <w:p w:rsidR="00D35977" w:rsidRPr="005206F0" w:rsidRDefault="00D35977" w:rsidP="00D262F3">
      <w:pPr>
        <w:pStyle w:val="2"/>
        <w:numPr>
          <w:ilvl w:val="1"/>
          <w:numId w:val="8"/>
        </w:numPr>
        <w:ind w:left="0" w:firstLine="284"/>
        <w:rPr>
          <w:rFonts w:cs="Times New Roman"/>
          <w:lang w:val="uk-UA"/>
        </w:rPr>
      </w:pPr>
      <w:bookmarkStart w:id="4" w:name="_Toc41251610"/>
      <w:r w:rsidRPr="005206F0">
        <w:rPr>
          <w:rFonts w:cs="Times New Roman"/>
          <w:lang w:val="uk-UA"/>
        </w:rPr>
        <w:lastRenderedPageBreak/>
        <w:t>Аналітичні можливості ННА</w:t>
      </w:r>
      <w:bookmarkEnd w:id="4"/>
    </w:p>
    <w:p w:rsidR="002064D1" w:rsidRPr="005206F0" w:rsidRDefault="009D3F4A" w:rsidP="00D262F3">
      <w:pPr>
        <w:ind w:firstLine="284"/>
        <w:rPr>
          <w:rFonts w:cs="Times New Roman"/>
          <w:lang w:val="uk-UA"/>
        </w:rPr>
      </w:pPr>
      <w:proofErr w:type="spellStart"/>
      <w:r w:rsidRPr="005206F0">
        <w:rPr>
          <w:rFonts w:cs="Times New Roman"/>
          <w:lang w:val="uk-UA"/>
        </w:rPr>
        <w:t>Нейтронно</w:t>
      </w:r>
      <w:proofErr w:type="spellEnd"/>
      <w:r w:rsidRPr="005206F0">
        <w:rPr>
          <w:rFonts w:cs="Times New Roman"/>
          <w:lang w:val="uk-UA"/>
        </w:rPr>
        <w:t xml:space="preserve"> – активаційний аналіз може виявити до 74 елементів залежно від експериментальної процедури. Мінімальні межі виявлення від 0,1 до 10</w:t>
      </w:r>
      <w:r w:rsidRPr="005206F0">
        <w:rPr>
          <w:rFonts w:cs="Times New Roman"/>
          <w:vertAlign w:val="superscript"/>
          <w:lang w:val="uk-UA"/>
        </w:rPr>
        <w:t>6</w:t>
      </w:r>
      <w:r w:rsidRPr="005206F0">
        <w:rPr>
          <w:rFonts w:cs="Times New Roman"/>
          <w:lang w:val="uk-UA"/>
        </w:rPr>
        <w:t xml:space="preserve"> </w:t>
      </w:r>
      <w:proofErr w:type="spellStart"/>
      <w:r w:rsidRPr="005206F0">
        <w:rPr>
          <w:rFonts w:cs="Times New Roman"/>
          <w:lang w:val="uk-UA"/>
        </w:rPr>
        <w:t>нг</w:t>
      </w:r>
      <w:proofErr w:type="spellEnd"/>
      <w:r w:rsidR="008266F7">
        <w:rPr>
          <w:rFonts w:cs="Times New Roman"/>
          <w:lang w:val="uk-UA"/>
        </w:rPr>
        <w:t>*</w:t>
      </w:r>
      <w:r w:rsidRPr="005206F0">
        <w:rPr>
          <w:rFonts w:cs="Times New Roman"/>
          <w:lang w:val="uk-UA"/>
        </w:rPr>
        <w:t>г</w:t>
      </w:r>
      <w:r w:rsidRPr="005206F0">
        <w:rPr>
          <w:rFonts w:cs="Times New Roman"/>
          <w:vertAlign w:val="superscript"/>
          <w:lang w:val="uk-UA"/>
        </w:rPr>
        <w:t>-1</w:t>
      </w:r>
      <w:r w:rsidRPr="005206F0">
        <w:rPr>
          <w:rFonts w:cs="Times New Roman"/>
          <w:lang w:val="uk-UA"/>
        </w:rPr>
        <w:t xml:space="preserve"> залежно від елемента. Важчі елементи мають більше ядро, тому вони мають велику площу перетину захоплення нейтрона і швидше за все, будуть активовані. Деякі ядра можуть захоплювати нейтрони та залишатися відносно стабільними, не зазнаючи трансмутацій або розпаду протягом багатьох місяців або навіть років. Інші ядра миттєво розпадаються і утворюють лише стабільні ізотопи.</w:t>
      </w:r>
    </w:p>
    <w:p w:rsidR="009D3F4A" w:rsidRPr="00A757D0" w:rsidRDefault="002B59EC" w:rsidP="00D262F3">
      <w:pPr>
        <w:pStyle w:val="aa"/>
        <w:keepNext/>
        <w:ind w:firstLine="284"/>
        <w:jc w:val="center"/>
        <w:rPr>
          <w:rFonts w:cs="Times New Roman"/>
          <w:color w:val="auto"/>
          <w:sz w:val="28"/>
        </w:rPr>
      </w:pPr>
      <w:proofErr w:type="spellStart"/>
      <w:r w:rsidRPr="00A757D0">
        <w:rPr>
          <w:rFonts w:cs="Times New Roman"/>
          <w:color w:val="auto"/>
          <w:sz w:val="28"/>
        </w:rPr>
        <w:t>Таблиця</w:t>
      </w:r>
      <w:proofErr w:type="spellEnd"/>
      <w:r w:rsidRPr="00A757D0">
        <w:rPr>
          <w:rFonts w:cs="Times New Roman"/>
          <w:color w:val="auto"/>
          <w:sz w:val="28"/>
        </w:rPr>
        <w:t xml:space="preserve"> 2.2.1: </w:t>
      </w:r>
      <w:r w:rsidR="009D3F4A" w:rsidRPr="00A757D0">
        <w:rPr>
          <w:rFonts w:cs="Times New Roman"/>
          <w:color w:val="auto"/>
          <w:sz w:val="28"/>
          <w:lang w:val="uk-UA"/>
        </w:rPr>
        <w:t xml:space="preserve"> Розрахункові межі виявлення для ННА з використанням гамма - квантів (при опроміненні в реакторі нейтронами 10</w:t>
      </w:r>
      <w:r w:rsidR="009D3F4A" w:rsidRPr="00A757D0">
        <w:rPr>
          <w:rFonts w:cs="Times New Roman"/>
          <w:color w:val="auto"/>
          <w:sz w:val="28"/>
          <w:vertAlign w:val="superscript"/>
          <w:lang w:val="uk-UA"/>
        </w:rPr>
        <w:t>13</w:t>
      </w:r>
      <w:r w:rsidR="009D3F4A" w:rsidRPr="00A757D0">
        <w:rPr>
          <w:rFonts w:cs="Times New Roman"/>
          <w:color w:val="auto"/>
          <w:sz w:val="28"/>
          <w:lang w:val="uk-UA"/>
        </w:rPr>
        <w:t xml:space="preserve"> н*см</w:t>
      </w:r>
      <w:r w:rsidR="009D3F4A" w:rsidRPr="00A757D0">
        <w:rPr>
          <w:rFonts w:cs="Times New Roman"/>
          <w:color w:val="auto"/>
          <w:sz w:val="28"/>
          <w:vertAlign w:val="superscript"/>
          <w:lang w:val="uk-UA"/>
        </w:rPr>
        <w:t>-2</w:t>
      </w:r>
      <w:r w:rsidR="009D3F4A" w:rsidRPr="00A757D0">
        <w:rPr>
          <w:rFonts w:cs="Times New Roman"/>
          <w:color w:val="auto"/>
          <w:sz w:val="28"/>
          <w:lang w:val="uk-UA"/>
        </w:rPr>
        <w:t>*с</w:t>
      </w:r>
      <w:r w:rsidR="009D3F4A" w:rsidRPr="00A757D0">
        <w:rPr>
          <w:rFonts w:cs="Times New Roman"/>
          <w:color w:val="auto"/>
          <w:sz w:val="28"/>
          <w:vertAlign w:val="superscript"/>
          <w:lang w:val="uk-UA"/>
        </w:rPr>
        <w:t>-1</w:t>
      </w:r>
    </w:p>
    <w:tbl>
      <w:tblPr>
        <w:tblStyle w:val="ab"/>
        <w:tblW w:w="0" w:type="auto"/>
        <w:jc w:val="center"/>
        <w:tblLook w:val="04A0" w:firstRow="1" w:lastRow="0" w:firstColumn="1" w:lastColumn="0" w:noHBand="0" w:noVBand="1"/>
      </w:tblPr>
      <w:tblGrid>
        <w:gridCol w:w="3256"/>
        <w:gridCol w:w="6423"/>
      </w:tblGrid>
      <w:tr w:rsidR="009D3F4A" w:rsidRPr="005206F0" w:rsidTr="009D3F4A">
        <w:trPr>
          <w:trHeight w:val="20"/>
          <w:jc w:val="center"/>
        </w:trPr>
        <w:tc>
          <w:tcPr>
            <w:tcW w:w="3256" w:type="dxa"/>
            <w:shd w:val="clear" w:color="auto" w:fill="D9D9D9" w:themeFill="background1" w:themeFillShade="D9"/>
            <w:vAlign w:val="center"/>
          </w:tcPr>
          <w:p w:rsidR="009D3F4A" w:rsidRPr="005206F0" w:rsidRDefault="009D3F4A" w:rsidP="003236A3">
            <w:pPr>
              <w:ind w:firstLine="284"/>
              <w:jc w:val="center"/>
              <w:rPr>
                <w:rFonts w:cs="Times New Roman"/>
                <w:szCs w:val="28"/>
                <w:lang w:val="uk-UA"/>
              </w:rPr>
            </w:pPr>
            <w:r w:rsidRPr="005206F0">
              <w:rPr>
                <w:rFonts w:cs="Times New Roman"/>
                <w:szCs w:val="28"/>
                <w:lang w:val="uk-UA"/>
              </w:rPr>
              <w:t>Чутливість (</w:t>
            </w:r>
            <w:proofErr w:type="spellStart"/>
            <w:r w:rsidRPr="005206F0">
              <w:rPr>
                <w:rFonts w:cs="Times New Roman"/>
                <w:szCs w:val="28"/>
                <w:lang w:val="uk-UA"/>
              </w:rPr>
              <w:t>пікограм</w:t>
            </w:r>
            <w:proofErr w:type="spellEnd"/>
            <w:r w:rsidRPr="005206F0">
              <w:rPr>
                <w:rFonts w:cs="Times New Roman"/>
                <w:szCs w:val="28"/>
                <w:lang w:val="uk-UA"/>
              </w:rPr>
              <w:t>)</w:t>
            </w:r>
          </w:p>
        </w:tc>
        <w:tc>
          <w:tcPr>
            <w:tcW w:w="6423" w:type="dxa"/>
            <w:shd w:val="clear" w:color="auto" w:fill="D9D9D9" w:themeFill="background1" w:themeFillShade="D9"/>
            <w:vAlign w:val="center"/>
          </w:tcPr>
          <w:p w:rsidR="009D3F4A" w:rsidRPr="005206F0" w:rsidRDefault="009D3F4A" w:rsidP="003236A3">
            <w:pPr>
              <w:ind w:firstLine="284"/>
              <w:jc w:val="center"/>
              <w:rPr>
                <w:rFonts w:cs="Times New Roman"/>
                <w:szCs w:val="28"/>
                <w:lang w:val="uk-UA"/>
              </w:rPr>
            </w:pPr>
            <w:r w:rsidRPr="005206F0">
              <w:rPr>
                <w:rFonts w:cs="Times New Roman"/>
                <w:szCs w:val="28"/>
                <w:lang w:val="uk-UA"/>
              </w:rPr>
              <w:t>Елементи</w:t>
            </w:r>
          </w:p>
        </w:tc>
      </w:tr>
      <w:tr w:rsidR="009D3F4A" w:rsidRPr="005206F0" w:rsidTr="009D3F4A">
        <w:trPr>
          <w:trHeight w:val="20"/>
          <w:jc w:val="center"/>
        </w:trPr>
        <w:tc>
          <w:tcPr>
            <w:tcW w:w="3256" w:type="dxa"/>
            <w:vAlign w:val="center"/>
          </w:tcPr>
          <w:p w:rsidR="009D3F4A" w:rsidRPr="005206F0" w:rsidRDefault="009D3F4A" w:rsidP="003236A3">
            <w:pPr>
              <w:ind w:firstLine="284"/>
              <w:jc w:val="center"/>
              <w:rPr>
                <w:rFonts w:cs="Times New Roman"/>
                <w:szCs w:val="28"/>
                <w:lang w:val="uk-UA"/>
              </w:rPr>
            </w:pPr>
            <w:r w:rsidRPr="005206F0">
              <w:rPr>
                <w:rFonts w:cs="Times New Roman"/>
                <w:szCs w:val="28"/>
                <w:lang w:val="uk-UA"/>
              </w:rPr>
              <w:t>1</w:t>
            </w:r>
          </w:p>
        </w:tc>
        <w:tc>
          <w:tcPr>
            <w:tcW w:w="6423" w:type="dxa"/>
            <w:vAlign w:val="center"/>
          </w:tcPr>
          <w:p w:rsidR="009D3F4A" w:rsidRPr="005206F0" w:rsidRDefault="009D3F4A" w:rsidP="003236A3">
            <w:pPr>
              <w:ind w:firstLine="284"/>
              <w:jc w:val="center"/>
              <w:rPr>
                <w:rFonts w:cs="Times New Roman"/>
                <w:szCs w:val="28"/>
              </w:rPr>
            </w:pPr>
            <w:proofErr w:type="spellStart"/>
            <w:r w:rsidRPr="005206F0">
              <w:rPr>
                <w:rFonts w:cs="Times New Roman"/>
                <w:szCs w:val="28"/>
              </w:rPr>
              <w:t>Dy</w:t>
            </w:r>
            <w:proofErr w:type="spellEnd"/>
            <w:r w:rsidRPr="005206F0">
              <w:rPr>
                <w:rFonts w:cs="Times New Roman"/>
                <w:szCs w:val="28"/>
              </w:rPr>
              <w:t xml:space="preserve">, </w:t>
            </w:r>
            <w:proofErr w:type="spellStart"/>
            <w:r w:rsidRPr="005206F0">
              <w:rPr>
                <w:rFonts w:cs="Times New Roman"/>
                <w:szCs w:val="28"/>
              </w:rPr>
              <w:t>Eu</w:t>
            </w:r>
            <w:proofErr w:type="spellEnd"/>
          </w:p>
        </w:tc>
      </w:tr>
      <w:tr w:rsidR="009D3F4A" w:rsidRPr="005206F0" w:rsidTr="009D3F4A">
        <w:trPr>
          <w:trHeight w:val="20"/>
          <w:jc w:val="center"/>
        </w:trPr>
        <w:tc>
          <w:tcPr>
            <w:tcW w:w="3256" w:type="dxa"/>
            <w:vAlign w:val="center"/>
          </w:tcPr>
          <w:p w:rsidR="009D3F4A" w:rsidRPr="005206F0" w:rsidRDefault="009D3F4A" w:rsidP="003236A3">
            <w:pPr>
              <w:ind w:firstLine="284"/>
              <w:jc w:val="center"/>
              <w:rPr>
                <w:rFonts w:cs="Times New Roman"/>
                <w:szCs w:val="28"/>
                <w:lang w:val="uk-UA"/>
              </w:rPr>
            </w:pPr>
            <w:r w:rsidRPr="005206F0">
              <w:rPr>
                <w:rFonts w:cs="Times New Roman"/>
                <w:szCs w:val="28"/>
                <w:lang w:val="uk-UA"/>
              </w:rPr>
              <w:t>1 – 10</w:t>
            </w:r>
          </w:p>
        </w:tc>
        <w:tc>
          <w:tcPr>
            <w:tcW w:w="6423" w:type="dxa"/>
            <w:vAlign w:val="center"/>
          </w:tcPr>
          <w:p w:rsidR="009D3F4A" w:rsidRPr="005206F0" w:rsidRDefault="009D3F4A" w:rsidP="003236A3">
            <w:pPr>
              <w:ind w:firstLine="284"/>
              <w:jc w:val="center"/>
              <w:rPr>
                <w:rFonts w:cs="Times New Roman"/>
                <w:szCs w:val="28"/>
              </w:rPr>
            </w:pPr>
            <w:proofErr w:type="spellStart"/>
            <w:r w:rsidRPr="005206F0">
              <w:rPr>
                <w:rFonts w:cs="Times New Roman"/>
                <w:szCs w:val="28"/>
              </w:rPr>
              <w:t>In</w:t>
            </w:r>
            <w:proofErr w:type="spellEnd"/>
            <w:r w:rsidRPr="005206F0">
              <w:rPr>
                <w:rFonts w:cs="Times New Roman"/>
                <w:szCs w:val="28"/>
              </w:rPr>
              <w:t xml:space="preserve">, </w:t>
            </w:r>
            <w:proofErr w:type="spellStart"/>
            <w:r w:rsidRPr="005206F0">
              <w:rPr>
                <w:rFonts w:cs="Times New Roman"/>
                <w:szCs w:val="28"/>
              </w:rPr>
              <w:t>Lu</w:t>
            </w:r>
            <w:proofErr w:type="spellEnd"/>
            <w:r w:rsidRPr="005206F0">
              <w:rPr>
                <w:rFonts w:cs="Times New Roman"/>
                <w:szCs w:val="28"/>
              </w:rPr>
              <w:t xml:space="preserve">, </w:t>
            </w:r>
            <w:proofErr w:type="spellStart"/>
            <w:r w:rsidRPr="005206F0">
              <w:rPr>
                <w:rFonts w:cs="Times New Roman"/>
                <w:szCs w:val="28"/>
              </w:rPr>
              <w:t>Mn</w:t>
            </w:r>
            <w:proofErr w:type="spellEnd"/>
          </w:p>
        </w:tc>
      </w:tr>
      <w:tr w:rsidR="009D3F4A" w:rsidRPr="005206F0" w:rsidTr="009D3F4A">
        <w:trPr>
          <w:trHeight w:val="20"/>
          <w:jc w:val="center"/>
        </w:trPr>
        <w:tc>
          <w:tcPr>
            <w:tcW w:w="3256" w:type="dxa"/>
            <w:vAlign w:val="center"/>
          </w:tcPr>
          <w:p w:rsidR="009D3F4A" w:rsidRPr="005206F0" w:rsidRDefault="009D3F4A" w:rsidP="003236A3">
            <w:pPr>
              <w:ind w:firstLine="284"/>
              <w:jc w:val="center"/>
              <w:rPr>
                <w:rFonts w:cs="Times New Roman"/>
                <w:szCs w:val="28"/>
                <w:lang w:val="uk-UA"/>
              </w:rPr>
            </w:pPr>
            <w:r w:rsidRPr="005206F0">
              <w:rPr>
                <w:rFonts w:cs="Times New Roman"/>
                <w:szCs w:val="28"/>
                <w:lang w:val="uk-UA"/>
              </w:rPr>
              <w:t>10 – 100</w:t>
            </w:r>
          </w:p>
        </w:tc>
        <w:tc>
          <w:tcPr>
            <w:tcW w:w="6423" w:type="dxa"/>
            <w:vAlign w:val="center"/>
          </w:tcPr>
          <w:p w:rsidR="009D3F4A" w:rsidRPr="005206F0" w:rsidRDefault="009D3F4A" w:rsidP="003236A3">
            <w:pPr>
              <w:ind w:firstLine="284"/>
              <w:jc w:val="center"/>
              <w:rPr>
                <w:rFonts w:cs="Times New Roman"/>
                <w:szCs w:val="28"/>
              </w:rPr>
            </w:pPr>
            <w:proofErr w:type="spellStart"/>
            <w:r w:rsidRPr="005206F0">
              <w:rPr>
                <w:rFonts w:cs="Times New Roman"/>
                <w:szCs w:val="28"/>
              </w:rPr>
              <w:t>Au</w:t>
            </w:r>
            <w:proofErr w:type="spellEnd"/>
            <w:r w:rsidRPr="005206F0">
              <w:rPr>
                <w:rFonts w:cs="Times New Roman"/>
                <w:szCs w:val="28"/>
              </w:rPr>
              <w:t xml:space="preserve">, </w:t>
            </w:r>
            <w:proofErr w:type="spellStart"/>
            <w:r w:rsidRPr="005206F0">
              <w:rPr>
                <w:rFonts w:cs="Times New Roman"/>
                <w:szCs w:val="28"/>
              </w:rPr>
              <w:t>Ho</w:t>
            </w:r>
            <w:proofErr w:type="spellEnd"/>
            <w:r w:rsidRPr="005206F0">
              <w:rPr>
                <w:rFonts w:cs="Times New Roman"/>
                <w:szCs w:val="28"/>
              </w:rPr>
              <w:t xml:space="preserve">, </w:t>
            </w:r>
            <w:proofErr w:type="spellStart"/>
            <w:r w:rsidRPr="005206F0">
              <w:rPr>
                <w:rFonts w:cs="Times New Roman"/>
                <w:szCs w:val="28"/>
              </w:rPr>
              <w:t>Ir</w:t>
            </w:r>
            <w:proofErr w:type="spellEnd"/>
            <w:r w:rsidRPr="005206F0">
              <w:rPr>
                <w:rFonts w:cs="Times New Roman"/>
                <w:szCs w:val="28"/>
              </w:rPr>
              <w:t xml:space="preserve">, </w:t>
            </w:r>
            <w:proofErr w:type="spellStart"/>
            <w:r w:rsidRPr="005206F0">
              <w:rPr>
                <w:rFonts w:cs="Times New Roman"/>
                <w:szCs w:val="28"/>
              </w:rPr>
              <w:t>Re</w:t>
            </w:r>
            <w:proofErr w:type="spellEnd"/>
            <w:r w:rsidRPr="005206F0">
              <w:rPr>
                <w:rFonts w:cs="Times New Roman"/>
                <w:szCs w:val="28"/>
              </w:rPr>
              <w:t xml:space="preserve">, </w:t>
            </w:r>
            <w:proofErr w:type="spellStart"/>
            <w:r w:rsidRPr="005206F0">
              <w:rPr>
                <w:rFonts w:cs="Times New Roman"/>
                <w:szCs w:val="28"/>
              </w:rPr>
              <w:t>Sm</w:t>
            </w:r>
            <w:proofErr w:type="spellEnd"/>
            <w:r w:rsidRPr="005206F0">
              <w:rPr>
                <w:rFonts w:cs="Times New Roman"/>
                <w:szCs w:val="28"/>
              </w:rPr>
              <w:t>, W</w:t>
            </w:r>
          </w:p>
        </w:tc>
      </w:tr>
      <w:tr w:rsidR="009D3F4A" w:rsidRPr="005206F0" w:rsidTr="009D3F4A">
        <w:trPr>
          <w:trHeight w:val="20"/>
          <w:jc w:val="center"/>
        </w:trPr>
        <w:tc>
          <w:tcPr>
            <w:tcW w:w="3256" w:type="dxa"/>
            <w:vAlign w:val="center"/>
          </w:tcPr>
          <w:p w:rsidR="009D3F4A" w:rsidRPr="005206F0" w:rsidRDefault="009D3F4A" w:rsidP="003236A3">
            <w:pPr>
              <w:ind w:firstLine="284"/>
              <w:jc w:val="center"/>
              <w:rPr>
                <w:rFonts w:cs="Times New Roman"/>
                <w:szCs w:val="28"/>
                <w:lang w:val="uk-UA"/>
              </w:rPr>
            </w:pPr>
            <w:r w:rsidRPr="005206F0">
              <w:rPr>
                <w:rFonts w:cs="Times New Roman"/>
                <w:szCs w:val="28"/>
                <w:lang w:val="uk-UA"/>
              </w:rPr>
              <w:t>100 – 1000</w:t>
            </w:r>
          </w:p>
        </w:tc>
        <w:tc>
          <w:tcPr>
            <w:tcW w:w="6423" w:type="dxa"/>
            <w:vAlign w:val="center"/>
          </w:tcPr>
          <w:p w:rsidR="009D3F4A" w:rsidRPr="005206F0" w:rsidRDefault="009D3F4A" w:rsidP="003236A3">
            <w:pPr>
              <w:ind w:firstLine="284"/>
              <w:jc w:val="center"/>
              <w:rPr>
                <w:rFonts w:cs="Times New Roman"/>
                <w:szCs w:val="28"/>
              </w:rPr>
            </w:pPr>
            <w:proofErr w:type="spellStart"/>
            <w:r w:rsidRPr="005206F0">
              <w:rPr>
                <w:rFonts w:cs="Times New Roman"/>
                <w:szCs w:val="28"/>
              </w:rPr>
              <w:t>Ag</w:t>
            </w:r>
            <w:proofErr w:type="spellEnd"/>
            <w:r w:rsidRPr="005206F0">
              <w:rPr>
                <w:rFonts w:cs="Times New Roman"/>
                <w:szCs w:val="28"/>
              </w:rPr>
              <w:t xml:space="preserve">, </w:t>
            </w:r>
            <w:proofErr w:type="spellStart"/>
            <w:r w:rsidRPr="005206F0">
              <w:rPr>
                <w:rFonts w:cs="Times New Roman"/>
                <w:szCs w:val="28"/>
              </w:rPr>
              <w:t>Ar</w:t>
            </w:r>
            <w:proofErr w:type="spellEnd"/>
            <w:r w:rsidRPr="005206F0">
              <w:rPr>
                <w:rFonts w:cs="Times New Roman"/>
                <w:szCs w:val="28"/>
              </w:rPr>
              <w:t xml:space="preserve">, </w:t>
            </w:r>
            <w:proofErr w:type="spellStart"/>
            <w:r w:rsidRPr="005206F0">
              <w:rPr>
                <w:rFonts w:cs="Times New Roman"/>
                <w:szCs w:val="28"/>
              </w:rPr>
              <w:t>As</w:t>
            </w:r>
            <w:proofErr w:type="spellEnd"/>
            <w:r w:rsidRPr="005206F0">
              <w:rPr>
                <w:rFonts w:cs="Times New Roman"/>
                <w:szCs w:val="28"/>
              </w:rPr>
              <w:t xml:space="preserve">, </w:t>
            </w:r>
            <w:proofErr w:type="spellStart"/>
            <w:r w:rsidRPr="005206F0">
              <w:rPr>
                <w:rFonts w:cs="Times New Roman"/>
                <w:szCs w:val="28"/>
              </w:rPr>
              <w:t>Br</w:t>
            </w:r>
            <w:proofErr w:type="spellEnd"/>
            <w:r w:rsidRPr="005206F0">
              <w:rPr>
                <w:rFonts w:cs="Times New Roman"/>
                <w:szCs w:val="28"/>
              </w:rPr>
              <w:t xml:space="preserve">, </w:t>
            </w:r>
            <w:proofErr w:type="spellStart"/>
            <w:r w:rsidRPr="005206F0">
              <w:rPr>
                <w:rFonts w:cs="Times New Roman"/>
                <w:szCs w:val="28"/>
              </w:rPr>
              <w:t>Cl</w:t>
            </w:r>
            <w:proofErr w:type="spellEnd"/>
            <w:r w:rsidRPr="005206F0">
              <w:rPr>
                <w:rFonts w:cs="Times New Roman"/>
                <w:szCs w:val="28"/>
              </w:rPr>
              <w:t xml:space="preserve">, </w:t>
            </w:r>
            <w:proofErr w:type="spellStart"/>
            <w:r w:rsidRPr="005206F0">
              <w:rPr>
                <w:rFonts w:cs="Times New Roman"/>
                <w:szCs w:val="28"/>
              </w:rPr>
              <w:t>Co</w:t>
            </w:r>
            <w:proofErr w:type="spellEnd"/>
            <w:r w:rsidRPr="005206F0">
              <w:rPr>
                <w:rFonts w:cs="Times New Roman"/>
                <w:szCs w:val="28"/>
              </w:rPr>
              <w:t xml:space="preserve">, </w:t>
            </w:r>
            <w:proofErr w:type="spellStart"/>
            <w:r w:rsidRPr="005206F0">
              <w:rPr>
                <w:rFonts w:cs="Times New Roman"/>
                <w:szCs w:val="28"/>
              </w:rPr>
              <w:t>Cs</w:t>
            </w:r>
            <w:proofErr w:type="spellEnd"/>
            <w:r w:rsidRPr="005206F0">
              <w:rPr>
                <w:rFonts w:cs="Times New Roman"/>
                <w:szCs w:val="28"/>
              </w:rPr>
              <w:t xml:space="preserve">, </w:t>
            </w:r>
            <w:proofErr w:type="spellStart"/>
            <w:r w:rsidRPr="005206F0">
              <w:rPr>
                <w:rFonts w:cs="Times New Roman"/>
                <w:szCs w:val="28"/>
              </w:rPr>
              <w:t>Cu</w:t>
            </w:r>
            <w:proofErr w:type="spellEnd"/>
            <w:r w:rsidRPr="005206F0">
              <w:rPr>
                <w:rFonts w:cs="Times New Roman"/>
                <w:szCs w:val="28"/>
              </w:rPr>
              <w:t xml:space="preserve">, </w:t>
            </w:r>
            <w:proofErr w:type="spellStart"/>
            <w:r w:rsidRPr="005206F0">
              <w:rPr>
                <w:rFonts w:cs="Times New Roman"/>
                <w:szCs w:val="28"/>
              </w:rPr>
              <w:t>Er</w:t>
            </w:r>
            <w:proofErr w:type="spellEnd"/>
            <w:r w:rsidRPr="005206F0">
              <w:rPr>
                <w:rFonts w:cs="Times New Roman"/>
                <w:szCs w:val="28"/>
              </w:rPr>
              <w:t xml:space="preserve">, </w:t>
            </w:r>
            <w:proofErr w:type="spellStart"/>
            <w:r w:rsidRPr="005206F0">
              <w:rPr>
                <w:rFonts w:cs="Times New Roman"/>
                <w:szCs w:val="28"/>
              </w:rPr>
              <w:t>Ga</w:t>
            </w:r>
            <w:proofErr w:type="spellEnd"/>
            <w:r w:rsidRPr="005206F0">
              <w:rPr>
                <w:rFonts w:cs="Times New Roman"/>
                <w:szCs w:val="28"/>
              </w:rPr>
              <w:t xml:space="preserve">, </w:t>
            </w:r>
            <w:proofErr w:type="spellStart"/>
            <w:r w:rsidRPr="005206F0">
              <w:rPr>
                <w:rFonts w:cs="Times New Roman"/>
                <w:szCs w:val="28"/>
              </w:rPr>
              <w:t>Hf</w:t>
            </w:r>
            <w:proofErr w:type="spellEnd"/>
            <w:r w:rsidRPr="005206F0">
              <w:rPr>
                <w:rFonts w:cs="Times New Roman"/>
                <w:szCs w:val="28"/>
              </w:rPr>
              <w:t xml:space="preserve">, I, </w:t>
            </w:r>
            <w:proofErr w:type="spellStart"/>
            <w:r w:rsidRPr="005206F0">
              <w:rPr>
                <w:rFonts w:cs="Times New Roman"/>
                <w:szCs w:val="28"/>
              </w:rPr>
              <w:t>La</w:t>
            </w:r>
            <w:proofErr w:type="spellEnd"/>
            <w:r w:rsidRPr="005206F0">
              <w:rPr>
                <w:rFonts w:cs="Times New Roman"/>
                <w:szCs w:val="28"/>
              </w:rPr>
              <w:t xml:space="preserve">, </w:t>
            </w:r>
            <w:proofErr w:type="spellStart"/>
            <w:r w:rsidRPr="005206F0">
              <w:rPr>
                <w:rFonts w:cs="Times New Roman"/>
                <w:szCs w:val="28"/>
              </w:rPr>
              <w:t>Sb</w:t>
            </w:r>
            <w:proofErr w:type="spellEnd"/>
            <w:r w:rsidRPr="005206F0">
              <w:rPr>
                <w:rFonts w:cs="Times New Roman"/>
                <w:szCs w:val="28"/>
              </w:rPr>
              <w:t xml:space="preserve">, </w:t>
            </w:r>
            <w:proofErr w:type="spellStart"/>
            <w:r w:rsidRPr="005206F0">
              <w:rPr>
                <w:rFonts w:cs="Times New Roman"/>
                <w:szCs w:val="28"/>
              </w:rPr>
              <w:t>Sc</w:t>
            </w:r>
            <w:proofErr w:type="spellEnd"/>
            <w:r w:rsidRPr="005206F0">
              <w:rPr>
                <w:rFonts w:cs="Times New Roman"/>
                <w:szCs w:val="28"/>
              </w:rPr>
              <w:t xml:space="preserve">, </w:t>
            </w:r>
            <w:proofErr w:type="spellStart"/>
            <w:r w:rsidRPr="005206F0">
              <w:rPr>
                <w:rFonts w:cs="Times New Roman"/>
                <w:szCs w:val="28"/>
              </w:rPr>
              <w:t>Se</w:t>
            </w:r>
            <w:proofErr w:type="spellEnd"/>
            <w:r w:rsidRPr="005206F0">
              <w:rPr>
                <w:rFonts w:cs="Times New Roman"/>
                <w:szCs w:val="28"/>
              </w:rPr>
              <w:t xml:space="preserve">, </w:t>
            </w:r>
            <w:proofErr w:type="spellStart"/>
            <w:r w:rsidRPr="005206F0">
              <w:rPr>
                <w:rFonts w:cs="Times New Roman"/>
                <w:szCs w:val="28"/>
              </w:rPr>
              <w:t>Ta</w:t>
            </w:r>
            <w:proofErr w:type="spellEnd"/>
            <w:r w:rsidRPr="005206F0">
              <w:rPr>
                <w:rFonts w:cs="Times New Roman"/>
                <w:szCs w:val="28"/>
              </w:rPr>
              <w:t xml:space="preserve">, </w:t>
            </w:r>
            <w:proofErr w:type="spellStart"/>
            <w:r w:rsidRPr="005206F0">
              <w:rPr>
                <w:rFonts w:cs="Times New Roman"/>
                <w:szCs w:val="28"/>
              </w:rPr>
              <w:t>Tb</w:t>
            </w:r>
            <w:proofErr w:type="spellEnd"/>
            <w:r w:rsidRPr="005206F0">
              <w:rPr>
                <w:rFonts w:cs="Times New Roman"/>
                <w:szCs w:val="28"/>
              </w:rPr>
              <w:t xml:space="preserve">, </w:t>
            </w:r>
            <w:proofErr w:type="spellStart"/>
            <w:r w:rsidRPr="005206F0">
              <w:rPr>
                <w:rFonts w:cs="Times New Roman"/>
                <w:szCs w:val="28"/>
              </w:rPr>
              <w:t>Th</w:t>
            </w:r>
            <w:proofErr w:type="spellEnd"/>
            <w:r w:rsidRPr="005206F0">
              <w:rPr>
                <w:rFonts w:cs="Times New Roman"/>
                <w:szCs w:val="28"/>
              </w:rPr>
              <w:t xml:space="preserve">, </w:t>
            </w:r>
            <w:proofErr w:type="spellStart"/>
            <w:r w:rsidRPr="005206F0">
              <w:rPr>
                <w:rFonts w:cs="Times New Roman"/>
                <w:szCs w:val="28"/>
              </w:rPr>
              <w:t>Tm</w:t>
            </w:r>
            <w:proofErr w:type="spellEnd"/>
            <w:r w:rsidRPr="005206F0">
              <w:rPr>
                <w:rFonts w:cs="Times New Roman"/>
                <w:szCs w:val="28"/>
              </w:rPr>
              <w:t xml:space="preserve">, U, V, </w:t>
            </w:r>
            <w:proofErr w:type="spellStart"/>
            <w:r w:rsidRPr="005206F0">
              <w:rPr>
                <w:rFonts w:cs="Times New Roman"/>
                <w:szCs w:val="28"/>
              </w:rPr>
              <w:t>Yb</w:t>
            </w:r>
            <w:proofErr w:type="spellEnd"/>
          </w:p>
        </w:tc>
      </w:tr>
      <w:tr w:rsidR="009D3F4A" w:rsidRPr="005206F0" w:rsidTr="009D3F4A">
        <w:trPr>
          <w:trHeight w:val="20"/>
          <w:jc w:val="center"/>
        </w:trPr>
        <w:tc>
          <w:tcPr>
            <w:tcW w:w="3256" w:type="dxa"/>
            <w:vAlign w:val="center"/>
          </w:tcPr>
          <w:p w:rsidR="009D3F4A" w:rsidRPr="005206F0" w:rsidRDefault="009D3F4A" w:rsidP="003236A3">
            <w:pPr>
              <w:ind w:firstLine="284"/>
              <w:jc w:val="center"/>
              <w:rPr>
                <w:rFonts w:cs="Times New Roman"/>
                <w:szCs w:val="28"/>
                <w:lang w:val="uk-UA"/>
              </w:rPr>
            </w:pPr>
            <w:r w:rsidRPr="005206F0">
              <w:rPr>
                <w:rFonts w:cs="Times New Roman"/>
                <w:szCs w:val="28"/>
                <w:lang w:val="uk-UA"/>
              </w:rPr>
              <w:t>10</w:t>
            </w:r>
            <w:r w:rsidRPr="005206F0">
              <w:rPr>
                <w:rFonts w:cs="Times New Roman"/>
                <w:szCs w:val="28"/>
                <w:vertAlign w:val="superscript"/>
                <w:lang w:val="uk-UA"/>
              </w:rPr>
              <w:t>3</w:t>
            </w:r>
            <w:r w:rsidRPr="005206F0">
              <w:rPr>
                <w:rFonts w:cs="Times New Roman"/>
                <w:szCs w:val="28"/>
                <w:lang w:val="uk-UA"/>
              </w:rPr>
              <w:t xml:space="preserve"> – 10</w:t>
            </w:r>
            <w:r w:rsidRPr="005206F0">
              <w:rPr>
                <w:rFonts w:cs="Times New Roman"/>
                <w:szCs w:val="28"/>
                <w:vertAlign w:val="superscript"/>
                <w:lang w:val="uk-UA"/>
              </w:rPr>
              <w:t>4</w:t>
            </w:r>
          </w:p>
        </w:tc>
        <w:tc>
          <w:tcPr>
            <w:tcW w:w="6423" w:type="dxa"/>
            <w:vAlign w:val="center"/>
          </w:tcPr>
          <w:p w:rsidR="009D3F4A" w:rsidRPr="005206F0" w:rsidRDefault="009D3F4A" w:rsidP="003236A3">
            <w:pPr>
              <w:ind w:firstLine="284"/>
              <w:jc w:val="center"/>
              <w:rPr>
                <w:rFonts w:cs="Times New Roman"/>
                <w:szCs w:val="28"/>
              </w:rPr>
            </w:pPr>
            <w:proofErr w:type="spellStart"/>
            <w:r w:rsidRPr="005206F0">
              <w:rPr>
                <w:rFonts w:cs="Times New Roman"/>
                <w:szCs w:val="28"/>
              </w:rPr>
              <w:t>Al</w:t>
            </w:r>
            <w:proofErr w:type="spellEnd"/>
            <w:r w:rsidRPr="005206F0">
              <w:rPr>
                <w:rFonts w:cs="Times New Roman"/>
                <w:szCs w:val="28"/>
              </w:rPr>
              <w:t xml:space="preserve">, </w:t>
            </w:r>
            <w:proofErr w:type="spellStart"/>
            <w:r w:rsidRPr="005206F0">
              <w:rPr>
                <w:rFonts w:cs="Times New Roman"/>
                <w:szCs w:val="28"/>
              </w:rPr>
              <w:t>Ba</w:t>
            </w:r>
            <w:proofErr w:type="spellEnd"/>
            <w:r w:rsidRPr="005206F0">
              <w:rPr>
                <w:rFonts w:cs="Times New Roman"/>
                <w:szCs w:val="28"/>
              </w:rPr>
              <w:t xml:space="preserve">, </w:t>
            </w:r>
            <w:proofErr w:type="spellStart"/>
            <w:r w:rsidRPr="005206F0">
              <w:rPr>
                <w:rFonts w:cs="Times New Roman"/>
                <w:szCs w:val="28"/>
              </w:rPr>
              <w:t>Cd</w:t>
            </w:r>
            <w:proofErr w:type="spellEnd"/>
            <w:r w:rsidRPr="005206F0">
              <w:rPr>
                <w:rFonts w:cs="Times New Roman"/>
                <w:szCs w:val="28"/>
              </w:rPr>
              <w:t xml:space="preserve">, </w:t>
            </w:r>
            <w:proofErr w:type="spellStart"/>
            <w:r w:rsidRPr="005206F0">
              <w:rPr>
                <w:rFonts w:cs="Times New Roman"/>
                <w:szCs w:val="28"/>
              </w:rPr>
              <w:t>Ce</w:t>
            </w:r>
            <w:proofErr w:type="spellEnd"/>
            <w:r w:rsidRPr="005206F0">
              <w:rPr>
                <w:rFonts w:cs="Times New Roman"/>
                <w:szCs w:val="28"/>
              </w:rPr>
              <w:t xml:space="preserve">, </w:t>
            </w:r>
            <w:proofErr w:type="spellStart"/>
            <w:r w:rsidRPr="005206F0">
              <w:rPr>
                <w:rFonts w:cs="Times New Roman"/>
                <w:szCs w:val="28"/>
              </w:rPr>
              <w:t>Cr</w:t>
            </w:r>
            <w:proofErr w:type="spellEnd"/>
            <w:r w:rsidRPr="005206F0">
              <w:rPr>
                <w:rFonts w:cs="Times New Roman"/>
                <w:szCs w:val="28"/>
              </w:rPr>
              <w:t xml:space="preserve">, </w:t>
            </w:r>
            <w:proofErr w:type="spellStart"/>
            <w:r w:rsidRPr="005206F0">
              <w:rPr>
                <w:rFonts w:cs="Times New Roman"/>
                <w:szCs w:val="28"/>
              </w:rPr>
              <w:t>Hg</w:t>
            </w:r>
            <w:proofErr w:type="spellEnd"/>
            <w:r w:rsidRPr="005206F0">
              <w:rPr>
                <w:rFonts w:cs="Times New Roman"/>
                <w:szCs w:val="28"/>
              </w:rPr>
              <w:t xml:space="preserve">, </w:t>
            </w:r>
            <w:proofErr w:type="spellStart"/>
            <w:r w:rsidRPr="005206F0">
              <w:rPr>
                <w:rFonts w:cs="Times New Roman"/>
                <w:szCs w:val="28"/>
              </w:rPr>
              <w:t>Kr</w:t>
            </w:r>
            <w:proofErr w:type="spellEnd"/>
            <w:r w:rsidRPr="005206F0">
              <w:rPr>
                <w:rFonts w:cs="Times New Roman"/>
                <w:szCs w:val="28"/>
              </w:rPr>
              <w:t xml:space="preserve">, </w:t>
            </w:r>
            <w:proofErr w:type="spellStart"/>
            <w:r w:rsidRPr="005206F0">
              <w:rPr>
                <w:rFonts w:cs="Times New Roman"/>
                <w:szCs w:val="28"/>
              </w:rPr>
              <w:t>Gd</w:t>
            </w:r>
            <w:proofErr w:type="spellEnd"/>
            <w:r w:rsidRPr="005206F0">
              <w:rPr>
                <w:rFonts w:cs="Times New Roman"/>
                <w:szCs w:val="28"/>
              </w:rPr>
              <w:t xml:space="preserve">, </w:t>
            </w:r>
            <w:proofErr w:type="spellStart"/>
            <w:r w:rsidRPr="005206F0">
              <w:rPr>
                <w:rFonts w:cs="Times New Roman"/>
                <w:szCs w:val="28"/>
              </w:rPr>
              <w:t>Mo</w:t>
            </w:r>
            <w:proofErr w:type="spellEnd"/>
            <w:r w:rsidRPr="005206F0">
              <w:rPr>
                <w:rFonts w:cs="Times New Roman"/>
                <w:szCs w:val="28"/>
              </w:rPr>
              <w:t xml:space="preserve">, </w:t>
            </w:r>
            <w:proofErr w:type="spellStart"/>
            <w:r w:rsidRPr="005206F0">
              <w:rPr>
                <w:rFonts w:cs="Times New Roman"/>
                <w:szCs w:val="28"/>
              </w:rPr>
              <w:t>Na</w:t>
            </w:r>
            <w:proofErr w:type="spellEnd"/>
            <w:r w:rsidRPr="005206F0">
              <w:rPr>
                <w:rFonts w:cs="Times New Roman"/>
                <w:szCs w:val="28"/>
              </w:rPr>
              <w:t xml:space="preserve">, </w:t>
            </w:r>
            <w:proofErr w:type="spellStart"/>
            <w:r w:rsidRPr="005206F0">
              <w:rPr>
                <w:rFonts w:cs="Times New Roman"/>
                <w:szCs w:val="28"/>
              </w:rPr>
              <w:t>Nd</w:t>
            </w:r>
            <w:proofErr w:type="spellEnd"/>
            <w:r w:rsidRPr="005206F0">
              <w:rPr>
                <w:rFonts w:cs="Times New Roman"/>
                <w:szCs w:val="28"/>
              </w:rPr>
              <w:t xml:space="preserve">, </w:t>
            </w:r>
            <w:proofErr w:type="spellStart"/>
            <w:r w:rsidRPr="005206F0">
              <w:rPr>
                <w:rFonts w:cs="Times New Roman"/>
                <w:szCs w:val="28"/>
              </w:rPr>
              <w:t>Ni</w:t>
            </w:r>
            <w:proofErr w:type="spellEnd"/>
            <w:r w:rsidRPr="005206F0">
              <w:rPr>
                <w:rFonts w:cs="Times New Roman"/>
                <w:szCs w:val="28"/>
              </w:rPr>
              <w:t xml:space="preserve">, </w:t>
            </w:r>
            <w:proofErr w:type="spellStart"/>
            <w:r w:rsidRPr="005206F0">
              <w:rPr>
                <w:rFonts w:cs="Times New Roman"/>
                <w:szCs w:val="28"/>
              </w:rPr>
              <w:t>Os</w:t>
            </w:r>
            <w:proofErr w:type="spellEnd"/>
            <w:r w:rsidRPr="005206F0">
              <w:rPr>
                <w:rFonts w:cs="Times New Roman"/>
                <w:szCs w:val="28"/>
              </w:rPr>
              <w:t xml:space="preserve">, </w:t>
            </w:r>
            <w:proofErr w:type="spellStart"/>
            <w:r w:rsidRPr="005206F0">
              <w:rPr>
                <w:rFonts w:cs="Times New Roman"/>
                <w:szCs w:val="28"/>
              </w:rPr>
              <w:t>Pd</w:t>
            </w:r>
            <w:proofErr w:type="spellEnd"/>
            <w:r w:rsidRPr="005206F0">
              <w:rPr>
                <w:rFonts w:cs="Times New Roman"/>
                <w:szCs w:val="28"/>
              </w:rPr>
              <w:t xml:space="preserve">, </w:t>
            </w:r>
            <w:proofErr w:type="spellStart"/>
            <w:r w:rsidRPr="005206F0">
              <w:rPr>
                <w:rFonts w:cs="Times New Roman"/>
                <w:szCs w:val="28"/>
              </w:rPr>
              <w:t>Rb</w:t>
            </w:r>
            <w:proofErr w:type="spellEnd"/>
            <w:r w:rsidRPr="005206F0">
              <w:rPr>
                <w:rFonts w:cs="Times New Roman"/>
                <w:szCs w:val="28"/>
              </w:rPr>
              <w:t xml:space="preserve">, </w:t>
            </w:r>
            <w:proofErr w:type="spellStart"/>
            <w:r w:rsidRPr="005206F0">
              <w:rPr>
                <w:rFonts w:cs="Times New Roman"/>
                <w:szCs w:val="28"/>
              </w:rPr>
              <w:t>Rh</w:t>
            </w:r>
            <w:proofErr w:type="spellEnd"/>
            <w:r w:rsidRPr="005206F0">
              <w:rPr>
                <w:rFonts w:cs="Times New Roman"/>
                <w:szCs w:val="28"/>
              </w:rPr>
              <w:t xml:space="preserve">, </w:t>
            </w:r>
            <w:proofErr w:type="spellStart"/>
            <w:r w:rsidRPr="005206F0">
              <w:rPr>
                <w:rFonts w:cs="Times New Roman"/>
                <w:szCs w:val="28"/>
              </w:rPr>
              <w:t>Ru</w:t>
            </w:r>
            <w:proofErr w:type="spellEnd"/>
            <w:r w:rsidRPr="005206F0">
              <w:rPr>
                <w:rFonts w:cs="Times New Roman"/>
                <w:szCs w:val="28"/>
              </w:rPr>
              <w:t xml:space="preserve">, </w:t>
            </w:r>
            <w:proofErr w:type="spellStart"/>
            <w:r w:rsidRPr="005206F0">
              <w:rPr>
                <w:rFonts w:cs="Times New Roman"/>
                <w:szCs w:val="28"/>
              </w:rPr>
              <w:t>Sr</w:t>
            </w:r>
            <w:proofErr w:type="spellEnd"/>
            <w:r w:rsidRPr="005206F0">
              <w:rPr>
                <w:rFonts w:cs="Times New Roman"/>
                <w:szCs w:val="28"/>
              </w:rPr>
              <w:t xml:space="preserve">, </w:t>
            </w:r>
            <w:proofErr w:type="spellStart"/>
            <w:r w:rsidRPr="005206F0">
              <w:rPr>
                <w:rFonts w:cs="Times New Roman"/>
                <w:szCs w:val="28"/>
              </w:rPr>
              <w:t>Te</w:t>
            </w:r>
            <w:proofErr w:type="spellEnd"/>
            <w:r w:rsidRPr="005206F0">
              <w:rPr>
                <w:rFonts w:cs="Times New Roman"/>
                <w:szCs w:val="28"/>
              </w:rPr>
              <w:t xml:space="preserve">, </w:t>
            </w:r>
            <w:proofErr w:type="spellStart"/>
            <w:r w:rsidRPr="005206F0">
              <w:rPr>
                <w:rFonts w:cs="Times New Roman"/>
                <w:szCs w:val="28"/>
              </w:rPr>
              <w:t>Zn</w:t>
            </w:r>
            <w:proofErr w:type="spellEnd"/>
            <w:r w:rsidRPr="005206F0">
              <w:rPr>
                <w:rFonts w:cs="Times New Roman"/>
                <w:szCs w:val="28"/>
              </w:rPr>
              <w:t xml:space="preserve">, </w:t>
            </w:r>
            <w:proofErr w:type="spellStart"/>
            <w:r w:rsidRPr="005206F0">
              <w:rPr>
                <w:rFonts w:cs="Times New Roman"/>
                <w:szCs w:val="28"/>
              </w:rPr>
              <w:t>Zr</w:t>
            </w:r>
            <w:proofErr w:type="spellEnd"/>
          </w:p>
        </w:tc>
      </w:tr>
      <w:tr w:rsidR="009D3F4A" w:rsidRPr="005206F0" w:rsidTr="009D3F4A">
        <w:trPr>
          <w:trHeight w:val="20"/>
          <w:jc w:val="center"/>
        </w:trPr>
        <w:tc>
          <w:tcPr>
            <w:tcW w:w="3256" w:type="dxa"/>
            <w:vAlign w:val="center"/>
          </w:tcPr>
          <w:p w:rsidR="009D3F4A" w:rsidRPr="005206F0" w:rsidRDefault="009D3F4A" w:rsidP="003236A3">
            <w:pPr>
              <w:ind w:firstLine="284"/>
              <w:jc w:val="center"/>
              <w:rPr>
                <w:rFonts w:cs="Times New Roman"/>
                <w:szCs w:val="28"/>
                <w:lang w:val="uk-UA"/>
              </w:rPr>
            </w:pPr>
            <w:r w:rsidRPr="005206F0">
              <w:rPr>
                <w:rFonts w:cs="Times New Roman"/>
                <w:szCs w:val="28"/>
                <w:lang w:val="uk-UA"/>
              </w:rPr>
              <w:t>10</w:t>
            </w:r>
            <w:r w:rsidRPr="005206F0">
              <w:rPr>
                <w:rFonts w:cs="Times New Roman"/>
                <w:szCs w:val="28"/>
                <w:vertAlign w:val="superscript"/>
                <w:lang w:val="uk-UA"/>
              </w:rPr>
              <w:t>4</w:t>
            </w:r>
            <w:r w:rsidRPr="005206F0">
              <w:rPr>
                <w:rFonts w:cs="Times New Roman"/>
                <w:szCs w:val="28"/>
                <w:lang w:val="uk-UA"/>
              </w:rPr>
              <w:t xml:space="preserve"> – 10</w:t>
            </w:r>
            <w:r w:rsidRPr="005206F0">
              <w:rPr>
                <w:rFonts w:cs="Times New Roman"/>
                <w:szCs w:val="28"/>
                <w:vertAlign w:val="superscript"/>
                <w:lang w:val="uk-UA"/>
              </w:rPr>
              <w:t>5</w:t>
            </w:r>
          </w:p>
        </w:tc>
        <w:tc>
          <w:tcPr>
            <w:tcW w:w="6423" w:type="dxa"/>
            <w:vAlign w:val="center"/>
          </w:tcPr>
          <w:p w:rsidR="009D3F4A" w:rsidRPr="005206F0" w:rsidRDefault="009D3F4A" w:rsidP="003236A3">
            <w:pPr>
              <w:ind w:firstLine="284"/>
              <w:jc w:val="center"/>
              <w:rPr>
                <w:rFonts w:cs="Times New Roman"/>
                <w:szCs w:val="28"/>
              </w:rPr>
            </w:pPr>
            <w:proofErr w:type="spellStart"/>
            <w:r w:rsidRPr="005206F0">
              <w:rPr>
                <w:rFonts w:cs="Times New Roman"/>
                <w:szCs w:val="28"/>
              </w:rPr>
              <w:t>Bi</w:t>
            </w:r>
            <w:proofErr w:type="spellEnd"/>
            <w:r w:rsidRPr="005206F0">
              <w:rPr>
                <w:rFonts w:cs="Times New Roman"/>
                <w:szCs w:val="28"/>
              </w:rPr>
              <w:t xml:space="preserve">, </w:t>
            </w:r>
            <w:proofErr w:type="spellStart"/>
            <w:r w:rsidRPr="005206F0">
              <w:rPr>
                <w:rFonts w:cs="Times New Roman"/>
                <w:szCs w:val="28"/>
              </w:rPr>
              <w:t>Ca</w:t>
            </w:r>
            <w:proofErr w:type="spellEnd"/>
            <w:r w:rsidRPr="005206F0">
              <w:rPr>
                <w:rFonts w:cs="Times New Roman"/>
                <w:szCs w:val="28"/>
              </w:rPr>
              <w:t xml:space="preserve">, K, </w:t>
            </w:r>
            <w:proofErr w:type="spellStart"/>
            <w:r w:rsidRPr="005206F0">
              <w:rPr>
                <w:rFonts w:cs="Times New Roman"/>
                <w:szCs w:val="28"/>
              </w:rPr>
              <w:t>Mg</w:t>
            </w:r>
            <w:proofErr w:type="spellEnd"/>
            <w:r w:rsidRPr="005206F0">
              <w:rPr>
                <w:rFonts w:cs="Times New Roman"/>
                <w:szCs w:val="28"/>
              </w:rPr>
              <w:t xml:space="preserve">, P, </w:t>
            </w:r>
            <w:proofErr w:type="spellStart"/>
            <w:r w:rsidRPr="005206F0">
              <w:rPr>
                <w:rFonts w:cs="Times New Roman"/>
                <w:szCs w:val="28"/>
              </w:rPr>
              <w:t>Pt</w:t>
            </w:r>
            <w:proofErr w:type="spellEnd"/>
            <w:r w:rsidRPr="005206F0">
              <w:rPr>
                <w:rFonts w:cs="Times New Roman"/>
                <w:szCs w:val="28"/>
              </w:rPr>
              <w:t xml:space="preserve">, </w:t>
            </w:r>
            <w:proofErr w:type="spellStart"/>
            <w:r w:rsidRPr="005206F0">
              <w:rPr>
                <w:rFonts w:cs="Times New Roman"/>
                <w:szCs w:val="28"/>
              </w:rPr>
              <w:t>Si</w:t>
            </w:r>
            <w:proofErr w:type="spellEnd"/>
            <w:r w:rsidRPr="005206F0">
              <w:rPr>
                <w:rFonts w:cs="Times New Roman"/>
                <w:szCs w:val="28"/>
              </w:rPr>
              <w:t xml:space="preserve">, </w:t>
            </w:r>
            <w:proofErr w:type="spellStart"/>
            <w:r w:rsidRPr="005206F0">
              <w:rPr>
                <w:rFonts w:cs="Times New Roman"/>
                <w:szCs w:val="28"/>
              </w:rPr>
              <w:t>Sn</w:t>
            </w:r>
            <w:proofErr w:type="spellEnd"/>
            <w:r w:rsidRPr="005206F0">
              <w:rPr>
                <w:rFonts w:cs="Times New Roman"/>
                <w:szCs w:val="28"/>
              </w:rPr>
              <w:t xml:space="preserve">, </w:t>
            </w:r>
            <w:proofErr w:type="spellStart"/>
            <w:r w:rsidRPr="005206F0">
              <w:rPr>
                <w:rFonts w:cs="Times New Roman"/>
                <w:szCs w:val="28"/>
              </w:rPr>
              <w:t>Ti</w:t>
            </w:r>
            <w:proofErr w:type="spellEnd"/>
            <w:r w:rsidRPr="005206F0">
              <w:rPr>
                <w:rFonts w:cs="Times New Roman"/>
                <w:szCs w:val="28"/>
              </w:rPr>
              <w:t xml:space="preserve">, </w:t>
            </w:r>
            <w:proofErr w:type="spellStart"/>
            <w:r w:rsidRPr="005206F0">
              <w:rPr>
                <w:rFonts w:cs="Times New Roman"/>
                <w:szCs w:val="28"/>
              </w:rPr>
              <w:t>Tl</w:t>
            </w:r>
            <w:proofErr w:type="spellEnd"/>
            <w:r w:rsidRPr="005206F0">
              <w:rPr>
                <w:rFonts w:cs="Times New Roman"/>
                <w:szCs w:val="28"/>
              </w:rPr>
              <w:t xml:space="preserve">, </w:t>
            </w:r>
            <w:proofErr w:type="spellStart"/>
            <w:r w:rsidRPr="005206F0">
              <w:rPr>
                <w:rFonts w:cs="Times New Roman"/>
                <w:szCs w:val="28"/>
              </w:rPr>
              <w:t>Xe</w:t>
            </w:r>
            <w:proofErr w:type="spellEnd"/>
            <w:r w:rsidRPr="005206F0">
              <w:rPr>
                <w:rFonts w:cs="Times New Roman"/>
                <w:szCs w:val="28"/>
              </w:rPr>
              <w:t>, Y</w:t>
            </w:r>
          </w:p>
        </w:tc>
      </w:tr>
      <w:tr w:rsidR="009D3F4A" w:rsidRPr="005206F0" w:rsidTr="009D3F4A">
        <w:trPr>
          <w:trHeight w:val="20"/>
          <w:jc w:val="center"/>
        </w:trPr>
        <w:tc>
          <w:tcPr>
            <w:tcW w:w="3256" w:type="dxa"/>
            <w:vAlign w:val="center"/>
          </w:tcPr>
          <w:p w:rsidR="009D3F4A" w:rsidRPr="005206F0" w:rsidRDefault="009D3F4A" w:rsidP="003236A3">
            <w:pPr>
              <w:ind w:firstLine="284"/>
              <w:jc w:val="center"/>
              <w:rPr>
                <w:rFonts w:cs="Times New Roman"/>
                <w:szCs w:val="28"/>
                <w:lang w:val="uk-UA"/>
              </w:rPr>
            </w:pPr>
            <w:r w:rsidRPr="005206F0">
              <w:rPr>
                <w:rFonts w:cs="Times New Roman"/>
                <w:szCs w:val="28"/>
                <w:lang w:val="uk-UA"/>
              </w:rPr>
              <w:t>10</w:t>
            </w:r>
            <w:r w:rsidRPr="005206F0">
              <w:rPr>
                <w:rFonts w:cs="Times New Roman"/>
                <w:szCs w:val="28"/>
                <w:vertAlign w:val="superscript"/>
                <w:lang w:val="uk-UA"/>
              </w:rPr>
              <w:t>5</w:t>
            </w:r>
            <w:r w:rsidRPr="005206F0">
              <w:rPr>
                <w:rFonts w:cs="Times New Roman"/>
                <w:szCs w:val="28"/>
                <w:lang w:val="uk-UA"/>
              </w:rPr>
              <w:t xml:space="preserve"> – 10</w:t>
            </w:r>
            <w:r w:rsidRPr="005206F0">
              <w:rPr>
                <w:rFonts w:cs="Times New Roman"/>
                <w:szCs w:val="28"/>
                <w:vertAlign w:val="superscript"/>
                <w:lang w:val="uk-UA"/>
              </w:rPr>
              <w:t>6</w:t>
            </w:r>
          </w:p>
        </w:tc>
        <w:tc>
          <w:tcPr>
            <w:tcW w:w="6423" w:type="dxa"/>
            <w:vAlign w:val="center"/>
          </w:tcPr>
          <w:p w:rsidR="009D3F4A" w:rsidRPr="005206F0" w:rsidRDefault="009D3F4A" w:rsidP="003236A3">
            <w:pPr>
              <w:ind w:firstLine="284"/>
              <w:jc w:val="center"/>
              <w:rPr>
                <w:rFonts w:cs="Times New Roman"/>
                <w:szCs w:val="28"/>
              </w:rPr>
            </w:pPr>
            <w:r w:rsidRPr="005206F0">
              <w:rPr>
                <w:rFonts w:cs="Times New Roman"/>
                <w:szCs w:val="28"/>
              </w:rPr>
              <w:t xml:space="preserve">F, </w:t>
            </w:r>
            <w:proofErr w:type="spellStart"/>
            <w:r w:rsidRPr="005206F0">
              <w:rPr>
                <w:rFonts w:cs="Times New Roman"/>
                <w:szCs w:val="28"/>
              </w:rPr>
              <w:t>Fe</w:t>
            </w:r>
            <w:proofErr w:type="spellEnd"/>
            <w:r w:rsidRPr="005206F0">
              <w:rPr>
                <w:rFonts w:cs="Times New Roman"/>
                <w:szCs w:val="28"/>
              </w:rPr>
              <w:t xml:space="preserve">, </w:t>
            </w:r>
            <w:proofErr w:type="spellStart"/>
            <w:r w:rsidRPr="005206F0">
              <w:rPr>
                <w:rFonts w:cs="Times New Roman"/>
                <w:szCs w:val="28"/>
              </w:rPr>
              <w:t>Nb</w:t>
            </w:r>
            <w:proofErr w:type="spellEnd"/>
            <w:r w:rsidRPr="005206F0">
              <w:rPr>
                <w:rFonts w:cs="Times New Roman"/>
                <w:szCs w:val="28"/>
              </w:rPr>
              <w:t xml:space="preserve">, </w:t>
            </w:r>
            <w:proofErr w:type="spellStart"/>
            <w:r w:rsidRPr="005206F0">
              <w:rPr>
                <w:rFonts w:cs="Times New Roman"/>
                <w:szCs w:val="28"/>
              </w:rPr>
              <w:t>Ne</w:t>
            </w:r>
            <w:proofErr w:type="spellEnd"/>
          </w:p>
        </w:tc>
      </w:tr>
      <w:tr w:rsidR="009D3F4A" w:rsidRPr="005206F0" w:rsidTr="009D3F4A">
        <w:trPr>
          <w:trHeight w:val="20"/>
          <w:jc w:val="center"/>
        </w:trPr>
        <w:tc>
          <w:tcPr>
            <w:tcW w:w="3256" w:type="dxa"/>
            <w:vAlign w:val="center"/>
          </w:tcPr>
          <w:p w:rsidR="009D3F4A" w:rsidRPr="005206F0" w:rsidRDefault="009D3F4A" w:rsidP="003236A3">
            <w:pPr>
              <w:ind w:firstLine="284"/>
              <w:jc w:val="center"/>
              <w:rPr>
                <w:rFonts w:cs="Times New Roman"/>
                <w:szCs w:val="28"/>
                <w:lang w:val="uk-UA"/>
              </w:rPr>
            </w:pPr>
            <w:r w:rsidRPr="005206F0">
              <w:rPr>
                <w:rFonts w:cs="Times New Roman"/>
                <w:szCs w:val="28"/>
                <w:lang w:val="uk-UA"/>
              </w:rPr>
              <w:t>10</w:t>
            </w:r>
            <w:r w:rsidRPr="005206F0">
              <w:rPr>
                <w:rFonts w:cs="Times New Roman"/>
                <w:szCs w:val="28"/>
                <w:vertAlign w:val="superscript"/>
                <w:lang w:val="uk-UA"/>
              </w:rPr>
              <w:t>7</w:t>
            </w:r>
          </w:p>
        </w:tc>
        <w:tc>
          <w:tcPr>
            <w:tcW w:w="6423" w:type="dxa"/>
            <w:vAlign w:val="center"/>
          </w:tcPr>
          <w:p w:rsidR="009D3F4A" w:rsidRPr="005206F0" w:rsidRDefault="009D3F4A" w:rsidP="003236A3">
            <w:pPr>
              <w:ind w:firstLine="284"/>
              <w:jc w:val="center"/>
              <w:rPr>
                <w:rFonts w:cs="Times New Roman"/>
                <w:szCs w:val="28"/>
                <w:lang w:val="uk-UA"/>
              </w:rPr>
            </w:pPr>
            <w:proofErr w:type="spellStart"/>
            <w:r w:rsidRPr="005206F0">
              <w:rPr>
                <w:rFonts w:cs="Times New Roman"/>
                <w:szCs w:val="28"/>
              </w:rPr>
              <w:t>Pb</w:t>
            </w:r>
            <w:proofErr w:type="spellEnd"/>
            <w:r w:rsidRPr="005206F0">
              <w:rPr>
                <w:rFonts w:cs="Times New Roman"/>
                <w:szCs w:val="28"/>
              </w:rPr>
              <w:t>, S</w:t>
            </w:r>
          </w:p>
        </w:tc>
      </w:tr>
    </w:tbl>
    <w:p w:rsidR="002064D1" w:rsidRPr="005206F0" w:rsidRDefault="002064D1" w:rsidP="00D262F3">
      <w:pPr>
        <w:ind w:firstLine="284"/>
        <w:rPr>
          <w:rFonts w:cs="Times New Roman"/>
          <w:lang w:val="uk-UA"/>
        </w:rPr>
      </w:pPr>
    </w:p>
    <w:p w:rsidR="00B46EAB" w:rsidRDefault="00B46EAB" w:rsidP="00D262F3">
      <w:pPr>
        <w:ind w:firstLine="284"/>
        <w:rPr>
          <w:rFonts w:cs="Times New Roman"/>
          <w:lang w:val="uk-UA"/>
        </w:rPr>
      </w:pPr>
    </w:p>
    <w:p w:rsidR="00E64FD5" w:rsidRPr="009726CF" w:rsidRDefault="00E64FD5" w:rsidP="00D262F3">
      <w:pPr>
        <w:pStyle w:val="2"/>
        <w:numPr>
          <w:ilvl w:val="1"/>
          <w:numId w:val="8"/>
        </w:numPr>
        <w:ind w:left="0" w:firstLine="284"/>
        <w:rPr>
          <w:lang w:val="uk-UA"/>
        </w:rPr>
      </w:pPr>
      <w:bookmarkStart w:id="5" w:name="_Toc41251611"/>
      <w:r>
        <w:rPr>
          <w:lang w:val="uk-UA"/>
        </w:rPr>
        <w:lastRenderedPageBreak/>
        <w:t>Ядерні реакції</w:t>
      </w:r>
      <w:bookmarkEnd w:id="5"/>
    </w:p>
    <w:p w:rsidR="00E64FD5" w:rsidRDefault="00E64FD5" w:rsidP="00D262F3">
      <w:pPr>
        <w:ind w:firstLine="284"/>
        <w:rPr>
          <w:rFonts w:cs="Times New Roman"/>
          <w:lang w:val="uk-UA"/>
        </w:rPr>
      </w:pPr>
      <w:r>
        <w:rPr>
          <w:rFonts w:cs="Times New Roman"/>
          <w:lang w:val="uk-UA"/>
        </w:rPr>
        <w:t>Ядерна реакція – процес взаємодії атомного ядра з іншим ядром або елементарною частинкою (протон, нейтрон або електрон), яка може супроводжуватися зміною складу і будови ядра. Ядерні реакції можуть відбуватися спонтанно, або у зіткненнях частинок з високою енергією. Спонтанні ядерні перетворення є причиною природньої радіоактивності. До таких реакцій відносять: бета і альфа – розпади, реакція синтезу та поділу (розщеплення).</w:t>
      </w:r>
    </w:p>
    <w:p w:rsidR="00E64FD5" w:rsidRPr="00307C0B" w:rsidRDefault="00E64FD5" w:rsidP="00D262F3">
      <w:pPr>
        <w:ind w:firstLine="284"/>
        <w:rPr>
          <w:rFonts w:cs="Times New Roman"/>
          <w:szCs w:val="28"/>
          <w:lang w:val="uk-UA"/>
        </w:rPr>
      </w:pPr>
      <w:r w:rsidRPr="008505BD">
        <w:rPr>
          <w:rFonts w:cs="Times New Roman"/>
          <w:b/>
          <w:lang w:val="uk-UA"/>
        </w:rPr>
        <w:t>Бета – розпад (β-розпад)</w:t>
      </w:r>
      <w:r>
        <w:rPr>
          <w:rFonts w:cs="Times New Roman"/>
          <w:b/>
          <w:lang w:val="uk-UA"/>
        </w:rPr>
        <w:t xml:space="preserve"> – </w:t>
      </w:r>
      <w:r w:rsidRPr="008505BD">
        <w:rPr>
          <w:rFonts w:cs="Times New Roman"/>
          <w:lang w:val="uk-UA"/>
        </w:rPr>
        <w:t xml:space="preserve">тим радіоактивного розпаду, обумовлений слабкою взаємодією і змінює заряд </w:t>
      </w:r>
      <w:r>
        <w:rPr>
          <w:rFonts w:cs="Times New Roman"/>
          <w:lang w:val="uk-UA"/>
        </w:rPr>
        <w:t>на один</w:t>
      </w:r>
      <w:r w:rsidRPr="008505BD">
        <w:rPr>
          <w:rFonts w:cs="Times New Roman"/>
          <w:lang w:val="uk-UA"/>
        </w:rPr>
        <w:t xml:space="preserve"> без зміни масового числа. При такого розпаді ядро випромінює бета – частинку (електрон або позитрон), а також нейтральну частинку. Якщо при реакції вилітає електрон то її називаю «бета – мінус – </w:t>
      </w:r>
      <w:r w:rsidRPr="00307C0B">
        <w:rPr>
          <w:rFonts w:cs="Times New Roman"/>
          <w:szCs w:val="28"/>
          <w:lang w:val="uk-UA"/>
        </w:rPr>
        <w:t xml:space="preserve">розпад», а якщо позитрон – «бета – плюс – розпад». Однак, сюди також відносять електронний захват (е – захоплення) в якому ядро захвачує електрон із своє найближчої електронної оболонки і випускає електроне </w:t>
      </w:r>
      <w:proofErr w:type="spellStart"/>
      <w:r w:rsidRPr="00307C0B">
        <w:rPr>
          <w:rFonts w:cs="Times New Roman"/>
          <w:szCs w:val="28"/>
          <w:lang w:val="uk-UA"/>
        </w:rPr>
        <w:t>нейтринно</w:t>
      </w:r>
      <w:proofErr w:type="spellEnd"/>
      <w:r w:rsidRPr="00307C0B">
        <w:rPr>
          <w:rFonts w:cs="Times New Roman"/>
          <w:szCs w:val="28"/>
          <w:lang w:val="uk-UA"/>
        </w:rPr>
        <w:t>. Не слід також забувати, що бета – плюс – розпад завжди супроводжується конкуруючим процесом е – захоплення. Приклади реакцій:</w:t>
      </w:r>
    </w:p>
    <w:p w:rsidR="00E64FD5" w:rsidRPr="00307C0B" w:rsidRDefault="004F5165" w:rsidP="00D262F3">
      <w:pPr>
        <w:pStyle w:val="a9"/>
        <w:numPr>
          <w:ilvl w:val="0"/>
          <w:numId w:val="19"/>
        </w:numPr>
        <w:ind w:left="0" w:firstLine="284"/>
        <w:rPr>
          <w:rFonts w:cs="Times New Roman"/>
          <w:szCs w:val="28"/>
          <w:lang w:val="uk-UA"/>
        </w:rPr>
      </w:pPr>
      <w:r w:rsidRPr="00307C0B">
        <w:rPr>
          <w:rFonts w:cs="Times New Roman"/>
          <w:szCs w:val="28"/>
          <w:lang w:val="uk-UA"/>
        </w:rPr>
        <w:t xml:space="preserve">Бета – мінус – розпад: </w:t>
      </w:r>
      <w:r w:rsidR="00307C0B" w:rsidRPr="00307C0B">
        <w:rPr>
          <w:rFonts w:cs="Times New Roman"/>
          <w:szCs w:val="28"/>
          <w:lang w:val="en-US"/>
        </w:rPr>
        <w:t xml:space="preserve">      </w:t>
      </w:r>
      <w:r w:rsidR="00BF4BD3" w:rsidRPr="00307C0B">
        <w:rPr>
          <w:rFonts w:cs="Times New Roman"/>
          <w:szCs w:val="28"/>
          <w:vertAlign w:val="superscript"/>
          <w:lang w:val="en-US"/>
        </w:rPr>
        <w:t>A</w:t>
      </w:r>
      <w:r w:rsidR="00BF4BD3" w:rsidRPr="00307C0B">
        <w:rPr>
          <w:rFonts w:cs="Times New Roman"/>
          <w:szCs w:val="28"/>
          <w:vertAlign w:val="subscript"/>
          <w:lang w:val="en-US"/>
        </w:rPr>
        <w:t>Z</w:t>
      </w:r>
      <w:r w:rsidR="00BF4BD3" w:rsidRPr="00307C0B">
        <w:rPr>
          <w:rFonts w:cs="Times New Roman"/>
          <w:szCs w:val="28"/>
          <w:lang w:val="en-US"/>
        </w:rPr>
        <w:t xml:space="preserve">X </w:t>
      </w:r>
      <w:r w:rsidR="00BF4BD3" w:rsidRPr="00307C0B">
        <w:rPr>
          <w:rFonts w:cs="Times New Roman"/>
          <w:szCs w:val="28"/>
          <w:lang w:val="en-US"/>
        </w:rPr>
        <w:sym w:font="Wingdings" w:char="F0E0"/>
      </w:r>
      <w:r w:rsidR="00BF4BD3" w:rsidRPr="00307C0B">
        <w:rPr>
          <w:rFonts w:cs="Times New Roman"/>
          <w:szCs w:val="28"/>
          <w:lang w:val="en-US"/>
        </w:rPr>
        <w:t xml:space="preserve"> </w:t>
      </w:r>
      <w:r w:rsidR="00BF4BD3" w:rsidRPr="00307C0B">
        <w:rPr>
          <w:rFonts w:cs="Times New Roman"/>
          <w:szCs w:val="28"/>
          <w:vertAlign w:val="superscript"/>
          <w:lang w:val="en-US"/>
        </w:rPr>
        <w:t>A</w:t>
      </w:r>
      <w:r w:rsidR="00BF4BD3" w:rsidRPr="00307C0B">
        <w:rPr>
          <w:rFonts w:cs="Times New Roman"/>
          <w:szCs w:val="28"/>
          <w:vertAlign w:val="subscript"/>
          <w:lang w:val="en-US"/>
        </w:rPr>
        <w:t>Z-1</w:t>
      </w:r>
      <w:r w:rsidR="00BF4BD3" w:rsidRPr="00307C0B">
        <w:rPr>
          <w:rFonts w:cs="Times New Roman"/>
          <w:szCs w:val="28"/>
          <w:lang w:val="en-US"/>
        </w:rPr>
        <w:t>Y + e</w:t>
      </w:r>
      <w:r w:rsidR="00BF4BD3" w:rsidRPr="00307C0B">
        <w:rPr>
          <w:rFonts w:cs="Times New Roman"/>
          <w:szCs w:val="28"/>
          <w:vertAlign w:val="superscript"/>
          <w:lang w:val="en-US"/>
        </w:rPr>
        <w:t>--</w:t>
      </w:r>
      <w:r w:rsidR="00BF4BD3" w:rsidRPr="00307C0B">
        <w:rPr>
          <w:rFonts w:cs="Times New Roman"/>
          <w:szCs w:val="28"/>
          <w:lang w:val="en-US"/>
        </w:rPr>
        <w:t xml:space="preserve"> + </w:t>
      </w:r>
      <w:proofErr w:type="spellStart"/>
      <w:r w:rsidR="00BF4BD3" w:rsidRPr="00307C0B">
        <w:rPr>
          <w:rFonts w:cs="Times New Roman"/>
          <w:szCs w:val="28"/>
          <w:lang w:val="en-US"/>
        </w:rPr>
        <w:t>ν</w:t>
      </w:r>
      <w:r w:rsidR="00BF4BD3" w:rsidRPr="00307C0B">
        <w:rPr>
          <w:rFonts w:cs="Times New Roman"/>
          <w:szCs w:val="28"/>
          <w:vertAlign w:val="subscript"/>
          <w:lang w:val="en-US"/>
        </w:rPr>
        <w:t>e</w:t>
      </w:r>
      <w:proofErr w:type="spellEnd"/>
      <w:r w:rsidR="00307C0B" w:rsidRPr="00307C0B">
        <w:rPr>
          <w:rFonts w:cs="Times New Roman"/>
          <w:szCs w:val="28"/>
          <w:vertAlign w:val="superscript"/>
          <w:lang w:val="en-US"/>
        </w:rPr>
        <w:t>-</w:t>
      </w:r>
      <w:r w:rsidR="00307C0B" w:rsidRPr="00307C0B">
        <w:rPr>
          <w:rFonts w:cs="Times New Roman"/>
          <w:szCs w:val="28"/>
          <w:lang w:val="en-US"/>
        </w:rPr>
        <w:t xml:space="preserve">     </w:t>
      </w:r>
      <w:r w:rsidR="00307C0B" w:rsidRPr="00307C0B">
        <w:rPr>
          <w:rFonts w:cs="Times New Roman"/>
          <w:szCs w:val="28"/>
          <w:vertAlign w:val="superscript"/>
          <w:lang w:val="en-US"/>
        </w:rPr>
        <w:t>137</w:t>
      </w:r>
      <w:r w:rsidR="00307C0B" w:rsidRPr="00307C0B">
        <w:rPr>
          <w:rFonts w:cs="Times New Roman"/>
          <w:szCs w:val="28"/>
          <w:vertAlign w:val="subscript"/>
          <w:lang w:val="en-US"/>
        </w:rPr>
        <w:t>55</w:t>
      </w:r>
      <w:r w:rsidR="00307C0B" w:rsidRPr="00307C0B">
        <w:rPr>
          <w:rFonts w:cs="Times New Roman"/>
          <w:szCs w:val="28"/>
          <w:lang w:val="en-US"/>
        </w:rPr>
        <w:t xml:space="preserve">Cs </w:t>
      </w:r>
      <w:r w:rsidR="00307C0B" w:rsidRPr="00307C0B">
        <w:rPr>
          <w:rFonts w:cs="Times New Roman"/>
          <w:szCs w:val="28"/>
          <w:lang w:val="en-US"/>
        </w:rPr>
        <w:sym w:font="Wingdings" w:char="F0E0"/>
      </w:r>
      <w:r w:rsidR="00307C0B" w:rsidRPr="00307C0B">
        <w:rPr>
          <w:rFonts w:cs="Times New Roman"/>
          <w:szCs w:val="28"/>
          <w:lang w:val="en-US"/>
        </w:rPr>
        <w:t xml:space="preserve"> </w:t>
      </w:r>
      <w:r w:rsidR="00307C0B" w:rsidRPr="00307C0B">
        <w:rPr>
          <w:rFonts w:cs="Times New Roman"/>
          <w:szCs w:val="28"/>
          <w:vertAlign w:val="superscript"/>
          <w:lang w:val="en-US"/>
        </w:rPr>
        <w:t>137</w:t>
      </w:r>
      <w:r w:rsidR="00307C0B" w:rsidRPr="00307C0B">
        <w:rPr>
          <w:rFonts w:cs="Times New Roman"/>
          <w:szCs w:val="28"/>
          <w:vertAlign w:val="subscript"/>
          <w:lang w:val="en-US"/>
        </w:rPr>
        <w:t>56</w:t>
      </w:r>
      <w:r w:rsidR="00307C0B" w:rsidRPr="00307C0B">
        <w:rPr>
          <w:rFonts w:cs="Times New Roman"/>
          <w:szCs w:val="28"/>
          <w:lang w:val="en-US"/>
        </w:rPr>
        <w:t>Ba+e+ν</w:t>
      </w:r>
      <w:r w:rsidR="00307C0B" w:rsidRPr="00307C0B">
        <w:rPr>
          <w:rFonts w:cs="Times New Roman"/>
          <w:szCs w:val="28"/>
          <w:vertAlign w:val="subscript"/>
          <w:lang w:val="en-US"/>
        </w:rPr>
        <w:t>e</w:t>
      </w:r>
      <w:r w:rsidR="00307C0B" w:rsidRPr="00307C0B">
        <w:rPr>
          <w:rFonts w:cs="Times New Roman"/>
          <w:szCs w:val="28"/>
          <w:vertAlign w:val="superscript"/>
          <w:lang w:val="en-US"/>
        </w:rPr>
        <w:t>-</w:t>
      </w:r>
    </w:p>
    <w:p w:rsidR="00E64FD5" w:rsidRPr="00307C0B" w:rsidRDefault="00E64FD5" w:rsidP="00D262F3">
      <w:pPr>
        <w:pStyle w:val="a9"/>
        <w:numPr>
          <w:ilvl w:val="0"/>
          <w:numId w:val="19"/>
        </w:numPr>
        <w:ind w:left="0" w:firstLine="284"/>
        <w:rPr>
          <w:rFonts w:cs="Times New Roman"/>
          <w:szCs w:val="28"/>
          <w:lang w:val="uk-UA"/>
        </w:rPr>
      </w:pPr>
      <w:r w:rsidRPr="00307C0B">
        <w:rPr>
          <w:rFonts w:cs="Times New Roman"/>
          <w:szCs w:val="28"/>
          <w:lang w:val="uk-UA"/>
        </w:rPr>
        <w:t>Бета – плюс – розпад:</w:t>
      </w:r>
      <w:r w:rsidR="00307C0B" w:rsidRPr="00307C0B">
        <w:rPr>
          <w:rFonts w:cs="Times New Roman"/>
          <w:szCs w:val="28"/>
          <w:lang w:val="uk-UA"/>
        </w:rPr>
        <w:t xml:space="preserve"> </w:t>
      </w:r>
      <w:r w:rsidR="00307C0B" w:rsidRPr="00307C0B">
        <w:rPr>
          <w:rFonts w:cs="Times New Roman"/>
          <w:szCs w:val="28"/>
          <w:lang w:val="en-US"/>
        </w:rPr>
        <w:t xml:space="preserve">       </w:t>
      </w:r>
      <w:r w:rsidR="00307C0B" w:rsidRPr="00307C0B">
        <w:rPr>
          <w:rFonts w:cs="Times New Roman"/>
          <w:szCs w:val="28"/>
          <w:vertAlign w:val="superscript"/>
          <w:lang w:val="en-US"/>
        </w:rPr>
        <w:t>A</w:t>
      </w:r>
      <w:r w:rsidR="00307C0B" w:rsidRPr="00307C0B">
        <w:rPr>
          <w:rFonts w:cs="Times New Roman"/>
          <w:szCs w:val="28"/>
          <w:vertAlign w:val="subscript"/>
          <w:lang w:val="en-US"/>
        </w:rPr>
        <w:t>Z</w:t>
      </w:r>
      <w:r w:rsidR="00307C0B" w:rsidRPr="00307C0B">
        <w:rPr>
          <w:rFonts w:cs="Times New Roman"/>
          <w:szCs w:val="28"/>
          <w:lang w:val="en-US"/>
        </w:rPr>
        <w:t xml:space="preserve">X </w:t>
      </w:r>
      <w:r w:rsidR="00307C0B" w:rsidRPr="00307C0B">
        <w:rPr>
          <w:rFonts w:cs="Times New Roman"/>
          <w:szCs w:val="28"/>
          <w:lang w:val="en-US"/>
        </w:rPr>
        <w:sym w:font="Wingdings" w:char="F0E0"/>
      </w:r>
      <w:r w:rsidR="00307C0B" w:rsidRPr="00307C0B">
        <w:rPr>
          <w:rFonts w:cs="Times New Roman"/>
          <w:szCs w:val="28"/>
          <w:lang w:val="en-US"/>
        </w:rPr>
        <w:t xml:space="preserve"> </w:t>
      </w:r>
      <w:r w:rsidR="00307C0B" w:rsidRPr="00307C0B">
        <w:rPr>
          <w:rFonts w:cs="Times New Roman"/>
          <w:szCs w:val="28"/>
          <w:vertAlign w:val="superscript"/>
          <w:lang w:val="en-US"/>
        </w:rPr>
        <w:t>A</w:t>
      </w:r>
      <w:r w:rsidR="00307C0B" w:rsidRPr="00307C0B">
        <w:rPr>
          <w:rFonts w:cs="Times New Roman"/>
          <w:szCs w:val="28"/>
          <w:vertAlign w:val="subscript"/>
          <w:lang w:val="en-US"/>
        </w:rPr>
        <w:t>Z+1</w:t>
      </w:r>
      <w:r w:rsidR="00307C0B" w:rsidRPr="00307C0B">
        <w:rPr>
          <w:rFonts w:cs="Times New Roman"/>
          <w:szCs w:val="28"/>
          <w:lang w:val="en-US"/>
        </w:rPr>
        <w:t>Y + e</w:t>
      </w:r>
      <w:r w:rsidR="00307C0B" w:rsidRPr="00307C0B">
        <w:rPr>
          <w:rFonts w:cs="Times New Roman"/>
          <w:szCs w:val="28"/>
          <w:vertAlign w:val="superscript"/>
          <w:lang w:val="en-US"/>
        </w:rPr>
        <w:t>+</w:t>
      </w:r>
      <w:r w:rsidR="00307C0B" w:rsidRPr="00307C0B">
        <w:rPr>
          <w:rFonts w:cs="Times New Roman"/>
          <w:szCs w:val="28"/>
          <w:lang w:val="en-US"/>
        </w:rPr>
        <w:t xml:space="preserve"> + </w:t>
      </w:r>
      <w:proofErr w:type="spellStart"/>
      <w:r w:rsidR="00307C0B" w:rsidRPr="00307C0B">
        <w:rPr>
          <w:rFonts w:cs="Times New Roman"/>
          <w:szCs w:val="28"/>
          <w:lang w:val="en-US"/>
        </w:rPr>
        <w:t>ν</w:t>
      </w:r>
      <w:r w:rsidR="00307C0B" w:rsidRPr="00307C0B">
        <w:rPr>
          <w:rFonts w:cs="Times New Roman"/>
          <w:szCs w:val="28"/>
          <w:vertAlign w:val="subscript"/>
          <w:lang w:val="en-US"/>
        </w:rPr>
        <w:t>e</w:t>
      </w:r>
      <w:proofErr w:type="spellEnd"/>
      <w:r w:rsidR="00307C0B" w:rsidRPr="00307C0B">
        <w:rPr>
          <w:rFonts w:cs="Times New Roman"/>
          <w:szCs w:val="28"/>
          <w:lang w:val="en-US"/>
        </w:rPr>
        <w:t xml:space="preserve">      </w:t>
      </w:r>
      <w:r w:rsidR="00307C0B" w:rsidRPr="00307C0B">
        <w:rPr>
          <w:rFonts w:cs="Times New Roman"/>
          <w:szCs w:val="28"/>
          <w:vertAlign w:val="superscript"/>
          <w:lang w:val="en-US"/>
        </w:rPr>
        <w:t>22</w:t>
      </w:r>
      <w:r w:rsidR="00307C0B" w:rsidRPr="00307C0B">
        <w:rPr>
          <w:rFonts w:cs="Times New Roman"/>
          <w:szCs w:val="28"/>
          <w:vertAlign w:val="subscript"/>
          <w:lang w:val="en-US"/>
        </w:rPr>
        <w:t>11</w:t>
      </w:r>
      <w:r w:rsidR="00307C0B" w:rsidRPr="00307C0B">
        <w:rPr>
          <w:rFonts w:cs="Times New Roman"/>
          <w:szCs w:val="28"/>
          <w:lang w:val="en-US"/>
        </w:rPr>
        <w:t xml:space="preserve">Na </w:t>
      </w:r>
      <w:r w:rsidR="00307C0B" w:rsidRPr="00307C0B">
        <w:rPr>
          <w:rFonts w:cs="Times New Roman"/>
          <w:szCs w:val="28"/>
          <w:lang w:val="en-US"/>
        </w:rPr>
        <w:sym w:font="Wingdings" w:char="F0E0"/>
      </w:r>
      <w:r w:rsidR="00307C0B" w:rsidRPr="00307C0B">
        <w:rPr>
          <w:rFonts w:cs="Times New Roman"/>
          <w:szCs w:val="28"/>
          <w:lang w:val="en-US"/>
        </w:rPr>
        <w:t xml:space="preserve"> </w:t>
      </w:r>
      <w:r w:rsidR="00307C0B" w:rsidRPr="00307C0B">
        <w:rPr>
          <w:rFonts w:cs="Times New Roman"/>
          <w:szCs w:val="28"/>
          <w:vertAlign w:val="superscript"/>
          <w:lang w:val="en-US"/>
        </w:rPr>
        <w:t>22</w:t>
      </w:r>
      <w:r w:rsidR="00307C0B" w:rsidRPr="00307C0B">
        <w:rPr>
          <w:rFonts w:cs="Times New Roman"/>
          <w:szCs w:val="28"/>
          <w:vertAlign w:val="subscript"/>
          <w:lang w:val="en-US"/>
        </w:rPr>
        <w:t>10</w:t>
      </w:r>
      <w:r w:rsidR="00307C0B" w:rsidRPr="00307C0B">
        <w:rPr>
          <w:rFonts w:cs="Times New Roman"/>
          <w:szCs w:val="28"/>
          <w:lang w:val="en-US"/>
        </w:rPr>
        <w:t>Ne+e</w:t>
      </w:r>
      <w:r w:rsidR="00307C0B" w:rsidRPr="00307C0B">
        <w:rPr>
          <w:rFonts w:cs="Times New Roman"/>
          <w:szCs w:val="28"/>
          <w:vertAlign w:val="superscript"/>
          <w:lang w:val="en-US"/>
        </w:rPr>
        <w:t>+</w:t>
      </w:r>
      <w:r w:rsidR="00307C0B" w:rsidRPr="00307C0B">
        <w:rPr>
          <w:rFonts w:cs="Times New Roman"/>
          <w:szCs w:val="28"/>
          <w:lang w:val="en-US"/>
        </w:rPr>
        <w:t>+</w:t>
      </w:r>
      <w:proofErr w:type="spellStart"/>
      <w:r w:rsidR="00307C0B" w:rsidRPr="00307C0B">
        <w:rPr>
          <w:rFonts w:cs="Times New Roman"/>
          <w:szCs w:val="28"/>
          <w:lang w:val="en-US"/>
        </w:rPr>
        <w:t>ν</w:t>
      </w:r>
      <w:r w:rsidR="00307C0B" w:rsidRPr="00307C0B">
        <w:rPr>
          <w:rFonts w:cs="Times New Roman"/>
          <w:szCs w:val="28"/>
          <w:vertAlign w:val="subscript"/>
          <w:lang w:val="en-US"/>
        </w:rPr>
        <w:t>e</w:t>
      </w:r>
      <w:proofErr w:type="spellEnd"/>
      <w:r w:rsidR="00307C0B" w:rsidRPr="00307C0B">
        <w:rPr>
          <w:rFonts w:cs="Times New Roman"/>
          <w:szCs w:val="28"/>
          <w:lang w:val="en-US"/>
        </w:rPr>
        <w:t xml:space="preserve">      </w:t>
      </w:r>
    </w:p>
    <w:p w:rsidR="00E64FD5" w:rsidRPr="00307C0B" w:rsidRDefault="00307C0B" w:rsidP="00D262F3">
      <w:pPr>
        <w:pStyle w:val="a9"/>
        <w:numPr>
          <w:ilvl w:val="0"/>
          <w:numId w:val="19"/>
        </w:numPr>
        <w:ind w:left="0" w:firstLine="284"/>
        <w:rPr>
          <w:rFonts w:cs="Times New Roman"/>
          <w:szCs w:val="28"/>
          <w:lang w:val="uk-UA"/>
        </w:rPr>
      </w:pPr>
      <w:r w:rsidRPr="00307C0B">
        <w:rPr>
          <w:rFonts w:cs="Times New Roman"/>
          <w:szCs w:val="28"/>
          <w:lang w:val="uk-UA"/>
        </w:rPr>
        <w:t xml:space="preserve">Електронне захоплення: </w:t>
      </w:r>
      <w:r w:rsidRPr="00307C0B">
        <w:rPr>
          <w:rFonts w:cs="Times New Roman"/>
          <w:szCs w:val="28"/>
          <w:lang w:val="en-US"/>
        </w:rPr>
        <w:t xml:space="preserve">   </w:t>
      </w:r>
      <w:r w:rsidRPr="00307C0B">
        <w:rPr>
          <w:rFonts w:cs="Times New Roman"/>
          <w:szCs w:val="28"/>
          <w:vertAlign w:val="superscript"/>
          <w:lang w:val="en-US"/>
        </w:rPr>
        <w:t>A</w:t>
      </w:r>
      <w:r w:rsidRPr="00307C0B">
        <w:rPr>
          <w:rFonts w:cs="Times New Roman"/>
          <w:szCs w:val="28"/>
          <w:vertAlign w:val="subscript"/>
          <w:lang w:val="en-US"/>
        </w:rPr>
        <w:t>Z</w:t>
      </w:r>
      <w:r w:rsidRPr="00307C0B">
        <w:rPr>
          <w:rFonts w:cs="Times New Roman"/>
          <w:szCs w:val="28"/>
          <w:lang w:val="en-US"/>
        </w:rPr>
        <w:t>X + e</w:t>
      </w:r>
      <w:r w:rsidRPr="00307C0B">
        <w:rPr>
          <w:rFonts w:cs="Times New Roman"/>
          <w:szCs w:val="28"/>
          <w:vertAlign w:val="superscript"/>
          <w:lang w:val="en-US"/>
        </w:rPr>
        <w:t>--</w:t>
      </w:r>
      <w:r w:rsidRPr="00307C0B">
        <w:rPr>
          <w:rFonts w:cs="Times New Roman"/>
          <w:szCs w:val="28"/>
          <w:lang w:val="en-US"/>
        </w:rPr>
        <w:t xml:space="preserve"> </w:t>
      </w:r>
      <w:r w:rsidRPr="00307C0B">
        <w:rPr>
          <w:rFonts w:cs="Times New Roman"/>
          <w:szCs w:val="28"/>
          <w:lang w:val="en-US"/>
        </w:rPr>
        <w:sym w:font="Wingdings" w:char="F0E0"/>
      </w:r>
      <w:r w:rsidRPr="00307C0B">
        <w:rPr>
          <w:rFonts w:cs="Times New Roman"/>
          <w:szCs w:val="28"/>
          <w:lang w:val="en-US"/>
        </w:rPr>
        <w:t xml:space="preserve"> </w:t>
      </w:r>
      <w:r w:rsidRPr="00307C0B">
        <w:rPr>
          <w:rFonts w:cs="Times New Roman"/>
          <w:szCs w:val="28"/>
          <w:vertAlign w:val="superscript"/>
          <w:lang w:val="en-US"/>
        </w:rPr>
        <w:t>A</w:t>
      </w:r>
      <w:r w:rsidRPr="00307C0B">
        <w:rPr>
          <w:rFonts w:cs="Times New Roman"/>
          <w:szCs w:val="28"/>
          <w:vertAlign w:val="subscript"/>
          <w:lang w:val="en-US"/>
        </w:rPr>
        <w:t>Z-1</w:t>
      </w:r>
      <w:r w:rsidRPr="00307C0B">
        <w:rPr>
          <w:rFonts w:cs="Times New Roman"/>
          <w:szCs w:val="28"/>
          <w:lang w:val="en-US"/>
        </w:rPr>
        <w:t xml:space="preserve">Y + </w:t>
      </w:r>
      <w:proofErr w:type="spellStart"/>
      <w:r w:rsidRPr="00307C0B">
        <w:rPr>
          <w:rFonts w:cs="Times New Roman"/>
          <w:szCs w:val="28"/>
          <w:lang w:val="en-US"/>
        </w:rPr>
        <w:t>ν</w:t>
      </w:r>
      <w:r w:rsidRPr="00307C0B">
        <w:rPr>
          <w:rFonts w:cs="Times New Roman"/>
          <w:szCs w:val="28"/>
          <w:vertAlign w:val="subscript"/>
          <w:lang w:val="en-US"/>
        </w:rPr>
        <w:t>e</w:t>
      </w:r>
      <w:proofErr w:type="spellEnd"/>
      <w:r>
        <w:rPr>
          <w:rFonts w:cs="Times New Roman"/>
          <w:szCs w:val="28"/>
          <w:lang w:val="en-US"/>
        </w:rPr>
        <w:t xml:space="preserve">      </w:t>
      </w:r>
      <w:r>
        <w:rPr>
          <w:rFonts w:cs="Times New Roman"/>
          <w:szCs w:val="28"/>
          <w:vertAlign w:val="superscript"/>
          <w:lang w:val="en-US"/>
        </w:rPr>
        <w:t>22</w:t>
      </w:r>
      <w:r>
        <w:rPr>
          <w:rFonts w:cs="Times New Roman"/>
          <w:szCs w:val="28"/>
          <w:vertAlign w:val="subscript"/>
          <w:lang w:val="en-US"/>
        </w:rPr>
        <w:t>11</w:t>
      </w:r>
      <w:r>
        <w:rPr>
          <w:rFonts w:cs="Times New Roman"/>
          <w:szCs w:val="28"/>
          <w:lang w:val="en-US"/>
        </w:rPr>
        <w:t>Na + e</w:t>
      </w:r>
      <w:r>
        <w:rPr>
          <w:rFonts w:cs="Times New Roman"/>
          <w:szCs w:val="28"/>
          <w:vertAlign w:val="superscript"/>
          <w:lang w:val="en-US"/>
        </w:rPr>
        <w:t>--</w:t>
      </w:r>
      <w:r>
        <w:rPr>
          <w:rFonts w:cs="Times New Roman"/>
          <w:szCs w:val="28"/>
          <w:lang w:val="en-US"/>
        </w:rPr>
        <w:t xml:space="preserve"> </w:t>
      </w:r>
      <w:r w:rsidRPr="00307C0B">
        <w:rPr>
          <w:rFonts w:cs="Times New Roman"/>
          <w:szCs w:val="28"/>
          <w:lang w:val="en-US"/>
        </w:rPr>
        <w:sym w:font="Wingdings" w:char="F0E0"/>
      </w:r>
      <w:r>
        <w:rPr>
          <w:rFonts w:cs="Times New Roman"/>
          <w:szCs w:val="28"/>
          <w:lang w:val="en-US"/>
        </w:rPr>
        <w:t xml:space="preserve"> </w:t>
      </w:r>
      <w:r>
        <w:rPr>
          <w:rFonts w:cs="Times New Roman"/>
          <w:szCs w:val="28"/>
          <w:vertAlign w:val="superscript"/>
          <w:lang w:val="en-US"/>
        </w:rPr>
        <w:t>22</w:t>
      </w:r>
      <w:r>
        <w:rPr>
          <w:rFonts w:cs="Times New Roman"/>
          <w:szCs w:val="28"/>
          <w:vertAlign w:val="subscript"/>
          <w:lang w:val="en-US"/>
        </w:rPr>
        <w:t>10</w:t>
      </w:r>
      <w:r>
        <w:rPr>
          <w:rFonts w:cs="Times New Roman"/>
          <w:szCs w:val="28"/>
          <w:lang w:val="en-US"/>
        </w:rPr>
        <w:t>Ne+ν</w:t>
      </w:r>
      <w:r>
        <w:rPr>
          <w:rFonts w:cs="Times New Roman"/>
          <w:szCs w:val="28"/>
          <w:vertAlign w:val="subscript"/>
          <w:lang w:val="en-US"/>
        </w:rPr>
        <w:t>e</w:t>
      </w:r>
    </w:p>
    <w:p w:rsidR="00E64FD5" w:rsidRPr="00307C0B" w:rsidRDefault="00E64FD5" w:rsidP="00D262F3">
      <w:pPr>
        <w:ind w:firstLine="284"/>
        <w:rPr>
          <w:rFonts w:cs="Times New Roman"/>
          <w:szCs w:val="28"/>
          <w:lang w:val="uk-UA"/>
        </w:rPr>
      </w:pPr>
      <w:r w:rsidRPr="00307C0B">
        <w:rPr>
          <w:rFonts w:cs="Times New Roman"/>
          <w:b/>
          <w:szCs w:val="28"/>
          <w:lang w:val="uk-UA"/>
        </w:rPr>
        <w:t>Реакція синтезу</w:t>
      </w:r>
      <w:r w:rsidRPr="00307C0B">
        <w:rPr>
          <w:rFonts w:cs="Times New Roman"/>
          <w:szCs w:val="28"/>
          <w:lang w:val="uk-UA"/>
        </w:rPr>
        <w:t xml:space="preserve"> – процес, під час якого два, або більше </w:t>
      </w:r>
      <w:proofErr w:type="spellStart"/>
      <w:r w:rsidRPr="00307C0B">
        <w:rPr>
          <w:rFonts w:cs="Times New Roman"/>
          <w:szCs w:val="28"/>
          <w:lang w:val="uk-UA"/>
        </w:rPr>
        <w:t>ядер</w:t>
      </w:r>
      <w:proofErr w:type="spellEnd"/>
      <w:r w:rsidRPr="00307C0B">
        <w:rPr>
          <w:rFonts w:cs="Times New Roman"/>
          <w:szCs w:val="28"/>
          <w:lang w:val="uk-UA"/>
        </w:rPr>
        <w:t>, елементарних частинок об’єднуються, формуючи при цьому більш важче ядро. Для того, щоб могла відбутися така реакція, потрібна певна кількість енергії для подолання кулонівського бар’єру, щоб почала діяти сильна взаємодія. Приклад реакції:</w:t>
      </w:r>
    </w:p>
    <w:p w:rsidR="00E64FD5" w:rsidRPr="005A1F6D" w:rsidRDefault="00E64FD5" w:rsidP="00D262F3">
      <w:pPr>
        <w:pStyle w:val="a9"/>
        <w:numPr>
          <w:ilvl w:val="0"/>
          <w:numId w:val="21"/>
        </w:numPr>
        <w:ind w:left="0" w:firstLine="284"/>
        <w:rPr>
          <w:rFonts w:cs="Times New Roman"/>
          <w:lang w:val="uk-UA"/>
        </w:rPr>
      </w:pPr>
      <w:r w:rsidRPr="005A1F6D">
        <w:rPr>
          <w:rFonts w:cs="Times New Roman"/>
          <w:szCs w:val="28"/>
          <w:lang w:val="uk-UA"/>
        </w:rPr>
        <w:t xml:space="preserve">Синтезу: </w:t>
      </w:r>
      <w:r w:rsidR="005A1F6D">
        <w:rPr>
          <w:rFonts w:cs="Times New Roman"/>
          <w:szCs w:val="28"/>
          <w:lang w:val="en-US"/>
        </w:rPr>
        <w:t xml:space="preserve">   </w:t>
      </w:r>
      <w:r w:rsidR="005A1F6D">
        <w:rPr>
          <w:rFonts w:cs="Times New Roman"/>
          <w:szCs w:val="28"/>
          <w:vertAlign w:val="superscript"/>
          <w:lang w:val="en-US"/>
        </w:rPr>
        <w:t>1</w:t>
      </w:r>
      <w:r w:rsidR="005A1F6D">
        <w:rPr>
          <w:rFonts w:cs="Times New Roman"/>
          <w:szCs w:val="28"/>
          <w:vertAlign w:val="subscript"/>
          <w:lang w:val="en-US"/>
        </w:rPr>
        <w:t>1</w:t>
      </w:r>
      <w:r w:rsidR="005A1F6D">
        <w:rPr>
          <w:rFonts w:cs="Times New Roman"/>
          <w:szCs w:val="28"/>
          <w:lang w:val="en-US"/>
        </w:rPr>
        <w:t xml:space="preserve">p + </w:t>
      </w:r>
      <w:r w:rsidR="005A1F6D">
        <w:rPr>
          <w:rFonts w:cs="Times New Roman"/>
          <w:szCs w:val="28"/>
          <w:vertAlign w:val="superscript"/>
          <w:lang w:val="en-US"/>
        </w:rPr>
        <w:t>6</w:t>
      </w:r>
      <w:r w:rsidR="005A1F6D">
        <w:rPr>
          <w:rFonts w:cs="Times New Roman"/>
          <w:szCs w:val="28"/>
          <w:vertAlign w:val="subscript"/>
          <w:lang w:val="en-US"/>
        </w:rPr>
        <w:t>3</w:t>
      </w:r>
      <w:r w:rsidR="005A1F6D">
        <w:rPr>
          <w:rFonts w:cs="Times New Roman"/>
          <w:szCs w:val="28"/>
          <w:lang w:val="en-US"/>
        </w:rPr>
        <w:t xml:space="preserve">Li </w:t>
      </w:r>
      <w:r w:rsidR="005A1F6D" w:rsidRPr="005A1F6D">
        <w:rPr>
          <w:rFonts w:cs="Times New Roman"/>
          <w:szCs w:val="28"/>
          <w:lang w:val="en-US"/>
        </w:rPr>
        <w:sym w:font="Wingdings" w:char="F0E0"/>
      </w:r>
      <w:r w:rsidR="005A1F6D">
        <w:rPr>
          <w:rFonts w:cs="Times New Roman"/>
          <w:szCs w:val="28"/>
          <w:lang w:val="en-US"/>
        </w:rPr>
        <w:t xml:space="preserve"> </w:t>
      </w:r>
      <w:r w:rsidR="005A1F6D">
        <w:rPr>
          <w:rFonts w:cs="Times New Roman"/>
          <w:szCs w:val="28"/>
          <w:vertAlign w:val="superscript"/>
          <w:lang w:val="en-US"/>
        </w:rPr>
        <w:t>4</w:t>
      </w:r>
      <w:r w:rsidR="005A1F6D">
        <w:rPr>
          <w:rFonts w:cs="Times New Roman"/>
          <w:szCs w:val="28"/>
          <w:vertAlign w:val="subscript"/>
          <w:lang w:val="en-US"/>
        </w:rPr>
        <w:t>2</w:t>
      </w:r>
      <w:r w:rsidR="005A1F6D">
        <w:rPr>
          <w:rFonts w:cs="Times New Roman"/>
          <w:szCs w:val="28"/>
          <w:lang w:val="en-US"/>
        </w:rPr>
        <w:t xml:space="preserve">He + </w:t>
      </w:r>
      <w:r w:rsidR="005A1F6D">
        <w:rPr>
          <w:rFonts w:cs="Times New Roman"/>
          <w:szCs w:val="28"/>
          <w:vertAlign w:val="superscript"/>
          <w:lang w:val="en-US"/>
        </w:rPr>
        <w:t>3</w:t>
      </w:r>
      <w:r w:rsidR="005A1F6D">
        <w:rPr>
          <w:rFonts w:cs="Times New Roman"/>
          <w:szCs w:val="28"/>
          <w:vertAlign w:val="subscript"/>
          <w:lang w:val="en-US"/>
        </w:rPr>
        <w:t>2</w:t>
      </w:r>
      <w:r w:rsidR="005A1F6D">
        <w:rPr>
          <w:rFonts w:cs="Times New Roman"/>
          <w:szCs w:val="28"/>
          <w:lang w:val="en-US"/>
        </w:rPr>
        <w:t>He</w:t>
      </w:r>
      <w:r w:rsidR="005A1F6D">
        <w:rPr>
          <w:rFonts w:cs="Times New Roman"/>
          <w:szCs w:val="28"/>
          <w:lang w:val="uk-UA"/>
        </w:rPr>
        <w:t xml:space="preserve">  </w:t>
      </w:r>
      <w:r w:rsidR="005A1F6D">
        <w:rPr>
          <w:rFonts w:cs="Times New Roman"/>
          <w:szCs w:val="28"/>
          <w:lang w:val="en-US"/>
        </w:rPr>
        <w:t xml:space="preserve">   </w:t>
      </w:r>
      <w:r w:rsidR="005A1F6D">
        <w:rPr>
          <w:rFonts w:cs="Times New Roman"/>
          <w:szCs w:val="28"/>
          <w:lang w:val="uk-UA"/>
        </w:rPr>
        <w:t xml:space="preserve"> або </w:t>
      </w:r>
      <w:r w:rsidR="005A1F6D">
        <w:rPr>
          <w:rFonts w:cs="Times New Roman"/>
          <w:szCs w:val="28"/>
          <w:lang w:val="en-US"/>
        </w:rPr>
        <w:t xml:space="preserve">   </w:t>
      </w:r>
      <w:r w:rsidR="005A1F6D">
        <w:rPr>
          <w:rFonts w:cs="Times New Roman"/>
          <w:szCs w:val="28"/>
          <w:lang w:val="uk-UA"/>
        </w:rPr>
        <w:t xml:space="preserve">  </w:t>
      </w:r>
      <w:r w:rsidR="005A1F6D">
        <w:rPr>
          <w:rFonts w:cs="Times New Roman"/>
          <w:szCs w:val="28"/>
          <w:vertAlign w:val="superscript"/>
          <w:lang w:val="en-US"/>
        </w:rPr>
        <w:t>2</w:t>
      </w:r>
      <w:r w:rsidR="005A1F6D">
        <w:rPr>
          <w:rFonts w:cs="Times New Roman"/>
          <w:szCs w:val="28"/>
          <w:vertAlign w:val="subscript"/>
          <w:lang w:val="en-US"/>
        </w:rPr>
        <w:t>1</w:t>
      </w:r>
      <w:r w:rsidR="005A1F6D">
        <w:rPr>
          <w:rFonts w:cs="Times New Roman"/>
          <w:szCs w:val="28"/>
          <w:lang w:val="en-US"/>
        </w:rPr>
        <w:t xml:space="preserve">D + </w:t>
      </w:r>
      <w:r w:rsidR="005A1F6D">
        <w:rPr>
          <w:rFonts w:cs="Times New Roman"/>
          <w:szCs w:val="28"/>
          <w:vertAlign w:val="superscript"/>
          <w:lang w:val="en-US"/>
        </w:rPr>
        <w:t>3</w:t>
      </w:r>
      <w:r w:rsidR="005A1F6D">
        <w:rPr>
          <w:rFonts w:cs="Times New Roman"/>
          <w:szCs w:val="28"/>
          <w:vertAlign w:val="subscript"/>
          <w:lang w:val="en-US"/>
        </w:rPr>
        <w:t>2</w:t>
      </w:r>
      <w:r w:rsidR="005A1F6D">
        <w:rPr>
          <w:rFonts w:cs="Times New Roman"/>
          <w:szCs w:val="28"/>
          <w:lang w:val="en-US"/>
        </w:rPr>
        <w:t xml:space="preserve">He </w:t>
      </w:r>
      <w:r w:rsidR="005A1F6D" w:rsidRPr="005A1F6D">
        <w:rPr>
          <w:rFonts w:cs="Times New Roman"/>
          <w:szCs w:val="28"/>
          <w:lang w:val="en-US"/>
        </w:rPr>
        <w:sym w:font="Wingdings" w:char="F0E0"/>
      </w:r>
      <w:r w:rsidR="005A1F6D">
        <w:rPr>
          <w:rFonts w:cs="Times New Roman"/>
          <w:szCs w:val="28"/>
          <w:lang w:val="en-US"/>
        </w:rPr>
        <w:t xml:space="preserve"> </w:t>
      </w:r>
      <w:r w:rsidR="005A1F6D">
        <w:rPr>
          <w:rFonts w:cs="Times New Roman"/>
          <w:szCs w:val="28"/>
          <w:vertAlign w:val="superscript"/>
          <w:lang w:val="en-US"/>
        </w:rPr>
        <w:t>4</w:t>
      </w:r>
      <w:r w:rsidR="005A1F6D">
        <w:rPr>
          <w:rFonts w:cs="Times New Roman"/>
          <w:szCs w:val="28"/>
          <w:vertAlign w:val="subscript"/>
          <w:lang w:val="en-US"/>
        </w:rPr>
        <w:t>2</w:t>
      </w:r>
      <w:r w:rsidR="005A1F6D">
        <w:rPr>
          <w:rFonts w:cs="Times New Roman"/>
          <w:szCs w:val="28"/>
          <w:lang w:val="en-US"/>
        </w:rPr>
        <w:t xml:space="preserve">He + </w:t>
      </w:r>
      <w:r w:rsidR="005A1F6D">
        <w:rPr>
          <w:rFonts w:cs="Times New Roman"/>
          <w:szCs w:val="28"/>
          <w:vertAlign w:val="superscript"/>
          <w:lang w:val="en-US"/>
        </w:rPr>
        <w:t>1</w:t>
      </w:r>
      <w:r w:rsidR="005A1F6D">
        <w:rPr>
          <w:rFonts w:cs="Times New Roman"/>
          <w:szCs w:val="28"/>
          <w:vertAlign w:val="subscript"/>
          <w:lang w:val="en-US"/>
        </w:rPr>
        <w:t>1</w:t>
      </w:r>
      <w:r w:rsidR="005A1F6D">
        <w:rPr>
          <w:rFonts w:cs="Times New Roman"/>
          <w:szCs w:val="28"/>
          <w:lang w:val="en-US"/>
        </w:rPr>
        <w:t>p</w:t>
      </w:r>
    </w:p>
    <w:p w:rsidR="005F30E5" w:rsidRDefault="00DA4628" w:rsidP="00D262F3">
      <w:pPr>
        <w:pStyle w:val="2"/>
        <w:numPr>
          <w:ilvl w:val="1"/>
          <w:numId w:val="8"/>
        </w:numPr>
        <w:ind w:left="0" w:firstLine="284"/>
        <w:rPr>
          <w:lang w:val="uk-UA"/>
        </w:rPr>
      </w:pPr>
      <w:bookmarkStart w:id="6" w:name="_Toc41251612"/>
      <w:r>
        <w:rPr>
          <w:lang w:val="uk-UA"/>
        </w:rPr>
        <w:lastRenderedPageBreak/>
        <w:t>Джерела нейтронів</w:t>
      </w:r>
      <w:bookmarkEnd w:id="6"/>
    </w:p>
    <w:p w:rsidR="005F30E5" w:rsidRDefault="00327375" w:rsidP="00D262F3">
      <w:pPr>
        <w:ind w:firstLine="284"/>
        <w:rPr>
          <w:rFonts w:cs="Times New Roman"/>
          <w:lang w:val="uk-UA"/>
        </w:rPr>
      </w:pPr>
      <w:r w:rsidRPr="005206F0">
        <w:rPr>
          <w:rFonts w:cs="Times New Roman"/>
          <w:noProof/>
          <w:lang w:val="uk-UA" w:eastAsia="uk-UA"/>
        </w:rPr>
        <mc:AlternateContent>
          <mc:Choice Requires="wps">
            <w:drawing>
              <wp:anchor distT="0" distB="0" distL="114300" distR="114300" simplePos="0" relativeHeight="251710464" behindDoc="0" locked="0" layoutInCell="1" allowOverlap="1" wp14:anchorId="1C294B68" wp14:editId="773E9272">
                <wp:simplePos x="0" y="0"/>
                <wp:positionH relativeFrom="column">
                  <wp:posOffset>43815</wp:posOffset>
                </wp:positionH>
                <wp:positionV relativeFrom="paragraph">
                  <wp:posOffset>3177540</wp:posOffset>
                </wp:positionV>
                <wp:extent cx="6152515" cy="647700"/>
                <wp:effectExtent l="0" t="0" r="635" b="0"/>
                <wp:wrapSquare wrapText="bothSides"/>
                <wp:docPr id="1" name="Надпись 1"/>
                <wp:cNvGraphicFramePr/>
                <a:graphic xmlns:a="http://schemas.openxmlformats.org/drawingml/2006/main">
                  <a:graphicData uri="http://schemas.microsoft.com/office/word/2010/wordprocessingShape">
                    <wps:wsp>
                      <wps:cNvSpPr txBox="1"/>
                      <wps:spPr>
                        <a:xfrm>
                          <a:off x="0" y="0"/>
                          <a:ext cx="6152515" cy="647700"/>
                        </a:xfrm>
                        <a:prstGeom prst="rect">
                          <a:avLst/>
                        </a:prstGeom>
                        <a:solidFill>
                          <a:prstClr val="white"/>
                        </a:solidFill>
                        <a:ln>
                          <a:noFill/>
                        </a:ln>
                      </wps:spPr>
                      <wps:txbx>
                        <w:txbxContent>
                          <w:p w:rsidR="008D21F3" w:rsidRPr="00A757D0" w:rsidRDefault="008D21F3" w:rsidP="005B49E0">
                            <w:pPr>
                              <w:pStyle w:val="aa"/>
                              <w:jc w:val="center"/>
                              <w:rPr>
                                <w:color w:val="auto"/>
                                <w:sz w:val="44"/>
                              </w:rPr>
                            </w:pPr>
                            <w:r w:rsidRPr="00A757D0">
                              <w:rPr>
                                <w:color w:val="auto"/>
                                <w:sz w:val="28"/>
                              </w:rPr>
                              <w:t>Рис.</w:t>
                            </w:r>
                            <w:r>
                              <w:rPr>
                                <w:color w:val="auto"/>
                                <w:sz w:val="28"/>
                                <w:lang w:val="uk-UA"/>
                              </w:rPr>
                              <w:t>2.3</w:t>
                            </w:r>
                            <w:r w:rsidRPr="00A757D0">
                              <w:rPr>
                                <w:color w:val="auto"/>
                                <w:sz w:val="28"/>
                                <w:lang w:val="uk-UA"/>
                              </w:rPr>
                              <w:t>.1: Зразок реакц</w:t>
                            </w:r>
                            <w:r>
                              <w:rPr>
                                <w:color w:val="auto"/>
                                <w:sz w:val="28"/>
                                <w:lang w:val="uk-UA"/>
                              </w:rPr>
                              <w:t xml:space="preserve">ій </w:t>
                            </w:r>
                            <w:r w:rsidR="002D578A">
                              <w:rPr>
                                <w:color w:val="auto"/>
                                <w:sz w:val="28"/>
                                <w:lang w:val="uk-UA"/>
                              </w:rPr>
                              <w:t xml:space="preserve">синтезу </w:t>
                            </w:r>
                            <w:r>
                              <w:rPr>
                                <w:color w:val="auto"/>
                                <w:sz w:val="28"/>
                                <w:lang w:val="uk-UA"/>
                              </w:rPr>
                              <w:t xml:space="preserve">з використанням нейтронів для </w:t>
                            </w:r>
                            <w:proofErr w:type="spellStart"/>
                            <w:r>
                              <w:rPr>
                                <w:color w:val="auto"/>
                                <w:sz w:val="28"/>
                                <w:lang w:val="uk-UA"/>
                              </w:rPr>
                              <w:t>нейтронно</w:t>
                            </w:r>
                            <w:proofErr w:type="spellEnd"/>
                            <w:r>
                              <w:rPr>
                                <w:color w:val="auto"/>
                                <w:sz w:val="28"/>
                                <w:lang w:val="uk-UA"/>
                              </w:rPr>
                              <w:t xml:space="preserve"> – активаційного аналізу</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294B68" id="_x0000_t202" coordsize="21600,21600" o:spt="202" path="m,l,21600r21600,l21600,xe">
                <v:stroke joinstyle="miter"/>
                <v:path gradientshapeok="t" o:connecttype="rect"/>
              </v:shapetype>
              <v:shape id="Надпись 1" o:spid="_x0000_s1026" type="#_x0000_t202" style="position:absolute;left:0;text-align:left;margin-left:3.45pt;margin-top:250.2pt;width:484.45pt;height:51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" stroked="f">
                <v:textbox inset="0,0,0,0">
                  <w:txbxContent>
                    <w:p w:rsidR="008D21F3" w:rsidRPr="00A757D0" w:rsidRDefault="008D21F3" w:rsidP="005B49E0">
                      <w:pPr>
                        <w:pStyle w:val="aa"/>
                        <w:jc w:val="center"/>
                        <w:rPr>
                          <w:color w:val="auto"/>
                          <w:sz w:val="44"/>
                        </w:rPr>
                      </w:pPr>
                      <w:r w:rsidRPr="00A757D0">
                        <w:rPr>
                          <w:color w:val="auto"/>
                          <w:sz w:val="28"/>
                        </w:rPr>
                        <w:t>Рис.</w:t>
                      </w:r>
                      <w:r>
                        <w:rPr>
                          <w:color w:val="auto"/>
                          <w:sz w:val="28"/>
                          <w:lang w:val="uk-UA"/>
                        </w:rPr>
                        <w:t>2.3</w:t>
                      </w:r>
                      <w:r w:rsidRPr="00A757D0">
                        <w:rPr>
                          <w:color w:val="auto"/>
                          <w:sz w:val="28"/>
                          <w:lang w:val="uk-UA"/>
                        </w:rPr>
                        <w:t>.1: Зразок реакц</w:t>
                      </w:r>
                      <w:r>
                        <w:rPr>
                          <w:color w:val="auto"/>
                          <w:sz w:val="28"/>
                          <w:lang w:val="uk-UA"/>
                        </w:rPr>
                        <w:t xml:space="preserve">ій </w:t>
                      </w:r>
                      <w:r w:rsidR="002D578A">
                        <w:rPr>
                          <w:color w:val="auto"/>
                          <w:sz w:val="28"/>
                          <w:lang w:val="uk-UA"/>
                        </w:rPr>
                        <w:t xml:space="preserve">синтезу </w:t>
                      </w:r>
                      <w:r>
                        <w:rPr>
                          <w:color w:val="auto"/>
                          <w:sz w:val="28"/>
                          <w:lang w:val="uk-UA"/>
                        </w:rPr>
                        <w:t xml:space="preserve">з використанням нейтронів для </w:t>
                      </w:r>
                      <w:proofErr w:type="spellStart"/>
                      <w:r>
                        <w:rPr>
                          <w:color w:val="auto"/>
                          <w:sz w:val="28"/>
                          <w:lang w:val="uk-UA"/>
                        </w:rPr>
                        <w:t>нейтронно</w:t>
                      </w:r>
                      <w:proofErr w:type="spellEnd"/>
                      <w:r>
                        <w:rPr>
                          <w:color w:val="auto"/>
                          <w:sz w:val="28"/>
                          <w:lang w:val="uk-UA"/>
                        </w:rPr>
                        <w:t xml:space="preserve"> – активаційного аналізу</w:t>
                      </w:r>
                    </w:p>
                  </w:txbxContent>
                </v:textbox>
                <w10:wrap type="square"/>
              </v:shape>
            </w:pict>
          </mc:Fallback>
        </mc:AlternateContent>
      </w:r>
      <w:r w:rsidRPr="005206F0">
        <w:rPr>
          <w:rFonts w:cs="Times New Roman"/>
          <w:noProof/>
          <w:lang w:val="uk-UA" w:eastAsia="uk-UA"/>
        </w:rPr>
        <w:drawing>
          <wp:anchor distT="0" distB="0" distL="114300" distR="114300" simplePos="0" relativeHeight="251708416" behindDoc="0" locked="0" layoutInCell="1" allowOverlap="1" wp14:anchorId="2F8290DA" wp14:editId="3EFBC812">
            <wp:simplePos x="0" y="0"/>
            <wp:positionH relativeFrom="column">
              <wp:posOffset>41275</wp:posOffset>
            </wp:positionH>
            <wp:positionV relativeFrom="paragraph">
              <wp:posOffset>559435</wp:posOffset>
            </wp:positionV>
            <wp:extent cx="6152515" cy="2621915"/>
            <wp:effectExtent l="0" t="0" r="635" b="6985"/>
            <wp:wrapSquare wrapText="bothSides"/>
            <wp:docPr id="9" name="Рисунок 9" descr="Nuclear processes occurring when cobalt is irradiated with neutr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lear processes occurring when cobalt is irradiated with neutr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2621915"/>
                    </a:xfrm>
                    <a:prstGeom prst="rect">
                      <a:avLst/>
                    </a:prstGeom>
                    <a:noFill/>
                    <a:ln>
                      <a:noFill/>
                    </a:ln>
                  </pic:spPr>
                </pic:pic>
              </a:graphicData>
            </a:graphic>
            <wp14:sizeRelV relativeFrom="margin">
              <wp14:pctHeight>0</wp14:pctHeight>
            </wp14:sizeRelV>
          </wp:anchor>
        </w:drawing>
      </w:r>
      <w:r w:rsidR="00DA4628">
        <w:rPr>
          <w:rFonts w:cs="Times New Roman"/>
          <w:lang w:val="uk-UA"/>
        </w:rPr>
        <w:t xml:space="preserve">Для використання </w:t>
      </w:r>
      <w:proofErr w:type="spellStart"/>
      <w:r w:rsidR="00DA4628">
        <w:rPr>
          <w:rFonts w:cs="Times New Roman"/>
          <w:lang w:val="uk-UA"/>
        </w:rPr>
        <w:t>нейтронно</w:t>
      </w:r>
      <w:proofErr w:type="spellEnd"/>
      <w:r w:rsidR="00DA4628">
        <w:rPr>
          <w:rFonts w:cs="Times New Roman"/>
          <w:lang w:val="uk-UA"/>
        </w:rPr>
        <w:t xml:space="preserve"> – активаційного аналізу нам </w:t>
      </w:r>
      <w:r w:rsidR="00F21232">
        <w:rPr>
          <w:rFonts w:cs="Times New Roman"/>
          <w:lang w:val="uk-UA"/>
        </w:rPr>
        <w:t xml:space="preserve">обов’язково </w:t>
      </w:r>
      <w:r w:rsidR="00DA4628">
        <w:rPr>
          <w:rFonts w:cs="Times New Roman"/>
          <w:lang w:val="uk-UA"/>
        </w:rPr>
        <w:t>потрібні джерела нейтронів. Джерел нейтронів є декілька</w:t>
      </w:r>
      <w:r w:rsidR="00F21232">
        <w:rPr>
          <w:rFonts w:cs="Times New Roman"/>
          <w:lang w:val="uk-UA"/>
        </w:rPr>
        <w:t>:</w:t>
      </w:r>
    </w:p>
    <w:p w:rsidR="00F21232" w:rsidRPr="00D262F3" w:rsidRDefault="00F21232" w:rsidP="00D262F3">
      <w:pPr>
        <w:pStyle w:val="a9"/>
        <w:numPr>
          <w:ilvl w:val="0"/>
          <w:numId w:val="13"/>
        </w:numPr>
        <w:ind w:left="0" w:firstLine="284"/>
        <w:rPr>
          <w:rFonts w:cs="Times New Roman"/>
          <w:b/>
          <w:lang w:val="uk-UA"/>
        </w:rPr>
      </w:pPr>
      <w:r w:rsidRPr="009B6C72">
        <w:rPr>
          <w:rFonts w:cs="Times New Roman"/>
          <w:b/>
          <w:lang w:val="uk-UA"/>
        </w:rPr>
        <w:t>Нейтроні генератори.</w:t>
      </w:r>
      <w:r w:rsidR="009B6C72">
        <w:rPr>
          <w:rFonts w:cs="Times New Roman"/>
          <w:lang w:val="uk-UA"/>
        </w:rPr>
        <w:t xml:space="preserve"> </w:t>
      </w:r>
      <w:r w:rsidRPr="00F21232">
        <w:rPr>
          <w:rFonts w:cs="Times New Roman"/>
          <w:lang w:val="uk-UA"/>
        </w:rPr>
        <w:t xml:space="preserve">Принцип генерації нейтронів являється в процесі ядерних реакцій </w:t>
      </w:r>
      <w:r w:rsidR="00C659CF">
        <w:rPr>
          <w:rFonts w:cs="Times New Roman"/>
          <w:lang w:val="uk-UA"/>
        </w:rPr>
        <w:t>дейтрона (D</w:t>
      </w:r>
      <w:r w:rsidRPr="00F21232">
        <w:rPr>
          <w:rFonts w:cs="Times New Roman"/>
          <w:lang w:val="uk-UA"/>
        </w:rPr>
        <w:t>) по мішенях після певного прискорення.</w:t>
      </w:r>
      <w:r>
        <w:rPr>
          <w:rFonts w:cs="Times New Roman"/>
          <w:lang w:val="uk-UA"/>
        </w:rPr>
        <w:t xml:space="preserve"> Зазвичай використовують 2 мішені, цей самий дейтрон (</w:t>
      </w:r>
      <w:r w:rsidR="00C659CF">
        <w:rPr>
          <w:rFonts w:cs="Times New Roman"/>
          <w:lang w:val="en-US"/>
        </w:rPr>
        <w:t>D</w:t>
      </w:r>
      <w:r>
        <w:rPr>
          <w:rFonts w:cs="Times New Roman"/>
          <w:lang w:val="en-US"/>
        </w:rPr>
        <w:t>)</w:t>
      </w:r>
      <w:r>
        <w:rPr>
          <w:rFonts w:cs="Times New Roman"/>
          <w:lang w:val="uk-UA"/>
        </w:rPr>
        <w:t xml:space="preserve"> або тритій</w:t>
      </w:r>
      <w:r w:rsidR="00C659CF">
        <w:rPr>
          <w:rFonts w:cs="Times New Roman"/>
          <w:lang w:val="en-US"/>
        </w:rPr>
        <w:t xml:space="preserve"> (T</w:t>
      </w:r>
      <w:r>
        <w:rPr>
          <w:rFonts w:cs="Times New Roman"/>
          <w:lang w:val="en-US"/>
        </w:rPr>
        <w:t>)</w:t>
      </w:r>
      <w:r>
        <w:rPr>
          <w:rFonts w:cs="Times New Roman"/>
          <w:lang w:val="uk-UA"/>
        </w:rPr>
        <w:t>. В проце</w:t>
      </w:r>
      <w:r w:rsidR="00577D14">
        <w:rPr>
          <w:rFonts w:cs="Times New Roman"/>
          <w:lang w:val="uk-UA"/>
        </w:rPr>
        <w:t xml:space="preserve">сі ядерних реакцій генеруються нейтрони: </w:t>
      </w:r>
      <w:r w:rsidR="00DD3A3C">
        <w:rPr>
          <w:rFonts w:cs="Times New Roman"/>
          <w:b/>
          <w:lang w:val="en-US"/>
        </w:rPr>
        <w:t>D(D</w:t>
      </w:r>
      <w:r w:rsidR="00577D14" w:rsidRPr="00577D14">
        <w:rPr>
          <w:rFonts w:cs="Times New Roman"/>
          <w:b/>
          <w:lang w:val="en-US"/>
        </w:rPr>
        <w:t>,</w:t>
      </w:r>
      <w:r w:rsidR="00577D14" w:rsidRPr="00577D14">
        <w:rPr>
          <w:rFonts w:cs="Times New Roman"/>
          <w:b/>
          <w:lang w:val="uk-UA"/>
        </w:rPr>
        <w:t xml:space="preserve"> </w:t>
      </w:r>
      <w:r w:rsidR="00577D14" w:rsidRPr="00577D14">
        <w:rPr>
          <w:rFonts w:cs="Times New Roman"/>
          <w:b/>
          <w:lang w:val="en-US"/>
        </w:rPr>
        <w:t>n)</w:t>
      </w:r>
      <w:r w:rsidR="00577D14" w:rsidRPr="00577D14">
        <w:rPr>
          <w:rFonts w:cs="Times New Roman"/>
          <w:b/>
          <w:vertAlign w:val="superscript"/>
          <w:lang w:val="en-US"/>
        </w:rPr>
        <w:t>3</w:t>
      </w:r>
      <w:r w:rsidR="00577D14" w:rsidRPr="00577D14">
        <w:rPr>
          <w:rFonts w:cs="Times New Roman"/>
          <w:b/>
          <w:lang w:val="en-US"/>
        </w:rPr>
        <w:t>He</w:t>
      </w:r>
      <w:r w:rsidR="00577D14">
        <w:rPr>
          <w:rFonts w:cs="Times New Roman"/>
          <w:lang w:val="uk-UA"/>
        </w:rPr>
        <w:t xml:space="preserve"> і </w:t>
      </w:r>
      <w:r w:rsidR="00577D14">
        <w:rPr>
          <w:rFonts w:cs="Times New Roman"/>
          <w:b/>
          <w:lang w:val="uk-UA"/>
        </w:rPr>
        <w:t xml:space="preserve"> </w:t>
      </w:r>
      <w:r w:rsidR="00DD3A3C">
        <w:rPr>
          <w:rFonts w:cs="Times New Roman"/>
          <w:b/>
          <w:lang w:val="en-US"/>
        </w:rPr>
        <w:t>D(T</w:t>
      </w:r>
      <w:r w:rsidR="00577D14">
        <w:rPr>
          <w:rFonts w:cs="Times New Roman"/>
          <w:b/>
          <w:lang w:val="en-US"/>
        </w:rPr>
        <w:t>, n)</w:t>
      </w:r>
      <w:r w:rsidR="00577D14">
        <w:rPr>
          <w:rFonts w:cs="Times New Roman"/>
          <w:b/>
          <w:vertAlign w:val="superscript"/>
          <w:lang w:val="en-US"/>
        </w:rPr>
        <w:t>4</w:t>
      </w:r>
      <w:r w:rsidR="00577D14">
        <w:rPr>
          <w:rFonts w:cs="Times New Roman"/>
          <w:b/>
          <w:lang w:val="en-US"/>
        </w:rPr>
        <w:t>He</w:t>
      </w:r>
      <w:r w:rsidR="00577D14">
        <w:rPr>
          <w:rFonts w:cs="Times New Roman"/>
          <w:lang w:val="uk-UA"/>
        </w:rPr>
        <w:t xml:space="preserve">. Нейтрони мають чітку енергію після реакції, яка зв’язана з енергією зв’язку ядра. В першій ядерній реакції виділяється приблизно 2.22 </w:t>
      </w:r>
      <w:proofErr w:type="spellStart"/>
      <w:r w:rsidR="00577D14">
        <w:rPr>
          <w:rFonts w:cs="Times New Roman"/>
          <w:lang w:val="uk-UA"/>
        </w:rPr>
        <w:t>МеВ</w:t>
      </w:r>
      <w:proofErr w:type="spellEnd"/>
      <w:r w:rsidR="00577D14">
        <w:rPr>
          <w:rFonts w:cs="Times New Roman"/>
          <w:lang w:val="uk-UA"/>
        </w:rPr>
        <w:t xml:space="preserve">, а </w:t>
      </w:r>
      <w:r w:rsidR="008266F7">
        <w:rPr>
          <w:rFonts w:cs="Times New Roman"/>
          <w:lang w:val="uk-UA"/>
        </w:rPr>
        <w:t xml:space="preserve">в другій </w:t>
      </w:r>
      <w:r w:rsidR="00577D14">
        <w:rPr>
          <w:rFonts w:cs="Times New Roman"/>
          <w:lang w:val="uk-UA"/>
        </w:rPr>
        <w:t xml:space="preserve">близько 14.1 </w:t>
      </w:r>
      <w:proofErr w:type="spellStart"/>
      <w:r w:rsidR="00577D14">
        <w:rPr>
          <w:rFonts w:cs="Times New Roman"/>
          <w:lang w:val="uk-UA"/>
        </w:rPr>
        <w:t>МеВ</w:t>
      </w:r>
      <w:proofErr w:type="spellEnd"/>
      <w:r w:rsidR="00577D14">
        <w:rPr>
          <w:rFonts w:cs="Times New Roman"/>
          <w:lang w:val="uk-UA"/>
        </w:rPr>
        <w:t xml:space="preserve">. </w:t>
      </w:r>
    </w:p>
    <w:p w:rsidR="00D262F3" w:rsidRPr="008266F7" w:rsidRDefault="00D262F3" w:rsidP="00D262F3">
      <w:pPr>
        <w:pStyle w:val="a9"/>
        <w:ind w:left="0" w:firstLine="284"/>
        <w:rPr>
          <w:rFonts w:cs="Times New Roman"/>
          <w:b/>
          <w:lang w:val="uk-UA"/>
        </w:rPr>
      </w:pPr>
    </w:p>
    <w:p w:rsidR="009726CF" w:rsidRPr="009726CF" w:rsidRDefault="008266F7" w:rsidP="00D262F3">
      <w:pPr>
        <w:pStyle w:val="a9"/>
        <w:numPr>
          <w:ilvl w:val="0"/>
          <w:numId w:val="13"/>
        </w:numPr>
        <w:ind w:left="0" w:firstLine="284"/>
        <w:rPr>
          <w:rFonts w:cs="Times New Roman"/>
          <w:noProof/>
          <w:lang w:val="uk-UA" w:eastAsia="uk-UA"/>
        </w:rPr>
      </w:pPr>
      <w:r w:rsidRPr="009726CF">
        <w:rPr>
          <w:rFonts w:cs="Times New Roman"/>
          <w:b/>
          <w:lang w:val="uk-UA"/>
        </w:rPr>
        <w:t>Ізотопні джерела.</w:t>
      </w:r>
      <w:r w:rsidR="009B6C72" w:rsidRPr="009726CF">
        <w:rPr>
          <w:rFonts w:cs="Times New Roman"/>
          <w:lang w:val="uk-UA"/>
        </w:rPr>
        <w:t xml:space="preserve"> </w:t>
      </w:r>
      <w:r w:rsidRPr="009726CF">
        <w:rPr>
          <w:rFonts w:cs="Times New Roman"/>
          <w:lang w:val="uk-UA"/>
        </w:rPr>
        <w:t>Дані</w:t>
      </w:r>
      <w:r w:rsidR="00336A89" w:rsidRPr="009726CF">
        <w:rPr>
          <w:rFonts w:cs="Times New Roman"/>
          <w:lang w:val="uk-UA"/>
        </w:rPr>
        <w:t xml:space="preserve"> джерела базують на (α</w:t>
      </w:r>
      <w:r w:rsidR="00336A89" w:rsidRPr="009726CF">
        <w:rPr>
          <w:rFonts w:cs="Times New Roman"/>
          <w:lang w:val="en-US"/>
        </w:rPr>
        <w:t xml:space="preserve">, n) </w:t>
      </w:r>
      <w:r w:rsidR="00336A89" w:rsidRPr="009726CF">
        <w:rPr>
          <w:rFonts w:cs="Times New Roman"/>
          <w:lang w:val="uk-UA"/>
        </w:rPr>
        <w:t>реакціях. Мішень атакують α</w:t>
      </w:r>
      <w:r w:rsidR="005B49E0" w:rsidRPr="009726CF">
        <w:rPr>
          <w:rFonts w:cs="Times New Roman"/>
          <w:lang w:val="uk-UA"/>
        </w:rPr>
        <w:t xml:space="preserve"> – </w:t>
      </w:r>
      <w:r w:rsidR="00336A89" w:rsidRPr="009726CF">
        <w:rPr>
          <w:rFonts w:cs="Times New Roman"/>
          <w:lang w:val="uk-UA"/>
        </w:rPr>
        <w:t>частинками</w:t>
      </w:r>
      <w:r w:rsidR="001467B1" w:rsidRPr="009726CF">
        <w:rPr>
          <w:rFonts w:cs="Times New Roman"/>
          <w:lang w:val="uk-UA"/>
        </w:rPr>
        <w:t xml:space="preserve">, які утворюються при спонтанному поділі </w:t>
      </w:r>
      <w:r w:rsidR="005B49E0" w:rsidRPr="009726CF">
        <w:rPr>
          <w:rFonts w:cs="Times New Roman"/>
          <w:lang w:val="uk-UA"/>
        </w:rPr>
        <w:t xml:space="preserve">радіоактивних елементів </w:t>
      </w:r>
      <w:r w:rsidR="001467B1" w:rsidRPr="009726CF">
        <w:rPr>
          <w:rFonts w:cs="Times New Roman"/>
          <w:lang w:val="uk-UA"/>
        </w:rPr>
        <w:t>таких як</w:t>
      </w:r>
      <w:r w:rsidR="005B49E0" w:rsidRPr="009726CF">
        <w:rPr>
          <w:rFonts w:cs="Times New Roman"/>
          <w:lang w:val="uk-UA"/>
        </w:rPr>
        <w:t>:</w:t>
      </w:r>
      <w:r w:rsidR="001467B1" w:rsidRPr="009726CF">
        <w:rPr>
          <w:rFonts w:cs="Times New Roman"/>
          <w:lang w:val="uk-UA"/>
        </w:rPr>
        <w:t xml:space="preserve"> плутоній (</w:t>
      </w:r>
      <w:r w:rsidR="001467B1" w:rsidRPr="009726CF">
        <w:rPr>
          <w:rFonts w:cs="Times New Roman"/>
          <w:lang w:val="en-US"/>
        </w:rPr>
        <w:t>Pu)</w:t>
      </w:r>
      <w:r w:rsidR="005B49E0" w:rsidRPr="009726CF">
        <w:rPr>
          <w:rFonts w:cs="Times New Roman"/>
          <w:lang w:val="uk-UA"/>
        </w:rPr>
        <w:t>, радій (</w:t>
      </w:r>
      <w:r w:rsidR="005B49E0" w:rsidRPr="009726CF">
        <w:rPr>
          <w:rFonts w:cs="Times New Roman"/>
          <w:vertAlign w:val="superscript"/>
          <w:lang w:val="uk-UA"/>
        </w:rPr>
        <w:t>226</w:t>
      </w:r>
      <w:r w:rsidR="005B49E0" w:rsidRPr="009726CF">
        <w:rPr>
          <w:rFonts w:cs="Times New Roman"/>
          <w:lang w:val="en-US"/>
        </w:rPr>
        <w:t>Ra)</w:t>
      </w:r>
      <w:r w:rsidR="005B49E0" w:rsidRPr="009726CF">
        <w:rPr>
          <w:rFonts w:cs="Times New Roman"/>
          <w:lang w:val="uk-UA"/>
        </w:rPr>
        <w:t>, полоній</w:t>
      </w:r>
      <w:r w:rsidR="005B49E0" w:rsidRPr="009726CF">
        <w:rPr>
          <w:rFonts w:cs="Times New Roman"/>
          <w:lang w:val="en-US"/>
        </w:rPr>
        <w:t xml:space="preserve"> (</w:t>
      </w:r>
      <w:r w:rsidR="005B49E0" w:rsidRPr="009726CF">
        <w:rPr>
          <w:rFonts w:cs="Times New Roman"/>
          <w:vertAlign w:val="superscript"/>
          <w:lang w:val="en-US"/>
        </w:rPr>
        <w:t>210</w:t>
      </w:r>
      <w:r w:rsidR="005B49E0" w:rsidRPr="009726CF">
        <w:rPr>
          <w:rFonts w:cs="Times New Roman"/>
          <w:lang w:val="en-US"/>
        </w:rPr>
        <w:t>Po)</w:t>
      </w:r>
      <w:r w:rsidR="005B49E0" w:rsidRPr="009726CF">
        <w:rPr>
          <w:rFonts w:cs="Times New Roman"/>
          <w:lang w:val="uk-UA"/>
        </w:rPr>
        <w:t xml:space="preserve">. Нейтрони будуть утворюватися, коли  α – частинки будуть зіштовхуватись з ізотопами в яких мале атомне число: </w:t>
      </w:r>
      <w:r w:rsidR="005B49E0" w:rsidRPr="009726CF">
        <w:rPr>
          <w:rFonts w:cs="Times New Roman"/>
          <w:lang w:val="en-US"/>
        </w:rPr>
        <w:t>Be, B, Li</w:t>
      </w:r>
      <w:r w:rsidR="005B49E0" w:rsidRPr="009726CF">
        <w:rPr>
          <w:rFonts w:cs="Times New Roman"/>
          <w:lang w:val="uk-UA"/>
        </w:rPr>
        <w:t>. Звичайними комбінаціями матеріалів є: плутоній – берилій (</w:t>
      </w:r>
      <w:proofErr w:type="spellStart"/>
      <w:r w:rsidR="005B49E0" w:rsidRPr="009726CF">
        <w:rPr>
          <w:rFonts w:cs="Times New Roman"/>
          <w:lang w:val="en-US"/>
        </w:rPr>
        <w:t>PuBe</w:t>
      </w:r>
      <w:proofErr w:type="spellEnd"/>
      <w:r w:rsidR="005B49E0" w:rsidRPr="009726CF">
        <w:rPr>
          <w:rFonts w:cs="Times New Roman"/>
          <w:lang w:val="en-US"/>
        </w:rPr>
        <w:t>),</w:t>
      </w:r>
      <w:r w:rsidR="005B49E0" w:rsidRPr="009726CF">
        <w:rPr>
          <w:rFonts w:cs="Times New Roman"/>
          <w:lang w:val="uk-UA"/>
        </w:rPr>
        <w:t xml:space="preserve"> америцій - берилій</w:t>
      </w:r>
      <w:r w:rsidR="005B49E0" w:rsidRPr="009726CF">
        <w:rPr>
          <w:rFonts w:cs="Times New Roman"/>
          <w:lang w:val="en-US"/>
        </w:rPr>
        <w:t xml:space="preserve"> (</w:t>
      </w:r>
      <w:proofErr w:type="spellStart"/>
      <w:r w:rsidR="005B49E0" w:rsidRPr="009726CF">
        <w:rPr>
          <w:rFonts w:cs="Times New Roman"/>
          <w:lang w:val="en-US"/>
        </w:rPr>
        <w:t>AmBe</w:t>
      </w:r>
      <w:proofErr w:type="spellEnd"/>
      <w:r w:rsidR="005B49E0" w:rsidRPr="009726CF">
        <w:rPr>
          <w:rFonts w:cs="Times New Roman"/>
          <w:lang w:val="en-US"/>
        </w:rPr>
        <w:t>)</w:t>
      </w:r>
      <w:r w:rsidR="005B49E0" w:rsidRPr="009726CF">
        <w:rPr>
          <w:rFonts w:cs="Times New Roman"/>
          <w:lang w:val="uk-UA"/>
        </w:rPr>
        <w:t>.</w:t>
      </w:r>
    </w:p>
    <w:p w:rsidR="009726CF" w:rsidRPr="005B49E0" w:rsidRDefault="009726CF" w:rsidP="00D262F3">
      <w:pPr>
        <w:ind w:firstLine="284"/>
        <w:rPr>
          <w:rFonts w:cs="Times New Roman"/>
          <w:b/>
          <w:lang w:val="uk-UA"/>
        </w:rPr>
      </w:pPr>
    </w:p>
    <w:p w:rsidR="00346F34" w:rsidRDefault="00346F34" w:rsidP="00D262F3">
      <w:pPr>
        <w:pStyle w:val="2"/>
        <w:numPr>
          <w:ilvl w:val="1"/>
          <w:numId w:val="8"/>
        </w:numPr>
        <w:ind w:left="0" w:firstLine="284"/>
        <w:rPr>
          <w:lang w:val="en-US"/>
        </w:rPr>
      </w:pPr>
      <w:bookmarkStart w:id="7" w:name="_Toc41251613"/>
      <w:r>
        <w:rPr>
          <w:lang w:val="en-US"/>
        </w:rPr>
        <w:lastRenderedPageBreak/>
        <w:t>Geant4</w:t>
      </w:r>
      <w:bookmarkEnd w:id="7"/>
    </w:p>
    <w:p w:rsidR="00C979C4" w:rsidRDefault="009726CF" w:rsidP="00D262F3">
      <w:pPr>
        <w:ind w:firstLine="284"/>
        <w:rPr>
          <w:noProof/>
          <w:szCs w:val="28"/>
          <w:lang w:val="uk-UA" w:eastAsia="uk-UA"/>
        </w:rPr>
      </w:pPr>
      <w:r>
        <w:rPr>
          <w:noProof/>
          <w:lang w:val="uk-UA" w:eastAsia="uk-UA"/>
        </w:rPr>
        <mc:AlternateContent>
          <mc:Choice Requires="wps">
            <w:drawing>
              <wp:anchor distT="0" distB="0" distL="114300" distR="114300" simplePos="0" relativeHeight="251714560" behindDoc="0" locked="0" layoutInCell="1" allowOverlap="1" wp14:anchorId="507ABC22" wp14:editId="0F9033B4">
                <wp:simplePos x="0" y="0"/>
                <wp:positionH relativeFrom="column">
                  <wp:posOffset>-6350</wp:posOffset>
                </wp:positionH>
                <wp:positionV relativeFrom="paragraph">
                  <wp:posOffset>4999990</wp:posOffset>
                </wp:positionV>
                <wp:extent cx="6267450" cy="329565"/>
                <wp:effectExtent l="0" t="0" r="0" b="0"/>
                <wp:wrapSquare wrapText="bothSides"/>
                <wp:docPr id="19" name="Надпись 19"/>
                <wp:cNvGraphicFramePr/>
                <a:graphic xmlns:a="http://schemas.openxmlformats.org/drawingml/2006/main">
                  <a:graphicData uri="http://schemas.microsoft.com/office/word/2010/wordprocessingShape">
                    <wps:wsp>
                      <wps:cNvSpPr txBox="1"/>
                      <wps:spPr>
                        <a:xfrm>
                          <a:off x="0" y="0"/>
                          <a:ext cx="6267450" cy="329565"/>
                        </a:xfrm>
                        <a:prstGeom prst="rect">
                          <a:avLst/>
                        </a:prstGeom>
                        <a:solidFill>
                          <a:prstClr val="white"/>
                        </a:solidFill>
                        <a:ln>
                          <a:noFill/>
                        </a:ln>
                      </wps:spPr>
                      <wps:txbx>
                        <w:txbxContent>
                          <w:p w:rsidR="008D21F3" w:rsidRPr="003560E6" w:rsidRDefault="008D21F3" w:rsidP="003560E6">
                            <w:pPr>
                              <w:pStyle w:val="aa"/>
                              <w:jc w:val="center"/>
                              <w:rPr>
                                <w:noProof/>
                                <w:color w:val="000000" w:themeColor="text1"/>
                                <w:sz w:val="44"/>
                                <w:szCs w:val="28"/>
                              </w:rPr>
                            </w:pPr>
                            <w:r>
                              <w:rPr>
                                <w:color w:val="000000" w:themeColor="text1"/>
                                <w:sz w:val="28"/>
                              </w:rPr>
                              <w:t xml:space="preserve">Рис.2.4.1: </w:t>
                            </w:r>
                            <w:r w:rsidRPr="003560E6">
                              <w:rPr>
                                <w:color w:val="000000" w:themeColor="text1"/>
                                <w:sz w:val="28"/>
                                <w:lang w:val="uk-UA"/>
                              </w:rPr>
                              <w:t>Обов'язковий мініму</w:t>
                            </w:r>
                            <w:r>
                              <w:rPr>
                                <w:color w:val="000000" w:themeColor="text1"/>
                                <w:sz w:val="28"/>
                                <w:lang w:val="uk-UA"/>
                              </w:rPr>
                              <w:t>м</w:t>
                            </w:r>
                            <w:r w:rsidRPr="003560E6">
                              <w:rPr>
                                <w:color w:val="000000" w:themeColor="text1"/>
                                <w:sz w:val="28"/>
                                <w:lang w:val="uk-UA"/>
                              </w:rPr>
                              <w:t xml:space="preserve"> для написання</w:t>
                            </w:r>
                            <w:r>
                              <w:rPr>
                                <w:color w:val="000000" w:themeColor="text1"/>
                                <w:sz w:val="28"/>
                                <w:lang w:val="uk-UA"/>
                              </w:rPr>
                              <w:t xml:space="preserve"> моделі </w:t>
                            </w:r>
                            <w:r w:rsidRPr="003560E6">
                              <w:rPr>
                                <w:color w:val="000000" w:themeColor="text1"/>
                                <w:sz w:val="28"/>
                                <w:lang w:val="uk-UA"/>
                              </w:rPr>
                              <w:t>моделювання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7ABC22" id="Надпись 19" o:spid="_x0000_s1027" type="#_x0000_t202" style="position:absolute;left:0;text-align:left;margin-left:-.5pt;margin-top:393.7pt;width:493.5pt;height:25.9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" stroked="f">
                <v:textbox inset="0,0,0,0">
                  <w:txbxContent>
                    <w:p w:rsidR="008D21F3" w:rsidRPr="003560E6" w:rsidRDefault="008D21F3" w:rsidP="003560E6">
                      <w:pPr>
                        <w:pStyle w:val="aa"/>
                        <w:jc w:val="center"/>
                        <w:rPr>
                          <w:noProof/>
                          <w:color w:val="000000" w:themeColor="text1"/>
                          <w:sz w:val="44"/>
                          <w:szCs w:val="28"/>
                        </w:rPr>
                      </w:pPr>
                      <w:r>
                        <w:rPr>
                          <w:color w:val="000000" w:themeColor="text1"/>
                          <w:sz w:val="28"/>
                        </w:rPr>
                        <w:t xml:space="preserve">Рис.2.4.1: </w:t>
                      </w:r>
                      <w:r w:rsidRPr="003560E6">
                        <w:rPr>
                          <w:color w:val="000000" w:themeColor="text1"/>
                          <w:sz w:val="28"/>
                          <w:lang w:val="uk-UA"/>
                        </w:rPr>
                        <w:t>Обов'язковий мініму</w:t>
                      </w:r>
                      <w:r>
                        <w:rPr>
                          <w:color w:val="000000" w:themeColor="text1"/>
                          <w:sz w:val="28"/>
                          <w:lang w:val="uk-UA"/>
                        </w:rPr>
                        <w:t>м</w:t>
                      </w:r>
                      <w:r w:rsidRPr="003560E6">
                        <w:rPr>
                          <w:color w:val="000000" w:themeColor="text1"/>
                          <w:sz w:val="28"/>
                          <w:lang w:val="uk-UA"/>
                        </w:rPr>
                        <w:t xml:space="preserve"> для написання</w:t>
                      </w:r>
                      <w:r>
                        <w:rPr>
                          <w:color w:val="000000" w:themeColor="text1"/>
                          <w:sz w:val="28"/>
                          <w:lang w:val="uk-UA"/>
                        </w:rPr>
                        <w:t xml:space="preserve"> моделі </w:t>
                      </w:r>
                      <w:r w:rsidRPr="003560E6">
                        <w:rPr>
                          <w:color w:val="000000" w:themeColor="text1"/>
                          <w:sz w:val="28"/>
                          <w:lang w:val="uk-UA"/>
                        </w:rPr>
                        <w:t>моделювання</w:t>
                      </w:r>
                    </w:p>
                  </w:txbxContent>
                </v:textbox>
                <w10:wrap type="square"/>
              </v:shape>
            </w:pict>
          </mc:Fallback>
        </mc:AlternateContent>
      </w:r>
      <w:r w:rsidRPr="00584622">
        <w:rPr>
          <w:noProof/>
          <w:szCs w:val="28"/>
          <w:lang w:val="uk-UA" w:eastAsia="uk-UA"/>
        </w:rPr>
        <w:drawing>
          <wp:anchor distT="0" distB="0" distL="114300" distR="114300" simplePos="0" relativeHeight="251712512" behindDoc="0" locked="0" layoutInCell="1" allowOverlap="1" wp14:anchorId="59501660" wp14:editId="70774401">
            <wp:simplePos x="0" y="0"/>
            <wp:positionH relativeFrom="column">
              <wp:posOffset>-59690</wp:posOffset>
            </wp:positionH>
            <wp:positionV relativeFrom="paragraph">
              <wp:posOffset>2448560</wp:posOffset>
            </wp:positionV>
            <wp:extent cx="6267450" cy="2508885"/>
            <wp:effectExtent l="0" t="0" r="0" b="5715"/>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67450" cy="2508885"/>
                    </a:xfrm>
                    <a:prstGeom prst="rect">
                      <a:avLst/>
                    </a:prstGeom>
                  </pic:spPr>
                </pic:pic>
              </a:graphicData>
            </a:graphic>
            <wp14:sizeRelH relativeFrom="page">
              <wp14:pctWidth>0</wp14:pctWidth>
            </wp14:sizeRelH>
            <wp14:sizeRelV relativeFrom="page">
              <wp14:pctHeight>0</wp14:pctHeight>
            </wp14:sizeRelV>
          </wp:anchor>
        </w:drawing>
      </w:r>
      <w:r w:rsidR="00346F34">
        <w:rPr>
          <w:lang w:val="en-US"/>
        </w:rPr>
        <w:t>Geant4</w:t>
      </w:r>
      <w:r w:rsidR="00346F34">
        <w:rPr>
          <w:lang w:val="uk-UA"/>
        </w:rPr>
        <w:t xml:space="preserve"> (акронім від «</w:t>
      </w:r>
      <w:r w:rsidR="00346F34">
        <w:rPr>
          <w:lang w:val="en-US"/>
        </w:rPr>
        <w:t>Geometry and Tracking</w:t>
      </w:r>
      <w:r w:rsidR="00346F34">
        <w:rPr>
          <w:lang w:val="uk-UA"/>
        </w:rPr>
        <w:t xml:space="preserve">») – представляє </w:t>
      </w:r>
      <w:r w:rsidR="003560E6">
        <w:rPr>
          <w:lang w:val="uk-UA"/>
        </w:rPr>
        <w:t>собою</w:t>
      </w:r>
      <w:r w:rsidR="00C979C4">
        <w:rPr>
          <w:lang w:val="uk-UA"/>
        </w:rPr>
        <w:t xml:space="preserve"> програмне забезпечення, яке </w:t>
      </w:r>
      <w:r w:rsidR="003560E6">
        <w:rPr>
          <w:lang w:val="uk-UA"/>
        </w:rPr>
        <w:t>використовуються для моделювання фізичний процесів в областях науки, як: ядерна фізика, космологія, фі</w:t>
      </w:r>
      <w:r w:rsidR="0000417D">
        <w:rPr>
          <w:lang w:val="uk-UA"/>
        </w:rPr>
        <w:t>зика елементарних частинок</w:t>
      </w:r>
      <w:r w:rsidR="003560E6">
        <w:rPr>
          <w:lang w:val="uk-UA"/>
        </w:rPr>
        <w:t xml:space="preserve">. </w:t>
      </w:r>
      <w:r w:rsidR="003560E6">
        <w:rPr>
          <w:lang w:val="en-US"/>
        </w:rPr>
        <w:t xml:space="preserve">Geant4 </w:t>
      </w:r>
      <w:r w:rsidR="003560E6">
        <w:rPr>
          <w:lang w:val="uk-UA"/>
        </w:rPr>
        <w:t>написаний на мові програмування С++ з використанням об’єктно орієнтованої технології.</w:t>
      </w:r>
      <w:r>
        <w:rPr>
          <w:lang w:val="uk-UA"/>
        </w:rPr>
        <w:t xml:space="preserve"> Для розрахунків проходження частинок через речовину </w:t>
      </w:r>
      <w:r>
        <w:rPr>
          <w:lang w:val="en-US"/>
        </w:rPr>
        <w:t>Geant4</w:t>
      </w:r>
      <w:r>
        <w:rPr>
          <w:lang w:val="uk-UA"/>
        </w:rPr>
        <w:t xml:space="preserve"> </w:t>
      </w:r>
      <w:r w:rsidR="00C979C4">
        <w:rPr>
          <w:lang w:val="uk-UA"/>
        </w:rPr>
        <w:t>користується</w:t>
      </w:r>
      <w:r>
        <w:rPr>
          <w:lang w:val="uk-UA"/>
        </w:rPr>
        <w:t xml:space="preserve"> методом Монте – Карло. </w:t>
      </w:r>
      <w:r w:rsidR="003560E6">
        <w:rPr>
          <w:lang w:val="uk-UA"/>
        </w:rPr>
        <w:t>При написані програми для моделювання експерименту використовується обов’язкові мінімум класів, зображений на Рис.2.4.1.</w:t>
      </w:r>
      <w:r w:rsidR="003560E6" w:rsidRPr="003560E6">
        <w:rPr>
          <w:noProof/>
          <w:szCs w:val="28"/>
          <w:lang w:val="uk-UA" w:eastAsia="uk-UA"/>
        </w:rPr>
        <w:t xml:space="preserve"> </w:t>
      </w:r>
    </w:p>
    <w:p w:rsidR="003560E6" w:rsidRPr="009726CF" w:rsidRDefault="003560E6" w:rsidP="00D262F3">
      <w:pPr>
        <w:ind w:firstLine="284"/>
        <w:rPr>
          <w:rFonts w:cs="Times New Roman"/>
          <w:lang w:val="uk-UA"/>
        </w:rPr>
      </w:pPr>
      <w:r w:rsidRPr="009726CF">
        <w:rPr>
          <w:rFonts w:cs="Times New Roman"/>
          <w:lang w:val="uk-UA"/>
        </w:rPr>
        <w:t xml:space="preserve">Клас </w:t>
      </w:r>
      <w:proofErr w:type="spellStart"/>
      <w:r w:rsidRPr="009726CF">
        <w:rPr>
          <w:rFonts w:cs="Times New Roman"/>
        </w:rPr>
        <w:t>RunManager</w:t>
      </w:r>
      <w:proofErr w:type="spellEnd"/>
      <w:r w:rsidRPr="009726CF">
        <w:rPr>
          <w:rFonts w:cs="Times New Roman"/>
        </w:rPr>
        <w:t xml:space="preserve"> </w:t>
      </w:r>
      <w:r w:rsidRPr="009726CF">
        <w:rPr>
          <w:rFonts w:cs="Times New Roman"/>
          <w:lang w:val="uk-UA"/>
        </w:rPr>
        <w:t xml:space="preserve">відповідає за основну організацію </w:t>
      </w:r>
      <w:proofErr w:type="spellStart"/>
      <w:r w:rsidRPr="009726CF">
        <w:rPr>
          <w:rFonts w:cs="Times New Roman"/>
          <w:lang w:val="uk-UA"/>
        </w:rPr>
        <w:t>процеса</w:t>
      </w:r>
      <w:proofErr w:type="spellEnd"/>
      <w:r w:rsidRPr="009726CF">
        <w:rPr>
          <w:rFonts w:cs="Times New Roman"/>
          <w:lang w:val="uk-UA"/>
        </w:rPr>
        <w:t xml:space="preserve"> моделювання. Клас </w:t>
      </w:r>
      <w:proofErr w:type="spellStart"/>
      <w:r w:rsidRPr="009726CF">
        <w:rPr>
          <w:rFonts w:cs="Times New Roman"/>
        </w:rPr>
        <w:t>DetectorConstruction</w:t>
      </w:r>
      <w:proofErr w:type="spellEnd"/>
      <w:r w:rsidRPr="009726CF">
        <w:rPr>
          <w:rFonts w:cs="Times New Roman"/>
          <w:lang w:val="uk-UA"/>
        </w:rPr>
        <w:t xml:space="preserve"> для опису геометрії системи і використаних матеріалів мішені і детектора. За допомогою </w:t>
      </w:r>
      <w:proofErr w:type="spellStart"/>
      <w:r w:rsidRPr="009726CF">
        <w:rPr>
          <w:rFonts w:cs="Times New Roman"/>
          <w:lang w:val="uk-UA"/>
        </w:rPr>
        <w:t>класа</w:t>
      </w:r>
      <w:proofErr w:type="spellEnd"/>
      <w:r w:rsidRPr="009726CF">
        <w:rPr>
          <w:rFonts w:cs="Times New Roman"/>
          <w:lang w:val="uk-UA"/>
        </w:rPr>
        <w:t xml:space="preserve"> </w:t>
      </w:r>
      <w:proofErr w:type="spellStart"/>
      <w:r w:rsidRPr="009726CF">
        <w:rPr>
          <w:rFonts w:cs="Times New Roman"/>
        </w:rPr>
        <w:t>PhisicsList</w:t>
      </w:r>
      <w:proofErr w:type="spellEnd"/>
      <w:r w:rsidRPr="009726CF">
        <w:rPr>
          <w:rFonts w:cs="Times New Roman"/>
          <w:lang w:val="uk-UA"/>
        </w:rPr>
        <w:t xml:space="preserve"> задають </w:t>
      </w:r>
      <w:proofErr w:type="spellStart"/>
      <w:r w:rsidRPr="009726CF">
        <w:rPr>
          <w:rFonts w:cs="Times New Roman"/>
          <w:lang w:val="uk-UA"/>
        </w:rPr>
        <w:t>вик</w:t>
      </w:r>
      <w:r w:rsidR="00C979C4">
        <w:rPr>
          <w:rFonts w:cs="Times New Roman"/>
          <w:lang w:val="uk-UA"/>
        </w:rPr>
        <w:t>ористовуємі</w:t>
      </w:r>
      <w:proofErr w:type="spellEnd"/>
      <w:r w:rsidR="00C979C4">
        <w:rPr>
          <w:rFonts w:cs="Times New Roman"/>
          <w:lang w:val="uk-UA"/>
        </w:rPr>
        <w:t xml:space="preserve"> частинки і взаємодії</w:t>
      </w:r>
      <w:r w:rsidRPr="009726CF">
        <w:rPr>
          <w:rFonts w:cs="Times New Roman"/>
          <w:lang w:val="uk-UA"/>
        </w:rPr>
        <w:t xml:space="preserve"> між ними. Декілька класів під назвою </w:t>
      </w:r>
      <w:proofErr w:type="spellStart"/>
      <w:r w:rsidRPr="009726CF">
        <w:rPr>
          <w:rFonts w:cs="Times New Roman"/>
        </w:rPr>
        <w:t>UserAction</w:t>
      </w:r>
      <w:proofErr w:type="spellEnd"/>
      <w:r w:rsidRPr="009726CF">
        <w:rPr>
          <w:rFonts w:cs="Times New Roman"/>
          <w:lang w:val="uk-UA"/>
        </w:rPr>
        <w:t xml:space="preserve"> використовуються для отримання інформації про процеси моделювання на всіх етапах:</w:t>
      </w:r>
    </w:p>
    <w:p w:rsidR="003560E6" w:rsidRPr="009726CF" w:rsidRDefault="003560E6" w:rsidP="00D262F3">
      <w:pPr>
        <w:pStyle w:val="a9"/>
        <w:numPr>
          <w:ilvl w:val="0"/>
          <w:numId w:val="14"/>
        </w:numPr>
        <w:spacing w:after="160"/>
        <w:ind w:left="0" w:firstLine="284"/>
        <w:rPr>
          <w:rFonts w:cs="Times New Roman"/>
          <w:lang w:val="uk-UA"/>
        </w:rPr>
      </w:pPr>
      <w:proofErr w:type="spellStart"/>
      <w:r w:rsidRPr="009726CF">
        <w:rPr>
          <w:rFonts w:cs="Times New Roman"/>
        </w:rPr>
        <w:t>RunAction</w:t>
      </w:r>
      <w:proofErr w:type="spellEnd"/>
      <w:r w:rsidRPr="009726CF">
        <w:rPr>
          <w:rFonts w:cs="Times New Roman"/>
        </w:rPr>
        <w:t xml:space="preserve"> </w:t>
      </w:r>
      <w:r w:rsidRPr="009726CF">
        <w:rPr>
          <w:rFonts w:cs="Times New Roman"/>
          <w:lang w:val="uk-UA"/>
        </w:rPr>
        <w:t xml:space="preserve">– початковий етап, на якому створюється геометрія системи, визначаються </w:t>
      </w:r>
      <w:proofErr w:type="spellStart"/>
      <w:r w:rsidR="00C979C4">
        <w:rPr>
          <w:rFonts w:cs="Times New Roman"/>
          <w:lang w:val="uk-UA"/>
        </w:rPr>
        <w:t>використовуємі</w:t>
      </w:r>
      <w:proofErr w:type="spellEnd"/>
      <w:r w:rsidRPr="009726CF">
        <w:rPr>
          <w:rFonts w:cs="Times New Roman"/>
          <w:lang w:val="uk-UA"/>
        </w:rPr>
        <w:t xml:space="preserve"> частинки і розраховується таблиця перерізів.</w:t>
      </w:r>
    </w:p>
    <w:p w:rsidR="003560E6" w:rsidRPr="009726CF" w:rsidRDefault="003560E6" w:rsidP="00D262F3">
      <w:pPr>
        <w:pStyle w:val="a9"/>
        <w:numPr>
          <w:ilvl w:val="0"/>
          <w:numId w:val="14"/>
        </w:numPr>
        <w:spacing w:after="160"/>
        <w:ind w:left="0" w:firstLine="284"/>
        <w:rPr>
          <w:rFonts w:cs="Times New Roman"/>
          <w:lang w:val="uk-UA"/>
        </w:rPr>
      </w:pPr>
      <w:proofErr w:type="spellStart"/>
      <w:r w:rsidRPr="009726CF">
        <w:rPr>
          <w:rFonts w:cs="Times New Roman"/>
        </w:rPr>
        <w:lastRenderedPageBreak/>
        <w:t>PrimaryGenerationAction</w:t>
      </w:r>
      <w:proofErr w:type="spellEnd"/>
      <w:r w:rsidRPr="009726CF">
        <w:rPr>
          <w:rFonts w:cs="Times New Roman"/>
          <w:lang w:val="uk-UA"/>
        </w:rPr>
        <w:t xml:space="preserve"> – етап створення первинної частинки, саме тут задається тип, енергія частинки і початковий напрямок.</w:t>
      </w:r>
    </w:p>
    <w:p w:rsidR="003560E6" w:rsidRPr="009726CF" w:rsidRDefault="003560E6" w:rsidP="00D262F3">
      <w:pPr>
        <w:pStyle w:val="a9"/>
        <w:numPr>
          <w:ilvl w:val="0"/>
          <w:numId w:val="14"/>
        </w:numPr>
        <w:spacing w:after="160"/>
        <w:ind w:left="0" w:firstLine="284"/>
        <w:rPr>
          <w:rFonts w:cs="Times New Roman"/>
          <w:lang w:val="uk-UA"/>
        </w:rPr>
      </w:pPr>
      <w:proofErr w:type="spellStart"/>
      <w:r w:rsidRPr="009726CF">
        <w:rPr>
          <w:rFonts w:cs="Times New Roman"/>
        </w:rPr>
        <w:t>EventAction</w:t>
      </w:r>
      <w:proofErr w:type="spellEnd"/>
      <w:r w:rsidRPr="009726CF">
        <w:rPr>
          <w:rFonts w:cs="Times New Roman"/>
          <w:lang w:val="uk-UA"/>
        </w:rPr>
        <w:t xml:space="preserve"> – етап запуска/зупинки первинної частинки, в основному використовується для ініціалізації/збереження гістограм і первинного аналізу отриманих даних.</w:t>
      </w:r>
    </w:p>
    <w:p w:rsidR="003560E6" w:rsidRPr="009726CF" w:rsidRDefault="003560E6" w:rsidP="00D262F3">
      <w:pPr>
        <w:pStyle w:val="a9"/>
        <w:numPr>
          <w:ilvl w:val="0"/>
          <w:numId w:val="14"/>
        </w:numPr>
        <w:spacing w:after="160"/>
        <w:ind w:left="0" w:firstLine="284"/>
        <w:rPr>
          <w:rFonts w:cs="Times New Roman"/>
          <w:lang w:val="uk-UA"/>
        </w:rPr>
      </w:pPr>
      <w:proofErr w:type="spellStart"/>
      <w:r w:rsidRPr="009726CF">
        <w:rPr>
          <w:rFonts w:cs="Times New Roman"/>
        </w:rPr>
        <w:t>TrackingAction</w:t>
      </w:r>
      <w:proofErr w:type="spellEnd"/>
      <w:r w:rsidRPr="009726CF">
        <w:rPr>
          <w:rFonts w:cs="Times New Roman"/>
        </w:rPr>
        <w:t xml:space="preserve"> </w:t>
      </w:r>
      <w:r w:rsidRPr="009726CF">
        <w:rPr>
          <w:rFonts w:cs="Times New Roman"/>
          <w:lang w:val="uk-UA"/>
        </w:rPr>
        <w:t>– етап початку/кінця створення треку частинки, дозволяє отримати інформацію про трек частинки.</w:t>
      </w:r>
    </w:p>
    <w:p w:rsidR="005F30E5" w:rsidRPr="009726CF" w:rsidRDefault="003560E6" w:rsidP="00D262F3">
      <w:pPr>
        <w:pStyle w:val="a9"/>
        <w:numPr>
          <w:ilvl w:val="0"/>
          <w:numId w:val="14"/>
        </w:numPr>
        <w:spacing w:after="160"/>
        <w:ind w:left="0" w:firstLine="284"/>
        <w:rPr>
          <w:rFonts w:cs="Times New Roman"/>
          <w:lang w:val="uk-UA"/>
        </w:rPr>
      </w:pPr>
      <w:proofErr w:type="spellStart"/>
      <w:r w:rsidRPr="009726CF">
        <w:rPr>
          <w:rFonts w:cs="Times New Roman"/>
        </w:rPr>
        <w:t>SteppingAction</w:t>
      </w:r>
      <w:proofErr w:type="spellEnd"/>
      <w:r w:rsidRPr="009726CF">
        <w:rPr>
          <w:rFonts w:cs="Times New Roman"/>
          <w:lang w:val="uk-UA"/>
        </w:rPr>
        <w:t xml:space="preserve"> – етап з найнижчим рівнем ієрархії, дозволяє обробляти інформацію про кожний шаг руху частинки.</w:t>
      </w:r>
    </w:p>
    <w:p w:rsidR="009726CF" w:rsidRDefault="009726CF" w:rsidP="00D262F3">
      <w:pPr>
        <w:spacing w:after="160"/>
        <w:ind w:firstLine="284"/>
        <w:rPr>
          <w:lang w:val="uk-UA"/>
        </w:rPr>
      </w:pPr>
      <w:r w:rsidRPr="009726CF">
        <w:rPr>
          <w:rFonts w:cs="Times New Roman"/>
          <w:lang w:val="uk-UA"/>
        </w:rPr>
        <w:t xml:space="preserve">Компіляція програм, написаних за допомогою </w:t>
      </w:r>
      <w:r w:rsidRPr="009726CF">
        <w:rPr>
          <w:rFonts w:cs="Times New Roman"/>
        </w:rPr>
        <w:t>Geant4</w:t>
      </w:r>
      <w:r w:rsidRPr="009726CF">
        <w:rPr>
          <w:rFonts w:cs="Times New Roman"/>
          <w:lang w:val="uk-UA"/>
        </w:rPr>
        <w:t xml:space="preserve">, відбувається за наступним сценарієм: на першому етапі описується геометрія системи, розраховуються перерізи взаємодії всіх використаних частинок, зі всіма використаними матеріалами, потім слідує запуск певного числа частинок заданим користувачем – створення треку. При цьому, прольот частинки розбивається на події. По розрахованій таблиці перерізу на кожному крокові руху відбувається вибір і реалізація одного із заданих процесів взаємодії. Частинки продовжує свій рух до повної втрати енергії, якщо програмістом не вказана зупинка частинок після якоїсь взаємодії. При утворенні в процесі моделювання вторинних частинок, дальше йде створення її </w:t>
      </w:r>
      <w:proofErr w:type="spellStart"/>
      <w:r w:rsidRPr="009726CF">
        <w:rPr>
          <w:rFonts w:cs="Times New Roman"/>
          <w:lang w:val="uk-UA"/>
        </w:rPr>
        <w:t>трека</w:t>
      </w:r>
      <w:proofErr w:type="spellEnd"/>
      <w:r w:rsidRPr="009726CF">
        <w:rPr>
          <w:rFonts w:cs="Times New Roman"/>
          <w:lang w:val="uk-UA"/>
        </w:rPr>
        <w:t xml:space="preserve"> по такому ж сценарію, а потім програма вертається до первинної частинки. На кожному із основних етапів програміст може викликати свою додаткову функцію, при цьому її буде відома вся інформація про стан і рух частинки: її кінцева і втрачена енергія, координати і багато іншого. Ця інформація використовується в подальшому для побудови </w:t>
      </w:r>
      <w:proofErr w:type="spellStart"/>
      <w:r w:rsidRPr="009726CF">
        <w:rPr>
          <w:rFonts w:cs="Times New Roman"/>
          <w:lang w:val="uk-UA"/>
        </w:rPr>
        <w:t>залежностей</w:t>
      </w:r>
      <w:proofErr w:type="spellEnd"/>
      <w:r w:rsidRPr="009726CF">
        <w:rPr>
          <w:rFonts w:cs="Times New Roman"/>
          <w:lang w:val="uk-UA"/>
        </w:rPr>
        <w:t xml:space="preserve">. Весь процес моделювання ділиться на </w:t>
      </w:r>
      <w:proofErr w:type="spellStart"/>
      <w:r w:rsidRPr="009726CF">
        <w:rPr>
          <w:rFonts w:cs="Times New Roman"/>
        </w:rPr>
        <w:t>events</w:t>
      </w:r>
      <w:proofErr w:type="spellEnd"/>
      <w:r w:rsidRPr="009726CF">
        <w:rPr>
          <w:rFonts w:cs="Times New Roman"/>
          <w:lang w:val="uk-UA"/>
        </w:rPr>
        <w:t xml:space="preserve"> (події). Процес руху кожної конкретної частинки від її появи до зупинки називається </w:t>
      </w:r>
      <w:proofErr w:type="spellStart"/>
      <w:r w:rsidRPr="009726CF">
        <w:rPr>
          <w:rFonts w:cs="Times New Roman"/>
        </w:rPr>
        <w:t>track</w:t>
      </w:r>
      <w:proofErr w:type="spellEnd"/>
      <w:r w:rsidRPr="009726CF">
        <w:rPr>
          <w:rFonts w:cs="Times New Roman"/>
          <w:lang w:val="uk-UA"/>
        </w:rPr>
        <w:t xml:space="preserve"> (трек). Сукупність подій при незмінній геометрії установки називають</w:t>
      </w:r>
      <w:r w:rsidRPr="00584622">
        <w:rPr>
          <w:lang w:val="uk-UA"/>
        </w:rPr>
        <w:t xml:space="preserve"> </w:t>
      </w:r>
      <w:proofErr w:type="spellStart"/>
      <w:r w:rsidRPr="00584622">
        <w:t>run</w:t>
      </w:r>
      <w:proofErr w:type="spellEnd"/>
      <w:r w:rsidRPr="00584622">
        <w:t xml:space="preserve"> </w:t>
      </w:r>
      <w:r>
        <w:rPr>
          <w:lang w:val="uk-UA"/>
        </w:rPr>
        <w:t>(запуск)</w:t>
      </w:r>
      <w:r w:rsidRPr="00584622">
        <w:rPr>
          <w:lang w:val="uk-UA"/>
        </w:rPr>
        <w:t>.</w:t>
      </w:r>
    </w:p>
    <w:p w:rsidR="005F30E5" w:rsidRDefault="005F30E5" w:rsidP="00D262F3">
      <w:pPr>
        <w:ind w:firstLine="284"/>
        <w:rPr>
          <w:lang w:val="uk-UA"/>
        </w:rPr>
      </w:pPr>
    </w:p>
    <w:p w:rsidR="00D262F3" w:rsidRDefault="00D262F3" w:rsidP="00D262F3">
      <w:pPr>
        <w:pStyle w:val="2"/>
        <w:numPr>
          <w:ilvl w:val="1"/>
          <w:numId w:val="8"/>
        </w:numPr>
        <w:ind w:left="0" w:firstLine="284"/>
        <w:rPr>
          <w:lang w:val="en-US"/>
        </w:rPr>
      </w:pPr>
      <w:bookmarkStart w:id="8" w:name="_Toc41251614"/>
      <w:r>
        <w:rPr>
          <w:lang w:val="en-US"/>
        </w:rPr>
        <w:lastRenderedPageBreak/>
        <w:t>QGSP_BERT_HP</w:t>
      </w:r>
      <w:bookmarkEnd w:id="8"/>
    </w:p>
    <w:p w:rsidR="005F30E5" w:rsidRDefault="00D262F3" w:rsidP="00D262F3">
      <w:pPr>
        <w:ind w:firstLine="284"/>
        <w:rPr>
          <w:lang w:val="uk-UA"/>
        </w:rPr>
      </w:pPr>
      <w:r>
        <w:rPr>
          <w:lang w:val="en-US"/>
        </w:rPr>
        <w:t>QGSP_BERT_HP</w:t>
      </w:r>
      <w:r>
        <w:rPr>
          <w:lang w:val="uk-UA"/>
        </w:rPr>
        <w:t xml:space="preserve"> –</w:t>
      </w:r>
      <w:r w:rsidR="00CA0C8C">
        <w:rPr>
          <w:lang w:val="uk-UA"/>
        </w:rPr>
        <w:t xml:space="preserve"> фізична бібліотека, яка є в переліку стандартних фізичних моделей розрахункових пакетів програмного забезпечення </w:t>
      </w:r>
      <w:r w:rsidR="00CA0C8C">
        <w:rPr>
          <w:lang w:val="en-US"/>
        </w:rPr>
        <w:t>Geant4</w:t>
      </w:r>
      <w:r w:rsidR="00CA0C8C">
        <w:rPr>
          <w:lang w:val="uk-UA"/>
        </w:rPr>
        <w:t xml:space="preserve">. Дана бібліотека використовує каскад </w:t>
      </w:r>
      <w:proofErr w:type="spellStart"/>
      <w:r w:rsidR="00CA0C8C">
        <w:rPr>
          <w:lang w:val="en-US"/>
        </w:rPr>
        <w:t>Berantini</w:t>
      </w:r>
      <w:proofErr w:type="spellEnd"/>
      <w:r w:rsidR="002D7423">
        <w:rPr>
          <w:lang w:val="en-US"/>
        </w:rPr>
        <w:t xml:space="preserve"> </w:t>
      </w:r>
      <w:r w:rsidR="00CA0C8C">
        <w:rPr>
          <w:lang w:val="uk-UA"/>
        </w:rPr>
        <w:t xml:space="preserve">для первинних протонів, нейтронів,  </w:t>
      </w:r>
      <w:proofErr w:type="spellStart"/>
      <w:r w:rsidR="00CA0C8C">
        <w:rPr>
          <w:lang w:val="uk-UA"/>
        </w:rPr>
        <w:t>піонів</w:t>
      </w:r>
      <w:proofErr w:type="spellEnd"/>
      <w:r w:rsidR="00CA0C8C">
        <w:rPr>
          <w:lang w:val="uk-UA"/>
        </w:rPr>
        <w:t xml:space="preserve"> та </w:t>
      </w:r>
      <w:proofErr w:type="spellStart"/>
      <w:r w:rsidR="00CA0C8C">
        <w:rPr>
          <w:lang w:val="uk-UA"/>
        </w:rPr>
        <w:t>каонів</w:t>
      </w:r>
      <w:proofErr w:type="spellEnd"/>
      <w:r w:rsidR="00CA0C8C">
        <w:rPr>
          <w:lang w:val="uk-UA"/>
        </w:rPr>
        <w:t xml:space="preserve"> нижче </w:t>
      </w:r>
      <w:r w:rsidR="00CA0C8C">
        <w:rPr>
          <w:lang w:val="en-US"/>
        </w:rPr>
        <w:t>~</w:t>
      </w:r>
      <w:r w:rsidR="00CA0C8C">
        <w:rPr>
          <w:lang w:val="uk-UA"/>
        </w:rPr>
        <w:t xml:space="preserve">10ГеВ. Приставка у назві </w:t>
      </w:r>
      <w:r w:rsidR="00CA0C8C">
        <w:rPr>
          <w:lang w:val="en-US"/>
        </w:rPr>
        <w:t>HP</w:t>
      </w:r>
      <w:r w:rsidR="00CA0C8C">
        <w:rPr>
          <w:lang w:val="uk-UA"/>
        </w:rPr>
        <w:t xml:space="preserve"> означає, що дана бібліотека використовує високу точність розрахунків для транспортування нейтронів нижче 20 </w:t>
      </w:r>
      <w:proofErr w:type="spellStart"/>
      <w:r w:rsidR="00CA0C8C">
        <w:rPr>
          <w:lang w:val="uk-UA"/>
        </w:rPr>
        <w:t>МеВ</w:t>
      </w:r>
      <w:proofErr w:type="spellEnd"/>
      <w:r w:rsidR="00CA0C8C">
        <w:rPr>
          <w:lang w:val="uk-UA"/>
        </w:rPr>
        <w:t xml:space="preserve"> до теплових нейтронів</w:t>
      </w:r>
      <w:r w:rsidR="002D7423">
        <w:rPr>
          <w:lang w:val="en-US"/>
        </w:rPr>
        <w:t xml:space="preserve"> </w:t>
      </w:r>
      <w:r w:rsidR="002D7423">
        <w:rPr>
          <w:lang w:val="uk-UA"/>
        </w:rPr>
        <w:t>включно</w:t>
      </w:r>
      <w:r w:rsidR="00CA0C8C">
        <w:rPr>
          <w:lang w:val="uk-UA"/>
        </w:rPr>
        <w:t>.</w:t>
      </w:r>
      <w:r w:rsidR="002D7423">
        <w:rPr>
          <w:lang w:val="uk-UA"/>
        </w:rPr>
        <w:t xml:space="preserve"> </w:t>
      </w:r>
    </w:p>
    <w:p w:rsidR="002D7423" w:rsidRDefault="002D7423" w:rsidP="00D262F3">
      <w:pPr>
        <w:ind w:firstLine="284"/>
        <w:rPr>
          <w:lang w:val="uk-UA"/>
        </w:rPr>
      </w:pPr>
      <w:r>
        <w:rPr>
          <w:lang w:val="uk-UA"/>
        </w:rPr>
        <w:t xml:space="preserve">Фізична бібліотека </w:t>
      </w:r>
      <w:r>
        <w:rPr>
          <w:lang w:val="en-US"/>
        </w:rPr>
        <w:t>QGSP_BERT_HP</w:t>
      </w:r>
      <w:r>
        <w:rPr>
          <w:lang w:val="uk-UA"/>
        </w:rPr>
        <w:t xml:space="preserve"> є складовою бібліотекою, яка складається з менших бібліотек, які відповідаю за певний тип фізичної взаємодії, а саме:</w:t>
      </w:r>
    </w:p>
    <w:p w:rsidR="00744D35" w:rsidRPr="00744D35" w:rsidRDefault="002D7423" w:rsidP="00744D35">
      <w:pPr>
        <w:pStyle w:val="a9"/>
        <w:numPr>
          <w:ilvl w:val="0"/>
          <w:numId w:val="23"/>
        </w:numPr>
        <w:rPr>
          <w:rFonts w:cs="Times New Roman"/>
          <w:lang w:val="uk-UA"/>
        </w:rPr>
      </w:pPr>
      <w:r>
        <w:rPr>
          <w:rFonts w:cs="Times New Roman"/>
          <w:lang w:val="en-US"/>
        </w:rPr>
        <w:t>G4DecayPhysics</w:t>
      </w:r>
    </w:p>
    <w:p w:rsidR="00744D35" w:rsidRPr="00744D35" w:rsidRDefault="002D7423" w:rsidP="00744D35">
      <w:pPr>
        <w:pStyle w:val="a9"/>
        <w:numPr>
          <w:ilvl w:val="0"/>
          <w:numId w:val="23"/>
        </w:numPr>
        <w:rPr>
          <w:rFonts w:cs="Times New Roman"/>
          <w:lang w:val="uk-UA"/>
        </w:rPr>
      </w:pPr>
      <w:r>
        <w:rPr>
          <w:rFonts w:cs="Times New Roman"/>
          <w:lang w:val="en-US"/>
        </w:rPr>
        <w:t>G4EmStandardPhysics</w:t>
      </w:r>
    </w:p>
    <w:p w:rsidR="00744D35" w:rsidRPr="00744D35" w:rsidRDefault="002D7423" w:rsidP="00744D35">
      <w:pPr>
        <w:pStyle w:val="a9"/>
        <w:numPr>
          <w:ilvl w:val="0"/>
          <w:numId w:val="23"/>
        </w:numPr>
        <w:rPr>
          <w:rFonts w:cs="Times New Roman"/>
          <w:lang w:val="uk-UA"/>
        </w:rPr>
      </w:pPr>
      <w:r>
        <w:rPr>
          <w:rFonts w:cs="Times New Roman"/>
          <w:lang w:val="en-US"/>
        </w:rPr>
        <w:t>G4EmExtraPhysics</w:t>
      </w:r>
    </w:p>
    <w:p w:rsidR="002D7423" w:rsidRPr="002D7423" w:rsidRDefault="002D7423" w:rsidP="002D7423">
      <w:pPr>
        <w:pStyle w:val="a9"/>
        <w:numPr>
          <w:ilvl w:val="0"/>
          <w:numId w:val="23"/>
        </w:numPr>
        <w:rPr>
          <w:rFonts w:cs="Times New Roman"/>
          <w:lang w:val="uk-UA"/>
        </w:rPr>
      </w:pPr>
      <w:r>
        <w:rPr>
          <w:rFonts w:cs="Times New Roman"/>
          <w:lang w:val="en-US"/>
        </w:rPr>
        <w:t>G4IonPhysics</w:t>
      </w:r>
    </w:p>
    <w:p w:rsidR="002D7423" w:rsidRPr="002D7423" w:rsidRDefault="002D7423" w:rsidP="002D7423">
      <w:pPr>
        <w:pStyle w:val="a9"/>
        <w:numPr>
          <w:ilvl w:val="0"/>
          <w:numId w:val="23"/>
        </w:numPr>
        <w:rPr>
          <w:rFonts w:cs="Times New Roman"/>
          <w:lang w:val="uk-UA"/>
        </w:rPr>
      </w:pPr>
      <w:r>
        <w:rPr>
          <w:rFonts w:cs="Times New Roman"/>
          <w:lang w:val="en-US"/>
        </w:rPr>
        <w:t>G4StoppingPhysics</w:t>
      </w:r>
    </w:p>
    <w:p w:rsidR="002D7423" w:rsidRPr="00EB566F" w:rsidRDefault="002D7423" w:rsidP="002D7423">
      <w:pPr>
        <w:pStyle w:val="a9"/>
        <w:numPr>
          <w:ilvl w:val="0"/>
          <w:numId w:val="23"/>
        </w:numPr>
        <w:rPr>
          <w:rFonts w:cs="Times New Roman"/>
          <w:lang w:val="uk-UA"/>
        </w:rPr>
      </w:pPr>
      <w:r>
        <w:rPr>
          <w:rFonts w:cs="Times New Roman"/>
          <w:lang w:val="en-US"/>
        </w:rPr>
        <w:t>G4HadronElasticPhysics</w:t>
      </w:r>
      <w:r w:rsidR="00EB566F">
        <w:rPr>
          <w:rFonts w:cs="Times New Roman"/>
          <w:lang w:val="en-US"/>
        </w:rPr>
        <w:t>HP</w:t>
      </w:r>
    </w:p>
    <w:p w:rsidR="005F30E5" w:rsidRPr="00EB566F" w:rsidRDefault="00EB566F" w:rsidP="00EB566F">
      <w:pPr>
        <w:pStyle w:val="a9"/>
        <w:numPr>
          <w:ilvl w:val="0"/>
          <w:numId w:val="23"/>
        </w:numPr>
        <w:rPr>
          <w:rFonts w:cs="Times New Roman"/>
          <w:lang w:val="uk-UA"/>
        </w:rPr>
      </w:pPr>
      <w:r>
        <w:rPr>
          <w:rFonts w:cs="Times New Roman"/>
          <w:lang w:val="en-US"/>
        </w:rPr>
        <w:t>G4HadronElasticPhysicsQGSP_BERT_HP</w:t>
      </w:r>
    </w:p>
    <w:p w:rsidR="0013339C" w:rsidRDefault="00EB566F" w:rsidP="0013339C">
      <w:pPr>
        <w:rPr>
          <w:rFonts w:cs="Times New Roman"/>
          <w:lang w:val="uk-UA"/>
        </w:rPr>
      </w:pPr>
      <w:r>
        <w:rPr>
          <w:rFonts w:cs="Times New Roman"/>
          <w:lang w:val="uk-UA"/>
        </w:rPr>
        <w:t xml:space="preserve">Наведені вище класи є </w:t>
      </w:r>
      <w:proofErr w:type="spellStart"/>
      <w:r>
        <w:rPr>
          <w:rFonts w:cs="Times New Roman"/>
          <w:lang w:val="uk-UA"/>
        </w:rPr>
        <w:t>унаслідуваними</w:t>
      </w:r>
      <w:proofErr w:type="spellEnd"/>
      <w:r>
        <w:rPr>
          <w:rFonts w:cs="Times New Roman"/>
          <w:lang w:val="uk-UA"/>
        </w:rPr>
        <w:t xml:space="preserve"> від базового класу </w:t>
      </w:r>
      <w:r>
        <w:rPr>
          <w:rFonts w:cs="Times New Roman"/>
          <w:lang w:val="en-US"/>
        </w:rPr>
        <w:t>G4VPhysicsConstructor</w:t>
      </w:r>
      <w:r w:rsidR="00744D35">
        <w:rPr>
          <w:rFonts w:cs="Times New Roman"/>
          <w:lang w:val="uk-UA"/>
        </w:rPr>
        <w:t>.</w:t>
      </w:r>
    </w:p>
    <w:p w:rsidR="0013339C" w:rsidRDefault="0013339C" w:rsidP="0013339C">
      <w:pPr>
        <w:rPr>
          <w:rFonts w:cs="Times New Roman"/>
          <w:lang w:val="uk-UA"/>
        </w:rPr>
      </w:pPr>
    </w:p>
    <w:p w:rsidR="00B46EAB" w:rsidRPr="005206F0" w:rsidRDefault="00B46EAB" w:rsidP="00D262F3">
      <w:pPr>
        <w:pStyle w:val="1"/>
        <w:numPr>
          <w:ilvl w:val="0"/>
          <w:numId w:val="8"/>
        </w:numPr>
        <w:ind w:left="0" w:firstLine="284"/>
        <w:jc w:val="center"/>
        <w:rPr>
          <w:rFonts w:cs="Times New Roman"/>
          <w:lang w:val="uk-UA"/>
        </w:rPr>
      </w:pPr>
      <w:bookmarkStart w:id="9" w:name="_Toc41251615"/>
      <w:r w:rsidRPr="005206F0">
        <w:rPr>
          <w:rFonts w:cs="Times New Roman"/>
          <w:lang w:val="uk-UA"/>
        </w:rPr>
        <w:lastRenderedPageBreak/>
        <w:t>Практична частина</w:t>
      </w:r>
      <w:bookmarkEnd w:id="9"/>
    </w:p>
    <w:p w:rsidR="00B46EAB" w:rsidRPr="005206F0" w:rsidRDefault="00B46EAB" w:rsidP="00D262F3">
      <w:pPr>
        <w:pStyle w:val="2"/>
        <w:numPr>
          <w:ilvl w:val="1"/>
          <w:numId w:val="8"/>
        </w:numPr>
        <w:ind w:left="0" w:firstLine="284"/>
        <w:rPr>
          <w:rFonts w:cs="Times New Roman"/>
          <w:lang w:val="uk-UA"/>
        </w:rPr>
      </w:pPr>
      <w:bookmarkStart w:id="10" w:name="_Toc41251616"/>
      <w:r w:rsidRPr="005206F0">
        <w:rPr>
          <w:rFonts w:cs="Times New Roman"/>
          <w:lang w:val="uk-UA"/>
        </w:rPr>
        <w:t>Постановка експерименту</w:t>
      </w:r>
      <w:bookmarkEnd w:id="10"/>
    </w:p>
    <w:p w:rsidR="00E81DFE" w:rsidRPr="005206F0" w:rsidRDefault="005F30E5" w:rsidP="00D262F3">
      <w:pPr>
        <w:ind w:firstLine="284"/>
        <w:rPr>
          <w:rFonts w:cs="Times New Roman"/>
          <w:lang w:val="uk-UA"/>
        </w:rPr>
      </w:pPr>
      <w:r w:rsidRPr="005206F0">
        <w:rPr>
          <w:rFonts w:cs="Times New Roman"/>
          <w:noProof/>
          <w:lang w:val="uk-UA" w:eastAsia="uk-UA"/>
        </w:rPr>
        <mc:AlternateContent>
          <mc:Choice Requires="wps">
            <w:drawing>
              <wp:anchor distT="0" distB="0" distL="114300" distR="114300" simplePos="0" relativeHeight="251666432" behindDoc="0" locked="0" layoutInCell="1" allowOverlap="1" wp14:anchorId="50A38B77" wp14:editId="2D2A3005">
                <wp:simplePos x="0" y="0"/>
                <wp:positionH relativeFrom="column">
                  <wp:posOffset>5715</wp:posOffset>
                </wp:positionH>
                <wp:positionV relativeFrom="paragraph">
                  <wp:posOffset>5739765</wp:posOffset>
                </wp:positionV>
                <wp:extent cx="6152515" cy="372110"/>
                <wp:effectExtent l="0" t="0" r="635" b="8890"/>
                <wp:wrapSquare wrapText="bothSides"/>
                <wp:docPr id="3" name="Надпись 3"/>
                <wp:cNvGraphicFramePr/>
                <a:graphic xmlns:a="http://schemas.openxmlformats.org/drawingml/2006/main">
                  <a:graphicData uri="http://schemas.microsoft.com/office/word/2010/wordprocessingShape">
                    <wps:wsp>
                      <wps:cNvSpPr txBox="1"/>
                      <wps:spPr>
                        <a:xfrm>
                          <a:off x="0" y="0"/>
                          <a:ext cx="6152515" cy="372110"/>
                        </a:xfrm>
                        <a:prstGeom prst="rect">
                          <a:avLst/>
                        </a:prstGeom>
                        <a:solidFill>
                          <a:prstClr val="white"/>
                        </a:solidFill>
                        <a:ln>
                          <a:noFill/>
                        </a:ln>
                      </wps:spPr>
                      <wps:txbx>
                        <w:txbxContent>
                          <w:p w:rsidR="008D21F3" w:rsidRPr="00A757D0" w:rsidRDefault="008D21F3" w:rsidP="004C4DE2">
                            <w:pPr>
                              <w:pStyle w:val="aa"/>
                              <w:jc w:val="center"/>
                              <w:rPr>
                                <w:noProof/>
                                <w:color w:val="auto"/>
                                <w:sz w:val="44"/>
                                <w:lang w:val="uk-UA"/>
                              </w:rPr>
                            </w:pPr>
                            <w:r w:rsidRPr="00A757D0">
                              <w:rPr>
                                <w:color w:val="auto"/>
                                <w:sz w:val="28"/>
                              </w:rPr>
                              <w:t xml:space="preserve">Рис.3.1.1: </w:t>
                            </w:r>
                            <w:proofErr w:type="spellStart"/>
                            <w:r w:rsidRPr="00A757D0">
                              <w:rPr>
                                <w:color w:val="auto"/>
                                <w:sz w:val="28"/>
                              </w:rPr>
                              <w:t>Вигляд</w:t>
                            </w:r>
                            <w:proofErr w:type="spellEnd"/>
                            <w:r w:rsidRPr="00A757D0">
                              <w:rPr>
                                <w:color w:val="auto"/>
                                <w:sz w:val="28"/>
                              </w:rPr>
                              <w:t xml:space="preserve"> </w:t>
                            </w:r>
                            <w:proofErr w:type="spellStart"/>
                            <w:r w:rsidRPr="00A757D0">
                              <w:rPr>
                                <w:color w:val="auto"/>
                                <w:sz w:val="28"/>
                              </w:rPr>
                              <w:t>експериментальної</w:t>
                            </w:r>
                            <w:proofErr w:type="spellEnd"/>
                            <w:r w:rsidRPr="00A757D0">
                              <w:rPr>
                                <w:color w:val="auto"/>
                                <w:sz w:val="28"/>
                              </w:rPr>
                              <w:t xml:space="preserve"> </w:t>
                            </w:r>
                            <w:proofErr w:type="spellStart"/>
                            <w:r w:rsidRPr="00A757D0">
                              <w:rPr>
                                <w:color w:val="auto"/>
                                <w:sz w:val="28"/>
                              </w:rPr>
                              <w:t>моделі</w:t>
                            </w:r>
                            <w:proofErr w:type="spellEnd"/>
                            <w:r w:rsidRPr="00A757D0">
                              <w:rPr>
                                <w:color w:val="auto"/>
                                <w:sz w:val="28"/>
                              </w:rPr>
                              <w:t xml:space="preserve"> для </w:t>
                            </w:r>
                            <w:proofErr w:type="spellStart"/>
                            <w:r w:rsidRPr="00A757D0">
                              <w:rPr>
                                <w:color w:val="auto"/>
                                <w:sz w:val="28"/>
                              </w:rPr>
                              <w:t>моделювання</w:t>
                            </w:r>
                            <w:proofErr w:type="spellEnd"/>
                            <w:r w:rsidRPr="00A757D0">
                              <w:rPr>
                                <w:color w:val="auto"/>
                                <w:sz w:val="28"/>
                                <w:lang w:val="uk-U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38B77" id="Надпись 3" o:spid="_x0000_s1028" type="#_x0000_t202" style="position:absolute;left:0;text-align:left;margin-left:.45pt;margin-top:451.95pt;width:484.45pt;height:29.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" stroked="f">
                <v:textbox inset="0,0,0,0">
                  <w:txbxContent>
                    <w:p w:rsidR="008D21F3" w:rsidRPr="00A757D0" w:rsidRDefault="008D21F3" w:rsidP="004C4DE2">
                      <w:pPr>
                        <w:pStyle w:val="aa"/>
                        <w:jc w:val="center"/>
                        <w:rPr>
                          <w:noProof/>
                          <w:color w:val="auto"/>
                          <w:sz w:val="44"/>
                          <w:lang w:val="uk-UA"/>
                        </w:rPr>
                      </w:pPr>
                      <w:r w:rsidRPr="00A757D0">
                        <w:rPr>
                          <w:color w:val="auto"/>
                          <w:sz w:val="28"/>
                        </w:rPr>
                        <w:t xml:space="preserve">Рис.3.1.1: </w:t>
                      </w:r>
                      <w:proofErr w:type="spellStart"/>
                      <w:r w:rsidRPr="00A757D0">
                        <w:rPr>
                          <w:color w:val="auto"/>
                          <w:sz w:val="28"/>
                        </w:rPr>
                        <w:t>Вигляд</w:t>
                      </w:r>
                      <w:proofErr w:type="spellEnd"/>
                      <w:r w:rsidRPr="00A757D0">
                        <w:rPr>
                          <w:color w:val="auto"/>
                          <w:sz w:val="28"/>
                        </w:rPr>
                        <w:t xml:space="preserve"> </w:t>
                      </w:r>
                      <w:proofErr w:type="spellStart"/>
                      <w:r w:rsidRPr="00A757D0">
                        <w:rPr>
                          <w:color w:val="auto"/>
                          <w:sz w:val="28"/>
                        </w:rPr>
                        <w:t>експериментальної</w:t>
                      </w:r>
                      <w:proofErr w:type="spellEnd"/>
                      <w:r w:rsidRPr="00A757D0">
                        <w:rPr>
                          <w:color w:val="auto"/>
                          <w:sz w:val="28"/>
                        </w:rPr>
                        <w:t xml:space="preserve"> </w:t>
                      </w:r>
                      <w:proofErr w:type="spellStart"/>
                      <w:r w:rsidRPr="00A757D0">
                        <w:rPr>
                          <w:color w:val="auto"/>
                          <w:sz w:val="28"/>
                        </w:rPr>
                        <w:t>моделі</w:t>
                      </w:r>
                      <w:proofErr w:type="spellEnd"/>
                      <w:r w:rsidRPr="00A757D0">
                        <w:rPr>
                          <w:color w:val="auto"/>
                          <w:sz w:val="28"/>
                        </w:rPr>
                        <w:t xml:space="preserve"> для </w:t>
                      </w:r>
                      <w:proofErr w:type="spellStart"/>
                      <w:r w:rsidRPr="00A757D0">
                        <w:rPr>
                          <w:color w:val="auto"/>
                          <w:sz w:val="28"/>
                        </w:rPr>
                        <w:t>моделювання</w:t>
                      </w:r>
                      <w:proofErr w:type="spellEnd"/>
                      <w:r w:rsidRPr="00A757D0">
                        <w:rPr>
                          <w:color w:val="auto"/>
                          <w:sz w:val="28"/>
                          <w:lang w:val="uk-UA"/>
                        </w:rPr>
                        <w:t>.</w:t>
                      </w:r>
                    </w:p>
                  </w:txbxContent>
                </v:textbox>
                <w10:wrap type="square"/>
              </v:shape>
            </w:pict>
          </mc:Fallback>
        </mc:AlternateContent>
      </w:r>
      <w:r>
        <w:rPr>
          <w:noProof/>
          <w:lang w:val="uk-UA" w:eastAsia="uk-UA"/>
        </w:rPr>
        <w:drawing>
          <wp:anchor distT="0" distB="0" distL="114300" distR="114300" simplePos="0" relativeHeight="251688960" behindDoc="0" locked="0" layoutInCell="1" allowOverlap="1">
            <wp:simplePos x="0" y="0"/>
            <wp:positionH relativeFrom="column">
              <wp:posOffset>-41910</wp:posOffset>
            </wp:positionH>
            <wp:positionV relativeFrom="paragraph">
              <wp:posOffset>929005</wp:posOffset>
            </wp:positionV>
            <wp:extent cx="6200140" cy="478155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00140" cy="4781550"/>
                    </a:xfrm>
                    <a:prstGeom prst="rect">
                      <a:avLst/>
                    </a:prstGeom>
                  </pic:spPr>
                </pic:pic>
              </a:graphicData>
            </a:graphic>
            <wp14:sizeRelH relativeFrom="margin">
              <wp14:pctWidth>0</wp14:pctWidth>
            </wp14:sizeRelH>
            <wp14:sizeRelV relativeFrom="margin">
              <wp14:pctHeight>0</wp14:pctHeight>
            </wp14:sizeRelV>
          </wp:anchor>
        </w:drawing>
      </w:r>
      <w:r w:rsidR="00B46EAB" w:rsidRPr="005206F0">
        <w:rPr>
          <w:rFonts w:cs="Times New Roman"/>
          <w:lang w:val="uk-UA"/>
        </w:rPr>
        <w:t xml:space="preserve">Ознайомившись з геометрією </w:t>
      </w:r>
      <w:proofErr w:type="spellStart"/>
      <w:r w:rsidR="00B46EAB" w:rsidRPr="005206F0">
        <w:rPr>
          <w:rFonts w:cs="Times New Roman"/>
          <w:lang w:val="uk-UA"/>
        </w:rPr>
        <w:t>проекта</w:t>
      </w:r>
      <w:proofErr w:type="spellEnd"/>
      <w:r w:rsidR="00B46EAB" w:rsidRPr="005206F0">
        <w:rPr>
          <w:rFonts w:cs="Times New Roman"/>
          <w:lang w:val="uk-UA"/>
        </w:rPr>
        <w:t xml:space="preserve"> </w:t>
      </w:r>
      <w:r w:rsidR="00B46EAB" w:rsidRPr="005206F0">
        <w:rPr>
          <w:rFonts w:cs="Times New Roman"/>
          <w:lang w:val="en-US"/>
        </w:rPr>
        <w:t>SABAT</w:t>
      </w:r>
      <w:r w:rsidR="00B46EAB" w:rsidRPr="005206F0">
        <w:rPr>
          <w:rFonts w:cs="Times New Roman"/>
          <w:lang w:val="uk-UA"/>
        </w:rPr>
        <w:t xml:space="preserve"> було вирішено, що для наших цілей потрібно змінити геометрію. </w:t>
      </w:r>
      <w:r w:rsidR="004C4DE2" w:rsidRPr="005206F0">
        <w:rPr>
          <w:rFonts w:cs="Times New Roman"/>
          <w:lang w:val="uk-UA"/>
        </w:rPr>
        <w:t xml:space="preserve">Для проведення тестового моделювання була написана програма на </w:t>
      </w:r>
      <w:r w:rsidR="004C4DE2" w:rsidRPr="005206F0">
        <w:rPr>
          <w:rFonts w:cs="Times New Roman"/>
          <w:lang w:val="en-US"/>
        </w:rPr>
        <w:t>Geant4</w:t>
      </w:r>
      <w:r w:rsidR="004C4DE2" w:rsidRPr="005206F0">
        <w:rPr>
          <w:rFonts w:cs="Times New Roman"/>
          <w:lang w:val="uk-UA"/>
        </w:rPr>
        <w:t xml:space="preserve"> в якій було описано експериментальний простір із зміненою геометричною моделлю. Весь експериментальний простір розміщений в кубі з ребром 2 м</w:t>
      </w:r>
      <w:r w:rsidR="00341822" w:rsidRPr="005206F0">
        <w:rPr>
          <w:rFonts w:cs="Times New Roman"/>
          <w:lang w:val="uk-UA"/>
        </w:rPr>
        <w:t>, який показано на Рис.3.1.1</w:t>
      </w:r>
      <w:r w:rsidR="004C4DE2" w:rsidRPr="005206F0">
        <w:rPr>
          <w:rFonts w:cs="Times New Roman"/>
          <w:lang w:val="uk-UA"/>
        </w:rPr>
        <w:t>.</w:t>
      </w:r>
      <w:r w:rsidR="00341822" w:rsidRPr="005206F0">
        <w:rPr>
          <w:rFonts w:cs="Times New Roman"/>
          <w:lang w:val="uk-UA"/>
        </w:rPr>
        <w:t xml:space="preserve"> В даному просторі розміщено точкове джерело нейтронів, </w:t>
      </w:r>
      <w:proofErr w:type="spellStart"/>
      <w:r w:rsidR="00341822" w:rsidRPr="005206F0">
        <w:rPr>
          <w:rFonts w:cs="Times New Roman"/>
          <w:lang w:val="uk-UA"/>
        </w:rPr>
        <w:t>детектуюча</w:t>
      </w:r>
      <w:proofErr w:type="spellEnd"/>
      <w:r w:rsidR="00341822" w:rsidRPr="005206F0">
        <w:rPr>
          <w:rFonts w:cs="Times New Roman"/>
          <w:lang w:val="uk-UA"/>
        </w:rPr>
        <w:t xml:space="preserve"> установка і мішень (досліджувана речо</w:t>
      </w:r>
      <w:r w:rsidR="00224CD2" w:rsidRPr="005206F0">
        <w:rPr>
          <w:rFonts w:cs="Times New Roman"/>
          <w:lang w:val="uk-UA"/>
        </w:rPr>
        <w:t>вина) у формі жовтого кубу з ребром 1 м.</w:t>
      </w:r>
      <w:r w:rsidR="00E17081" w:rsidRPr="005206F0">
        <w:rPr>
          <w:rFonts w:cs="Times New Roman"/>
          <w:lang w:val="uk-UA"/>
        </w:rPr>
        <w:t xml:space="preserve"> Фон набирається без наявності мішені. Відстань детектора до мішені – 32 см, а до джерела нейтронів – 1 м.</w:t>
      </w:r>
      <w:r>
        <w:rPr>
          <w:rFonts w:cs="Times New Roman"/>
          <w:lang w:val="uk-UA"/>
        </w:rPr>
        <w:t xml:space="preserve"> </w:t>
      </w:r>
    </w:p>
    <w:p w:rsidR="00341822" w:rsidRPr="005206F0" w:rsidRDefault="00224CD2" w:rsidP="00D262F3">
      <w:pPr>
        <w:pStyle w:val="2"/>
        <w:numPr>
          <w:ilvl w:val="1"/>
          <w:numId w:val="8"/>
        </w:numPr>
        <w:ind w:left="0" w:firstLine="284"/>
        <w:rPr>
          <w:rFonts w:cs="Times New Roman"/>
        </w:rPr>
      </w:pPr>
      <w:bookmarkStart w:id="11" w:name="_Toc41251617"/>
      <w:proofErr w:type="spellStart"/>
      <w:r w:rsidRPr="005206F0">
        <w:rPr>
          <w:rFonts w:cs="Times New Roman"/>
        </w:rPr>
        <w:lastRenderedPageBreak/>
        <w:t>Опис</w:t>
      </w:r>
      <w:proofErr w:type="spellEnd"/>
      <w:r w:rsidRPr="005206F0">
        <w:rPr>
          <w:rFonts w:cs="Times New Roman"/>
        </w:rPr>
        <w:t xml:space="preserve"> </w:t>
      </w:r>
      <w:proofErr w:type="spellStart"/>
      <w:r w:rsidRPr="005206F0">
        <w:rPr>
          <w:rFonts w:cs="Times New Roman"/>
        </w:rPr>
        <w:t>геометрії</w:t>
      </w:r>
      <w:proofErr w:type="spellEnd"/>
      <w:r w:rsidRPr="005206F0">
        <w:rPr>
          <w:rFonts w:cs="Times New Roman"/>
        </w:rPr>
        <w:t xml:space="preserve"> </w:t>
      </w:r>
      <w:proofErr w:type="spellStart"/>
      <w:r w:rsidRPr="005206F0">
        <w:rPr>
          <w:rFonts w:cs="Times New Roman"/>
        </w:rPr>
        <w:t>детектуючої</w:t>
      </w:r>
      <w:proofErr w:type="spellEnd"/>
      <w:r w:rsidRPr="005206F0">
        <w:rPr>
          <w:rFonts w:cs="Times New Roman"/>
        </w:rPr>
        <w:t xml:space="preserve"> установки</w:t>
      </w:r>
      <w:bookmarkEnd w:id="11"/>
    </w:p>
    <w:p w:rsidR="00D12521" w:rsidRPr="005206F0" w:rsidRDefault="00A757D0" w:rsidP="00D262F3">
      <w:pPr>
        <w:ind w:firstLine="284"/>
        <w:rPr>
          <w:rFonts w:cs="Times New Roman"/>
          <w:noProof/>
          <w:lang w:val="uk-UA" w:eastAsia="uk-UA"/>
        </w:rPr>
      </w:pPr>
      <w:r w:rsidRPr="005206F0">
        <w:rPr>
          <w:rFonts w:cs="Times New Roman"/>
          <w:noProof/>
          <w:lang w:val="uk-UA" w:eastAsia="uk-UA"/>
        </w:rPr>
        <mc:AlternateContent>
          <mc:Choice Requires="wps">
            <w:drawing>
              <wp:anchor distT="0" distB="0" distL="114300" distR="114300" simplePos="0" relativeHeight="251670528" behindDoc="0" locked="0" layoutInCell="1" allowOverlap="1" wp14:anchorId="5AF89462" wp14:editId="0D616319">
                <wp:simplePos x="0" y="0"/>
                <wp:positionH relativeFrom="column">
                  <wp:posOffset>-3810</wp:posOffset>
                </wp:positionH>
                <wp:positionV relativeFrom="paragraph">
                  <wp:posOffset>6244590</wp:posOffset>
                </wp:positionV>
                <wp:extent cx="6152515" cy="361950"/>
                <wp:effectExtent l="0" t="0" r="635" b="0"/>
                <wp:wrapSquare wrapText="bothSides"/>
                <wp:docPr id="4" name="Надпись 4"/>
                <wp:cNvGraphicFramePr/>
                <a:graphic xmlns:a="http://schemas.openxmlformats.org/drawingml/2006/main">
                  <a:graphicData uri="http://schemas.microsoft.com/office/word/2010/wordprocessingShape">
                    <wps:wsp>
                      <wps:cNvSpPr txBox="1"/>
                      <wps:spPr>
                        <a:xfrm>
                          <a:off x="0" y="0"/>
                          <a:ext cx="6152515" cy="361950"/>
                        </a:xfrm>
                        <a:prstGeom prst="rect">
                          <a:avLst/>
                        </a:prstGeom>
                        <a:solidFill>
                          <a:prstClr val="white"/>
                        </a:solidFill>
                        <a:ln>
                          <a:noFill/>
                        </a:ln>
                      </wps:spPr>
                      <wps:txbx>
                        <w:txbxContent>
                          <w:p w:rsidR="008D21F3" w:rsidRPr="00A757D0" w:rsidRDefault="008D21F3" w:rsidP="00224CD2">
                            <w:pPr>
                              <w:pStyle w:val="aa"/>
                              <w:jc w:val="center"/>
                              <w:rPr>
                                <w:color w:val="auto"/>
                                <w:sz w:val="44"/>
                              </w:rPr>
                            </w:pPr>
                            <w:r w:rsidRPr="00A757D0">
                              <w:rPr>
                                <w:color w:val="auto"/>
                                <w:sz w:val="28"/>
                              </w:rPr>
                              <w:t xml:space="preserve">Рис.3.2.1: </w:t>
                            </w:r>
                            <w:r w:rsidRPr="00A757D0">
                              <w:rPr>
                                <w:color w:val="auto"/>
                                <w:sz w:val="28"/>
                                <w:lang w:val="uk-UA"/>
                              </w:rPr>
                              <w:t xml:space="preserve">Будова </w:t>
                            </w:r>
                            <w:proofErr w:type="spellStart"/>
                            <w:r w:rsidRPr="00A757D0">
                              <w:rPr>
                                <w:color w:val="auto"/>
                                <w:sz w:val="28"/>
                                <w:lang w:val="uk-UA"/>
                              </w:rPr>
                              <w:t>детектуючої</w:t>
                            </w:r>
                            <w:proofErr w:type="spellEnd"/>
                            <w:r w:rsidRPr="00A757D0">
                              <w:rPr>
                                <w:color w:val="auto"/>
                                <w:sz w:val="28"/>
                                <w:lang w:val="uk-UA"/>
                              </w:rPr>
                              <w:t xml:space="preserve"> установки.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F89462" id="Надпись 4" o:spid="_x0000_s1029" type="#_x0000_t202" style="position:absolute;left:0;text-align:left;margin-left:-.3pt;margin-top:491.7pt;width:484.45pt;height:2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" stroked="f">
                <v:textbox inset="0,0,0,0">
                  <w:txbxContent>
                    <w:p w:rsidR="008D21F3" w:rsidRPr="00A757D0" w:rsidRDefault="008D21F3" w:rsidP="00224CD2">
                      <w:pPr>
                        <w:pStyle w:val="aa"/>
                        <w:jc w:val="center"/>
                        <w:rPr>
                          <w:color w:val="auto"/>
                          <w:sz w:val="44"/>
                        </w:rPr>
                      </w:pPr>
                      <w:r w:rsidRPr="00A757D0">
                        <w:rPr>
                          <w:color w:val="auto"/>
                          <w:sz w:val="28"/>
                        </w:rPr>
                        <w:t xml:space="preserve">Рис.3.2.1: </w:t>
                      </w:r>
                      <w:r w:rsidRPr="00A757D0">
                        <w:rPr>
                          <w:color w:val="auto"/>
                          <w:sz w:val="28"/>
                          <w:lang w:val="uk-UA"/>
                        </w:rPr>
                        <w:t xml:space="preserve">Будова </w:t>
                      </w:r>
                      <w:proofErr w:type="spellStart"/>
                      <w:r w:rsidRPr="00A757D0">
                        <w:rPr>
                          <w:color w:val="auto"/>
                          <w:sz w:val="28"/>
                          <w:lang w:val="uk-UA"/>
                        </w:rPr>
                        <w:t>детектуючої</w:t>
                      </w:r>
                      <w:proofErr w:type="spellEnd"/>
                      <w:r w:rsidRPr="00A757D0">
                        <w:rPr>
                          <w:color w:val="auto"/>
                          <w:sz w:val="28"/>
                          <w:lang w:val="uk-UA"/>
                        </w:rPr>
                        <w:t xml:space="preserve"> установки.</w:t>
                      </w:r>
                    </w:p>
                  </w:txbxContent>
                </v:textbox>
                <w10:wrap type="square"/>
              </v:shape>
            </w:pict>
          </mc:Fallback>
        </mc:AlternateContent>
      </w:r>
      <w:r>
        <w:rPr>
          <w:noProof/>
          <w:lang w:val="uk-UA" w:eastAsia="uk-UA"/>
        </w:rPr>
        <w:drawing>
          <wp:anchor distT="0" distB="0" distL="114300" distR="114300" simplePos="0" relativeHeight="251689984" behindDoc="0" locked="0" layoutInCell="1" allowOverlap="1">
            <wp:simplePos x="0" y="0"/>
            <wp:positionH relativeFrom="column">
              <wp:posOffset>-3810</wp:posOffset>
            </wp:positionH>
            <wp:positionV relativeFrom="paragraph">
              <wp:posOffset>1186815</wp:posOffset>
            </wp:positionV>
            <wp:extent cx="6152515" cy="5057775"/>
            <wp:effectExtent l="0" t="0" r="635" b="9525"/>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52515" cy="5057775"/>
                    </a:xfrm>
                    <a:prstGeom prst="rect">
                      <a:avLst/>
                    </a:prstGeom>
                  </pic:spPr>
                </pic:pic>
              </a:graphicData>
            </a:graphic>
            <wp14:sizeRelV relativeFrom="margin">
              <wp14:pctHeight>0</wp14:pctHeight>
            </wp14:sizeRelV>
          </wp:anchor>
        </w:drawing>
      </w:r>
      <w:r w:rsidR="004C4DE2" w:rsidRPr="005206F0">
        <w:rPr>
          <w:rFonts w:cs="Times New Roman"/>
          <w:lang w:val="uk-UA"/>
        </w:rPr>
        <w:t xml:space="preserve">  </w:t>
      </w:r>
      <w:proofErr w:type="spellStart"/>
      <w:r w:rsidR="00224CD2" w:rsidRPr="005206F0">
        <w:rPr>
          <w:rFonts w:cs="Times New Roman"/>
          <w:lang w:val="uk-UA"/>
        </w:rPr>
        <w:t>Детектуюча</w:t>
      </w:r>
      <w:proofErr w:type="spellEnd"/>
      <w:r w:rsidR="00224CD2" w:rsidRPr="005206F0">
        <w:rPr>
          <w:rFonts w:cs="Times New Roman"/>
          <w:lang w:val="uk-UA"/>
        </w:rPr>
        <w:t xml:space="preserve"> установка складається з чутливого об’</w:t>
      </w:r>
      <w:r w:rsidR="00187FC7">
        <w:rPr>
          <w:rFonts w:cs="Times New Roman"/>
          <w:lang w:val="uk-UA"/>
        </w:rPr>
        <w:t>є</w:t>
      </w:r>
      <w:r w:rsidR="00224CD2" w:rsidRPr="005206F0">
        <w:rPr>
          <w:rFonts w:cs="Times New Roman"/>
          <w:lang w:val="uk-UA"/>
        </w:rPr>
        <w:t>му (детектора) і його захисту, які розміщуються в середині алюмінієвого (</w:t>
      </w:r>
      <w:r w:rsidR="00224CD2" w:rsidRPr="005206F0">
        <w:rPr>
          <w:rFonts w:cs="Times New Roman"/>
          <w:lang w:val="en-US"/>
        </w:rPr>
        <w:t>Al</w:t>
      </w:r>
      <w:r w:rsidR="00224CD2" w:rsidRPr="005206F0">
        <w:rPr>
          <w:rFonts w:cs="Times New Roman"/>
          <w:lang w:val="uk-UA"/>
        </w:rPr>
        <w:t>) прямокутника заповненого повітрям з розмірами 30см*37см*30см.</w:t>
      </w:r>
      <w:r w:rsidR="00224CD2" w:rsidRPr="005206F0">
        <w:rPr>
          <w:rFonts w:cs="Times New Roman"/>
          <w:noProof/>
          <w:lang w:val="uk-UA" w:eastAsia="uk-UA"/>
        </w:rPr>
        <w:t xml:space="preserve"> </w:t>
      </w:r>
      <w:r w:rsidR="00D12521" w:rsidRPr="005206F0">
        <w:rPr>
          <w:rFonts w:cs="Times New Roman"/>
          <w:noProof/>
          <w:lang w:val="uk-UA" w:eastAsia="uk-UA"/>
        </w:rPr>
        <w:t>Захист чутливого об’єму складається з 3 шарів, призначений для зменшення і послаблення впливу нейтронів і інший частинок у детектора. На Рис.3.2.1 зображено конструктивну будову всьої установки. Алюмінієва стінінка призначенна для врахуавння реального впливу від обовязкового зовнішнього захисту з товщиною стін – 2 см. Вся серид</w:t>
      </w:r>
      <w:r w:rsidR="00281DC0">
        <w:rPr>
          <w:rFonts w:cs="Times New Roman"/>
          <w:noProof/>
          <w:lang w:val="uk-UA" w:eastAsia="uk-UA"/>
        </w:rPr>
        <w:t>и</w:t>
      </w:r>
      <w:r w:rsidR="00D12521" w:rsidRPr="005206F0">
        <w:rPr>
          <w:rFonts w:cs="Times New Roman"/>
          <w:noProof/>
          <w:lang w:val="uk-UA" w:eastAsia="uk-UA"/>
        </w:rPr>
        <w:t>на заповнена повітрям, що відповідає зеленому прямокутнику.</w:t>
      </w:r>
      <w:r>
        <w:rPr>
          <w:rFonts w:cs="Times New Roman"/>
          <w:noProof/>
          <w:lang w:val="uk-UA" w:eastAsia="uk-UA"/>
        </w:rPr>
        <w:t xml:space="preserve"> </w:t>
      </w:r>
      <w:r w:rsidR="00D12521" w:rsidRPr="005206F0">
        <w:rPr>
          <w:rFonts w:cs="Times New Roman"/>
          <w:noProof/>
          <w:lang w:val="uk-UA" w:eastAsia="uk-UA"/>
        </w:rPr>
        <w:t>Кожен шар виконує свою роль у захисті:</w:t>
      </w:r>
    </w:p>
    <w:p w:rsidR="00D12521" w:rsidRPr="005206F0" w:rsidRDefault="00D12521" w:rsidP="00D262F3">
      <w:pPr>
        <w:pStyle w:val="a9"/>
        <w:numPr>
          <w:ilvl w:val="0"/>
          <w:numId w:val="9"/>
        </w:numPr>
        <w:ind w:left="0" w:firstLine="284"/>
        <w:rPr>
          <w:rFonts w:cs="Times New Roman"/>
          <w:noProof/>
          <w:lang w:val="uk-UA" w:eastAsia="uk-UA"/>
        </w:rPr>
      </w:pPr>
      <w:r w:rsidRPr="005206F0">
        <w:rPr>
          <w:rFonts w:cs="Times New Roman"/>
          <w:noProof/>
          <w:lang w:val="uk-UA" w:eastAsia="uk-UA"/>
        </w:rPr>
        <w:lastRenderedPageBreak/>
        <w:t>Фіолетовий шар – парафін (</w:t>
      </w:r>
      <w:r w:rsidRPr="005206F0">
        <w:rPr>
          <w:rFonts w:cs="Times New Roman"/>
          <w:noProof/>
          <w:lang w:val="en-US" w:eastAsia="uk-UA"/>
        </w:rPr>
        <w:t>C</w:t>
      </w:r>
      <w:r w:rsidRPr="005206F0">
        <w:rPr>
          <w:rFonts w:cs="Times New Roman"/>
          <w:noProof/>
          <w:vertAlign w:val="subscript"/>
          <w:lang w:val="en-US" w:eastAsia="uk-UA"/>
        </w:rPr>
        <w:t>31</w:t>
      </w:r>
      <w:r w:rsidRPr="005206F0">
        <w:rPr>
          <w:rFonts w:cs="Times New Roman"/>
          <w:noProof/>
          <w:lang w:val="en-US" w:eastAsia="uk-UA"/>
        </w:rPr>
        <w:t>H</w:t>
      </w:r>
      <w:r w:rsidRPr="005206F0">
        <w:rPr>
          <w:rFonts w:cs="Times New Roman"/>
          <w:noProof/>
          <w:vertAlign w:val="subscript"/>
          <w:lang w:val="en-US" w:eastAsia="uk-UA"/>
        </w:rPr>
        <w:t>64</w:t>
      </w:r>
      <w:r w:rsidRPr="005206F0">
        <w:rPr>
          <w:rFonts w:cs="Times New Roman"/>
          <w:noProof/>
          <w:lang w:val="en-US" w:eastAsia="uk-UA"/>
        </w:rPr>
        <w:t xml:space="preserve">) </w:t>
      </w:r>
      <w:r w:rsidRPr="005206F0">
        <w:rPr>
          <w:rFonts w:cs="Times New Roman"/>
          <w:noProof/>
          <w:lang w:val="uk-UA" w:eastAsia="uk-UA"/>
        </w:rPr>
        <w:t xml:space="preserve">з товщиною – 4 см. Парафін використовуємо для додатково поглиння енергії нейтронів при пружних взаємодія з воднем, оскільки </w:t>
      </w:r>
      <w:r w:rsidR="00E17081" w:rsidRPr="005206F0">
        <w:rPr>
          <w:rFonts w:cs="Times New Roman"/>
          <w:noProof/>
          <w:lang w:val="uk-UA" w:eastAsia="uk-UA"/>
        </w:rPr>
        <w:t>у водню переріз реакції є найбільшим. Окрім парафіну вода також сильно буде термалізувати нейтрони.</w:t>
      </w:r>
    </w:p>
    <w:p w:rsidR="00E17081" w:rsidRPr="005206F0" w:rsidRDefault="00E17081" w:rsidP="00D262F3">
      <w:pPr>
        <w:pStyle w:val="a9"/>
        <w:numPr>
          <w:ilvl w:val="0"/>
          <w:numId w:val="9"/>
        </w:numPr>
        <w:ind w:left="0" w:firstLine="284"/>
        <w:rPr>
          <w:rFonts w:cs="Times New Roman"/>
          <w:noProof/>
          <w:lang w:val="uk-UA" w:eastAsia="uk-UA"/>
        </w:rPr>
      </w:pPr>
      <w:r w:rsidRPr="005206F0">
        <w:rPr>
          <w:rFonts w:cs="Times New Roman"/>
          <w:noProof/>
          <w:lang w:val="uk-UA" w:eastAsia="uk-UA"/>
        </w:rPr>
        <w:t>Оранжевий шар – кадмій (</w:t>
      </w:r>
      <w:r w:rsidRPr="005206F0">
        <w:rPr>
          <w:rFonts w:cs="Times New Roman"/>
          <w:noProof/>
          <w:lang w:val="en-US" w:eastAsia="uk-UA"/>
        </w:rPr>
        <w:t>Cd)</w:t>
      </w:r>
      <w:r w:rsidRPr="005206F0">
        <w:rPr>
          <w:rFonts w:cs="Times New Roman"/>
          <w:noProof/>
          <w:lang w:val="uk-UA" w:eastAsia="uk-UA"/>
        </w:rPr>
        <w:t xml:space="preserve"> з товщиною – 4 см.</w:t>
      </w:r>
      <w:r w:rsidR="007C6AE7">
        <w:rPr>
          <w:rFonts w:cs="Times New Roman"/>
          <w:noProof/>
          <w:lang w:val="uk-UA" w:eastAsia="uk-UA"/>
        </w:rPr>
        <w:t xml:space="preserve"> Кадмій використовується для поглинан</w:t>
      </w:r>
      <w:r w:rsidR="00281DC0">
        <w:rPr>
          <w:rFonts w:cs="Times New Roman"/>
          <w:noProof/>
          <w:lang w:val="uk-UA" w:eastAsia="uk-UA"/>
        </w:rPr>
        <w:t>ня уже термалізованих нейтронів, взаємодіючи в ядерній реакції.</w:t>
      </w:r>
    </w:p>
    <w:p w:rsidR="00E17081" w:rsidRPr="005206F0" w:rsidRDefault="00E17081" w:rsidP="00D262F3">
      <w:pPr>
        <w:pStyle w:val="a9"/>
        <w:numPr>
          <w:ilvl w:val="0"/>
          <w:numId w:val="9"/>
        </w:numPr>
        <w:ind w:left="0" w:firstLine="284"/>
        <w:rPr>
          <w:rFonts w:cs="Times New Roman"/>
          <w:noProof/>
          <w:lang w:val="uk-UA" w:eastAsia="uk-UA"/>
        </w:rPr>
      </w:pPr>
      <w:r w:rsidRPr="005206F0">
        <w:rPr>
          <w:rFonts w:cs="Times New Roman"/>
          <w:noProof/>
          <w:lang w:val="uk-UA" w:eastAsia="uk-UA"/>
        </w:rPr>
        <w:t xml:space="preserve">Червоний шар – свинець </w:t>
      </w:r>
      <w:r w:rsidRPr="005206F0">
        <w:rPr>
          <w:rFonts w:cs="Times New Roman"/>
          <w:noProof/>
          <w:lang w:val="en-US" w:eastAsia="uk-UA"/>
        </w:rPr>
        <w:t>(Pb)</w:t>
      </w:r>
      <w:r w:rsidRPr="005206F0">
        <w:rPr>
          <w:rFonts w:cs="Times New Roman"/>
          <w:noProof/>
          <w:lang w:val="uk-UA" w:eastAsia="uk-UA"/>
        </w:rPr>
        <w:t xml:space="preserve"> із товщиною – 3 см.</w:t>
      </w:r>
      <w:r w:rsidR="007C6AE7">
        <w:rPr>
          <w:rFonts w:cs="Times New Roman"/>
          <w:noProof/>
          <w:lang w:val="uk-UA" w:eastAsia="uk-UA"/>
        </w:rPr>
        <w:t xml:space="preserve"> Свинець використовуєм для поглинання гамма – квантів, і залишків після взаємодії з кадмієм нетронів.</w:t>
      </w:r>
      <w:r w:rsidR="00A757D0" w:rsidRPr="00A757D0">
        <w:rPr>
          <w:noProof/>
          <w:lang w:val="uk-UA" w:eastAsia="uk-UA"/>
        </w:rPr>
        <w:t xml:space="preserve"> </w:t>
      </w:r>
    </w:p>
    <w:p w:rsidR="00281DC0" w:rsidRPr="00055814" w:rsidRDefault="00A757D0" w:rsidP="00D262F3">
      <w:pPr>
        <w:ind w:firstLine="284"/>
        <w:rPr>
          <w:rFonts w:cs="Times New Roman"/>
          <w:noProof/>
          <w:lang w:val="uk-UA" w:eastAsia="uk-UA"/>
        </w:rPr>
      </w:pPr>
      <w:r>
        <w:rPr>
          <w:noProof/>
          <w:lang w:val="uk-UA" w:eastAsia="uk-UA"/>
        </w:rPr>
        <mc:AlternateContent>
          <mc:Choice Requires="wps">
            <w:drawing>
              <wp:anchor distT="0" distB="0" distL="114300" distR="114300" simplePos="0" relativeHeight="251706368" behindDoc="0" locked="0" layoutInCell="1" allowOverlap="1" wp14:anchorId="0635AD12" wp14:editId="543D4E99">
                <wp:simplePos x="0" y="0"/>
                <wp:positionH relativeFrom="column">
                  <wp:posOffset>34290</wp:posOffset>
                </wp:positionH>
                <wp:positionV relativeFrom="paragraph">
                  <wp:posOffset>4285615</wp:posOffset>
                </wp:positionV>
                <wp:extent cx="6152515" cy="635"/>
                <wp:effectExtent l="0" t="0" r="0" b="0"/>
                <wp:wrapSquare wrapText="bothSides"/>
                <wp:docPr id="15" name="Надпись 15"/>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rsidR="008D21F3" w:rsidRPr="00A757D0" w:rsidRDefault="008D21F3" w:rsidP="00A757D0">
                            <w:pPr>
                              <w:pStyle w:val="aa"/>
                              <w:jc w:val="center"/>
                              <w:rPr>
                                <w:noProof/>
                                <w:color w:val="000000" w:themeColor="text1"/>
                                <w:sz w:val="44"/>
                              </w:rPr>
                            </w:pPr>
                            <w:r>
                              <w:rPr>
                                <w:color w:val="000000" w:themeColor="text1"/>
                                <w:sz w:val="28"/>
                              </w:rPr>
                              <w:t xml:space="preserve">Рис.3.2.2: </w:t>
                            </w:r>
                            <w:r w:rsidRPr="00A757D0">
                              <w:rPr>
                                <w:color w:val="000000" w:themeColor="text1"/>
                                <w:sz w:val="28"/>
                                <w:lang w:val="uk-UA"/>
                              </w:rPr>
                              <w:t>Форма чутливого об'єму</w:t>
                            </w:r>
                            <w:r>
                              <w:rPr>
                                <w:color w:val="000000" w:themeColor="text1"/>
                                <w:sz w:val="28"/>
                                <w:lang w:val="uk-UA"/>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35AD12" id="Надпись 15" o:spid="_x0000_s1030" type="#_x0000_t202" style="position:absolute;left:0;text-align:left;margin-left:2.7pt;margin-top:337.45pt;width:484.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" stroked="f">
                <v:textbox style="mso-fit-shape-to-text:t" inset="0,0,0,0">
                  <w:txbxContent>
                    <w:p w:rsidR="008D21F3" w:rsidRPr="00A757D0" w:rsidRDefault="008D21F3" w:rsidP="00A757D0">
                      <w:pPr>
                        <w:pStyle w:val="aa"/>
                        <w:jc w:val="center"/>
                        <w:rPr>
                          <w:noProof/>
                          <w:color w:val="000000" w:themeColor="text1"/>
                          <w:sz w:val="44"/>
                        </w:rPr>
                      </w:pPr>
                      <w:r>
                        <w:rPr>
                          <w:color w:val="000000" w:themeColor="text1"/>
                          <w:sz w:val="28"/>
                        </w:rPr>
                        <w:t xml:space="preserve">Рис.3.2.2: </w:t>
                      </w:r>
                      <w:r w:rsidRPr="00A757D0">
                        <w:rPr>
                          <w:color w:val="000000" w:themeColor="text1"/>
                          <w:sz w:val="28"/>
                          <w:lang w:val="uk-UA"/>
                        </w:rPr>
                        <w:t>Форма чутливого об'єму</w:t>
                      </w:r>
                      <w:r>
                        <w:rPr>
                          <w:color w:val="000000" w:themeColor="text1"/>
                          <w:sz w:val="28"/>
                          <w:lang w:val="uk-UA"/>
                        </w:rPr>
                        <w:t>.</w:t>
                      </w:r>
                    </w:p>
                  </w:txbxContent>
                </v:textbox>
                <w10:wrap type="square"/>
              </v:shape>
            </w:pict>
          </mc:Fallback>
        </mc:AlternateContent>
      </w:r>
      <w:r>
        <w:rPr>
          <w:noProof/>
          <w:lang w:val="uk-UA" w:eastAsia="uk-UA"/>
        </w:rPr>
        <w:drawing>
          <wp:anchor distT="0" distB="0" distL="114300" distR="114300" simplePos="0" relativeHeight="251704320" behindDoc="0" locked="0" layoutInCell="1" allowOverlap="1" wp14:anchorId="7E02AA49" wp14:editId="474BC095">
            <wp:simplePos x="0" y="0"/>
            <wp:positionH relativeFrom="column">
              <wp:posOffset>34290</wp:posOffset>
            </wp:positionH>
            <wp:positionV relativeFrom="paragraph">
              <wp:posOffset>871220</wp:posOffset>
            </wp:positionV>
            <wp:extent cx="6152515" cy="3357245"/>
            <wp:effectExtent l="0" t="0" r="635" b="0"/>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52515" cy="3357245"/>
                    </a:xfrm>
                    <a:prstGeom prst="rect">
                      <a:avLst/>
                    </a:prstGeom>
                  </pic:spPr>
                </pic:pic>
              </a:graphicData>
            </a:graphic>
            <wp14:sizeRelV relativeFrom="margin">
              <wp14:pctHeight>0</wp14:pctHeight>
            </wp14:sizeRelV>
          </wp:anchor>
        </w:drawing>
      </w:r>
      <w:r w:rsidR="00E17081" w:rsidRPr="005206F0">
        <w:rPr>
          <w:rFonts w:cs="Times New Roman"/>
          <w:noProof/>
          <w:lang w:val="uk-UA" w:eastAsia="uk-UA"/>
        </w:rPr>
        <w:t xml:space="preserve">Всередині захисту розміщено чутливий об’єм – зелений циліндр. Розміри залежать від того, який був використаний детектор при моделювані: сцинтиляційний чи напівпровідниковий. Сцинтиляційний детектор має діаметри – 12 см і висоту – 6 см, а напівпровідниковий відповідно: діаметр – 6 см та висота – 6 см. </w:t>
      </w:r>
      <w:r w:rsidR="00055814">
        <w:rPr>
          <w:rFonts w:cs="Times New Roman"/>
          <w:noProof/>
          <w:lang w:val="uk-UA" w:eastAsia="uk-UA"/>
        </w:rPr>
        <w:t xml:space="preserve"> Всі матеріали сконструйовані з бази елеменів </w:t>
      </w:r>
      <w:r w:rsidR="00055814">
        <w:rPr>
          <w:rFonts w:cs="Times New Roman"/>
          <w:noProof/>
          <w:lang w:val="en-US" w:eastAsia="uk-UA"/>
        </w:rPr>
        <w:t>Geant4</w:t>
      </w:r>
      <w:r w:rsidR="00055814">
        <w:rPr>
          <w:rFonts w:cs="Times New Roman"/>
          <w:noProof/>
          <w:lang w:val="uk-UA" w:eastAsia="uk-UA"/>
        </w:rPr>
        <w:t>.</w:t>
      </w:r>
    </w:p>
    <w:p w:rsidR="00224CD2" w:rsidRPr="005206F0" w:rsidRDefault="00E17081" w:rsidP="00D262F3">
      <w:pPr>
        <w:pStyle w:val="2"/>
        <w:numPr>
          <w:ilvl w:val="1"/>
          <w:numId w:val="8"/>
        </w:numPr>
        <w:ind w:left="0" w:firstLine="284"/>
        <w:rPr>
          <w:rFonts w:cs="Times New Roman"/>
          <w:lang w:val="uk-UA"/>
        </w:rPr>
      </w:pPr>
      <w:bookmarkStart w:id="12" w:name="_Toc41251618"/>
      <w:proofErr w:type="spellStart"/>
      <w:r w:rsidRPr="005206F0">
        <w:rPr>
          <w:rFonts w:cs="Times New Roman"/>
          <w:lang w:val="uk-UA"/>
        </w:rPr>
        <w:lastRenderedPageBreak/>
        <w:t>Валідація</w:t>
      </w:r>
      <w:proofErr w:type="spellEnd"/>
      <w:r w:rsidRPr="005206F0">
        <w:rPr>
          <w:rFonts w:cs="Times New Roman"/>
          <w:lang w:val="uk-UA"/>
        </w:rPr>
        <w:t xml:space="preserve"> моделі</w:t>
      </w:r>
      <w:bookmarkEnd w:id="12"/>
    </w:p>
    <w:p w:rsidR="00E81DFE" w:rsidRDefault="00E81DFE" w:rsidP="00D262F3">
      <w:pPr>
        <w:ind w:firstLine="284"/>
        <w:rPr>
          <w:rFonts w:cs="Times New Roman"/>
          <w:noProof/>
          <w:lang w:val="en-US" w:eastAsia="uk-UA"/>
        </w:rPr>
      </w:pPr>
      <w:r w:rsidRPr="005206F0">
        <w:rPr>
          <w:rFonts w:cs="Times New Roman"/>
          <w:noProof/>
          <w:lang w:val="uk-UA" w:eastAsia="uk-UA"/>
        </w:rPr>
        <mc:AlternateContent>
          <mc:Choice Requires="wps">
            <w:drawing>
              <wp:anchor distT="0" distB="0" distL="114300" distR="114300" simplePos="0" relativeHeight="251694080" behindDoc="0" locked="0" layoutInCell="1" allowOverlap="1" wp14:anchorId="14555AF9" wp14:editId="298FB137">
                <wp:simplePos x="0" y="0"/>
                <wp:positionH relativeFrom="column">
                  <wp:posOffset>72390</wp:posOffset>
                </wp:positionH>
                <wp:positionV relativeFrom="paragraph">
                  <wp:posOffset>3949065</wp:posOffset>
                </wp:positionV>
                <wp:extent cx="6152515" cy="342900"/>
                <wp:effectExtent l="0" t="0" r="635" b="0"/>
                <wp:wrapSquare wrapText="bothSides"/>
                <wp:docPr id="5" name="Надпись 5"/>
                <wp:cNvGraphicFramePr/>
                <a:graphic xmlns:a="http://schemas.openxmlformats.org/drawingml/2006/main">
                  <a:graphicData uri="http://schemas.microsoft.com/office/word/2010/wordprocessingShape">
                    <wps:wsp>
                      <wps:cNvSpPr txBox="1"/>
                      <wps:spPr>
                        <a:xfrm>
                          <a:off x="0" y="0"/>
                          <a:ext cx="6152515" cy="342900"/>
                        </a:xfrm>
                        <a:prstGeom prst="rect">
                          <a:avLst/>
                        </a:prstGeom>
                        <a:solidFill>
                          <a:prstClr val="white"/>
                        </a:solidFill>
                        <a:ln>
                          <a:noFill/>
                        </a:ln>
                      </wps:spPr>
                      <wps:txbx>
                        <w:txbxContent>
                          <w:p w:rsidR="008D21F3" w:rsidRPr="00A757D0" w:rsidRDefault="008D21F3" w:rsidP="00281DC0">
                            <w:pPr>
                              <w:pStyle w:val="aa"/>
                              <w:jc w:val="center"/>
                              <w:rPr>
                                <w:color w:val="auto"/>
                                <w:sz w:val="44"/>
                              </w:rPr>
                            </w:pPr>
                            <w:r w:rsidRPr="00A757D0">
                              <w:rPr>
                                <w:color w:val="auto"/>
                                <w:sz w:val="28"/>
                              </w:rPr>
                              <w:t>Рис.3</w:t>
                            </w:r>
                            <w:r w:rsidRPr="00A757D0">
                              <w:rPr>
                                <w:color w:val="auto"/>
                                <w:sz w:val="28"/>
                                <w:lang w:val="uk-UA"/>
                              </w:rPr>
                              <w:t xml:space="preserve">.3.1: Спектр моделювання експерименту </w:t>
                            </w:r>
                            <w:r w:rsidRPr="00A757D0">
                              <w:rPr>
                                <w:color w:val="auto"/>
                                <w:sz w:val="28"/>
                                <w:lang w:val="en-US"/>
                              </w:rPr>
                              <w:t>SABAT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555AF9" id="Надпись 5" o:spid="_x0000_s1031" type="#_x0000_t202" style="position:absolute;left:0;text-align:left;margin-left:5.7pt;margin-top:310.95pt;width:484.45pt;height:27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" stroked="f">
                <v:textbox inset="0,0,0,0">
                  <w:txbxContent>
                    <w:p w:rsidR="008D21F3" w:rsidRPr="00A757D0" w:rsidRDefault="008D21F3" w:rsidP="00281DC0">
                      <w:pPr>
                        <w:pStyle w:val="aa"/>
                        <w:jc w:val="center"/>
                        <w:rPr>
                          <w:color w:val="auto"/>
                          <w:sz w:val="44"/>
                        </w:rPr>
                      </w:pPr>
                      <w:r w:rsidRPr="00A757D0">
                        <w:rPr>
                          <w:color w:val="auto"/>
                          <w:sz w:val="28"/>
                        </w:rPr>
                        <w:t>Рис.3</w:t>
                      </w:r>
                      <w:r w:rsidRPr="00A757D0">
                        <w:rPr>
                          <w:color w:val="auto"/>
                          <w:sz w:val="28"/>
                          <w:lang w:val="uk-UA"/>
                        </w:rPr>
                        <w:t xml:space="preserve">.3.1: Спектр моделювання експерименту </w:t>
                      </w:r>
                      <w:r w:rsidRPr="00A757D0">
                        <w:rPr>
                          <w:color w:val="auto"/>
                          <w:sz w:val="28"/>
                          <w:lang w:val="en-US"/>
                        </w:rPr>
                        <w:t>SABAT</w:t>
                      </w:r>
                    </w:p>
                  </w:txbxContent>
                </v:textbox>
                <w10:wrap type="square"/>
              </v:shape>
            </w:pict>
          </mc:Fallback>
        </mc:AlternateContent>
      </w:r>
      <w:r w:rsidRPr="005206F0">
        <w:rPr>
          <w:rFonts w:cs="Times New Roman"/>
          <w:noProof/>
          <w:lang w:val="uk-UA" w:eastAsia="uk-UA"/>
        </w:rPr>
        <w:drawing>
          <wp:anchor distT="0" distB="0" distL="114300" distR="114300" simplePos="0" relativeHeight="251692032" behindDoc="0" locked="0" layoutInCell="1" allowOverlap="1" wp14:anchorId="1A781625" wp14:editId="0BF64011">
            <wp:simplePos x="0" y="0"/>
            <wp:positionH relativeFrom="column">
              <wp:posOffset>-3810</wp:posOffset>
            </wp:positionH>
            <wp:positionV relativeFrom="paragraph">
              <wp:posOffset>624840</wp:posOffset>
            </wp:positionV>
            <wp:extent cx="6152515" cy="3162300"/>
            <wp:effectExtent l="0" t="0" r="635" b="0"/>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52515" cy="3162300"/>
                    </a:xfrm>
                    <a:prstGeom prst="rect">
                      <a:avLst/>
                    </a:prstGeom>
                  </pic:spPr>
                </pic:pic>
              </a:graphicData>
            </a:graphic>
            <wp14:sizeRelV relativeFrom="margin">
              <wp14:pctHeight>0</wp14:pctHeight>
            </wp14:sizeRelV>
          </wp:anchor>
        </w:drawing>
      </w:r>
      <w:r w:rsidRPr="005206F0">
        <w:rPr>
          <w:rFonts w:cs="Times New Roman"/>
          <w:noProof/>
          <w:lang w:val="uk-UA" w:eastAsia="uk-UA"/>
        </w:rPr>
        <mc:AlternateContent>
          <mc:Choice Requires="wps">
            <w:drawing>
              <wp:anchor distT="0" distB="0" distL="114300" distR="114300" simplePos="0" relativeHeight="251697152" behindDoc="0" locked="0" layoutInCell="1" allowOverlap="1" wp14:anchorId="16C04FF4" wp14:editId="6AC803B4">
                <wp:simplePos x="0" y="0"/>
                <wp:positionH relativeFrom="column">
                  <wp:posOffset>71755</wp:posOffset>
                </wp:positionH>
                <wp:positionV relativeFrom="paragraph">
                  <wp:posOffset>7838440</wp:posOffset>
                </wp:positionV>
                <wp:extent cx="6238875" cy="285750"/>
                <wp:effectExtent l="0" t="0" r="9525" b="0"/>
                <wp:wrapSquare wrapText="bothSides"/>
                <wp:docPr id="6" name="Надпись 6"/>
                <wp:cNvGraphicFramePr/>
                <a:graphic xmlns:a="http://schemas.openxmlformats.org/drawingml/2006/main">
                  <a:graphicData uri="http://schemas.microsoft.com/office/word/2010/wordprocessingShape">
                    <wps:wsp>
                      <wps:cNvSpPr txBox="1"/>
                      <wps:spPr>
                        <a:xfrm>
                          <a:off x="0" y="0"/>
                          <a:ext cx="6238875" cy="285750"/>
                        </a:xfrm>
                        <a:prstGeom prst="rect">
                          <a:avLst/>
                        </a:prstGeom>
                        <a:solidFill>
                          <a:prstClr val="white"/>
                        </a:solidFill>
                        <a:ln>
                          <a:noFill/>
                        </a:ln>
                      </wps:spPr>
                      <wps:txbx>
                        <w:txbxContent>
                          <w:p w:rsidR="008D21F3" w:rsidRPr="00A757D0" w:rsidRDefault="008D21F3" w:rsidP="00E81DFE">
                            <w:pPr>
                              <w:pStyle w:val="aa"/>
                              <w:jc w:val="center"/>
                              <w:rPr>
                                <w:noProof/>
                                <w:color w:val="auto"/>
                                <w:sz w:val="44"/>
                              </w:rPr>
                            </w:pPr>
                            <w:r w:rsidRPr="00A757D0">
                              <w:rPr>
                                <w:color w:val="auto"/>
                                <w:sz w:val="28"/>
                              </w:rPr>
                              <w:t xml:space="preserve">Рис.3.3.2: </w:t>
                            </w:r>
                            <w:r w:rsidRPr="00A757D0">
                              <w:rPr>
                                <w:color w:val="auto"/>
                                <w:sz w:val="28"/>
                                <w:lang w:val="uk-UA"/>
                              </w:rPr>
                              <w:t>Спектр моделювання геометрії з пункту - 3.1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C04FF4" id="Надпись 6" o:spid="_x0000_s1032" type="#_x0000_t202" style="position:absolute;left:0;text-align:left;margin-left:5.65pt;margin-top:617.2pt;width:491.25pt;height:2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" stroked="f">
                <v:textbox inset="0,0,0,0">
                  <w:txbxContent>
                    <w:p w:rsidR="008D21F3" w:rsidRPr="00A757D0" w:rsidRDefault="008D21F3" w:rsidP="00E81DFE">
                      <w:pPr>
                        <w:pStyle w:val="aa"/>
                        <w:jc w:val="center"/>
                        <w:rPr>
                          <w:noProof/>
                          <w:color w:val="auto"/>
                          <w:sz w:val="44"/>
                        </w:rPr>
                      </w:pPr>
                      <w:r w:rsidRPr="00A757D0">
                        <w:rPr>
                          <w:color w:val="auto"/>
                          <w:sz w:val="28"/>
                        </w:rPr>
                        <w:t xml:space="preserve">Рис.3.3.2: </w:t>
                      </w:r>
                      <w:r w:rsidRPr="00A757D0">
                        <w:rPr>
                          <w:color w:val="auto"/>
                          <w:sz w:val="28"/>
                          <w:lang w:val="uk-UA"/>
                        </w:rPr>
                        <w:t>Спектр моделювання геометрії з пункту - 3.1</w:t>
                      </w:r>
                    </w:p>
                  </w:txbxContent>
                </v:textbox>
                <w10:wrap type="square"/>
              </v:shape>
            </w:pict>
          </mc:Fallback>
        </mc:AlternateContent>
      </w:r>
      <w:r w:rsidRPr="005206F0">
        <w:rPr>
          <w:rFonts w:cs="Times New Roman"/>
          <w:noProof/>
          <w:lang w:val="uk-UA" w:eastAsia="uk-UA"/>
        </w:rPr>
        <w:drawing>
          <wp:anchor distT="0" distB="0" distL="114300" distR="114300" simplePos="0" relativeHeight="251695104" behindDoc="0" locked="0" layoutInCell="1" allowOverlap="1">
            <wp:simplePos x="0" y="0"/>
            <wp:positionH relativeFrom="column">
              <wp:posOffset>-3810</wp:posOffset>
            </wp:positionH>
            <wp:positionV relativeFrom="paragraph">
              <wp:posOffset>4358005</wp:posOffset>
            </wp:positionV>
            <wp:extent cx="6152515" cy="3489325"/>
            <wp:effectExtent l="0" t="0" r="635" b="0"/>
            <wp:wrapSquare wrapText="bothSides"/>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52515" cy="3489325"/>
                    </a:xfrm>
                    <a:prstGeom prst="rect">
                      <a:avLst/>
                    </a:prstGeom>
                  </pic:spPr>
                </pic:pic>
              </a:graphicData>
            </a:graphic>
            <wp14:sizeRelV relativeFrom="margin">
              <wp14:pctHeight>0</wp14:pctHeight>
            </wp14:sizeRelV>
          </wp:anchor>
        </w:drawing>
      </w:r>
      <w:r w:rsidR="00E17081" w:rsidRPr="005206F0">
        <w:rPr>
          <w:rFonts w:cs="Times New Roman"/>
          <w:lang w:val="uk-UA"/>
        </w:rPr>
        <w:t xml:space="preserve">Вважаючи експериментальні результати проекту </w:t>
      </w:r>
      <w:r w:rsidR="00E17081" w:rsidRPr="005206F0">
        <w:rPr>
          <w:rFonts w:cs="Times New Roman"/>
          <w:lang w:val="en-US"/>
        </w:rPr>
        <w:t>SABAT</w:t>
      </w:r>
      <w:r w:rsidR="00C64275" w:rsidRPr="005206F0">
        <w:rPr>
          <w:rFonts w:cs="Times New Roman"/>
          <w:lang w:val="uk-UA"/>
        </w:rPr>
        <w:t xml:space="preserve"> достовірними, будемо</w:t>
      </w:r>
      <w:r w:rsidR="00281DC0">
        <w:rPr>
          <w:rFonts w:cs="Times New Roman"/>
          <w:lang w:val="uk-UA"/>
        </w:rPr>
        <w:t xml:space="preserve"> </w:t>
      </w:r>
      <w:r w:rsidR="00C64275" w:rsidRPr="005206F0">
        <w:rPr>
          <w:rFonts w:cs="Times New Roman"/>
          <w:lang w:val="uk-UA"/>
        </w:rPr>
        <w:t>звіряти наші результати із зміненою</w:t>
      </w:r>
      <w:r>
        <w:rPr>
          <w:rFonts w:cs="Times New Roman"/>
          <w:lang w:val="uk-UA"/>
        </w:rPr>
        <w:t xml:space="preserve"> геометрією, щоб підтвердити </w:t>
      </w:r>
      <w:r w:rsidR="00281DC0">
        <w:rPr>
          <w:rFonts w:cs="Times New Roman"/>
          <w:lang w:val="uk-UA"/>
        </w:rPr>
        <w:t>її</w:t>
      </w:r>
      <w:r>
        <w:rPr>
          <w:rFonts w:cs="Times New Roman"/>
          <w:lang w:val="uk-UA"/>
        </w:rPr>
        <w:t xml:space="preserve"> </w:t>
      </w:r>
      <w:r w:rsidR="00281DC0">
        <w:rPr>
          <w:rFonts w:cs="Times New Roman"/>
          <w:lang w:val="uk-UA"/>
        </w:rPr>
        <w:lastRenderedPageBreak/>
        <w:t>достовірність.</w:t>
      </w:r>
      <w:r w:rsidR="00281DC0" w:rsidRPr="00281DC0">
        <w:rPr>
          <w:rFonts w:cs="Times New Roman"/>
          <w:noProof/>
          <w:lang w:val="uk-UA" w:eastAsia="uk-UA"/>
        </w:rPr>
        <w:t xml:space="preserve"> </w:t>
      </w:r>
      <w:r w:rsidR="00281DC0">
        <w:rPr>
          <w:rFonts w:cs="Times New Roman"/>
          <w:lang w:val="uk-UA"/>
        </w:rPr>
        <w:t xml:space="preserve"> Моделювання </w:t>
      </w:r>
      <w:r w:rsidR="00C64275" w:rsidRPr="005206F0">
        <w:rPr>
          <w:rFonts w:cs="Times New Roman"/>
          <w:lang w:val="en-US"/>
        </w:rPr>
        <w:t>SABAT</w:t>
      </w:r>
      <w:r w:rsidR="00C64275" w:rsidRPr="005206F0">
        <w:rPr>
          <w:rFonts w:cs="Times New Roman"/>
          <w:lang w:val="uk-UA"/>
        </w:rPr>
        <w:t xml:space="preserve"> для Гірчичного газу (</w:t>
      </w:r>
      <w:r w:rsidR="00C64275" w:rsidRPr="005206F0">
        <w:rPr>
          <w:rFonts w:cs="Times New Roman"/>
          <w:lang w:val="en-US"/>
        </w:rPr>
        <w:t>C</w:t>
      </w:r>
      <w:r w:rsidR="00C64275" w:rsidRPr="005206F0">
        <w:rPr>
          <w:rFonts w:cs="Times New Roman"/>
          <w:vertAlign w:val="subscript"/>
          <w:lang w:val="en-US"/>
        </w:rPr>
        <w:t>4</w:t>
      </w:r>
      <w:r w:rsidR="00C64275" w:rsidRPr="005206F0">
        <w:rPr>
          <w:rFonts w:cs="Times New Roman"/>
          <w:lang w:val="en-US"/>
        </w:rPr>
        <w:t>H</w:t>
      </w:r>
      <w:r w:rsidR="00C64275" w:rsidRPr="005206F0">
        <w:rPr>
          <w:rFonts w:cs="Times New Roman"/>
          <w:vertAlign w:val="subscript"/>
          <w:lang w:val="en-US"/>
        </w:rPr>
        <w:t>8</w:t>
      </w:r>
      <w:r w:rsidR="00C64275" w:rsidRPr="005206F0">
        <w:rPr>
          <w:rFonts w:cs="Times New Roman"/>
          <w:lang w:val="en-US"/>
        </w:rPr>
        <w:t>Cl</w:t>
      </w:r>
      <w:r w:rsidR="00C64275" w:rsidRPr="005206F0">
        <w:rPr>
          <w:rFonts w:cs="Times New Roman"/>
          <w:vertAlign w:val="subscript"/>
          <w:lang w:val="en-US"/>
        </w:rPr>
        <w:t>2</w:t>
      </w:r>
      <w:r w:rsidR="00C64275" w:rsidRPr="005206F0">
        <w:rPr>
          <w:rFonts w:cs="Times New Roman"/>
          <w:lang w:val="en-US"/>
        </w:rPr>
        <w:t xml:space="preserve">S) </w:t>
      </w:r>
      <w:r>
        <w:rPr>
          <w:rFonts w:cs="Times New Roman"/>
          <w:lang w:val="uk-UA"/>
        </w:rPr>
        <w:t xml:space="preserve"> </w:t>
      </w:r>
      <w:r w:rsidRPr="005206F0">
        <w:rPr>
          <w:rFonts w:cs="Times New Roman"/>
          <w:noProof/>
          <w:lang w:val="uk-UA" w:eastAsia="uk-UA"/>
        </w:rPr>
        <mc:AlternateContent>
          <mc:Choice Requires="wps">
            <w:drawing>
              <wp:anchor distT="0" distB="0" distL="114300" distR="114300" simplePos="0" relativeHeight="251701248" behindDoc="0" locked="0" layoutInCell="1" allowOverlap="1" wp14:anchorId="0DCC8277" wp14:editId="79B5C148">
                <wp:simplePos x="0" y="0"/>
                <wp:positionH relativeFrom="column">
                  <wp:posOffset>167640</wp:posOffset>
                </wp:positionH>
                <wp:positionV relativeFrom="paragraph">
                  <wp:posOffset>4166235</wp:posOffset>
                </wp:positionV>
                <wp:extent cx="5981700" cy="466725"/>
                <wp:effectExtent l="0" t="0" r="0" b="9525"/>
                <wp:wrapSquare wrapText="bothSides"/>
                <wp:docPr id="8" name="Надпись 8"/>
                <wp:cNvGraphicFramePr/>
                <a:graphic xmlns:a="http://schemas.openxmlformats.org/drawingml/2006/main">
                  <a:graphicData uri="http://schemas.microsoft.com/office/word/2010/wordprocessingShape">
                    <wps:wsp>
                      <wps:cNvSpPr txBox="1"/>
                      <wps:spPr>
                        <a:xfrm>
                          <a:off x="0" y="0"/>
                          <a:ext cx="5981700" cy="466725"/>
                        </a:xfrm>
                        <a:prstGeom prst="rect">
                          <a:avLst/>
                        </a:prstGeom>
                        <a:solidFill>
                          <a:prstClr val="white"/>
                        </a:solidFill>
                        <a:ln>
                          <a:noFill/>
                        </a:ln>
                      </wps:spPr>
                      <wps:txbx>
                        <w:txbxContent>
                          <w:p w:rsidR="008D21F3" w:rsidRPr="00A757D0" w:rsidRDefault="008D21F3" w:rsidP="00E81DFE">
                            <w:pPr>
                              <w:pStyle w:val="aa"/>
                              <w:jc w:val="center"/>
                              <w:rPr>
                                <w:noProof/>
                                <w:color w:val="auto"/>
                                <w:sz w:val="44"/>
                              </w:rPr>
                            </w:pPr>
                            <w:r w:rsidRPr="00A757D0">
                              <w:rPr>
                                <w:color w:val="auto"/>
                                <w:sz w:val="28"/>
                              </w:rPr>
                              <w:t xml:space="preserve">Рис.3.3.3: </w:t>
                            </w:r>
                            <w:r w:rsidRPr="00A757D0">
                              <w:rPr>
                                <w:color w:val="auto"/>
                                <w:sz w:val="28"/>
                                <w:lang w:val="uk-UA"/>
                              </w:rPr>
                              <w:t>Спектр моделювання із зміненим положенням джерела нейтронів.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CC8277" id="Надпись 8" o:spid="_x0000_s1033" type="#_x0000_t202" style="position:absolute;left:0;text-align:left;margin-left:13.2pt;margin-top:328.05pt;width:471pt;height:36.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" stroked="f">
                <v:textbox inset="0,0,0,0">
                  <w:txbxContent>
                    <w:p w:rsidR="008D21F3" w:rsidRPr="00A757D0" w:rsidRDefault="008D21F3" w:rsidP="00E81DFE">
                      <w:pPr>
                        <w:pStyle w:val="aa"/>
                        <w:jc w:val="center"/>
                        <w:rPr>
                          <w:noProof/>
                          <w:color w:val="auto"/>
                          <w:sz w:val="44"/>
                        </w:rPr>
                      </w:pPr>
                      <w:r w:rsidRPr="00A757D0">
                        <w:rPr>
                          <w:color w:val="auto"/>
                          <w:sz w:val="28"/>
                        </w:rPr>
                        <w:t xml:space="preserve">Рис.3.3.3: </w:t>
                      </w:r>
                      <w:r w:rsidRPr="00A757D0">
                        <w:rPr>
                          <w:color w:val="auto"/>
                          <w:sz w:val="28"/>
                          <w:lang w:val="uk-UA"/>
                        </w:rPr>
                        <w:t>Спектр моделювання із зміненим положенням джерела нейтронів.</w:t>
                      </w:r>
                    </w:p>
                  </w:txbxContent>
                </v:textbox>
                <w10:wrap type="square"/>
              </v:shape>
            </w:pict>
          </mc:Fallback>
        </mc:AlternateContent>
      </w:r>
      <w:r w:rsidRPr="005206F0">
        <w:rPr>
          <w:rFonts w:cs="Times New Roman"/>
          <w:noProof/>
          <w:lang w:val="uk-UA" w:eastAsia="uk-UA"/>
        </w:rPr>
        <w:drawing>
          <wp:anchor distT="0" distB="0" distL="114300" distR="114300" simplePos="0" relativeHeight="251699200" behindDoc="0" locked="0" layoutInCell="1" allowOverlap="1" wp14:anchorId="76214F87" wp14:editId="76F4E660">
            <wp:simplePos x="0" y="0"/>
            <wp:positionH relativeFrom="column">
              <wp:posOffset>-3810</wp:posOffset>
            </wp:positionH>
            <wp:positionV relativeFrom="paragraph">
              <wp:posOffset>575310</wp:posOffset>
            </wp:positionV>
            <wp:extent cx="6153150" cy="3629025"/>
            <wp:effectExtent l="0" t="0" r="0" b="952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53150" cy="3629025"/>
                    </a:xfrm>
                    <a:prstGeom prst="rect">
                      <a:avLst/>
                    </a:prstGeom>
                  </pic:spPr>
                </pic:pic>
              </a:graphicData>
            </a:graphic>
            <wp14:sizeRelH relativeFrom="margin">
              <wp14:pctWidth>0</wp14:pctWidth>
            </wp14:sizeRelH>
            <wp14:sizeRelV relativeFrom="margin">
              <wp14:pctHeight>0</wp14:pctHeight>
            </wp14:sizeRelV>
          </wp:anchor>
        </w:drawing>
      </w:r>
      <w:r w:rsidR="00C64275" w:rsidRPr="005206F0">
        <w:rPr>
          <w:rFonts w:cs="Times New Roman"/>
          <w:lang w:val="uk-UA"/>
        </w:rPr>
        <w:t xml:space="preserve">проводилось із використанням програмному забезпечені </w:t>
      </w:r>
      <w:r w:rsidR="00C64275" w:rsidRPr="005206F0">
        <w:rPr>
          <w:rFonts w:cs="Times New Roman"/>
          <w:lang w:val="en-US"/>
        </w:rPr>
        <w:t>MCNP</w:t>
      </w:r>
      <w:r w:rsidR="00034C4B" w:rsidRPr="005206F0">
        <w:rPr>
          <w:rFonts w:cs="Times New Roman"/>
          <w:lang w:val="uk-UA"/>
        </w:rPr>
        <w:t xml:space="preserve"> і показано на Рис.3.3.1</w:t>
      </w:r>
      <w:r w:rsidR="00C64275" w:rsidRPr="005206F0">
        <w:rPr>
          <w:rFonts w:cs="Times New Roman"/>
          <w:lang w:val="uk-UA"/>
        </w:rPr>
        <w:t xml:space="preserve">. У ролі детектора було обрано сцинтилятор </w:t>
      </w:r>
      <w:proofErr w:type="spellStart"/>
      <w:r w:rsidR="00C64275" w:rsidRPr="005206F0">
        <w:rPr>
          <w:rFonts w:cs="Times New Roman"/>
          <w:lang w:val="en-US"/>
        </w:rPr>
        <w:t>NaI</w:t>
      </w:r>
      <w:proofErr w:type="spellEnd"/>
      <w:r w:rsidR="00C64275" w:rsidRPr="005206F0">
        <w:rPr>
          <w:rFonts w:cs="Times New Roman"/>
          <w:lang w:val="uk-UA"/>
        </w:rPr>
        <w:t>(</w:t>
      </w:r>
      <w:r w:rsidR="00C64275" w:rsidRPr="005206F0">
        <w:rPr>
          <w:rFonts w:cs="Times New Roman"/>
          <w:lang w:val="en-US"/>
        </w:rPr>
        <w:t>Tl)</w:t>
      </w:r>
      <w:r w:rsidR="00C64275" w:rsidRPr="005206F0">
        <w:rPr>
          <w:rFonts w:cs="Times New Roman"/>
          <w:lang w:val="uk-UA"/>
        </w:rPr>
        <w:t xml:space="preserve">. Ми провели наше моделювання використовуючи </w:t>
      </w:r>
      <w:r w:rsidR="00C64275" w:rsidRPr="005206F0">
        <w:rPr>
          <w:rFonts w:cs="Times New Roman"/>
          <w:lang w:val="en-US"/>
        </w:rPr>
        <w:t xml:space="preserve">Geant4 </w:t>
      </w:r>
      <w:r w:rsidR="00C64275" w:rsidRPr="005206F0">
        <w:rPr>
          <w:rFonts w:cs="Times New Roman"/>
          <w:lang w:val="uk-UA"/>
        </w:rPr>
        <w:t xml:space="preserve">із вказаною геометріє в пункті – 3.1. Постановка експерименту з сцинтилятором, але змінивши його розміри. </w:t>
      </w:r>
      <w:r w:rsidR="00034C4B" w:rsidRPr="005206F0">
        <w:rPr>
          <w:rFonts w:cs="Times New Roman"/>
          <w:lang w:val="uk-UA"/>
        </w:rPr>
        <w:t>Результати моделювання показано на Рис.3.3.2 і Рис.3.3.3. Рис.3.3.2 відповідає зміненому розміщенню джерела нейтронів.</w:t>
      </w:r>
      <w:r w:rsidR="00034C4B" w:rsidRPr="005206F0">
        <w:rPr>
          <w:rFonts w:cs="Times New Roman"/>
          <w:noProof/>
          <w:lang w:val="uk-UA" w:eastAsia="uk-UA"/>
        </w:rPr>
        <w:t xml:space="preserve"> </w:t>
      </w:r>
      <w:r w:rsidR="00DE7496" w:rsidRPr="005206F0">
        <w:rPr>
          <w:rFonts w:cs="Times New Roman"/>
          <w:noProof/>
          <w:lang w:val="uk-UA" w:eastAsia="uk-UA"/>
        </w:rPr>
        <w:t xml:space="preserve">Аналізуючи отримані нами спетри Рис.3.3.2 і Рис.3.3.3 можна підтвердити, що вони відповідають опису спектру </w:t>
      </w:r>
      <w:r w:rsidR="00DE7496" w:rsidRPr="005206F0">
        <w:rPr>
          <w:rFonts w:cs="Times New Roman"/>
          <w:noProof/>
          <w:lang w:val="en-US" w:eastAsia="uk-UA"/>
        </w:rPr>
        <w:t>SABAT</w:t>
      </w:r>
      <w:r w:rsidR="00DE7496" w:rsidRPr="005206F0">
        <w:rPr>
          <w:rFonts w:cs="Times New Roman"/>
          <w:noProof/>
          <w:lang w:val="uk-UA" w:eastAsia="uk-UA"/>
        </w:rPr>
        <w:t>. Особливо видно по однаковим</w:t>
      </w:r>
      <w:r w:rsidR="00AA4A94" w:rsidRPr="005206F0">
        <w:rPr>
          <w:rFonts w:cs="Times New Roman"/>
          <w:noProof/>
          <w:lang w:val="en-US" w:eastAsia="uk-UA"/>
        </w:rPr>
        <w:t xml:space="preserve"> </w:t>
      </w:r>
      <w:r w:rsidR="00AA4A94" w:rsidRPr="005206F0">
        <w:rPr>
          <w:rFonts w:cs="Times New Roman"/>
          <w:noProof/>
          <w:lang w:val="uk-UA" w:eastAsia="uk-UA"/>
        </w:rPr>
        <w:t>основним</w:t>
      </w:r>
      <w:r w:rsidR="008D21F3">
        <w:rPr>
          <w:rFonts w:cs="Times New Roman"/>
          <w:noProof/>
          <w:lang w:val="uk-UA" w:eastAsia="uk-UA"/>
        </w:rPr>
        <w:t xml:space="preserve"> енергетичним пікам: </w:t>
      </w:r>
      <w:r w:rsidR="008D21F3">
        <w:rPr>
          <w:rFonts w:cs="Times New Roman"/>
          <w:noProof/>
          <w:lang w:val="en-US" w:eastAsia="uk-UA"/>
        </w:rPr>
        <w:t>Cl</w:t>
      </w:r>
      <w:r w:rsidR="008D21F3">
        <w:rPr>
          <w:rFonts w:cs="Times New Roman"/>
          <w:noProof/>
          <w:lang w:val="uk-UA" w:eastAsia="uk-UA"/>
        </w:rPr>
        <w:t xml:space="preserve"> –</w:t>
      </w:r>
      <w:r w:rsidR="00D21DBD">
        <w:rPr>
          <w:rFonts w:cs="Times New Roman"/>
          <w:noProof/>
          <w:lang w:val="uk-UA" w:eastAsia="uk-UA"/>
        </w:rPr>
        <w:t xml:space="preserve"> 1.16, 1.94,</w:t>
      </w:r>
      <w:r w:rsidR="008D21F3">
        <w:rPr>
          <w:rFonts w:cs="Times New Roman"/>
          <w:noProof/>
          <w:lang w:val="uk-UA" w:eastAsia="uk-UA"/>
        </w:rPr>
        <w:t xml:space="preserve"> 7.42, 7.80, 8.58 МеВ</w:t>
      </w:r>
      <w:r w:rsidR="00E30558">
        <w:rPr>
          <w:rFonts w:cs="Times New Roman"/>
          <w:noProof/>
          <w:lang w:val="uk-UA" w:eastAsia="uk-UA"/>
        </w:rPr>
        <w:t>.</w:t>
      </w:r>
      <w:r w:rsidR="00673F97">
        <w:rPr>
          <w:rFonts w:cs="Times New Roman"/>
          <w:noProof/>
          <w:lang w:val="uk-UA" w:eastAsia="uk-UA"/>
        </w:rPr>
        <w:t xml:space="preserve"> Аналогічній поведінці лінії</w:t>
      </w:r>
      <w:r w:rsidR="00D21DBD">
        <w:rPr>
          <w:rFonts w:cs="Times New Roman"/>
          <w:noProof/>
          <w:lang w:val="uk-UA" w:eastAsia="uk-UA"/>
        </w:rPr>
        <w:t xml:space="preserve"> вуглецю 4.4 МеВ</w:t>
      </w:r>
      <w:r w:rsidR="005B1CEB">
        <w:rPr>
          <w:rFonts w:cs="Times New Roman"/>
          <w:noProof/>
          <w:lang w:val="uk-UA" w:eastAsia="uk-UA"/>
        </w:rPr>
        <w:t>, якиа</w:t>
      </w:r>
      <w:r w:rsidR="00673F97">
        <w:rPr>
          <w:rFonts w:cs="Times New Roman"/>
          <w:noProof/>
          <w:lang w:val="uk-UA" w:eastAsia="uk-UA"/>
        </w:rPr>
        <w:t xml:space="preserve"> є п</w:t>
      </w:r>
      <w:r w:rsidR="005B1CEB">
        <w:rPr>
          <w:rFonts w:cs="Times New Roman"/>
          <w:noProof/>
          <w:lang w:val="uk-UA" w:eastAsia="uk-UA"/>
        </w:rPr>
        <w:t>ерезаповнена</w:t>
      </w:r>
      <w:r w:rsidR="00673F97">
        <w:rPr>
          <w:rFonts w:cs="Times New Roman"/>
          <w:noProof/>
          <w:lang w:val="uk-UA" w:eastAsia="uk-UA"/>
        </w:rPr>
        <w:t xml:space="preserve"> фоном. На 3 спектрах нема чіткого сформованого піку </w:t>
      </w:r>
      <w:r w:rsidR="00673F97">
        <w:rPr>
          <w:rFonts w:cs="Times New Roman"/>
          <w:noProof/>
          <w:lang w:val="en-US" w:eastAsia="uk-UA"/>
        </w:rPr>
        <w:t>C.</w:t>
      </w:r>
    </w:p>
    <w:p w:rsidR="00E81DFE" w:rsidRDefault="00E81DFE" w:rsidP="00D262F3">
      <w:pPr>
        <w:ind w:firstLine="284"/>
        <w:rPr>
          <w:rFonts w:cs="Times New Roman"/>
          <w:noProof/>
          <w:lang w:val="uk-UA" w:eastAsia="uk-UA"/>
        </w:rPr>
      </w:pPr>
    </w:p>
    <w:p w:rsidR="00E81DFE" w:rsidRPr="005206F0" w:rsidRDefault="00E81DFE" w:rsidP="00D262F3">
      <w:pPr>
        <w:ind w:firstLine="284"/>
        <w:rPr>
          <w:rFonts w:cs="Times New Roman"/>
          <w:noProof/>
          <w:lang w:val="uk-UA" w:eastAsia="uk-UA"/>
        </w:rPr>
      </w:pPr>
    </w:p>
    <w:p w:rsidR="00DE7496" w:rsidRPr="005206F0" w:rsidRDefault="00C541E3" w:rsidP="00D262F3">
      <w:pPr>
        <w:pStyle w:val="2"/>
        <w:numPr>
          <w:ilvl w:val="1"/>
          <w:numId w:val="8"/>
        </w:numPr>
        <w:ind w:left="0" w:firstLine="284"/>
        <w:rPr>
          <w:rFonts w:cs="Times New Roman"/>
          <w:noProof/>
          <w:lang w:val="en-US" w:eastAsia="uk-UA"/>
        </w:rPr>
      </w:pPr>
      <w:bookmarkStart w:id="13" w:name="_Toc41251619"/>
      <w:r w:rsidRPr="005206F0">
        <w:rPr>
          <w:rFonts w:cs="Times New Roman"/>
          <w:noProof/>
          <w:lang w:val="uk-UA" w:eastAsia="uk-UA"/>
        </w:rPr>
        <w:lastRenderedPageBreak/>
        <w:t>Моделювання і аналіз Фосгену (</w:t>
      </w:r>
      <w:r w:rsidR="005206F0" w:rsidRPr="005206F0">
        <w:rPr>
          <w:rFonts w:cs="Times New Roman"/>
          <w:noProof/>
          <w:lang w:val="en-US" w:eastAsia="uk-UA"/>
        </w:rPr>
        <w:t>COCl</w:t>
      </w:r>
      <w:r w:rsidRPr="005206F0">
        <w:rPr>
          <w:rFonts w:cs="Times New Roman"/>
          <w:noProof/>
          <w:vertAlign w:val="subscript"/>
          <w:lang w:val="en-US" w:eastAsia="uk-UA"/>
        </w:rPr>
        <w:t>2</w:t>
      </w:r>
      <w:r w:rsidRPr="005206F0">
        <w:rPr>
          <w:rFonts w:cs="Times New Roman"/>
          <w:noProof/>
          <w:lang w:val="en-US" w:eastAsia="uk-UA"/>
        </w:rPr>
        <w:t>)</w:t>
      </w:r>
      <w:bookmarkEnd w:id="13"/>
    </w:p>
    <w:p w:rsidR="00AA4A94" w:rsidRPr="00D21DBD" w:rsidRDefault="00E81DFE" w:rsidP="00D262F3">
      <w:pPr>
        <w:ind w:firstLine="284"/>
        <w:rPr>
          <w:rFonts w:cs="Times New Roman"/>
          <w:lang w:val="uk-UA" w:eastAsia="uk-UA"/>
        </w:rPr>
      </w:pPr>
      <w:r w:rsidRPr="005206F0">
        <w:rPr>
          <w:rFonts w:cs="Times New Roman"/>
          <w:noProof/>
          <w:lang w:val="uk-UA" w:eastAsia="uk-UA"/>
        </w:rPr>
        <mc:AlternateContent>
          <mc:Choice Requires="wps">
            <w:drawing>
              <wp:anchor distT="0" distB="0" distL="114300" distR="114300" simplePos="0" relativeHeight="251686912" behindDoc="0" locked="0" layoutInCell="1" allowOverlap="1" wp14:anchorId="6B2BF22C" wp14:editId="0FF68064">
                <wp:simplePos x="0" y="0"/>
                <wp:positionH relativeFrom="column">
                  <wp:posOffset>34290</wp:posOffset>
                </wp:positionH>
                <wp:positionV relativeFrom="paragraph">
                  <wp:posOffset>7397115</wp:posOffset>
                </wp:positionV>
                <wp:extent cx="6242050" cy="476250"/>
                <wp:effectExtent l="0" t="0" r="6350" b="0"/>
                <wp:wrapSquare wrapText="bothSides"/>
                <wp:docPr id="11" name="Надпись 11"/>
                <wp:cNvGraphicFramePr/>
                <a:graphic xmlns:a="http://schemas.openxmlformats.org/drawingml/2006/main">
                  <a:graphicData uri="http://schemas.microsoft.com/office/word/2010/wordprocessingShape">
                    <wps:wsp>
                      <wps:cNvSpPr txBox="1"/>
                      <wps:spPr>
                        <a:xfrm>
                          <a:off x="0" y="0"/>
                          <a:ext cx="6242050" cy="476250"/>
                        </a:xfrm>
                        <a:prstGeom prst="rect">
                          <a:avLst/>
                        </a:prstGeom>
                        <a:solidFill>
                          <a:prstClr val="white"/>
                        </a:solidFill>
                        <a:ln>
                          <a:noFill/>
                        </a:ln>
                      </wps:spPr>
                      <wps:txbx>
                        <w:txbxContent>
                          <w:p w:rsidR="008D21F3" w:rsidRPr="00A757D0" w:rsidRDefault="008D21F3" w:rsidP="00D163EB">
                            <w:pPr>
                              <w:pStyle w:val="aa"/>
                              <w:jc w:val="center"/>
                              <w:rPr>
                                <w:noProof/>
                                <w:color w:val="auto"/>
                                <w:sz w:val="44"/>
                              </w:rPr>
                            </w:pPr>
                            <w:r w:rsidRPr="00A757D0">
                              <w:rPr>
                                <w:color w:val="auto"/>
                                <w:sz w:val="28"/>
                              </w:rPr>
                              <w:t xml:space="preserve">Рис.3.4.2: </w:t>
                            </w:r>
                            <w:r w:rsidRPr="00A757D0">
                              <w:rPr>
                                <w:color w:val="auto"/>
                                <w:sz w:val="28"/>
                                <w:lang w:val="uk-UA"/>
                              </w:rPr>
                              <w:t xml:space="preserve">Спектр з використанням напівпровідникового детектора </w:t>
                            </w:r>
                            <w:proofErr w:type="spellStart"/>
                            <w:r w:rsidRPr="00A757D0">
                              <w:rPr>
                                <w:color w:val="auto"/>
                                <w:sz w:val="28"/>
                                <w:lang w:val="en-US"/>
                              </w:rPr>
                              <w:t>HPGe</w:t>
                            </w:r>
                            <w:proofErr w:type="spellEnd"/>
                            <w:r w:rsidRPr="00A757D0">
                              <w:rPr>
                                <w:color w:val="auto"/>
                                <w:sz w:val="28"/>
                                <w:lang w:val="uk-UA"/>
                              </w:rPr>
                              <w:t xml:space="preserve"> з 8000 каналів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BF22C" id="Надпись 11" o:spid="_x0000_s1034" type="#_x0000_t202" style="position:absolute;left:0;text-align:left;margin-left:2.7pt;margin-top:582.45pt;width:491.5pt;height:37.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" stroked="f">
                <v:textbox inset="0,0,0,0">
                  <w:txbxContent>
                    <w:p w:rsidR="008D21F3" w:rsidRPr="00A757D0" w:rsidRDefault="008D21F3" w:rsidP="00D163EB">
                      <w:pPr>
                        <w:pStyle w:val="aa"/>
                        <w:jc w:val="center"/>
                        <w:rPr>
                          <w:noProof/>
                          <w:color w:val="auto"/>
                          <w:sz w:val="44"/>
                        </w:rPr>
                      </w:pPr>
                      <w:r w:rsidRPr="00A757D0">
                        <w:rPr>
                          <w:color w:val="auto"/>
                          <w:sz w:val="28"/>
                        </w:rPr>
                        <w:t xml:space="preserve">Рис.3.4.2: </w:t>
                      </w:r>
                      <w:r w:rsidRPr="00A757D0">
                        <w:rPr>
                          <w:color w:val="auto"/>
                          <w:sz w:val="28"/>
                          <w:lang w:val="uk-UA"/>
                        </w:rPr>
                        <w:t xml:space="preserve">Спектр з використанням напівпровідникового детектора </w:t>
                      </w:r>
                      <w:proofErr w:type="spellStart"/>
                      <w:r w:rsidRPr="00A757D0">
                        <w:rPr>
                          <w:color w:val="auto"/>
                          <w:sz w:val="28"/>
                          <w:lang w:val="en-US"/>
                        </w:rPr>
                        <w:t>HPGe</w:t>
                      </w:r>
                      <w:proofErr w:type="spellEnd"/>
                      <w:r w:rsidRPr="00A757D0">
                        <w:rPr>
                          <w:color w:val="auto"/>
                          <w:sz w:val="28"/>
                          <w:lang w:val="uk-UA"/>
                        </w:rPr>
                        <w:t xml:space="preserve"> з 8000 каналів</w:t>
                      </w:r>
                    </w:p>
                  </w:txbxContent>
                </v:textbox>
                <w10:wrap type="square"/>
              </v:shape>
            </w:pict>
          </mc:Fallback>
        </mc:AlternateContent>
      </w:r>
      <w:r w:rsidRPr="005206F0">
        <w:rPr>
          <w:rFonts w:cs="Times New Roman"/>
          <w:noProof/>
          <w:lang w:val="uk-UA" w:eastAsia="uk-UA"/>
        </w:rPr>
        <w:drawing>
          <wp:anchor distT="0" distB="0" distL="114300" distR="114300" simplePos="0" relativeHeight="251702272" behindDoc="0" locked="0" layoutInCell="1" allowOverlap="1">
            <wp:simplePos x="0" y="0"/>
            <wp:positionH relativeFrom="column">
              <wp:posOffset>-32385</wp:posOffset>
            </wp:positionH>
            <wp:positionV relativeFrom="paragraph">
              <wp:posOffset>4025265</wp:posOffset>
            </wp:positionV>
            <wp:extent cx="6242050" cy="3371850"/>
            <wp:effectExtent l="0" t="0" r="6350" b="0"/>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42050" cy="3371850"/>
                    </a:xfrm>
                    <a:prstGeom prst="rect">
                      <a:avLst/>
                    </a:prstGeom>
                  </pic:spPr>
                </pic:pic>
              </a:graphicData>
            </a:graphic>
            <wp14:sizeRelV relativeFrom="margin">
              <wp14:pctHeight>0</wp14:pctHeight>
            </wp14:sizeRelV>
          </wp:anchor>
        </w:drawing>
      </w:r>
      <w:r w:rsidRPr="005206F0">
        <w:rPr>
          <w:rFonts w:cs="Times New Roman"/>
          <w:noProof/>
          <w:lang w:val="uk-UA" w:eastAsia="uk-UA"/>
        </w:rPr>
        <mc:AlternateContent>
          <mc:Choice Requires="wps">
            <w:drawing>
              <wp:anchor distT="0" distB="0" distL="114300" distR="114300" simplePos="0" relativeHeight="251683840" behindDoc="0" locked="0" layoutInCell="1" allowOverlap="1" wp14:anchorId="10793472" wp14:editId="14DDB98E">
                <wp:simplePos x="0" y="0"/>
                <wp:positionH relativeFrom="column">
                  <wp:posOffset>-32385</wp:posOffset>
                </wp:positionH>
                <wp:positionV relativeFrom="paragraph">
                  <wp:posOffset>3653155</wp:posOffset>
                </wp:positionV>
                <wp:extent cx="6242050" cy="371475"/>
                <wp:effectExtent l="0" t="0" r="6350" b="9525"/>
                <wp:wrapSquare wrapText="bothSides"/>
                <wp:docPr id="10" name="Надпись 10"/>
                <wp:cNvGraphicFramePr/>
                <a:graphic xmlns:a="http://schemas.openxmlformats.org/drawingml/2006/main">
                  <a:graphicData uri="http://schemas.microsoft.com/office/word/2010/wordprocessingShape">
                    <wps:wsp>
                      <wps:cNvSpPr txBox="1"/>
                      <wps:spPr>
                        <a:xfrm>
                          <a:off x="0" y="0"/>
                          <a:ext cx="6242050" cy="371475"/>
                        </a:xfrm>
                        <a:prstGeom prst="rect">
                          <a:avLst/>
                        </a:prstGeom>
                        <a:solidFill>
                          <a:prstClr val="white"/>
                        </a:solidFill>
                        <a:ln>
                          <a:noFill/>
                        </a:ln>
                      </wps:spPr>
                      <wps:txbx>
                        <w:txbxContent>
                          <w:p w:rsidR="008D21F3" w:rsidRPr="00A757D0" w:rsidRDefault="008D21F3" w:rsidP="00AA4A94">
                            <w:pPr>
                              <w:pStyle w:val="aa"/>
                              <w:jc w:val="center"/>
                              <w:rPr>
                                <w:noProof/>
                                <w:color w:val="auto"/>
                                <w:sz w:val="44"/>
                                <w:lang w:val="uk-UA"/>
                              </w:rPr>
                            </w:pPr>
                            <w:r w:rsidRPr="00A757D0">
                              <w:rPr>
                                <w:color w:val="auto"/>
                                <w:sz w:val="28"/>
                              </w:rPr>
                              <w:t>Рис.</w:t>
                            </w:r>
                            <w:r w:rsidRPr="00A757D0">
                              <w:rPr>
                                <w:color w:val="auto"/>
                                <w:sz w:val="28"/>
                                <w:lang w:val="en-US"/>
                              </w:rPr>
                              <w:t>3</w:t>
                            </w:r>
                            <w:r w:rsidRPr="00A757D0">
                              <w:rPr>
                                <w:color w:val="auto"/>
                                <w:sz w:val="28"/>
                                <w:lang w:val="uk-UA"/>
                              </w:rPr>
                              <w:t xml:space="preserve">.4.1: Спектр з використанням </w:t>
                            </w:r>
                            <w:proofErr w:type="spellStart"/>
                            <w:r w:rsidRPr="00A757D0">
                              <w:rPr>
                                <w:color w:val="auto"/>
                                <w:sz w:val="28"/>
                                <w:lang w:val="uk-UA"/>
                              </w:rPr>
                              <w:t>сцинтилятор</w:t>
                            </w:r>
                            <w:r>
                              <w:rPr>
                                <w:color w:val="auto"/>
                                <w:sz w:val="28"/>
                                <w:lang w:val="uk-UA"/>
                              </w:rPr>
                              <w:t>а</w:t>
                            </w:r>
                            <w:proofErr w:type="spellEnd"/>
                            <w:r w:rsidRPr="00A757D0">
                              <w:rPr>
                                <w:color w:val="auto"/>
                                <w:sz w:val="28"/>
                                <w:lang w:val="uk-UA"/>
                              </w:rPr>
                              <w:t xml:space="preserve"> </w:t>
                            </w:r>
                            <w:proofErr w:type="spellStart"/>
                            <w:r w:rsidRPr="00A757D0">
                              <w:rPr>
                                <w:color w:val="auto"/>
                                <w:sz w:val="28"/>
                                <w:lang w:val="en-US"/>
                              </w:rPr>
                              <w:t>NaI</w:t>
                            </w:r>
                            <w:proofErr w:type="spellEnd"/>
                            <w:r w:rsidRPr="00A757D0">
                              <w:rPr>
                                <w:color w:val="auto"/>
                                <w:sz w:val="28"/>
                                <w:lang w:val="en-US"/>
                              </w:rPr>
                              <w:t>(Tl)</w:t>
                            </w:r>
                            <w:r w:rsidRPr="00A757D0">
                              <w:rPr>
                                <w:color w:val="auto"/>
                                <w:sz w:val="28"/>
                                <w:lang w:val="uk-UA"/>
                              </w:rPr>
                              <w:t xml:space="preserve"> з 1000 каналів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793472" id="Надпись 10" o:spid="_x0000_s1035" type="#_x0000_t202" style="position:absolute;left:0;text-align:left;margin-left:-2.55pt;margin-top:287.65pt;width:491.5pt;height:29.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" stroked="f">
                <v:textbox inset="0,0,0,0">
                  <w:txbxContent>
                    <w:p w:rsidR="008D21F3" w:rsidRPr="00A757D0" w:rsidRDefault="008D21F3" w:rsidP="00AA4A94">
                      <w:pPr>
                        <w:pStyle w:val="aa"/>
                        <w:jc w:val="center"/>
                        <w:rPr>
                          <w:noProof/>
                          <w:color w:val="auto"/>
                          <w:sz w:val="44"/>
                          <w:lang w:val="uk-UA"/>
                        </w:rPr>
                      </w:pPr>
                      <w:r w:rsidRPr="00A757D0">
                        <w:rPr>
                          <w:color w:val="auto"/>
                          <w:sz w:val="28"/>
                        </w:rPr>
                        <w:t>Рис.</w:t>
                      </w:r>
                      <w:r w:rsidRPr="00A757D0">
                        <w:rPr>
                          <w:color w:val="auto"/>
                          <w:sz w:val="28"/>
                          <w:lang w:val="en-US"/>
                        </w:rPr>
                        <w:t>3</w:t>
                      </w:r>
                      <w:r w:rsidRPr="00A757D0">
                        <w:rPr>
                          <w:color w:val="auto"/>
                          <w:sz w:val="28"/>
                          <w:lang w:val="uk-UA"/>
                        </w:rPr>
                        <w:t xml:space="preserve">.4.1: Спектр з використанням </w:t>
                      </w:r>
                      <w:proofErr w:type="spellStart"/>
                      <w:r w:rsidRPr="00A757D0">
                        <w:rPr>
                          <w:color w:val="auto"/>
                          <w:sz w:val="28"/>
                          <w:lang w:val="uk-UA"/>
                        </w:rPr>
                        <w:t>сцинтилятор</w:t>
                      </w:r>
                      <w:r>
                        <w:rPr>
                          <w:color w:val="auto"/>
                          <w:sz w:val="28"/>
                          <w:lang w:val="uk-UA"/>
                        </w:rPr>
                        <w:t>а</w:t>
                      </w:r>
                      <w:proofErr w:type="spellEnd"/>
                      <w:r w:rsidRPr="00A757D0">
                        <w:rPr>
                          <w:color w:val="auto"/>
                          <w:sz w:val="28"/>
                          <w:lang w:val="uk-UA"/>
                        </w:rPr>
                        <w:t xml:space="preserve"> </w:t>
                      </w:r>
                      <w:proofErr w:type="spellStart"/>
                      <w:r w:rsidRPr="00A757D0">
                        <w:rPr>
                          <w:color w:val="auto"/>
                          <w:sz w:val="28"/>
                          <w:lang w:val="en-US"/>
                        </w:rPr>
                        <w:t>NaI</w:t>
                      </w:r>
                      <w:proofErr w:type="spellEnd"/>
                      <w:r w:rsidRPr="00A757D0">
                        <w:rPr>
                          <w:color w:val="auto"/>
                          <w:sz w:val="28"/>
                          <w:lang w:val="en-US"/>
                        </w:rPr>
                        <w:t>(Tl)</w:t>
                      </w:r>
                      <w:r w:rsidRPr="00A757D0">
                        <w:rPr>
                          <w:color w:val="auto"/>
                          <w:sz w:val="28"/>
                          <w:lang w:val="uk-UA"/>
                        </w:rPr>
                        <w:t xml:space="preserve"> з 1000 каналів</w:t>
                      </w:r>
                    </w:p>
                  </w:txbxContent>
                </v:textbox>
                <w10:wrap type="square"/>
              </v:shape>
            </w:pict>
          </mc:Fallback>
        </mc:AlternateContent>
      </w:r>
      <w:r w:rsidRPr="005206F0">
        <w:rPr>
          <w:rFonts w:cs="Times New Roman"/>
          <w:noProof/>
          <w:lang w:val="uk-UA" w:eastAsia="uk-UA"/>
        </w:rPr>
        <w:drawing>
          <wp:anchor distT="0" distB="0" distL="114300" distR="114300" simplePos="0" relativeHeight="251681792" behindDoc="0" locked="0" layoutInCell="1" allowOverlap="1">
            <wp:simplePos x="0" y="0"/>
            <wp:positionH relativeFrom="column">
              <wp:posOffset>-32385</wp:posOffset>
            </wp:positionH>
            <wp:positionV relativeFrom="paragraph">
              <wp:posOffset>262890</wp:posOffset>
            </wp:positionV>
            <wp:extent cx="6242050" cy="3390900"/>
            <wp:effectExtent l="0" t="0" r="6350"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42050" cy="3390900"/>
                    </a:xfrm>
                    <a:prstGeom prst="rect">
                      <a:avLst/>
                    </a:prstGeom>
                  </pic:spPr>
                </pic:pic>
              </a:graphicData>
            </a:graphic>
            <wp14:sizeRelV relativeFrom="margin">
              <wp14:pctHeight>0</wp14:pctHeight>
            </wp14:sizeRelV>
          </wp:anchor>
        </w:drawing>
      </w:r>
      <w:r w:rsidR="00AA4A94" w:rsidRPr="005206F0">
        <w:rPr>
          <w:rFonts w:cs="Times New Roman"/>
          <w:lang w:val="uk-UA" w:eastAsia="uk-UA"/>
        </w:rPr>
        <w:t xml:space="preserve">Фосген при нормальних умовах є безбарвним газом, який конденсується в безбарвний речовину при температурах </w:t>
      </w:r>
      <w:proofErr w:type="spellStart"/>
      <w:r w:rsidR="00AA4A94" w:rsidRPr="005206F0">
        <w:rPr>
          <w:rFonts w:cs="Times New Roman"/>
          <w:lang w:val="uk-UA" w:eastAsia="uk-UA"/>
        </w:rPr>
        <w:t>нище</w:t>
      </w:r>
      <w:proofErr w:type="spellEnd"/>
      <w:r w:rsidR="00AA4A94" w:rsidRPr="005206F0">
        <w:rPr>
          <w:rFonts w:cs="Times New Roman"/>
          <w:lang w:val="uk-UA" w:eastAsia="uk-UA"/>
        </w:rPr>
        <w:t xml:space="preserve"> 8.2 </w:t>
      </w:r>
      <w:proofErr w:type="spellStart"/>
      <w:r w:rsidR="00AA4A94" w:rsidRPr="005206F0">
        <w:rPr>
          <w:rFonts w:cs="Times New Roman"/>
          <w:vertAlign w:val="superscript"/>
          <w:lang w:val="uk-UA" w:eastAsia="uk-UA"/>
        </w:rPr>
        <w:t>о</w:t>
      </w:r>
      <w:r w:rsidR="00AA4A94" w:rsidRPr="005206F0">
        <w:rPr>
          <w:rFonts w:cs="Times New Roman"/>
          <w:lang w:val="uk-UA" w:eastAsia="uk-UA"/>
        </w:rPr>
        <w:t>С</w:t>
      </w:r>
      <w:proofErr w:type="spellEnd"/>
      <w:r w:rsidR="00AA4A94" w:rsidRPr="005206F0">
        <w:rPr>
          <w:rFonts w:cs="Times New Roman"/>
          <w:lang w:val="uk-UA" w:eastAsia="uk-UA"/>
        </w:rPr>
        <w:t xml:space="preserve">. У холодній воді майже не </w:t>
      </w:r>
      <w:r w:rsidR="00AA4A94" w:rsidRPr="005206F0">
        <w:rPr>
          <w:rFonts w:cs="Times New Roman"/>
          <w:lang w:val="uk-UA" w:eastAsia="uk-UA"/>
        </w:rPr>
        <w:lastRenderedPageBreak/>
        <w:t xml:space="preserve">розчиняється. Моделювання проводилося з геометрією описану в пункті – 3.1. з двома різними детекторами: сцинтилятор – </w:t>
      </w:r>
      <w:proofErr w:type="spellStart"/>
      <w:r w:rsidR="00AA4A94" w:rsidRPr="005206F0">
        <w:rPr>
          <w:rFonts w:cs="Times New Roman"/>
          <w:lang w:val="en-US" w:eastAsia="uk-UA"/>
        </w:rPr>
        <w:t>NaI</w:t>
      </w:r>
      <w:proofErr w:type="spellEnd"/>
      <w:r w:rsidR="00AA4A94" w:rsidRPr="005206F0">
        <w:rPr>
          <w:rFonts w:cs="Times New Roman"/>
          <w:lang w:val="en-US" w:eastAsia="uk-UA"/>
        </w:rPr>
        <w:t xml:space="preserve">(Tl) </w:t>
      </w:r>
      <w:r w:rsidR="00AA4A94" w:rsidRPr="005206F0">
        <w:rPr>
          <w:rFonts w:cs="Times New Roman"/>
          <w:lang w:val="uk-UA" w:eastAsia="uk-UA"/>
        </w:rPr>
        <w:t xml:space="preserve">і напівпровідниковим – </w:t>
      </w:r>
      <w:proofErr w:type="spellStart"/>
      <w:r w:rsidR="00AA4A94" w:rsidRPr="005206F0">
        <w:rPr>
          <w:rFonts w:cs="Times New Roman"/>
          <w:lang w:val="en-US" w:eastAsia="uk-UA"/>
        </w:rPr>
        <w:t>HPGe</w:t>
      </w:r>
      <w:proofErr w:type="spellEnd"/>
      <w:r w:rsidR="00D21DBD">
        <w:rPr>
          <w:rFonts w:cs="Times New Roman"/>
          <w:lang w:val="uk-UA" w:eastAsia="uk-UA"/>
        </w:rPr>
        <w:t xml:space="preserve"> (</w:t>
      </w:r>
      <w:r w:rsidR="00D21DBD">
        <w:rPr>
          <w:rFonts w:cs="Times New Roman"/>
          <w:lang w:val="en-US" w:eastAsia="uk-UA"/>
        </w:rPr>
        <w:t>High Purity Germanium)</w:t>
      </w:r>
      <w:r w:rsidR="00D21DBD">
        <w:rPr>
          <w:rFonts w:cs="Times New Roman"/>
          <w:lang w:val="uk-UA" w:eastAsia="uk-UA"/>
        </w:rPr>
        <w:t>.</w:t>
      </w:r>
    </w:p>
    <w:p w:rsidR="00AA4A94" w:rsidRPr="003236A3" w:rsidRDefault="00AA4A94" w:rsidP="00D262F3">
      <w:pPr>
        <w:ind w:firstLine="284"/>
        <w:rPr>
          <w:rFonts w:cs="Times New Roman"/>
          <w:color w:val="000000" w:themeColor="text1"/>
          <w:lang w:val="uk-UA" w:eastAsia="uk-UA"/>
        </w:rPr>
      </w:pPr>
      <w:r w:rsidRPr="005206F0">
        <w:rPr>
          <w:rFonts w:cs="Times New Roman"/>
          <w:lang w:val="uk-UA" w:eastAsia="uk-UA"/>
        </w:rPr>
        <w:t>Досліджувана мішень було опромінено потоком нейтронів 10</w:t>
      </w:r>
      <w:r w:rsidRPr="005206F0">
        <w:rPr>
          <w:rFonts w:cs="Times New Roman"/>
          <w:vertAlign w:val="superscript"/>
          <w:lang w:val="uk-UA" w:eastAsia="uk-UA"/>
        </w:rPr>
        <w:t>7</w:t>
      </w:r>
      <w:r w:rsidRPr="005206F0">
        <w:rPr>
          <w:rFonts w:cs="Times New Roman"/>
          <w:lang w:val="uk-UA" w:eastAsia="uk-UA"/>
        </w:rPr>
        <w:t xml:space="preserve"> з енергією 14.1 </w:t>
      </w:r>
      <w:proofErr w:type="spellStart"/>
      <w:r w:rsidRPr="005206F0">
        <w:rPr>
          <w:rFonts w:cs="Times New Roman"/>
          <w:lang w:val="uk-UA" w:eastAsia="uk-UA"/>
        </w:rPr>
        <w:t>МеВ</w:t>
      </w:r>
      <w:proofErr w:type="spellEnd"/>
      <w:r w:rsidRPr="005206F0">
        <w:rPr>
          <w:rFonts w:cs="Times New Roman"/>
          <w:lang w:val="uk-UA" w:eastAsia="uk-UA"/>
        </w:rPr>
        <w:t xml:space="preserve">. Спектр на Рис.3.4.1 відповідає – </w:t>
      </w:r>
      <w:proofErr w:type="spellStart"/>
      <w:r w:rsidRPr="005206F0">
        <w:rPr>
          <w:rFonts w:cs="Times New Roman"/>
          <w:lang w:val="uk-UA" w:eastAsia="uk-UA"/>
        </w:rPr>
        <w:t>NaI</w:t>
      </w:r>
      <w:proofErr w:type="spellEnd"/>
      <w:r w:rsidRPr="005206F0">
        <w:rPr>
          <w:rFonts w:cs="Times New Roman"/>
          <w:lang w:val="en-US" w:eastAsia="uk-UA"/>
        </w:rPr>
        <w:t>(Tl)</w:t>
      </w:r>
      <w:r w:rsidRPr="005206F0">
        <w:rPr>
          <w:rFonts w:cs="Times New Roman"/>
          <w:lang w:val="uk-UA" w:eastAsia="uk-UA"/>
        </w:rPr>
        <w:t xml:space="preserve">, а Рис.3.4.2 відповідно </w:t>
      </w:r>
      <w:proofErr w:type="spellStart"/>
      <w:r w:rsidRPr="005206F0">
        <w:rPr>
          <w:rFonts w:cs="Times New Roman"/>
          <w:lang w:val="en-US" w:eastAsia="uk-UA"/>
        </w:rPr>
        <w:t>HPGe</w:t>
      </w:r>
      <w:proofErr w:type="spellEnd"/>
      <w:r w:rsidRPr="005206F0">
        <w:rPr>
          <w:rFonts w:cs="Times New Roman"/>
          <w:lang w:val="uk-UA" w:eastAsia="uk-UA"/>
        </w:rPr>
        <w:t>.</w:t>
      </w:r>
      <w:r w:rsidR="0000656B">
        <w:rPr>
          <w:rFonts w:cs="Times New Roman"/>
          <w:lang w:val="uk-UA" w:eastAsia="uk-UA"/>
        </w:rPr>
        <w:t xml:space="preserve"> При аналізу спектрів було отримано цікаву інформацію відносно нашої е</w:t>
      </w:r>
      <w:r w:rsidR="003236A3">
        <w:rPr>
          <w:rFonts w:cs="Times New Roman"/>
          <w:lang w:val="uk-UA" w:eastAsia="uk-UA"/>
        </w:rPr>
        <w:t>кспериментальної моделі</w:t>
      </w:r>
      <w:r w:rsidR="003236A3" w:rsidRPr="003236A3">
        <w:rPr>
          <w:rFonts w:cs="Times New Roman"/>
          <w:color w:val="000000" w:themeColor="text1"/>
          <w:lang w:val="uk-UA" w:eastAsia="uk-UA"/>
        </w:rPr>
        <w:t>. Аналіз</w:t>
      </w:r>
      <w:r w:rsidR="0000656B" w:rsidRPr="003236A3">
        <w:rPr>
          <w:rFonts w:cs="Times New Roman"/>
          <w:color w:val="000000" w:themeColor="text1"/>
          <w:lang w:val="uk-UA" w:eastAsia="uk-UA"/>
        </w:rPr>
        <w:t xml:space="preserve"> наведено у вигляді таблиць:</w:t>
      </w:r>
    </w:p>
    <w:p w:rsidR="003236A3" w:rsidRPr="003236A3" w:rsidRDefault="003236A3" w:rsidP="003236A3">
      <w:pPr>
        <w:pStyle w:val="aa"/>
        <w:keepNext/>
        <w:jc w:val="center"/>
        <w:rPr>
          <w:color w:val="000000" w:themeColor="text1"/>
          <w:sz w:val="28"/>
          <w:lang w:val="uk-UA"/>
        </w:rPr>
      </w:pPr>
      <w:proofErr w:type="spellStart"/>
      <w:r w:rsidRPr="003236A3">
        <w:rPr>
          <w:color w:val="000000" w:themeColor="text1"/>
          <w:sz w:val="28"/>
        </w:rPr>
        <w:t>Таблиця</w:t>
      </w:r>
      <w:proofErr w:type="spellEnd"/>
      <w:r w:rsidRPr="003236A3">
        <w:rPr>
          <w:color w:val="000000" w:themeColor="text1"/>
          <w:sz w:val="28"/>
        </w:rPr>
        <w:t xml:space="preserve"> 3.4.1</w:t>
      </w:r>
      <w:r w:rsidRPr="003236A3">
        <w:rPr>
          <w:color w:val="000000" w:themeColor="text1"/>
          <w:sz w:val="28"/>
          <w:lang w:val="uk-UA"/>
        </w:rPr>
        <w:t>:</w:t>
      </w:r>
      <w:r>
        <w:rPr>
          <w:color w:val="000000" w:themeColor="text1"/>
          <w:sz w:val="28"/>
          <w:lang w:val="uk-UA"/>
        </w:rPr>
        <w:t xml:space="preserve"> Аналіз спектру з </w:t>
      </w:r>
      <w:proofErr w:type="spellStart"/>
      <w:r>
        <w:rPr>
          <w:color w:val="000000" w:themeColor="text1"/>
          <w:sz w:val="28"/>
          <w:lang w:val="en-US"/>
        </w:rPr>
        <w:t>NaI</w:t>
      </w:r>
      <w:proofErr w:type="spellEnd"/>
      <w:r>
        <w:rPr>
          <w:color w:val="000000" w:themeColor="text1"/>
          <w:sz w:val="28"/>
          <w:lang w:val="en-US"/>
        </w:rPr>
        <w:t>(Tl)</w:t>
      </w:r>
      <w:r>
        <w:rPr>
          <w:color w:val="000000" w:themeColor="text1"/>
          <w:sz w:val="28"/>
          <w:lang w:val="uk-UA"/>
        </w:rPr>
        <w:t xml:space="preserve"> детектором</w:t>
      </w:r>
    </w:p>
    <w:tbl>
      <w:tblPr>
        <w:tblStyle w:val="ab"/>
        <w:tblW w:w="5000" w:type="pct"/>
        <w:jc w:val="center"/>
        <w:tblLook w:val="04A0" w:firstRow="1" w:lastRow="0" w:firstColumn="1" w:lastColumn="0" w:noHBand="0" w:noVBand="1"/>
      </w:tblPr>
      <w:tblGrid>
        <w:gridCol w:w="4839"/>
        <w:gridCol w:w="4840"/>
      </w:tblGrid>
      <w:tr w:rsidR="008127BD" w:rsidTr="00E82B99">
        <w:trPr>
          <w:trHeight w:val="683"/>
          <w:jc w:val="center"/>
        </w:trPr>
        <w:tc>
          <w:tcPr>
            <w:tcW w:w="2500" w:type="pct"/>
            <w:shd w:val="clear" w:color="auto" w:fill="D9D9D9" w:themeFill="background1" w:themeFillShade="D9"/>
            <w:vAlign w:val="bottom"/>
          </w:tcPr>
          <w:p w:rsidR="008127BD" w:rsidRDefault="008127BD" w:rsidP="003236A3">
            <w:pPr>
              <w:jc w:val="center"/>
              <w:rPr>
                <w:rFonts w:cs="Times New Roman"/>
                <w:lang w:val="uk-UA" w:eastAsia="uk-UA"/>
              </w:rPr>
            </w:pPr>
            <w:r>
              <w:rPr>
                <w:rFonts w:cs="Times New Roman"/>
                <w:lang w:val="uk-UA" w:eastAsia="uk-UA"/>
              </w:rPr>
              <w:t>Елемент</w:t>
            </w:r>
          </w:p>
        </w:tc>
        <w:tc>
          <w:tcPr>
            <w:tcW w:w="2500" w:type="pct"/>
            <w:shd w:val="clear" w:color="auto" w:fill="D9D9D9" w:themeFill="background1" w:themeFillShade="D9"/>
            <w:vAlign w:val="bottom"/>
          </w:tcPr>
          <w:p w:rsidR="008127BD" w:rsidRPr="008127BD" w:rsidRDefault="008127BD" w:rsidP="003236A3">
            <w:pPr>
              <w:jc w:val="center"/>
              <w:rPr>
                <w:rFonts w:cs="Times New Roman"/>
                <w:lang w:val="uk-UA" w:eastAsia="uk-UA"/>
              </w:rPr>
            </w:pPr>
            <w:r>
              <w:rPr>
                <w:rFonts w:cs="Times New Roman"/>
                <w:lang w:val="uk-UA" w:eastAsia="uk-UA"/>
              </w:rPr>
              <w:t>Енергія (</w:t>
            </w:r>
            <w:proofErr w:type="spellStart"/>
            <w:r>
              <w:rPr>
                <w:rFonts w:cs="Times New Roman"/>
                <w:lang w:val="uk-UA" w:eastAsia="uk-UA"/>
              </w:rPr>
              <w:t>МеВ</w:t>
            </w:r>
            <w:proofErr w:type="spellEnd"/>
            <w:r>
              <w:rPr>
                <w:rFonts w:cs="Times New Roman"/>
                <w:lang w:val="uk-UA" w:eastAsia="uk-UA"/>
              </w:rPr>
              <w:t>)</w:t>
            </w:r>
          </w:p>
        </w:tc>
      </w:tr>
      <w:tr w:rsidR="008127BD" w:rsidTr="00E82B99">
        <w:trPr>
          <w:trHeight w:val="683"/>
          <w:jc w:val="center"/>
        </w:trPr>
        <w:tc>
          <w:tcPr>
            <w:tcW w:w="2500" w:type="pct"/>
            <w:vAlign w:val="bottom"/>
          </w:tcPr>
          <w:p w:rsidR="008127BD" w:rsidRPr="003236A3" w:rsidRDefault="003236A3" w:rsidP="003236A3">
            <w:pPr>
              <w:jc w:val="center"/>
              <w:rPr>
                <w:rFonts w:cs="Times New Roman"/>
                <w:lang w:val="en-US" w:eastAsia="uk-UA"/>
              </w:rPr>
            </w:pPr>
            <w:r>
              <w:rPr>
                <w:rFonts w:cs="Times New Roman"/>
                <w:lang w:val="en-US" w:eastAsia="uk-UA"/>
              </w:rPr>
              <w:t>C</w:t>
            </w:r>
          </w:p>
        </w:tc>
        <w:tc>
          <w:tcPr>
            <w:tcW w:w="2500" w:type="pct"/>
            <w:vAlign w:val="bottom"/>
          </w:tcPr>
          <w:p w:rsidR="008127BD" w:rsidRPr="003236A3" w:rsidRDefault="003236A3" w:rsidP="003236A3">
            <w:pPr>
              <w:jc w:val="center"/>
              <w:rPr>
                <w:rFonts w:cs="Times New Roman"/>
                <w:lang w:val="en-US" w:eastAsia="uk-UA"/>
              </w:rPr>
            </w:pPr>
            <w:r>
              <w:rPr>
                <w:rFonts w:cs="Times New Roman"/>
                <w:lang w:val="en-US" w:eastAsia="uk-UA"/>
              </w:rPr>
              <w:t>8.569</w:t>
            </w:r>
          </w:p>
        </w:tc>
      </w:tr>
      <w:tr w:rsidR="008127BD" w:rsidTr="00E82B99">
        <w:trPr>
          <w:trHeight w:val="683"/>
          <w:jc w:val="center"/>
        </w:trPr>
        <w:tc>
          <w:tcPr>
            <w:tcW w:w="2500" w:type="pct"/>
            <w:vAlign w:val="bottom"/>
          </w:tcPr>
          <w:p w:rsidR="008127BD" w:rsidRPr="003236A3" w:rsidRDefault="003236A3" w:rsidP="003236A3">
            <w:pPr>
              <w:jc w:val="center"/>
              <w:rPr>
                <w:rFonts w:cs="Times New Roman"/>
                <w:lang w:val="en-US" w:eastAsia="uk-UA"/>
              </w:rPr>
            </w:pPr>
            <w:r>
              <w:rPr>
                <w:rFonts w:cs="Times New Roman"/>
                <w:lang w:val="en-US" w:eastAsia="uk-UA"/>
              </w:rPr>
              <w:t>Cl</w:t>
            </w:r>
          </w:p>
        </w:tc>
        <w:tc>
          <w:tcPr>
            <w:tcW w:w="2500" w:type="pct"/>
            <w:vAlign w:val="bottom"/>
          </w:tcPr>
          <w:p w:rsidR="008127BD" w:rsidRPr="003236A3" w:rsidRDefault="003236A3" w:rsidP="003236A3">
            <w:pPr>
              <w:jc w:val="center"/>
              <w:rPr>
                <w:rFonts w:cs="Times New Roman"/>
                <w:lang w:val="en-US" w:eastAsia="uk-UA"/>
              </w:rPr>
            </w:pPr>
            <w:r>
              <w:rPr>
                <w:rFonts w:cs="Times New Roman"/>
                <w:lang w:val="en-US" w:eastAsia="uk-UA"/>
              </w:rPr>
              <w:t>4.43</w:t>
            </w:r>
            <w:r w:rsidR="00E333B1">
              <w:rPr>
                <w:rFonts w:cs="Times New Roman"/>
                <w:lang w:val="en-US" w:eastAsia="uk-UA"/>
              </w:rPr>
              <w:t>4</w:t>
            </w:r>
            <w:r>
              <w:rPr>
                <w:rFonts w:cs="Times New Roman"/>
                <w:lang w:val="en-US" w:eastAsia="uk-UA"/>
              </w:rPr>
              <w:t>, 2.789</w:t>
            </w:r>
          </w:p>
        </w:tc>
      </w:tr>
      <w:tr w:rsidR="008127BD" w:rsidTr="00E82B99">
        <w:trPr>
          <w:trHeight w:val="683"/>
          <w:jc w:val="center"/>
        </w:trPr>
        <w:tc>
          <w:tcPr>
            <w:tcW w:w="2500" w:type="pct"/>
            <w:vAlign w:val="bottom"/>
          </w:tcPr>
          <w:p w:rsidR="008127BD" w:rsidRPr="003236A3" w:rsidRDefault="003236A3" w:rsidP="003236A3">
            <w:pPr>
              <w:jc w:val="center"/>
              <w:rPr>
                <w:rFonts w:cs="Times New Roman"/>
                <w:lang w:val="en-US" w:eastAsia="uk-UA"/>
              </w:rPr>
            </w:pPr>
            <w:r>
              <w:rPr>
                <w:rFonts w:cs="Times New Roman"/>
                <w:lang w:val="en-US" w:eastAsia="uk-UA"/>
              </w:rPr>
              <w:t>H</w:t>
            </w:r>
          </w:p>
        </w:tc>
        <w:tc>
          <w:tcPr>
            <w:tcW w:w="2500" w:type="pct"/>
            <w:vAlign w:val="bottom"/>
          </w:tcPr>
          <w:p w:rsidR="008127BD" w:rsidRPr="003236A3" w:rsidRDefault="003236A3" w:rsidP="003236A3">
            <w:pPr>
              <w:jc w:val="center"/>
              <w:rPr>
                <w:rFonts w:cs="Times New Roman"/>
                <w:lang w:val="en-US" w:eastAsia="uk-UA"/>
              </w:rPr>
            </w:pPr>
            <w:r>
              <w:rPr>
                <w:rFonts w:cs="Times New Roman"/>
                <w:lang w:val="en-US" w:eastAsia="uk-UA"/>
              </w:rPr>
              <w:t>2.21</w:t>
            </w:r>
          </w:p>
        </w:tc>
      </w:tr>
      <w:tr w:rsidR="008127BD" w:rsidTr="00E82B99">
        <w:trPr>
          <w:trHeight w:val="683"/>
          <w:jc w:val="center"/>
        </w:trPr>
        <w:tc>
          <w:tcPr>
            <w:tcW w:w="2500" w:type="pct"/>
            <w:vAlign w:val="bottom"/>
          </w:tcPr>
          <w:p w:rsidR="008127BD" w:rsidRPr="003236A3" w:rsidRDefault="003236A3" w:rsidP="003236A3">
            <w:pPr>
              <w:jc w:val="center"/>
              <w:rPr>
                <w:rFonts w:cs="Times New Roman"/>
                <w:lang w:val="en-US" w:eastAsia="uk-UA"/>
              </w:rPr>
            </w:pPr>
            <w:r>
              <w:rPr>
                <w:rFonts w:cs="Times New Roman"/>
                <w:lang w:val="en-US" w:eastAsia="uk-UA"/>
              </w:rPr>
              <w:t>Al</w:t>
            </w:r>
          </w:p>
        </w:tc>
        <w:tc>
          <w:tcPr>
            <w:tcW w:w="2500" w:type="pct"/>
            <w:vAlign w:val="bottom"/>
          </w:tcPr>
          <w:p w:rsidR="008127BD" w:rsidRPr="003236A3" w:rsidRDefault="003236A3" w:rsidP="003236A3">
            <w:pPr>
              <w:jc w:val="center"/>
              <w:rPr>
                <w:rFonts w:cs="Times New Roman"/>
                <w:lang w:val="en-US" w:eastAsia="uk-UA"/>
              </w:rPr>
            </w:pPr>
            <w:r>
              <w:rPr>
                <w:rFonts w:cs="Times New Roman"/>
                <w:lang w:val="en-US" w:eastAsia="uk-UA"/>
              </w:rPr>
              <w:t>1.77</w:t>
            </w:r>
          </w:p>
        </w:tc>
      </w:tr>
      <w:tr w:rsidR="008127BD" w:rsidTr="00E82B99">
        <w:trPr>
          <w:trHeight w:val="683"/>
          <w:jc w:val="center"/>
        </w:trPr>
        <w:tc>
          <w:tcPr>
            <w:tcW w:w="2500" w:type="pct"/>
            <w:vAlign w:val="bottom"/>
          </w:tcPr>
          <w:p w:rsidR="008127BD" w:rsidRPr="003236A3" w:rsidRDefault="003236A3" w:rsidP="003236A3">
            <w:pPr>
              <w:jc w:val="center"/>
              <w:rPr>
                <w:rFonts w:cs="Times New Roman"/>
                <w:lang w:val="en-US" w:eastAsia="uk-UA"/>
              </w:rPr>
            </w:pPr>
            <w:r>
              <w:rPr>
                <w:rFonts w:cs="Times New Roman"/>
                <w:lang w:val="en-US" w:eastAsia="uk-UA"/>
              </w:rPr>
              <w:t>O</w:t>
            </w:r>
          </w:p>
        </w:tc>
        <w:tc>
          <w:tcPr>
            <w:tcW w:w="2500" w:type="pct"/>
            <w:vAlign w:val="bottom"/>
          </w:tcPr>
          <w:p w:rsidR="008127BD" w:rsidRPr="003236A3" w:rsidRDefault="003236A3" w:rsidP="003236A3">
            <w:pPr>
              <w:jc w:val="center"/>
              <w:rPr>
                <w:rFonts w:cs="Times New Roman"/>
                <w:lang w:val="en-US" w:eastAsia="uk-UA"/>
              </w:rPr>
            </w:pPr>
            <w:r>
              <w:rPr>
                <w:rFonts w:cs="Times New Roman"/>
                <w:lang w:val="en-US" w:eastAsia="uk-UA"/>
              </w:rPr>
              <w:t>1.36, 0.198</w:t>
            </w:r>
          </w:p>
        </w:tc>
      </w:tr>
      <w:tr w:rsidR="003236A3" w:rsidTr="00E82B99">
        <w:trPr>
          <w:trHeight w:val="683"/>
          <w:jc w:val="center"/>
        </w:trPr>
        <w:tc>
          <w:tcPr>
            <w:tcW w:w="2500" w:type="pct"/>
            <w:vAlign w:val="bottom"/>
          </w:tcPr>
          <w:p w:rsidR="003236A3" w:rsidRDefault="003236A3" w:rsidP="003236A3">
            <w:pPr>
              <w:jc w:val="center"/>
              <w:rPr>
                <w:rFonts w:cs="Times New Roman"/>
                <w:lang w:val="en-US" w:eastAsia="uk-UA"/>
              </w:rPr>
            </w:pPr>
            <w:r>
              <w:rPr>
                <w:rFonts w:cs="Times New Roman"/>
                <w:lang w:val="en-US" w:eastAsia="uk-UA"/>
              </w:rPr>
              <w:t>B</w:t>
            </w:r>
          </w:p>
        </w:tc>
        <w:tc>
          <w:tcPr>
            <w:tcW w:w="2500" w:type="pct"/>
            <w:vAlign w:val="bottom"/>
          </w:tcPr>
          <w:p w:rsidR="003236A3" w:rsidRPr="003236A3" w:rsidRDefault="003236A3" w:rsidP="003236A3">
            <w:pPr>
              <w:jc w:val="center"/>
              <w:rPr>
                <w:rFonts w:cs="Times New Roman"/>
                <w:lang w:val="en-US" w:eastAsia="uk-UA"/>
              </w:rPr>
            </w:pPr>
            <w:r>
              <w:rPr>
                <w:rFonts w:cs="Times New Roman"/>
                <w:lang w:val="en-US" w:eastAsia="uk-UA"/>
              </w:rPr>
              <w:t>1.248</w:t>
            </w:r>
          </w:p>
        </w:tc>
      </w:tr>
    </w:tbl>
    <w:p w:rsidR="00E82B99" w:rsidRDefault="00E82B99" w:rsidP="00E82B99">
      <w:pPr>
        <w:rPr>
          <w:rFonts w:cs="Times New Roman"/>
          <w:lang w:val="uk-UA" w:eastAsia="uk-UA"/>
        </w:rPr>
      </w:pPr>
    </w:p>
    <w:p w:rsidR="00E82B99" w:rsidRDefault="00E82B99" w:rsidP="00E82B99">
      <w:pPr>
        <w:rPr>
          <w:rFonts w:cs="Times New Roman"/>
          <w:lang w:val="uk-UA" w:eastAsia="uk-UA"/>
        </w:rPr>
      </w:pPr>
      <w:r>
        <w:rPr>
          <w:rFonts w:cs="Times New Roman"/>
          <w:lang w:val="uk-UA" w:eastAsia="uk-UA"/>
        </w:rPr>
        <w:t>Пік бору (</w:t>
      </w:r>
      <w:r>
        <w:rPr>
          <w:rFonts w:cs="Times New Roman"/>
          <w:lang w:val="en-US" w:eastAsia="uk-UA"/>
        </w:rPr>
        <w:t>B)</w:t>
      </w:r>
      <w:r w:rsidR="005C2AC5">
        <w:rPr>
          <w:rFonts w:cs="Times New Roman"/>
          <w:lang w:val="en-US" w:eastAsia="uk-UA"/>
        </w:rPr>
        <w:t xml:space="preserve"> </w:t>
      </w:r>
      <w:r w:rsidR="005C2AC5">
        <w:rPr>
          <w:rFonts w:cs="Times New Roman"/>
          <w:lang w:val="uk-UA" w:eastAsia="uk-UA"/>
        </w:rPr>
        <w:t>у спектрі можна пояснити реакцією бета – розпаду вуглецю (</w:t>
      </w:r>
      <w:r w:rsidR="005C2AC5">
        <w:rPr>
          <w:rFonts w:cs="Times New Roman"/>
          <w:lang w:val="en-US" w:eastAsia="uk-UA"/>
        </w:rPr>
        <w:t>C)</w:t>
      </w:r>
      <w:r w:rsidR="005C2AC5">
        <w:rPr>
          <w:rFonts w:cs="Times New Roman"/>
          <w:lang w:val="uk-UA" w:eastAsia="uk-UA"/>
        </w:rPr>
        <w:t>. Крім згаданих інтенсивних піків є менш інтенсивніші, які також виділяються порівняно з фоном. Аналізуючи слабо інтенсивні піки відносно фону, такі як: 0.319</w:t>
      </w:r>
      <w:r w:rsidR="005C2AC5">
        <w:rPr>
          <w:rFonts w:cs="Times New Roman"/>
          <w:lang w:val="en-US" w:eastAsia="uk-UA"/>
        </w:rPr>
        <w:t xml:space="preserve">, 0.473, 0.478, 1.088, 1.209, 2.390 </w:t>
      </w:r>
      <w:proofErr w:type="spellStart"/>
      <w:r w:rsidR="005C2AC5">
        <w:rPr>
          <w:rFonts w:cs="Times New Roman"/>
          <w:lang w:val="en-US" w:eastAsia="uk-UA"/>
        </w:rPr>
        <w:t>стає</w:t>
      </w:r>
      <w:proofErr w:type="spellEnd"/>
      <w:r w:rsidR="005C2AC5">
        <w:rPr>
          <w:rFonts w:cs="Times New Roman"/>
          <w:lang w:val="en-US" w:eastAsia="uk-UA"/>
        </w:rPr>
        <w:t xml:space="preserve"> </w:t>
      </w:r>
      <w:r w:rsidR="005C2AC5">
        <w:rPr>
          <w:rFonts w:cs="Times New Roman"/>
          <w:lang w:val="uk-UA" w:eastAsia="uk-UA"/>
        </w:rPr>
        <w:t xml:space="preserve">важко визначити яким елементам вони належать, оскільки на один такий пік може бути пару кандидатів, яких неможливо розділи. </w:t>
      </w:r>
      <w:r w:rsidR="00E333B1">
        <w:rPr>
          <w:rFonts w:cs="Times New Roman"/>
          <w:lang w:val="uk-UA" w:eastAsia="uk-UA"/>
        </w:rPr>
        <w:t xml:space="preserve">Пік 7.112 </w:t>
      </w:r>
      <w:proofErr w:type="spellStart"/>
      <w:r w:rsidR="00E333B1">
        <w:rPr>
          <w:rFonts w:cs="Times New Roman"/>
          <w:lang w:val="uk-UA" w:eastAsia="uk-UA"/>
        </w:rPr>
        <w:t>МеВ</w:t>
      </w:r>
      <w:proofErr w:type="spellEnd"/>
      <w:r w:rsidR="00E333B1">
        <w:rPr>
          <w:rFonts w:cs="Times New Roman"/>
          <w:lang w:val="uk-UA" w:eastAsia="uk-UA"/>
        </w:rPr>
        <w:t xml:space="preserve">, який також має 2 кандидати є </w:t>
      </w:r>
      <w:proofErr w:type="spellStart"/>
      <w:r w:rsidR="00E333B1">
        <w:rPr>
          <w:rFonts w:cs="Times New Roman"/>
          <w:lang w:val="uk-UA" w:eastAsia="uk-UA"/>
        </w:rPr>
        <w:t>зафоненим</w:t>
      </w:r>
      <w:proofErr w:type="spellEnd"/>
      <w:r w:rsidR="00E333B1">
        <w:rPr>
          <w:rFonts w:cs="Times New Roman"/>
          <w:lang w:val="uk-UA" w:eastAsia="uk-UA"/>
        </w:rPr>
        <w:t>.</w:t>
      </w:r>
    </w:p>
    <w:p w:rsidR="00E333B1" w:rsidRDefault="00E333B1" w:rsidP="00E82B99">
      <w:pPr>
        <w:rPr>
          <w:rFonts w:cs="Times New Roman"/>
          <w:lang w:val="uk-UA" w:eastAsia="uk-UA"/>
        </w:rPr>
      </w:pPr>
    </w:p>
    <w:p w:rsidR="00DC6533" w:rsidRPr="00DC6533" w:rsidRDefault="00DC6533" w:rsidP="00DC6533">
      <w:pPr>
        <w:pStyle w:val="aa"/>
        <w:keepNext/>
        <w:jc w:val="center"/>
        <w:rPr>
          <w:color w:val="000000" w:themeColor="text1"/>
          <w:sz w:val="28"/>
          <w:lang w:val="uk-UA"/>
        </w:rPr>
      </w:pPr>
      <w:proofErr w:type="spellStart"/>
      <w:r w:rsidRPr="00DC6533">
        <w:rPr>
          <w:color w:val="000000" w:themeColor="text1"/>
          <w:sz w:val="28"/>
        </w:rPr>
        <w:lastRenderedPageBreak/>
        <w:t>Таблиця</w:t>
      </w:r>
      <w:proofErr w:type="spellEnd"/>
      <w:r w:rsidRPr="00DC6533">
        <w:rPr>
          <w:color w:val="000000" w:themeColor="text1"/>
          <w:sz w:val="28"/>
        </w:rPr>
        <w:t xml:space="preserve"> </w:t>
      </w:r>
      <w:r>
        <w:rPr>
          <w:color w:val="000000" w:themeColor="text1"/>
          <w:sz w:val="28"/>
          <w:lang w:val="uk-UA"/>
        </w:rPr>
        <w:t xml:space="preserve">3.4.2: Аналіз спектру з </w:t>
      </w:r>
      <w:proofErr w:type="spellStart"/>
      <w:r>
        <w:rPr>
          <w:color w:val="000000" w:themeColor="text1"/>
          <w:sz w:val="28"/>
          <w:lang w:val="en-US"/>
        </w:rPr>
        <w:t>HPGe</w:t>
      </w:r>
      <w:proofErr w:type="spellEnd"/>
      <w:r>
        <w:rPr>
          <w:color w:val="000000" w:themeColor="text1"/>
          <w:sz w:val="28"/>
          <w:lang w:val="uk-UA"/>
        </w:rPr>
        <w:t xml:space="preserve"> детектором</w:t>
      </w:r>
    </w:p>
    <w:tbl>
      <w:tblPr>
        <w:tblStyle w:val="ab"/>
        <w:tblW w:w="0" w:type="auto"/>
        <w:tblLook w:val="04A0" w:firstRow="1" w:lastRow="0" w:firstColumn="1" w:lastColumn="0" w:noHBand="0" w:noVBand="1"/>
      </w:tblPr>
      <w:tblGrid>
        <w:gridCol w:w="4839"/>
        <w:gridCol w:w="4840"/>
      </w:tblGrid>
      <w:tr w:rsidR="00E333B1" w:rsidTr="00E333B1">
        <w:tc>
          <w:tcPr>
            <w:tcW w:w="4839" w:type="dxa"/>
            <w:shd w:val="clear" w:color="auto" w:fill="D9D9D9" w:themeFill="background1" w:themeFillShade="D9"/>
          </w:tcPr>
          <w:p w:rsidR="00E333B1" w:rsidRDefault="00E333B1" w:rsidP="00E333B1">
            <w:pPr>
              <w:jc w:val="center"/>
              <w:rPr>
                <w:rFonts w:cs="Times New Roman"/>
                <w:lang w:val="uk-UA" w:eastAsia="uk-UA"/>
              </w:rPr>
            </w:pPr>
            <w:r>
              <w:rPr>
                <w:rFonts w:cs="Times New Roman"/>
                <w:lang w:val="uk-UA" w:eastAsia="uk-UA"/>
              </w:rPr>
              <w:t>Елемент</w:t>
            </w:r>
          </w:p>
        </w:tc>
        <w:tc>
          <w:tcPr>
            <w:tcW w:w="4840" w:type="dxa"/>
            <w:shd w:val="clear" w:color="auto" w:fill="D9D9D9" w:themeFill="background1" w:themeFillShade="D9"/>
          </w:tcPr>
          <w:p w:rsidR="00E333B1" w:rsidRDefault="00E333B1" w:rsidP="00E333B1">
            <w:pPr>
              <w:jc w:val="center"/>
              <w:rPr>
                <w:rFonts w:cs="Times New Roman"/>
                <w:lang w:val="uk-UA" w:eastAsia="uk-UA"/>
              </w:rPr>
            </w:pPr>
            <w:r>
              <w:rPr>
                <w:rFonts w:cs="Times New Roman"/>
                <w:lang w:val="uk-UA" w:eastAsia="uk-UA"/>
              </w:rPr>
              <w:t>Енергія (</w:t>
            </w:r>
            <w:proofErr w:type="spellStart"/>
            <w:r>
              <w:rPr>
                <w:rFonts w:cs="Times New Roman"/>
                <w:lang w:val="uk-UA" w:eastAsia="uk-UA"/>
              </w:rPr>
              <w:t>МеВ</w:t>
            </w:r>
            <w:proofErr w:type="spellEnd"/>
            <w:r>
              <w:rPr>
                <w:rFonts w:cs="Times New Roman"/>
                <w:lang w:val="uk-UA" w:eastAsia="uk-UA"/>
              </w:rPr>
              <w:t>)</w:t>
            </w:r>
          </w:p>
        </w:tc>
      </w:tr>
      <w:tr w:rsidR="00E333B1" w:rsidTr="00E333B1">
        <w:tc>
          <w:tcPr>
            <w:tcW w:w="4839" w:type="dxa"/>
          </w:tcPr>
          <w:p w:rsidR="00E333B1" w:rsidRDefault="00E333B1" w:rsidP="00E333B1">
            <w:pPr>
              <w:jc w:val="center"/>
              <w:rPr>
                <w:rFonts w:cs="Times New Roman"/>
                <w:lang w:val="uk-UA" w:eastAsia="uk-UA"/>
              </w:rPr>
            </w:pPr>
            <w:r>
              <w:rPr>
                <w:rFonts w:cs="Times New Roman"/>
                <w:lang w:val="uk-UA" w:eastAsia="uk-UA"/>
              </w:rPr>
              <w:t>С</w:t>
            </w:r>
          </w:p>
        </w:tc>
        <w:tc>
          <w:tcPr>
            <w:tcW w:w="4840" w:type="dxa"/>
          </w:tcPr>
          <w:p w:rsidR="00E333B1" w:rsidRPr="00E333B1" w:rsidRDefault="00E333B1" w:rsidP="00E333B1">
            <w:pPr>
              <w:jc w:val="center"/>
              <w:rPr>
                <w:rFonts w:cs="Times New Roman"/>
                <w:lang w:val="en-US" w:eastAsia="uk-UA"/>
              </w:rPr>
            </w:pPr>
            <w:r>
              <w:rPr>
                <w:rFonts w:cs="Times New Roman"/>
                <w:lang w:val="uk-UA" w:eastAsia="uk-UA"/>
              </w:rPr>
              <w:t>8</w:t>
            </w:r>
            <w:r>
              <w:rPr>
                <w:rFonts w:cs="Times New Roman"/>
                <w:lang w:val="en-US" w:eastAsia="uk-UA"/>
              </w:rPr>
              <w:t>.57, 4.44, 2.613, 1.618, 0.718, 0.475</w:t>
            </w:r>
          </w:p>
        </w:tc>
      </w:tr>
      <w:tr w:rsidR="00E333B1" w:rsidTr="00E333B1">
        <w:tc>
          <w:tcPr>
            <w:tcW w:w="4839" w:type="dxa"/>
          </w:tcPr>
          <w:p w:rsidR="00E333B1" w:rsidRPr="00E333B1" w:rsidRDefault="00E333B1" w:rsidP="00E333B1">
            <w:pPr>
              <w:jc w:val="center"/>
              <w:rPr>
                <w:rFonts w:cs="Times New Roman"/>
                <w:lang w:val="en-US" w:eastAsia="uk-UA"/>
              </w:rPr>
            </w:pPr>
            <w:r>
              <w:rPr>
                <w:rFonts w:cs="Times New Roman"/>
                <w:lang w:val="en-US" w:eastAsia="uk-UA"/>
              </w:rPr>
              <w:t>Cl</w:t>
            </w:r>
          </w:p>
        </w:tc>
        <w:tc>
          <w:tcPr>
            <w:tcW w:w="4840" w:type="dxa"/>
          </w:tcPr>
          <w:p w:rsidR="00E333B1" w:rsidRPr="00E333B1" w:rsidRDefault="008116D3" w:rsidP="00E333B1">
            <w:pPr>
              <w:jc w:val="center"/>
              <w:rPr>
                <w:rFonts w:cs="Times New Roman"/>
                <w:lang w:val="en-US" w:eastAsia="uk-UA"/>
              </w:rPr>
            </w:pPr>
            <w:r>
              <w:rPr>
                <w:rFonts w:cs="Times New Roman"/>
                <w:lang w:val="en-US" w:eastAsia="uk-UA"/>
              </w:rPr>
              <w:t xml:space="preserve">4.434, </w:t>
            </w:r>
            <w:r w:rsidR="00E333B1">
              <w:rPr>
                <w:rFonts w:cs="Times New Roman"/>
                <w:lang w:val="en-US" w:eastAsia="uk-UA"/>
              </w:rPr>
              <w:t>2.128</w:t>
            </w:r>
          </w:p>
        </w:tc>
      </w:tr>
      <w:tr w:rsidR="00E333B1" w:rsidTr="00E333B1">
        <w:tc>
          <w:tcPr>
            <w:tcW w:w="4839" w:type="dxa"/>
          </w:tcPr>
          <w:p w:rsidR="00E333B1" w:rsidRPr="008116D3" w:rsidRDefault="008116D3" w:rsidP="00E333B1">
            <w:pPr>
              <w:jc w:val="center"/>
              <w:rPr>
                <w:rFonts w:cs="Times New Roman"/>
                <w:lang w:val="en-US" w:eastAsia="uk-UA"/>
              </w:rPr>
            </w:pPr>
            <w:r>
              <w:rPr>
                <w:rFonts w:cs="Times New Roman"/>
                <w:lang w:val="en-US" w:eastAsia="uk-UA"/>
              </w:rPr>
              <w:t>O</w:t>
            </w:r>
          </w:p>
        </w:tc>
        <w:tc>
          <w:tcPr>
            <w:tcW w:w="4840" w:type="dxa"/>
          </w:tcPr>
          <w:p w:rsidR="00E333B1" w:rsidRPr="008116D3" w:rsidRDefault="008116D3" w:rsidP="00E333B1">
            <w:pPr>
              <w:jc w:val="center"/>
              <w:rPr>
                <w:rFonts w:cs="Times New Roman"/>
                <w:lang w:val="en-US" w:eastAsia="uk-UA"/>
              </w:rPr>
            </w:pPr>
            <w:r>
              <w:rPr>
                <w:rFonts w:cs="Times New Roman"/>
                <w:lang w:val="en-US" w:eastAsia="uk-UA"/>
              </w:rPr>
              <w:t>0.196</w:t>
            </w:r>
          </w:p>
        </w:tc>
      </w:tr>
      <w:tr w:rsidR="00E333B1" w:rsidTr="00E333B1">
        <w:tc>
          <w:tcPr>
            <w:tcW w:w="4839" w:type="dxa"/>
          </w:tcPr>
          <w:p w:rsidR="00E333B1" w:rsidRPr="008116D3" w:rsidRDefault="008116D3" w:rsidP="00E333B1">
            <w:pPr>
              <w:jc w:val="center"/>
              <w:rPr>
                <w:rFonts w:cs="Times New Roman"/>
                <w:lang w:val="en-US" w:eastAsia="uk-UA"/>
              </w:rPr>
            </w:pPr>
            <w:r>
              <w:rPr>
                <w:rFonts w:cs="Times New Roman"/>
                <w:lang w:val="en-US" w:eastAsia="uk-UA"/>
              </w:rPr>
              <w:t>Al</w:t>
            </w:r>
          </w:p>
        </w:tc>
        <w:tc>
          <w:tcPr>
            <w:tcW w:w="4840" w:type="dxa"/>
          </w:tcPr>
          <w:p w:rsidR="00E333B1" w:rsidRPr="008116D3" w:rsidRDefault="008116D3" w:rsidP="00E333B1">
            <w:pPr>
              <w:jc w:val="center"/>
              <w:rPr>
                <w:rFonts w:cs="Times New Roman"/>
                <w:lang w:val="en-US" w:eastAsia="uk-UA"/>
              </w:rPr>
            </w:pPr>
            <w:r>
              <w:rPr>
                <w:rFonts w:cs="Times New Roman"/>
                <w:lang w:val="en-US" w:eastAsia="uk-UA"/>
              </w:rPr>
              <w:t>2.595, 2.236, 1.778, 1.694</w:t>
            </w:r>
          </w:p>
        </w:tc>
      </w:tr>
      <w:tr w:rsidR="00E333B1" w:rsidTr="00E333B1">
        <w:tc>
          <w:tcPr>
            <w:tcW w:w="4839" w:type="dxa"/>
          </w:tcPr>
          <w:p w:rsidR="00E333B1" w:rsidRPr="008116D3" w:rsidRDefault="008116D3" w:rsidP="00E333B1">
            <w:pPr>
              <w:jc w:val="center"/>
              <w:rPr>
                <w:rFonts w:cs="Times New Roman"/>
                <w:lang w:val="en-US" w:eastAsia="uk-UA"/>
              </w:rPr>
            </w:pPr>
            <w:r>
              <w:rPr>
                <w:rFonts w:cs="Times New Roman"/>
                <w:lang w:val="en-US" w:eastAsia="uk-UA"/>
              </w:rPr>
              <w:t>Cd</w:t>
            </w:r>
          </w:p>
        </w:tc>
        <w:tc>
          <w:tcPr>
            <w:tcW w:w="4840" w:type="dxa"/>
          </w:tcPr>
          <w:p w:rsidR="00E333B1" w:rsidRPr="008116D3" w:rsidRDefault="008116D3" w:rsidP="00E333B1">
            <w:pPr>
              <w:jc w:val="center"/>
              <w:rPr>
                <w:rFonts w:cs="Times New Roman"/>
                <w:lang w:val="en-US" w:eastAsia="uk-UA"/>
              </w:rPr>
            </w:pPr>
            <w:r>
              <w:rPr>
                <w:rFonts w:cs="Times New Roman"/>
                <w:lang w:val="en-US" w:eastAsia="uk-UA"/>
              </w:rPr>
              <w:t>0.970, 0.454, 0.139</w:t>
            </w:r>
          </w:p>
        </w:tc>
      </w:tr>
      <w:tr w:rsidR="008116D3" w:rsidTr="00E333B1">
        <w:tc>
          <w:tcPr>
            <w:tcW w:w="4839" w:type="dxa"/>
          </w:tcPr>
          <w:p w:rsidR="008116D3" w:rsidRDefault="008116D3" w:rsidP="00E333B1">
            <w:pPr>
              <w:jc w:val="center"/>
              <w:rPr>
                <w:rFonts w:cs="Times New Roman"/>
                <w:lang w:val="en-US" w:eastAsia="uk-UA"/>
              </w:rPr>
            </w:pPr>
            <w:r>
              <w:rPr>
                <w:rFonts w:cs="Times New Roman"/>
                <w:lang w:val="en-US" w:eastAsia="uk-UA"/>
              </w:rPr>
              <w:t>Ag</w:t>
            </w:r>
          </w:p>
        </w:tc>
        <w:tc>
          <w:tcPr>
            <w:tcW w:w="4840" w:type="dxa"/>
          </w:tcPr>
          <w:p w:rsidR="008116D3" w:rsidRDefault="008116D3" w:rsidP="00DC6533">
            <w:pPr>
              <w:jc w:val="center"/>
              <w:rPr>
                <w:rFonts w:cs="Times New Roman"/>
                <w:lang w:val="en-US" w:eastAsia="uk-UA"/>
              </w:rPr>
            </w:pPr>
            <w:r>
              <w:rPr>
                <w:rFonts w:cs="Times New Roman"/>
                <w:lang w:val="en-US" w:eastAsia="uk-UA"/>
              </w:rPr>
              <w:t>1.535, 0.6</w:t>
            </w:r>
            <w:r w:rsidR="00DC6533">
              <w:rPr>
                <w:rFonts w:cs="Times New Roman"/>
                <w:lang w:val="en-US" w:eastAsia="uk-UA"/>
              </w:rPr>
              <w:t>84</w:t>
            </w:r>
            <w:r>
              <w:rPr>
                <w:rFonts w:cs="Times New Roman"/>
                <w:lang w:val="en-US" w:eastAsia="uk-UA"/>
              </w:rPr>
              <w:t xml:space="preserve">, </w:t>
            </w:r>
            <w:r w:rsidR="00DC6533">
              <w:rPr>
                <w:rFonts w:cs="Times New Roman"/>
                <w:lang w:val="en-US" w:eastAsia="uk-UA"/>
              </w:rPr>
              <w:t>0.665</w:t>
            </w:r>
            <w:r>
              <w:rPr>
                <w:rFonts w:cs="Times New Roman"/>
                <w:lang w:val="en-US" w:eastAsia="uk-UA"/>
              </w:rPr>
              <w:t>, 0.156</w:t>
            </w:r>
          </w:p>
        </w:tc>
      </w:tr>
      <w:tr w:rsidR="008116D3" w:rsidTr="00E333B1">
        <w:tc>
          <w:tcPr>
            <w:tcW w:w="4839" w:type="dxa"/>
          </w:tcPr>
          <w:p w:rsidR="008116D3" w:rsidRDefault="008116D3" w:rsidP="00E333B1">
            <w:pPr>
              <w:jc w:val="center"/>
              <w:rPr>
                <w:rFonts w:cs="Times New Roman"/>
                <w:lang w:val="en-US" w:eastAsia="uk-UA"/>
              </w:rPr>
            </w:pPr>
            <w:r>
              <w:rPr>
                <w:rFonts w:cs="Times New Roman"/>
                <w:lang w:val="en-US" w:eastAsia="uk-UA"/>
              </w:rPr>
              <w:t>S</w:t>
            </w:r>
          </w:p>
        </w:tc>
        <w:tc>
          <w:tcPr>
            <w:tcW w:w="4840" w:type="dxa"/>
          </w:tcPr>
          <w:p w:rsidR="008116D3" w:rsidRDefault="008116D3" w:rsidP="00E333B1">
            <w:pPr>
              <w:jc w:val="center"/>
              <w:rPr>
                <w:rFonts w:cs="Times New Roman"/>
                <w:lang w:val="en-US" w:eastAsia="uk-UA"/>
              </w:rPr>
            </w:pPr>
            <w:r>
              <w:rPr>
                <w:rFonts w:cs="Times New Roman"/>
                <w:lang w:val="en-US" w:eastAsia="uk-UA"/>
              </w:rPr>
              <w:t>1.720</w:t>
            </w:r>
          </w:p>
        </w:tc>
      </w:tr>
      <w:tr w:rsidR="00D46C77" w:rsidTr="00E333B1">
        <w:tc>
          <w:tcPr>
            <w:tcW w:w="4839" w:type="dxa"/>
          </w:tcPr>
          <w:p w:rsidR="00D46C77" w:rsidRDefault="00D46C77" w:rsidP="00E333B1">
            <w:pPr>
              <w:jc w:val="center"/>
              <w:rPr>
                <w:rFonts w:cs="Times New Roman"/>
                <w:lang w:val="en-US" w:eastAsia="uk-UA"/>
              </w:rPr>
            </w:pPr>
            <w:r>
              <w:rPr>
                <w:rFonts w:cs="Times New Roman"/>
                <w:lang w:val="en-US" w:eastAsia="uk-UA"/>
              </w:rPr>
              <w:t>Mg</w:t>
            </w:r>
          </w:p>
        </w:tc>
        <w:tc>
          <w:tcPr>
            <w:tcW w:w="4840" w:type="dxa"/>
          </w:tcPr>
          <w:p w:rsidR="00D46C77" w:rsidRDefault="00D46C77" w:rsidP="00E333B1">
            <w:pPr>
              <w:jc w:val="center"/>
              <w:rPr>
                <w:rFonts w:cs="Times New Roman"/>
                <w:lang w:val="en-US" w:eastAsia="uk-UA"/>
              </w:rPr>
            </w:pPr>
            <w:r>
              <w:rPr>
                <w:rFonts w:cs="Times New Roman"/>
                <w:lang w:val="en-US" w:eastAsia="uk-UA"/>
              </w:rPr>
              <w:t>2.223</w:t>
            </w:r>
          </w:p>
        </w:tc>
      </w:tr>
    </w:tbl>
    <w:p w:rsidR="00E333B1" w:rsidRDefault="00E333B1" w:rsidP="00E82B99">
      <w:pPr>
        <w:rPr>
          <w:rFonts w:cs="Times New Roman"/>
          <w:lang w:val="uk-UA" w:eastAsia="uk-UA"/>
        </w:rPr>
      </w:pPr>
    </w:p>
    <w:p w:rsidR="00DC6533" w:rsidRPr="005F0B7F" w:rsidRDefault="00D46C77" w:rsidP="00E82B99">
      <w:pPr>
        <w:rPr>
          <w:rFonts w:cs="Times New Roman"/>
          <w:lang w:val="uk-UA" w:eastAsia="uk-UA"/>
        </w:rPr>
      </w:pPr>
      <w:r>
        <w:rPr>
          <w:rFonts w:cs="Times New Roman"/>
          <w:lang w:val="uk-UA" w:eastAsia="uk-UA"/>
        </w:rPr>
        <w:t xml:space="preserve">Як і видку з </w:t>
      </w:r>
      <w:proofErr w:type="spellStart"/>
      <w:r>
        <w:rPr>
          <w:rFonts w:cs="Times New Roman"/>
          <w:lang w:val="en-US" w:eastAsia="uk-UA"/>
        </w:rPr>
        <w:t>NaI</w:t>
      </w:r>
      <w:proofErr w:type="spellEnd"/>
      <w:r>
        <w:rPr>
          <w:rFonts w:cs="Times New Roman"/>
          <w:lang w:val="en-US" w:eastAsia="uk-UA"/>
        </w:rPr>
        <w:t>(Tl</w:t>
      </w:r>
      <w:r>
        <w:rPr>
          <w:rFonts w:cs="Times New Roman"/>
          <w:lang w:val="uk-UA" w:eastAsia="uk-UA"/>
        </w:rPr>
        <w:t>) детектором ми маємо похідні піки елементів, як срібло (</w:t>
      </w:r>
      <w:r>
        <w:rPr>
          <w:rFonts w:cs="Times New Roman"/>
          <w:lang w:val="en-US" w:eastAsia="uk-UA"/>
        </w:rPr>
        <w:t>Ag),</w:t>
      </w:r>
      <w:r>
        <w:rPr>
          <w:rFonts w:cs="Times New Roman"/>
          <w:lang w:val="uk-UA" w:eastAsia="uk-UA"/>
        </w:rPr>
        <w:t xml:space="preserve"> сери (</w:t>
      </w:r>
      <w:r>
        <w:rPr>
          <w:rFonts w:cs="Times New Roman"/>
          <w:lang w:val="en-US" w:eastAsia="uk-UA"/>
        </w:rPr>
        <w:t>S)</w:t>
      </w:r>
      <w:r w:rsidR="005F0B7F">
        <w:rPr>
          <w:rFonts w:cs="Times New Roman"/>
          <w:lang w:val="en-US" w:eastAsia="uk-UA"/>
        </w:rPr>
        <w:t xml:space="preserve"> і </w:t>
      </w:r>
      <w:proofErr w:type="spellStart"/>
      <w:r w:rsidR="005F0B7F">
        <w:rPr>
          <w:rFonts w:cs="Times New Roman"/>
          <w:lang w:val="en-US" w:eastAsia="uk-UA"/>
        </w:rPr>
        <w:t>магнія</w:t>
      </w:r>
      <w:proofErr w:type="spellEnd"/>
      <w:r w:rsidR="005F0B7F">
        <w:rPr>
          <w:rFonts w:cs="Times New Roman"/>
          <w:lang w:val="en-US" w:eastAsia="uk-UA"/>
        </w:rPr>
        <w:t xml:space="preserve"> (Mg)</w:t>
      </w:r>
      <w:r w:rsidR="005F0B7F">
        <w:rPr>
          <w:rFonts w:cs="Times New Roman"/>
          <w:lang w:val="uk-UA" w:eastAsia="uk-UA"/>
        </w:rPr>
        <w:t xml:space="preserve">. Це лише ті піки, які вдалось приблизно ідентифікувати. Залишилося, ще багато піків, які відділяються на рівні фону але їх ідентифікувати майже неможливо. Багато з не ідентифікованих піків належать можливим елементам, які є присутніми в таблиці. Їх важко розділити через дуже близькі енергії, інколи навіть менше 1 </w:t>
      </w:r>
      <w:proofErr w:type="spellStart"/>
      <w:r w:rsidR="005F0B7F">
        <w:rPr>
          <w:rFonts w:cs="Times New Roman"/>
          <w:lang w:val="uk-UA" w:eastAsia="uk-UA"/>
        </w:rPr>
        <w:t>КеВ</w:t>
      </w:r>
      <w:proofErr w:type="spellEnd"/>
      <w:r w:rsidR="005F0B7F">
        <w:rPr>
          <w:rFonts w:cs="Times New Roman"/>
          <w:lang w:val="uk-UA" w:eastAsia="uk-UA"/>
        </w:rPr>
        <w:t>.</w:t>
      </w:r>
    </w:p>
    <w:p w:rsidR="008116D3" w:rsidRPr="005C2AC5" w:rsidRDefault="008116D3" w:rsidP="00E82B99">
      <w:pPr>
        <w:rPr>
          <w:rFonts w:cs="Times New Roman"/>
          <w:lang w:val="uk-UA" w:eastAsia="uk-UA"/>
        </w:rPr>
      </w:pPr>
    </w:p>
    <w:p w:rsidR="00331BC1" w:rsidRPr="005206F0" w:rsidRDefault="00331BC1" w:rsidP="00D262F3">
      <w:pPr>
        <w:ind w:firstLine="284"/>
        <w:rPr>
          <w:rFonts w:cs="Times New Roman"/>
          <w:lang w:val="uk-UA" w:eastAsia="uk-UA"/>
        </w:rPr>
      </w:pPr>
    </w:p>
    <w:p w:rsidR="005F30E5" w:rsidRPr="005206F0" w:rsidRDefault="005F30E5" w:rsidP="00D262F3">
      <w:pPr>
        <w:ind w:firstLine="284"/>
        <w:rPr>
          <w:rFonts w:cs="Times New Roman"/>
          <w:lang w:val="uk-UA" w:eastAsia="uk-UA"/>
        </w:rPr>
      </w:pPr>
    </w:p>
    <w:p w:rsidR="00331BC1" w:rsidRPr="005206F0" w:rsidRDefault="00331BC1" w:rsidP="00D262F3">
      <w:pPr>
        <w:pStyle w:val="1"/>
        <w:numPr>
          <w:ilvl w:val="0"/>
          <w:numId w:val="8"/>
        </w:numPr>
        <w:ind w:left="0" w:firstLine="284"/>
        <w:jc w:val="center"/>
        <w:rPr>
          <w:rFonts w:cs="Times New Roman"/>
          <w:lang w:val="uk-UA" w:eastAsia="uk-UA"/>
        </w:rPr>
      </w:pPr>
      <w:bookmarkStart w:id="14" w:name="_Toc41251620"/>
      <w:r w:rsidRPr="005206F0">
        <w:rPr>
          <w:rFonts w:cs="Times New Roman"/>
          <w:lang w:val="uk-UA" w:eastAsia="uk-UA"/>
        </w:rPr>
        <w:lastRenderedPageBreak/>
        <w:t>Висновок</w:t>
      </w:r>
      <w:bookmarkEnd w:id="14"/>
    </w:p>
    <w:p w:rsidR="00F90004" w:rsidRPr="009D5972" w:rsidRDefault="00303E4F" w:rsidP="009D5972">
      <w:pPr>
        <w:ind w:firstLine="284"/>
        <w:rPr>
          <w:rFonts w:cs="Times New Roman"/>
          <w:lang w:val="uk-UA" w:eastAsia="uk-UA"/>
        </w:rPr>
      </w:pPr>
      <w:r w:rsidRPr="009D5972">
        <w:rPr>
          <w:rFonts w:cs="Times New Roman"/>
          <w:lang w:val="uk-UA" w:eastAsia="uk-UA"/>
        </w:rPr>
        <w:t xml:space="preserve">На основі знайомства з проектом </w:t>
      </w:r>
      <w:r w:rsidRPr="009D5972">
        <w:rPr>
          <w:rFonts w:cs="Times New Roman"/>
          <w:lang w:val="en-US" w:eastAsia="uk-UA"/>
        </w:rPr>
        <w:t xml:space="preserve">SABAT </w:t>
      </w:r>
      <w:r w:rsidRPr="009D5972">
        <w:rPr>
          <w:rFonts w:cs="Times New Roman"/>
          <w:lang w:val="uk-UA" w:eastAsia="uk-UA"/>
        </w:rPr>
        <w:t xml:space="preserve">було створено спрощену </w:t>
      </w:r>
      <w:r w:rsidR="00F90004" w:rsidRPr="009D5972">
        <w:rPr>
          <w:rFonts w:cs="Times New Roman"/>
          <w:lang w:val="uk-UA" w:eastAsia="uk-UA"/>
        </w:rPr>
        <w:t>експериментальну модель, для перевірки можливості ідентифікації невідомих речовин на морському дні.</w:t>
      </w:r>
    </w:p>
    <w:p w:rsidR="00F90004" w:rsidRDefault="00F90004" w:rsidP="009D5972">
      <w:pPr>
        <w:ind w:firstLine="284"/>
        <w:rPr>
          <w:rFonts w:cs="Times New Roman"/>
          <w:lang w:val="uk-UA" w:eastAsia="uk-UA"/>
        </w:rPr>
      </w:pPr>
      <w:r w:rsidRPr="009D5972">
        <w:rPr>
          <w:rFonts w:cs="Times New Roman"/>
          <w:lang w:val="uk-UA" w:eastAsia="uk-UA"/>
        </w:rPr>
        <w:t xml:space="preserve">Експериментальна модель змодельована на </w:t>
      </w:r>
      <w:r w:rsidRPr="009D5972">
        <w:rPr>
          <w:rFonts w:cs="Times New Roman"/>
          <w:lang w:val="en-US" w:eastAsia="uk-UA"/>
        </w:rPr>
        <w:t>Geant4</w:t>
      </w:r>
      <w:r w:rsidRPr="009D5972">
        <w:rPr>
          <w:rFonts w:cs="Times New Roman"/>
          <w:lang w:val="uk-UA" w:eastAsia="uk-UA"/>
        </w:rPr>
        <w:t xml:space="preserve"> пройшла успішну </w:t>
      </w:r>
      <w:proofErr w:type="spellStart"/>
      <w:r w:rsidRPr="009D5972">
        <w:rPr>
          <w:rFonts w:cs="Times New Roman"/>
          <w:lang w:val="uk-UA" w:eastAsia="uk-UA"/>
        </w:rPr>
        <w:t>валідацію</w:t>
      </w:r>
      <w:proofErr w:type="spellEnd"/>
      <w:r w:rsidRPr="009D5972">
        <w:rPr>
          <w:rFonts w:cs="Times New Roman"/>
          <w:lang w:val="uk-UA" w:eastAsia="uk-UA"/>
        </w:rPr>
        <w:t xml:space="preserve"> на порівняні спектру Гірчичного газу </w:t>
      </w:r>
      <w:r w:rsidRPr="009D5972">
        <w:rPr>
          <w:rFonts w:cs="Times New Roman"/>
          <w:lang w:val="uk-UA"/>
        </w:rPr>
        <w:t>(</w:t>
      </w:r>
      <w:r w:rsidRPr="009D5972">
        <w:rPr>
          <w:rFonts w:cs="Times New Roman"/>
          <w:lang w:val="en-US"/>
        </w:rPr>
        <w:t>C</w:t>
      </w:r>
      <w:r w:rsidRPr="009D5972">
        <w:rPr>
          <w:rFonts w:cs="Times New Roman"/>
          <w:vertAlign w:val="subscript"/>
          <w:lang w:val="en-US"/>
        </w:rPr>
        <w:t>4</w:t>
      </w:r>
      <w:r w:rsidRPr="009D5972">
        <w:rPr>
          <w:rFonts w:cs="Times New Roman"/>
          <w:lang w:val="en-US"/>
        </w:rPr>
        <w:t>H</w:t>
      </w:r>
      <w:r w:rsidRPr="009D5972">
        <w:rPr>
          <w:rFonts w:cs="Times New Roman"/>
          <w:vertAlign w:val="subscript"/>
          <w:lang w:val="en-US"/>
        </w:rPr>
        <w:t>8</w:t>
      </w:r>
      <w:r w:rsidRPr="009D5972">
        <w:rPr>
          <w:rFonts w:cs="Times New Roman"/>
          <w:lang w:val="en-US"/>
        </w:rPr>
        <w:t>Cl</w:t>
      </w:r>
      <w:r w:rsidRPr="009D5972">
        <w:rPr>
          <w:rFonts w:cs="Times New Roman"/>
          <w:vertAlign w:val="subscript"/>
          <w:lang w:val="en-US"/>
        </w:rPr>
        <w:t>2</w:t>
      </w:r>
      <w:r w:rsidRPr="009D5972">
        <w:rPr>
          <w:rFonts w:cs="Times New Roman"/>
          <w:lang w:val="en-US"/>
        </w:rPr>
        <w:t>S)</w:t>
      </w:r>
      <w:r w:rsidRPr="009D5972">
        <w:rPr>
          <w:rFonts w:cs="Times New Roman"/>
          <w:lang w:val="uk-UA"/>
        </w:rPr>
        <w:t xml:space="preserve"> </w:t>
      </w:r>
      <w:r w:rsidRPr="009D5972">
        <w:rPr>
          <w:rFonts w:cs="Times New Roman"/>
          <w:lang w:val="uk-UA" w:eastAsia="uk-UA"/>
        </w:rPr>
        <w:t xml:space="preserve">із проекту </w:t>
      </w:r>
      <w:r w:rsidRPr="009D5972">
        <w:rPr>
          <w:rFonts w:cs="Times New Roman"/>
          <w:lang w:val="en-US" w:eastAsia="uk-UA"/>
        </w:rPr>
        <w:t>SABAT</w:t>
      </w:r>
      <w:r w:rsidRPr="009D5972">
        <w:rPr>
          <w:rFonts w:cs="Times New Roman"/>
          <w:lang w:val="uk-UA" w:eastAsia="uk-UA"/>
        </w:rPr>
        <w:t xml:space="preserve">, який було </w:t>
      </w:r>
      <w:proofErr w:type="spellStart"/>
      <w:r w:rsidRPr="009D5972">
        <w:rPr>
          <w:rFonts w:cs="Times New Roman"/>
          <w:lang w:val="uk-UA" w:eastAsia="uk-UA"/>
        </w:rPr>
        <w:t>змодельовано</w:t>
      </w:r>
      <w:proofErr w:type="spellEnd"/>
      <w:r w:rsidRPr="009D5972">
        <w:rPr>
          <w:rFonts w:cs="Times New Roman"/>
          <w:lang w:val="uk-UA" w:eastAsia="uk-UA"/>
        </w:rPr>
        <w:t xml:space="preserve"> на </w:t>
      </w:r>
      <w:r w:rsidRPr="009D5972">
        <w:rPr>
          <w:rFonts w:cs="Times New Roman"/>
          <w:lang w:val="en-US" w:eastAsia="uk-UA"/>
        </w:rPr>
        <w:t>MCNP</w:t>
      </w:r>
      <w:r w:rsidRPr="009D5972">
        <w:rPr>
          <w:rFonts w:cs="Times New Roman"/>
          <w:lang w:val="uk-UA" w:eastAsia="uk-UA"/>
        </w:rPr>
        <w:t>.</w:t>
      </w:r>
    </w:p>
    <w:p w:rsidR="00D51CE6" w:rsidRDefault="009D5972" w:rsidP="00D51CE6">
      <w:pPr>
        <w:ind w:firstLine="284"/>
        <w:rPr>
          <w:rFonts w:cs="Times New Roman"/>
          <w:lang w:val="uk-UA" w:eastAsia="uk-UA"/>
        </w:rPr>
      </w:pPr>
      <w:r>
        <w:rPr>
          <w:rFonts w:cs="Times New Roman"/>
          <w:lang w:val="uk-UA" w:eastAsia="uk-UA"/>
        </w:rPr>
        <w:t>При моделюванні було використано дуже мало різноманітних небезпечних речовин, що якісно вплинуло на аналіз нашої моделі. Опираючись на отримані результати можна стверджувати, що подібна модель можлива для використання.</w:t>
      </w:r>
      <w:r w:rsidR="001E4360">
        <w:rPr>
          <w:rFonts w:cs="Times New Roman"/>
          <w:lang w:val="uk-UA" w:eastAsia="uk-UA"/>
        </w:rPr>
        <w:t xml:space="preserve"> </w:t>
      </w:r>
      <w:r>
        <w:rPr>
          <w:rFonts w:cs="Times New Roman"/>
          <w:lang w:val="uk-UA" w:eastAsia="uk-UA"/>
        </w:rPr>
        <w:t>Однак потрібно продовжити дослідження</w:t>
      </w:r>
      <w:r w:rsidR="00D51CE6">
        <w:rPr>
          <w:rFonts w:cs="Times New Roman"/>
          <w:lang w:val="uk-UA" w:eastAsia="uk-UA"/>
        </w:rPr>
        <w:t xml:space="preserve"> можливості покращення моделі</w:t>
      </w:r>
      <w:r>
        <w:rPr>
          <w:rFonts w:cs="Times New Roman"/>
          <w:lang w:val="uk-UA" w:eastAsia="uk-UA"/>
        </w:rPr>
        <w:t>, оскільки видно, що над геометрією і матеріалом захистом потрібно ще працювати. Це</w:t>
      </w:r>
      <w:r w:rsidR="00D51CE6">
        <w:rPr>
          <w:rFonts w:cs="Times New Roman"/>
          <w:lang w:val="uk-UA" w:eastAsia="uk-UA"/>
        </w:rPr>
        <w:t xml:space="preserve"> добре було видно з аналізу спектрів, а саме наявності в них піків елементів захисту, що можливі лише при активації захисту нейтронами. Наявність піків захисту в спектрах погано впливає на ідентифікацію інших піків.</w:t>
      </w:r>
    </w:p>
    <w:p w:rsidR="00D51CE6" w:rsidRDefault="00D51CE6" w:rsidP="009D5972">
      <w:pPr>
        <w:ind w:firstLine="284"/>
        <w:rPr>
          <w:rFonts w:cs="Times New Roman"/>
          <w:lang w:val="uk-UA" w:eastAsia="uk-UA"/>
        </w:rPr>
      </w:pPr>
      <w:r>
        <w:rPr>
          <w:rFonts w:cs="Times New Roman"/>
          <w:lang w:val="uk-UA" w:eastAsia="uk-UA"/>
        </w:rPr>
        <w:t>Порівнюючи результати детекторів важко сказати, що кра</w:t>
      </w:r>
      <w:r w:rsidR="001E4360">
        <w:rPr>
          <w:rFonts w:cs="Times New Roman"/>
          <w:lang w:val="uk-UA" w:eastAsia="uk-UA"/>
        </w:rPr>
        <w:t>ще використовувати в подальшому. Обидва детектори представляють нам піки елементів, які входять до досліджуваної речовини. Потрібно попробувати збільшити їх продуктивність, збільшивши розміри або пробувати використовувати інші матеріали для детектора.</w:t>
      </w:r>
    </w:p>
    <w:p w:rsidR="006438AD" w:rsidRDefault="006438AD" w:rsidP="001E4360">
      <w:pPr>
        <w:rPr>
          <w:rFonts w:cs="Times New Roman"/>
          <w:lang w:val="uk-UA" w:eastAsia="uk-UA"/>
        </w:rPr>
      </w:pPr>
    </w:p>
    <w:p w:rsidR="001E4360" w:rsidRDefault="001E4360" w:rsidP="001E4360">
      <w:pPr>
        <w:rPr>
          <w:rFonts w:cs="Times New Roman"/>
          <w:lang w:val="uk-UA" w:eastAsia="uk-UA"/>
        </w:rPr>
      </w:pPr>
    </w:p>
    <w:p w:rsidR="006438AD" w:rsidRPr="006438AD" w:rsidRDefault="006438AD" w:rsidP="006438AD">
      <w:pPr>
        <w:ind w:left="284"/>
        <w:rPr>
          <w:rFonts w:cs="Times New Roman"/>
          <w:lang w:val="uk-UA" w:eastAsia="uk-UA"/>
        </w:rPr>
      </w:pPr>
    </w:p>
    <w:p w:rsidR="005206F0" w:rsidRPr="00CC2340" w:rsidRDefault="005206F0" w:rsidP="00D262F3">
      <w:pPr>
        <w:pStyle w:val="1"/>
        <w:numPr>
          <w:ilvl w:val="0"/>
          <w:numId w:val="8"/>
        </w:numPr>
        <w:ind w:left="0" w:firstLine="284"/>
        <w:jc w:val="center"/>
        <w:rPr>
          <w:rFonts w:cs="Times New Roman"/>
          <w:lang w:val="uk-UA" w:eastAsia="uk-UA"/>
        </w:rPr>
      </w:pPr>
      <w:bookmarkStart w:id="15" w:name="_Toc41251621"/>
      <w:r w:rsidRPr="00CC2340">
        <w:rPr>
          <w:rFonts w:cs="Times New Roman"/>
          <w:lang w:val="uk-UA" w:eastAsia="uk-UA"/>
        </w:rPr>
        <w:lastRenderedPageBreak/>
        <w:t>Список літератури</w:t>
      </w:r>
      <w:bookmarkEnd w:id="15"/>
    </w:p>
    <w:p w:rsidR="00E81DFE" w:rsidRPr="00CC2340" w:rsidRDefault="00387363" w:rsidP="00D262F3">
      <w:pPr>
        <w:pStyle w:val="a9"/>
        <w:numPr>
          <w:ilvl w:val="0"/>
          <w:numId w:val="15"/>
        </w:numPr>
        <w:ind w:left="0" w:firstLine="284"/>
        <w:rPr>
          <w:color w:val="000000" w:themeColor="text1"/>
          <w:lang w:val="uk-UA" w:eastAsia="uk-UA"/>
        </w:rPr>
      </w:pPr>
      <w:r w:rsidRPr="00CC2340">
        <w:rPr>
          <w:color w:val="000000" w:themeColor="text1"/>
          <w:lang w:val="en-US" w:eastAsia="uk-UA"/>
        </w:rPr>
        <w:t>Geant4 User`s Guide For Application Developers [</w:t>
      </w:r>
      <w:r w:rsidRPr="00CC2340">
        <w:rPr>
          <w:color w:val="000000" w:themeColor="text1"/>
          <w:lang w:val="uk-UA" w:eastAsia="uk-UA"/>
        </w:rPr>
        <w:t>Електронний ресурс</w:t>
      </w:r>
      <w:r w:rsidR="00CC2340" w:rsidRPr="00CC2340">
        <w:rPr>
          <w:color w:val="000000" w:themeColor="text1"/>
          <w:lang w:val="en-US" w:eastAsia="uk-UA"/>
        </w:rPr>
        <w:t>]</w:t>
      </w:r>
      <w:r w:rsidRPr="00CC2340">
        <w:rPr>
          <w:color w:val="000000" w:themeColor="text1"/>
          <w:lang w:val="en-US" w:eastAsia="uk-UA"/>
        </w:rPr>
        <w:t>.</w:t>
      </w:r>
      <w:r w:rsidRPr="00CC2340">
        <w:rPr>
          <w:color w:val="000000" w:themeColor="text1"/>
          <w:lang w:val="uk-UA" w:eastAsia="uk-UA"/>
        </w:rPr>
        <w:t xml:space="preserve"> –</w:t>
      </w:r>
      <w:r w:rsidRPr="00CC2340">
        <w:rPr>
          <w:color w:val="000000" w:themeColor="text1"/>
          <w:lang w:val="en-US" w:eastAsia="uk-UA"/>
        </w:rPr>
        <w:t xml:space="preserve"> URL:</w:t>
      </w:r>
      <w:r w:rsidR="00532E0C" w:rsidRPr="00CC2340">
        <w:rPr>
          <w:color w:val="000000" w:themeColor="text1"/>
          <w:lang w:val="en-US" w:eastAsia="uk-UA"/>
        </w:rPr>
        <w:t>(</w:t>
      </w:r>
      <w:hyperlink r:id="rId18" w:history="1">
        <w:r w:rsidR="00532E0C" w:rsidRPr="00CC2340">
          <w:rPr>
            <w:rStyle w:val="a3"/>
            <w:color w:val="000000" w:themeColor="text1"/>
          </w:rPr>
          <w:t>http://geant4-userdoc.web.cern.ch/geant4-userdoc/UsersGuides</w:t>
        </w:r>
        <w:r w:rsidR="00532E0C" w:rsidRPr="00CC2340">
          <w:rPr>
            <w:rStyle w:val="a3"/>
            <w:color w:val="000000" w:themeColor="text1"/>
            <w:lang w:val="en-US"/>
          </w:rPr>
          <w:t xml:space="preserve"> </w:t>
        </w:r>
        <w:r w:rsidR="00532E0C" w:rsidRPr="00CC2340">
          <w:rPr>
            <w:rStyle w:val="a3"/>
            <w:color w:val="000000" w:themeColor="text1"/>
          </w:rPr>
          <w:t>/</w:t>
        </w:r>
        <w:proofErr w:type="spellStart"/>
        <w:r w:rsidR="00532E0C" w:rsidRPr="00CC2340">
          <w:rPr>
            <w:rStyle w:val="a3"/>
            <w:color w:val="000000" w:themeColor="text1"/>
          </w:rPr>
          <w:t>ForApplicationDeveloper</w:t>
        </w:r>
        <w:proofErr w:type="spellEnd"/>
        <w:r w:rsidR="00532E0C" w:rsidRPr="00CC2340">
          <w:rPr>
            <w:rStyle w:val="a3"/>
            <w:color w:val="000000" w:themeColor="text1"/>
          </w:rPr>
          <w:t>/</w:t>
        </w:r>
        <w:proofErr w:type="spellStart"/>
        <w:r w:rsidR="00532E0C" w:rsidRPr="00CC2340">
          <w:rPr>
            <w:rStyle w:val="a3"/>
            <w:color w:val="000000" w:themeColor="text1"/>
          </w:rPr>
          <w:t>html</w:t>
        </w:r>
        <w:proofErr w:type="spellEnd"/>
        <w:r w:rsidR="00532E0C" w:rsidRPr="00CC2340">
          <w:rPr>
            <w:rStyle w:val="a3"/>
            <w:color w:val="000000" w:themeColor="text1"/>
          </w:rPr>
          <w:t>/index.html</w:t>
        </w:r>
      </w:hyperlink>
      <w:r w:rsidR="00532E0C" w:rsidRPr="00CC2340">
        <w:rPr>
          <w:color w:val="000000" w:themeColor="text1"/>
          <w:lang w:val="en-US"/>
        </w:rPr>
        <w:t>)</w:t>
      </w:r>
    </w:p>
    <w:p w:rsidR="00532E0C" w:rsidRPr="00CC2340" w:rsidRDefault="00532E0C" w:rsidP="00D262F3">
      <w:pPr>
        <w:pStyle w:val="a9"/>
        <w:numPr>
          <w:ilvl w:val="0"/>
          <w:numId w:val="15"/>
        </w:numPr>
        <w:ind w:left="0" w:firstLine="284"/>
        <w:rPr>
          <w:color w:val="000000" w:themeColor="text1"/>
          <w:lang w:val="uk-UA" w:eastAsia="uk-UA"/>
        </w:rPr>
      </w:pPr>
      <w:r w:rsidRPr="00CC2340">
        <w:rPr>
          <w:color w:val="000000" w:themeColor="text1"/>
          <w:lang w:val="uk-UA"/>
        </w:rPr>
        <w:t xml:space="preserve">А. П. </w:t>
      </w:r>
      <w:proofErr w:type="spellStart"/>
      <w:r w:rsidRPr="00CC2340">
        <w:rPr>
          <w:color w:val="000000" w:themeColor="text1"/>
          <w:lang w:val="uk-UA"/>
        </w:rPr>
        <w:t>Черняев</w:t>
      </w:r>
      <w:proofErr w:type="spellEnd"/>
      <w:r w:rsidRPr="00CC2340">
        <w:rPr>
          <w:color w:val="000000" w:themeColor="text1"/>
          <w:lang w:val="uk-UA"/>
        </w:rPr>
        <w:t xml:space="preserve">. </w:t>
      </w:r>
      <w:proofErr w:type="spellStart"/>
      <w:r w:rsidRPr="00CC2340">
        <w:rPr>
          <w:color w:val="000000" w:themeColor="text1"/>
          <w:lang w:val="uk-UA"/>
        </w:rPr>
        <w:t>Взаимодействие</w:t>
      </w:r>
      <w:proofErr w:type="spellEnd"/>
      <w:r w:rsidRPr="00CC2340">
        <w:rPr>
          <w:color w:val="000000" w:themeColor="text1"/>
          <w:lang w:val="uk-UA"/>
        </w:rPr>
        <w:t xml:space="preserve"> </w:t>
      </w:r>
      <w:proofErr w:type="spellStart"/>
      <w:r w:rsidRPr="00CC2340">
        <w:rPr>
          <w:color w:val="000000" w:themeColor="text1"/>
          <w:lang w:val="uk-UA"/>
        </w:rPr>
        <w:t>ионизируюзщего</w:t>
      </w:r>
      <w:proofErr w:type="spellEnd"/>
      <w:r w:rsidRPr="00CC2340">
        <w:rPr>
          <w:color w:val="000000" w:themeColor="text1"/>
          <w:lang w:val="uk-UA"/>
        </w:rPr>
        <w:t xml:space="preserve"> </w:t>
      </w:r>
      <w:proofErr w:type="spellStart"/>
      <w:r w:rsidRPr="00CC2340">
        <w:rPr>
          <w:color w:val="000000" w:themeColor="text1"/>
          <w:lang w:val="uk-UA"/>
        </w:rPr>
        <w:t>излучения</w:t>
      </w:r>
      <w:proofErr w:type="spellEnd"/>
      <w:r w:rsidRPr="00CC2340">
        <w:rPr>
          <w:color w:val="000000" w:themeColor="text1"/>
          <w:lang w:val="uk-UA"/>
        </w:rPr>
        <w:t xml:space="preserve"> с </w:t>
      </w:r>
      <w:proofErr w:type="spellStart"/>
      <w:r w:rsidRPr="00CC2340">
        <w:rPr>
          <w:color w:val="000000" w:themeColor="text1"/>
          <w:lang w:val="uk-UA"/>
        </w:rPr>
        <w:t>веществом</w:t>
      </w:r>
      <w:proofErr w:type="spellEnd"/>
      <w:r w:rsidRPr="00CC2340">
        <w:rPr>
          <w:color w:val="000000" w:themeColor="text1"/>
          <w:lang w:val="uk-UA"/>
        </w:rPr>
        <w:t>. М.:ФИЗМАТЛИТ, 2004. – 152 с.</w:t>
      </w:r>
    </w:p>
    <w:p w:rsidR="00532E0C" w:rsidRPr="00CC2340" w:rsidRDefault="00532E0C" w:rsidP="00D262F3">
      <w:pPr>
        <w:pStyle w:val="a9"/>
        <w:numPr>
          <w:ilvl w:val="0"/>
          <w:numId w:val="15"/>
        </w:numPr>
        <w:ind w:left="0" w:firstLine="284"/>
        <w:rPr>
          <w:color w:val="000000" w:themeColor="text1"/>
          <w:lang w:val="uk-UA" w:eastAsia="uk-UA"/>
        </w:rPr>
      </w:pPr>
      <w:r w:rsidRPr="00CC2340">
        <w:rPr>
          <w:color w:val="000000" w:themeColor="text1"/>
        </w:rPr>
        <w:t xml:space="preserve">Мурзина, Е.А. Взаимодействие излучения высокой энергии с веществом: учебное пособие / Е.А. </w:t>
      </w:r>
      <w:proofErr w:type="gramStart"/>
      <w:r w:rsidRPr="00CC2340">
        <w:rPr>
          <w:color w:val="000000" w:themeColor="text1"/>
        </w:rPr>
        <w:t>Мурзина.–</w:t>
      </w:r>
      <w:proofErr w:type="gramEnd"/>
      <w:r w:rsidRPr="00CC2340">
        <w:rPr>
          <w:color w:val="000000" w:themeColor="text1"/>
        </w:rPr>
        <w:t xml:space="preserve"> М.: МГУ им. М.В. Ломоносова, 2007.– 97 с</w:t>
      </w:r>
      <w:r w:rsidRPr="00CC2340">
        <w:rPr>
          <w:color w:val="000000" w:themeColor="text1"/>
          <w:lang w:val="uk-UA"/>
        </w:rPr>
        <w:t>.</w:t>
      </w:r>
    </w:p>
    <w:p w:rsidR="00532E0C" w:rsidRPr="00CC2340" w:rsidRDefault="00532E0C" w:rsidP="00D262F3">
      <w:pPr>
        <w:pStyle w:val="a9"/>
        <w:numPr>
          <w:ilvl w:val="0"/>
          <w:numId w:val="15"/>
        </w:numPr>
        <w:ind w:left="0" w:firstLine="284"/>
        <w:rPr>
          <w:color w:val="000000" w:themeColor="text1"/>
          <w:lang w:val="uk-UA" w:eastAsia="uk-UA"/>
        </w:rPr>
      </w:pPr>
      <w:r w:rsidRPr="00CC2340">
        <w:rPr>
          <w:color w:val="000000" w:themeColor="text1"/>
        </w:rPr>
        <w:t xml:space="preserve">Соболь, И.М. Численные методы Монте-Карло / И.М. </w:t>
      </w:r>
      <w:proofErr w:type="gramStart"/>
      <w:r w:rsidRPr="00CC2340">
        <w:rPr>
          <w:color w:val="000000" w:themeColor="text1"/>
        </w:rPr>
        <w:t>Соболь.–</w:t>
      </w:r>
      <w:proofErr w:type="gramEnd"/>
      <w:r w:rsidRPr="00CC2340">
        <w:rPr>
          <w:color w:val="000000" w:themeColor="text1"/>
        </w:rPr>
        <w:t xml:space="preserve"> М.: Наука, 1973.– 312 с</w:t>
      </w:r>
      <w:r w:rsidR="00CC2340" w:rsidRPr="00CC2340">
        <w:rPr>
          <w:color w:val="000000" w:themeColor="text1"/>
          <w:lang w:val="uk-UA"/>
        </w:rPr>
        <w:t>.</w:t>
      </w:r>
    </w:p>
    <w:p w:rsidR="00CC2340" w:rsidRPr="00CC2340" w:rsidRDefault="00CC2340" w:rsidP="00D262F3">
      <w:pPr>
        <w:pStyle w:val="a9"/>
        <w:numPr>
          <w:ilvl w:val="0"/>
          <w:numId w:val="15"/>
        </w:numPr>
        <w:ind w:left="0" w:firstLine="284"/>
        <w:rPr>
          <w:color w:val="000000" w:themeColor="text1"/>
          <w:lang w:val="uk-UA" w:eastAsia="uk-UA"/>
        </w:rPr>
      </w:pPr>
      <w:proofErr w:type="spellStart"/>
      <w:r w:rsidRPr="00CC2340">
        <w:rPr>
          <w:color w:val="000000" w:themeColor="text1"/>
          <w:lang w:val="uk-UA"/>
        </w:rPr>
        <w:t>Лекции</w:t>
      </w:r>
      <w:proofErr w:type="spellEnd"/>
      <w:r w:rsidRPr="00CC2340">
        <w:rPr>
          <w:color w:val="000000" w:themeColor="text1"/>
          <w:lang w:val="uk-UA"/>
        </w:rPr>
        <w:t xml:space="preserve"> МФТИ по пакету </w:t>
      </w:r>
      <w:proofErr w:type="spellStart"/>
      <w:r w:rsidRPr="00CC2340">
        <w:rPr>
          <w:color w:val="000000" w:themeColor="text1"/>
          <w:lang w:val="uk-UA"/>
        </w:rPr>
        <w:t>программ</w:t>
      </w:r>
      <w:proofErr w:type="spellEnd"/>
      <w:r w:rsidRPr="00CC2340">
        <w:rPr>
          <w:color w:val="000000" w:themeColor="text1"/>
          <w:lang w:val="uk-UA"/>
        </w:rPr>
        <w:t xml:space="preserve"> </w:t>
      </w:r>
      <w:r w:rsidRPr="00CC2340">
        <w:rPr>
          <w:color w:val="000000" w:themeColor="text1"/>
          <w:lang w:val="en-US"/>
        </w:rPr>
        <w:t xml:space="preserve">Geant4 </w:t>
      </w:r>
      <w:proofErr w:type="spellStart"/>
      <w:r w:rsidRPr="00CC2340">
        <w:rPr>
          <w:color w:val="000000" w:themeColor="text1"/>
          <w:lang w:val="uk-UA"/>
        </w:rPr>
        <w:t>Обьединенного</w:t>
      </w:r>
      <w:proofErr w:type="spellEnd"/>
      <w:r w:rsidRPr="00CC2340">
        <w:rPr>
          <w:color w:val="000000" w:themeColor="text1"/>
          <w:lang w:val="uk-UA"/>
        </w:rPr>
        <w:t xml:space="preserve"> </w:t>
      </w:r>
      <w:proofErr w:type="spellStart"/>
      <w:r w:rsidRPr="00CC2340">
        <w:rPr>
          <w:color w:val="000000" w:themeColor="text1"/>
          <w:lang w:val="uk-UA"/>
        </w:rPr>
        <w:t>института</w:t>
      </w:r>
      <w:proofErr w:type="spellEnd"/>
      <w:r w:rsidRPr="00CC2340">
        <w:rPr>
          <w:color w:val="000000" w:themeColor="text1"/>
          <w:lang w:val="uk-UA"/>
        </w:rPr>
        <w:t xml:space="preserve"> </w:t>
      </w:r>
      <w:proofErr w:type="spellStart"/>
      <w:r w:rsidRPr="00CC2340">
        <w:rPr>
          <w:color w:val="000000" w:themeColor="text1"/>
          <w:lang w:val="uk-UA"/>
        </w:rPr>
        <w:t>ядерн</w:t>
      </w:r>
      <w:r>
        <w:rPr>
          <w:color w:val="000000" w:themeColor="text1"/>
        </w:rPr>
        <w:t>ых</w:t>
      </w:r>
      <w:proofErr w:type="spellEnd"/>
      <w:r>
        <w:rPr>
          <w:color w:val="000000" w:themeColor="text1"/>
        </w:rPr>
        <w:t xml:space="preserve"> исследований, </w:t>
      </w:r>
      <w:r w:rsidRPr="00CC2340">
        <w:rPr>
          <w:color w:val="000000" w:themeColor="text1"/>
          <w:lang w:val="en-US"/>
        </w:rPr>
        <w:t>[</w:t>
      </w:r>
      <w:r w:rsidRPr="00CC2340">
        <w:rPr>
          <w:color w:val="000000" w:themeColor="text1"/>
          <w:lang w:val="uk-UA"/>
        </w:rPr>
        <w:t>Електронний ресурс</w:t>
      </w:r>
      <w:r w:rsidRPr="00CC2340">
        <w:rPr>
          <w:color w:val="000000" w:themeColor="text1"/>
          <w:lang w:val="en-US"/>
        </w:rPr>
        <w:t>]</w:t>
      </w:r>
      <w:r w:rsidRPr="00CC2340">
        <w:rPr>
          <w:color w:val="000000" w:themeColor="text1"/>
          <w:lang w:val="uk-UA"/>
        </w:rPr>
        <w:t xml:space="preserve">. – </w:t>
      </w:r>
      <w:r w:rsidRPr="00CC2340">
        <w:rPr>
          <w:color w:val="000000" w:themeColor="text1"/>
          <w:lang w:val="en-US"/>
        </w:rPr>
        <w:t>URL</w:t>
      </w:r>
      <w:r w:rsidRPr="00CC2340">
        <w:rPr>
          <w:color w:val="000000" w:themeColor="text1"/>
          <w:lang w:val="uk-UA"/>
        </w:rPr>
        <w:t>: (</w:t>
      </w:r>
      <w:hyperlink r:id="rId19" w:history="1">
        <w:r w:rsidRPr="00CC2340">
          <w:rPr>
            <w:rStyle w:val="a3"/>
            <w:color w:val="000000" w:themeColor="text1"/>
          </w:rPr>
          <w:t>http://mipt.jinr.ru/ru/lectures</w:t>
        </w:r>
      </w:hyperlink>
      <w:r w:rsidRPr="00CC2340">
        <w:rPr>
          <w:color w:val="000000" w:themeColor="text1"/>
          <w:lang w:val="uk-UA"/>
        </w:rPr>
        <w:t>)</w:t>
      </w:r>
      <w:r>
        <w:rPr>
          <w:color w:val="000000" w:themeColor="text1"/>
          <w:lang w:val="uk-UA"/>
        </w:rPr>
        <w:t>.</w:t>
      </w:r>
    </w:p>
    <w:sectPr w:rsidR="00CC2340" w:rsidRPr="00CC2340" w:rsidSect="00331BC1">
      <w:footerReference w:type="default" r:id="rId20"/>
      <w:pgSz w:w="12240" w:h="15840" w:code="1"/>
      <w:pgMar w:top="1134" w:right="850" w:bottom="1134" w:left="1701" w:header="624" w:footer="624" w:gutter="0"/>
      <w:pgNumType w:start="1"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0BF" w:rsidRDefault="002E50BF" w:rsidP="002463FC">
      <w:pPr>
        <w:spacing w:after="0" w:line="240" w:lineRule="auto"/>
      </w:pPr>
      <w:r>
        <w:separator/>
      </w:r>
    </w:p>
  </w:endnote>
  <w:endnote w:type="continuationSeparator" w:id="0">
    <w:p w:rsidR="002E50BF" w:rsidRDefault="002E50BF" w:rsidP="00246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077831"/>
      <w:docPartObj>
        <w:docPartGallery w:val="Page Numbers (Bottom of Page)"/>
        <w:docPartUnique/>
      </w:docPartObj>
    </w:sdtPr>
    <w:sdtEndPr/>
    <w:sdtContent>
      <w:p w:rsidR="008D21F3" w:rsidRDefault="008D21F3">
        <w:pPr>
          <w:pStyle w:val="a6"/>
          <w:jc w:val="right"/>
        </w:pPr>
        <w:r>
          <w:fldChar w:fldCharType="begin"/>
        </w:r>
        <w:r>
          <w:instrText>PAGE   \* MERGEFORMAT</w:instrText>
        </w:r>
        <w:r>
          <w:fldChar w:fldCharType="separate"/>
        </w:r>
        <w:r w:rsidR="0066270F">
          <w:rPr>
            <w:noProof/>
          </w:rPr>
          <w:t>1</w:t>
        </w:r>
        <w:r>
          <w:fldChar w:fldCharType="end"/>
        </w:r>
      </w:p>
    </w:sdtContent>
  </w:sdt>
  <w:p w:rsidR="008D21F3" w:rsidRDefault="008D21F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0BF" w:rsidRDefault="002E50BF" w:rsidP="002463FC">
      <w:pPr>
        <w:spacing w:after="0" w:line="240" w:lineRule="auto"/>
      </w:pPr>
      <w:r>
        <w:separator/>
      </w:r>
    </w:p>
  </w:footnote>
  <w:footnote w:type="continuationSeparator" w:id="0">
    <w:p w:rsidR="002E50BF" w:rsidRDefault="002E50BF" w:rsidP="00246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3B47"/>
    <w:multiLevelType w:val="hybridMultilevel"/>
    <w:tmpl w:val="9D1843A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B310627"/>
    <w:multiLevelType w:val="hybridMultilevel"/>
    <w:tmpl w:val="928C96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EC66F06"/>
    <w:multiLevelType w:val="hybridMultilevel"/>
    <w:tmpl w:val="10502BC4"/>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3" w15:restartNumberingAfterBreak="0">
    <w:nsid w:val="1B507744"/>
    <w:multiLevelType w:val="hybridMultilevel"/>
    <w:tmpl w:val="77DA65DC"/>
    <w:lvl w:ilvl="0" w:tplc="035E870C">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4" w15:restartNumberingAfterBreak="0">
    <w:nsid w:val="203C524B"/>
    <w:multiLevelType w:val="hybridMultilevel"/>
    <w:tmpl w:val="237CC1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0756E67"/>
    <w:multiLevelType w:val="hybridMultilevel"/>
    <w:tmpl w:val="64B850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25166C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462AFB"/>
    <w:multiLevelType w:val="hybridMultilevel"/>
    <w:tmpl w:val="2F147AE2"/>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8" w15:restartNumberingAfterBreak="0">
    <w:nsid w:val="26CD4BD3"/>
    <w:multiLevelType w:val="multilevel"/>
    <w:tmpl w:val="637E5178"/>
    <w:lvl w:ilvl="0">
      <w:start w:val="3"/>
      <w:numFmt w:val="decimal"/>
      <w:lvlText w:val="%1."/>
      <w:lvlJc w:val="left"/>
      <w:pPr>
        <w:ind w:left="540" w:hanging="54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9" w15:restartNumberingAfterBreak="0">
    <w:nsid w:val="2C5904A0"/>
    <w:multiLevelType w:val="hybridMultilevel"/>
    <w:tmpl w:val="F5B02CEA"/>
    <w:lvl w:ilvl="0" w:tplc="1402192C">
      <w:start w:val="1"/>
      <w:numFmt w:val="decimal"/>
      <w:lvlText w:val="%1."/>
      <w:lvlJc w:val="left"/>
      <w:pPr>
        <w:ind w:left="810" w:hanging="360"/>
      </w:pPr>
      <w:rPr>
        <w:rFonts w:hint="default"/>
      </w:rPr>
    </w:lvl>
    <w:lvl w:ilvl="1" w:tplc="04220019" w:tentative="1">
      <w:start w:val="1"/>
      <w:numFmt w:val="lowerLetter"/>
      <w:lvlText w:val="%2."/>
      <w:lvlJc w:val="left"/>
      <w:pPr>
        <w:ind w:left="1530" w:hanging="360"/>
      </w:pPr>
    </w:lvl>
    <w:lvl w:ilvl="2" w:tplc="0422001B" w:tentative="1">
      <w:start w:val="1"/>
      <w:numFmt w:val="lowerRoman"/>
      <w:lvlText w:val="%3."/>
      <w:lvlJc w:val="right"/>
      <w:pPr>
        <w:ind w:left="2250" w:hanging="180"/>
      </w:pPr>
    </w:lvl>
    <w:lvl w:ilvl="3" w:tplc="0422000F" w:tentative="1">
      <w:start w:val="1"/>
      <w:numFmt w:val="decimal"/>
      <w:lvlText w:val="%4."/>
      <w:lvlJc w:val="left"/>
      <w:pPr>
        <w:ind w:left="2970" w:hanging="360"/>
      </w:pPr>
    </w:lvl>
    <w:lvl w:ilvl="4" w:tplc="04220019" w:tentative="1">
      <w:start w:val="1"/>
      <w:numFmt w:val="lowerLetter"/>
      <w:lvlText w:val="%5."/>
      <w:lvlJc w:val="left"/>
      <w:pPr>
        <w:ind w:left="3690" w:hanging="360"/>
      </w:pPr>
    </w:lvl>
    <w:lvl w:ilvl="5" w:tplc="0422001B" w:tentative="1">
      <w:start w:val="1"/>
      <w:numFmt w:val="lowerRoman"/>
      <w:lvlText w:val="%6."/>
      <w:lvlJc w:val="right"/>
      <w:pPr>
        <w:ind w:left="4410" w:hanging="180"/>
      </w:pPr>
    </w:lvl>
    <w:lvl w:ilvl="6" w:tplc="0422000F" w:tentative="1">
      <w:start w:val="1"/>
      <w:numFmt w:val="decimal"/>
      <w:lvlText w:val="%7."/>
      <w:lvlJc w:val="left"/>
      <w:pPr>
        <w:ind w:left="5130" w:hanging="360"/>
      </w:pPr>
    </w:lvl>
    <w:lvl w:ilvl="7" w:tplc="04220019" w:tentative="1">
      <w:start w:val="1"/>
      <w:numFmt w:val="lowerLetter"/>
      <w:lvlText w:val="%8."/>
      <w:lvlJc w:val="left"/>
      <w:pPr>
        <w:ind w:left="5850" w:hanging="360"/>
      </w:pPr>
    </w:lvl>
    <w:lvl w:ilvl="8" w:tplc="0422001B" w:tentative="1">
      <w:start w:val="1"/>
      <w:numFmt w:val="lowerRoman"/>
      <w:lvlText w:val="%9."/>
      <w:lvlJc w:val="right"/>
      <w:pPr>
        <w:ind w:left="6570" w:hanging="180"/>
      </w:pPr>
    </w:lvl>
  </w:abstractNum>
  <w:abstractNum w:abstractNumId="10" w15:restartNumberingAfterBreak="0">
    <w:nsid w:val="2C8701E0"/>
    <w:multiLevelType w:val="hybridMultilevel"/>
    <w:tmpl w:val="025015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319C6296"/>
    <w:multiLevelType w:val="hybridMultilevel"/>
    <w:tmpl w:val="F2F650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3D6A4144"/>
    <w:multiLevelType w:val="hybridMultilevel"/>
    <w:tmpl w:val="237A401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3F48708A"/>
    <w:multiLevelType w:val="hybridMultilevel"/>
    <w:tmpl w:val="14CC30D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452A1D40"/>
    <w:multiLevelType w:val="hybridMultilevel"/>
    <w:tmpl w:val="B7FA787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54C2EC6"/>
    <w:multiLevelType w:val="hybridMultilevel"/>
    <w:tmpl w:val="21EEF3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4B8F6D99"/>
    <w:multiLevelType w:val="hybridMultilevel"/>
    <w:tmpl w:val="B44A17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2846BCC"/>
    <w:multiLevelType w:val="multilevel"/>
    <w:tmpl w:val="7CF2C72E"/>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54532EFA"/>
    <w:multiLevelType w:val="hybridMultilevel"/>
    <w:tmpl w:val="F17E380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5C062E7D"/>
    <w:multiLevelType w:val="hybridMultilevel"/>
    <w:tmpl w:val="35FC52D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655C5109"/>
    <w:multiLevelType w:val="hybridMultilevel"/>
    <w:tmpl w:val="0C80E0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658C6E9F"/>
    <w:multiLevelType w:val="hybridMultilevel"/>
    <w:tmpl w:val="0B5C39B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6DB628A4"/>
    <w:multiLevelType w:val="multilevel"/>
    <w:tmpl w:val="387C3C98"/>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7714124F"/>
    <w:multiLevelType w:val="hybridMultilevel"/>
    <w:tmpl w:val="6F6293BA"/>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num w:numId="1">
    <w:abstractNumId w:val="4"/>
  </w:num>
  <w:num w:numId="2">
    <w:abstractNumId w:val="2"/>
  </w:num>
  <w:num w:numId="3">
    <w:abstractNumId w:val="0"/>
  </w:num>
  <w:num w:numId="4">
    <w:abstractNumId w:val="22"/>
  </w:num>
  <w:num w:numId="5">
    <w:abstractNumId w:val="13"/>
  </w:num>
  <w:num w:numId="6">
    <w:abstractNumId w:val="19"/>
  </w:num>
  <w:num w:numId="7">
    <w:abstractNumId w:val="6"/>
  </w:num>
  <w:num w:numId="8">
    <w:abstractNumId w:val="17"/>
  </w:num>
  <w:num w:numId="9">
    <w:abstractNumId w:val="5"/>
  </w:num>
  <w:num w:numId="10">
    <w:abstractNumId w:val="8"/>
  </w:num>
  <w:num w:numId="11">
    <w:abstractNumId w:val="18"/>
  </w:num>
  <w:num w:numId="12">
    <w:abstractNumId w:val="9"/>
  </w:num>
  <w:num w:numId="13">
    <w:abstractNumId w:val="10"/>
  </w:num>
  <w:num w:numId="14">
    <w:abstractNumId w:val="20"/>
  </w:num>
  <w:num w:numId="15">
    <w:abstractNumId w:val="21"/>
  </w:num>
  <w:num w:numId="16">
    <w:abstractNumId w:val="11"/>
  </w:num>
  <w:num w:numId="17">
    <w:abstractNumId w:val="16"/>
  </w:num>
  <w:num w:numId="18">
    <w:abstractNumId w:val="14"/>
  </w:num>
  <w:num w:numId="19">
    <w:abstractNumId w:val="12"/>
  </w:num>
  <w:num w:numId="20">
    <w:abstractNumId w:val="1"/>
  </w:num>
  <w:num w:numId="21">
    <w:abstractNumId w:val="15"/>
  </w:num>
  <w:num w:numId="22">
    <w:abstractNumId w:val="23"/>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B6"/>
    <w:rsid w:val="0000417D"/>
    <w:rsid w:val="0000656B"/>
    <w:rsid w:val="00034C4B"/>
    <w:rsid w:val="00050102"/>
    <w:rsid w:val="00055814"/>
    <w:rsid w:val="00085F0B"/>
    <w:rsid w:val="000F2138"/>
    <w:rsid w:val="000F3693"/>
    <w:rsid w:val="0013339C"/>
    <w:rsid w:val="001467B1"/>
    <w:rsid w:val="00187FC7"/>
    <w:rsid w:val="001E4360"/>
    <w:rsid w:val="002064D1"/>
    <w:rsid w:val="00224CD2"/>
    <w:rsid w:val="002463FC"/>
    <w:rsid w:val="00281DC0"/>
    <w:rsid w:val="002A3C5C"/>
    <w:rsid w:val="002B59EC"/>
    <w:rsid w:val="002D578A"/>
    <w:rsid w:val="002D7423"/>
    <w:rsid w:val="002E50BF"/>
    <w:rsid w:val="002E6979"/>
    <w:rsid w:val="002E75E0"/>
    <w:rsid w:val="002F77E3"/>
    <w:rsid w:val="00303E4F"/>
    <w:rsid w:val="00307C0B"/>
    <w:rsid w:val="003236A3"/>
    <w:rsid w:val="00327375"/>
    <w:rsid w:val="00331BC1"/>
    <w:rsid w:val="00336A89"/>
    <w:rsid w:val="00341822"/>
    <w:rsid w:val="00346F34"/>
    <w:rsid w:val="003560E6"/>
    <w:rsid w:val="00363435"/>
    <w:rsid w:val="003720F7"/>
    <w:rsid w:val="00375244"/>
    <w:rsid w:val="00387363"/>
    <w:rsid w:val="003D563F"/>
    <w:rsid w:val="003E33C3"/>
    <w:rsid w:val="003E6FA8"/>
    <w:rsid w:val="003F3F10"/>
    <w:rsid w:val="00476748"/>
    <w:rsid w:val="004825C3"/>
    <w:rsid w:val="004C1F7E"/>
    <w:rsid w:val="004C4DE2"/>
    <w:rsid w:val="004F5165"/>
    <w:rsid w:val="004F5E4A"/>
    <w:rsid w:val="0051211C"/>
    <w:rsid w:val="005206F0"/>
    <w:rsid w:val="00527340"/>
    <w:rsid w:val="00532E0C"/>
    <w:rsid w:val="00577D14"/>
    <w:rsid w:val="005A1F6D"/>
    <w:rsid w:val="005B1CEB"/>
    <w:rsid w:val="005B49E0"/>
    <w:rsid w:val="005C2AC5"/>
    <w:rsid w:val="005F0B7F"/>
    <w:rsid w:val="005F30E5"/>
    <w:rsid w:val="006438AD"/>
    <w:rsid w:val="006506D0"/>
    <w:rsid w:val="0066270F"/>
    <w:rsid w:val="00673F97"/>
    <w:rsid w:val="006E5AEE"/>
    <w:rsid w:val="006E63A9"/>
    <w:rsid w:val="0070288B"/>
    <w:rsid w:val="00744D35"/>
    <w:rsid w:val="00765211"/>
    <w:rsid w:val="007A7FE8"/>
    <w:rsid w:val="007C6AE7"/>
    <w:rsid w:val="008116D3"/>
    <w:rsid w:val="008127BD"/>
    <w:rsid w:val="008266F7"/>
    <w:rsid w:val="008309FE"/>
    <w:rsid w:val="00846B5A"/>
    <w:rsid w:val="008505BD"/>
    <w:rsid w:val="00853611"/>
    <w:rsid w:val="00890B21"/>
    <w:rsid w:val="008D21F3"/>
    <w:rsid w:val="008D48F7"/>
    <w:rsid w:val="009726CF"/>
    <w:rsid w:val="009B6C72"/>
    <w:rsid w:val="009C560E"/>
    <w:rsid w:val="009D3F4A"/>
    <w:rsid w:val="009D5972"/>
    <w:rsid w:val="00A37B55"/>
    <w:rsid w:val="00A757D0"/>
    <w:rsid w:val="00AA4A94"/>
    <w:rsid w:val="00AB0ACE"/>
    <w:rsid w:val="00AB4F56"/>
    <w:rsid w:val="00AE5163"/>
    <w:rsid w:val="00B46EAB"/>
    <w:rsid w:val="00BD2AF3"/>
    <w:rsid w:val="00BE4F7A"/>
    <w:rsid w:val="00BF274F"/>
    <w:rsid w:val="00BF4BD3"/>
    <w:rsid w:val="00C13B11"/>
    <w:rsid w:val="00C4090A"/>
    <w:rsid w:val="00C46321"/>
    <w:rsid w:val="00C541E3"/>
    <w:rsid w:val="00C56D8C"/>
    <w:rsid w:val="00C6162C"/>
    <w:rsid w:val="00C64275"/>
    <w:rsid w:val="00C659CF"/>
    <w:rsid w:val="00C7180F"/>
    <w:rsid w:val="00C86DE9"/>
    <w:rsid w:val="00C979C4"/>
    <w:rsid w:val="00CA0C8C"/>
    <w:rsid w:val="00CC2340"/>
    <w:rsid w:val="00D047CC"/>
    <w:rsid w:val="00D12521"/>
    <w:rsid w:val="00D163EB"/>
    <w:rsid w:val="00D21DBD"/>
    <w:rsid w:val="00D262F3"/>
    <w:rsid w:val="00D35977"/>
    <w:rsid w:val="00D46C77"/>
    <w:rsid w:val="00D51CE6"/>
    <w:rsid w:val="00D532C2"/>
    <w:rsid w:val="00D94EB6"/>
    <w:rsid w:val="00DA4628"/>
    <w:rsid w:val="00DC6533"/>
    <w:rsid w:val="00DD3A3C"/>
    <w:rsid w:val="00DE7496"/>
    <w:rsid w:val="00E17081"/>
    <w:rsid w:val="00E30558"/>
    <w:rsid w:val="00E333B1"/>
    <w:rsid w:val="00E439EE"/>
    <w:rsid w:val="00E53053"/>
    <w:rsid w:val="00E55697"/>
    <w:rsid w:val="00E5617C"/>
    <w:rsid w:val="00E64ED5"/>
    <w:rsid w:val="00E64FD5"/>
    <w:rsid w:val="00E72FE1"/>
    <w:rsid w:val="00E81DFE"/>
    <w:rsid w:val="00E82B99"/>
    <w:rsid w:val="00EA4D90"/>
    <w:rsid w:val="00EB566F"/>
    <w:rsid w:val="00F21232"/>
    <w:rsid w:val="00F26E28"/>
    <w:rsid w:val="00F90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CFB25"/>
  <w15:chartTrackingRefBased/>
  <w15:docId w15:val="{CEE727FE-9DA2-46DA-A329-7A48784FD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09FE"/>
    <w:pPr>
      <w:spacing w:after="200" w:line="360" w:lineRule="auto"/>
      <w:jc w:val="both"/>
    </w:pPr>
    <w:rPr>
      <w:rFonts w:ascii="Times New Roman" w:hAnsi="Times New Roman"/>
      <w:sz w:val="28"/>
      <w:lang w:val="ru-RU"/>
    </w:rPr>
  </w:style>
  <w:style w:type="paragraph" w:styleId="1">
    <w:name w:val="heading 1"/>
    <w:basedOn w:val="a"/>
    <w:next w:val="a"/>
    <w:link w:val="10"/>
    <w:uiPriority w:val="9"/>
    <w:qFormat/>
    <w:rsid w:val="008309FE"/>
    <w:pPr>
      <w:keepNext/>
      <w:keepLines/>
      <w:spacing w:after="0"/>
      <w:outlineLvl w:val="0"/>
    </w:pPr>
    <w:rPr>
      <w:rFonts w:eastAsiaTheme="majorEastAsia" w:cstheme="majorBidi"/>
      <w:color w:val="000000" w:themeColor="text1"/>
      <w:sz w:val="36"/>
      <w:szCs w:val="32"/>
    </w:rPr>
  </w:style>
  <w:style w:type="paragraph" w:styleId="2">
    <w:name w:val="heading 2"/>
    <w:basedOn w:val="a"/>
    <w:next w:val="a"/>
    <w:link w:val="20"/>
    <w:uiPriority w:val="9"/>
    <w:unhideWhenUsed/>
    <w:qFormat/>
    <w:rsid w:val="00DE7496"/>
    <w:pPr>
      <w:keepNext/>
      <w:keepLines/>
      <w:spacing w:before="40" w:after="0"/>
      <w:outlineLvl w:val="1"/>
    </w:pPr>
    <w:rPr>
      <w:rFonts w:eastAsiaTheme="majorEastAsia" w:cstheme="majorBidi"/>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09FE"/>
    <w:rPr>
      <w:rFonts w:ascii="Times New Roman" w:eastAsiaTheme="majorEastAsia" w:hAnsi="Times New Roman" w:cstheme="majorBidi"/>
      <w:color w:val="000000" w:themeColor="text1"/>
      <w:sz w:val="36"/>
      <w:szCs w:val="32"/>
      <w:lang w:val="ru-RU"/>
    </w:rPr>
  </w:style>
  <w:style w:type="character" w:customStyle="1" w:styleId="20">
    <w:name w:val="Заголовок 2 Знак"/>
    <w:basedOn w:val="a0"/>
    <w:link w:val="2"/>
    <w:uiPriority w:val="9"/>
    <w:rsid w:val="00DE7496"/>
    <w:rPr>
      <w:rFonts w:ascii="Times New Roman" w:eastAsiaTheme="majorEastAsia" w:hAnsi="Times New Roman" w:cstheme="majorBidi"/>
      <w:color w:val="000000" w:themeColor="text1"/>
      <w:sz w:val="32"/>
      <w:szCs w:val="26"/>
      <w:lang w:val="ru-RU"/>
    </w:rPr>
  </w:style>
  <w:style w:type="paragraph" w:styleId="11">
    <w:name w:val="toc 1"/>
    <w:basedOn w:val="a"/>
    <w:next w:val="a"/>
    <w:autoRedefine/>
    <w:uiPriority w:val="39"/>
    <w:unhideWhenUsed/>
    <w:rsid w:val="002463FC"/>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BE4F7A"/>
    <w:pPr>
      <w:spacing w:after="0"/>
      <w:ind w:left="280"/>
    </w:pPr>
    <w:rPr>
      <w:rFonts w:asciiTheme="minorHAnsi" w:hAnsiTheme="minorHAnsi" w:cstheme="minorHAnsi"/>
      <w:smallCaps/>
      <w:sz w:val="20"/>
      <w:szCs w:val="20"/>
    </w:rPr>
  </w:style>
  <w:style w:type="character" w:styleId="a3">
    <w:name w:val="Hyperlink"/>
    <w:basedOn w:val="a0"/>
    <w:uiPriority w:val="99"/>
    <w:unhideWhenUsed/>
    <w:rsid w:val="00BE4F7A"/>
    <w:rPr>
      <w:color w:val="0563C1" w:themeColor="hyperlink"/>
      <w:u w:val="single"/>
    </w:rPr>
  </w:style>
  <w:style w:type="paragraph" w:styleId="a4">
    <w:name w:val="header"/>
    <w:basedOn w:val="a"/>
    <w:link w:val="a5"/>
    <w:uiPriority w:val="99"/>
    <w:unhideWhenUsed/>
    <w:rsid w:val="002463F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463FC"/>
    <w:rPr>
      <w:lang w:val="ru-RU"/>
    </w:rPr>
  </w:style>
  <w:style w:type="paragraph" w:styleId="a6">
    <w:name w:val="footer"/>
    <w:basedOn w:val="a"/>
    <w:link w:val="a7"/>
    <w:uiPriority w:val="99"/>
    <w:unhideWhenUsed/>
    <w:rsid w:val="002463F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463FC"/>
    <w:rPr>
      <w:lang w:val="ru-RU"/>
    </w:rPr>
  </w:style>
  <w:style w:type="paragraph" w:styleId="3">
    <w:name w:val="toc 3"/>
    <w:basedOn w:val="a"/>
    <w:next w:val="a"/>
    <w:autoRedefine/>
    <w:uiPriority w:val="39"/>
    <w:unhideWhenUsed/>
    <w:rsid w:val="002463FC"/>
    <w:pPr>
      <w:spacing w:after="0"/>
      <w:ind w:left="560"/>
    </w:pPr>
    <w:rPr>
      <w:rFonts w:asciiTheme="minorHAnsi" w:hAnsiTheme="minorHAnsi" w:cstheme="minorHAnsi"/>
      <w:i/>
      <w:iCs/>
      <w:sz w:val="20"/>
      <w:szCs w:val="20"/>
    </w:rPr>
  </w:style>
  <w:style w:type="paragraph" w:styleId="4">
    <w:name w:val="toc 4"/>
    <w:basedOn w:val="a"/>
    <w:next w:val="a"/>
    <w:autoRedefine/>
    <w:uiPriority w:val="39"/>
    <w:unhideWhenUsed/>
    <w:rsid w:val="002463FC"/>
    <w:pPr>
      <w:spacing w:after="0"/>
      <w:ind w:left="840"/>
    </w:pPr>
    <w:rPr>
      <w:rFonts w:asciiTheme="minorHAnsi" w:hAnsiTheme="minorHAnsi" w:cstheme="minorHAnsi"/>
      <w:sz w:val="18"/>
      <w:szCs w:val="18"/>
    </w:rPr>
  </w:style>
  <w:style w:type="paragraph" w:styleId="5">
    <w:name w:val="toc 5"/>
    <w:basedOn w:val="a"/>
    <w:next w:val="a"/>
    <w:autoRedefine/>
    <w:uiPriority w:val="39"/>
    <w:unhideWhenUsed/>
    <w:rsid w:val="002463FC"/>
    <w:pPr>
      <w:spacing w:after="0"/>
      <w:ind w:left="1120"/>
    </w:pPr>
    <w:rPr>
      <w:rFonts w:asciiTheme="minorHAnsi" w:hAnsiTheme="minorHAnsi" w:cstheme="minorHAnsi"/>
      <w:sz w:val="18"/>
      <w:szCs w:val="18"/>
    </w:rPr>
  </w:style>
  <w:style w:type="paragraph" w:styleId="6">
    <w:name w:val="toc 6"/>
    <w:basedOn w:val="a"/>
    <w:next w:val="a"/>
    <w:autoRedefine/>
    <w:uiPriority w:val="39"/>
    <w:unhideWhenUsed/>
    <w:rsid w:val="002463FC"/>
    <w:pPr>
      <w:spacing w:after="0"/>
      <w:ind w:left="1400"/>
    </w:pPr>
    <w:rPr>
      <w:rFonts w:asciiTheme="minorHAnsi" w:hAnsiTheme="minorHAnsi" w:cstheme="minorHAnsi"/>
      <w:sz w:val="18"/>
      <w:szCs w:val="18"/>
    </w:rPr>
  </w:style>
  <w:style w:type="paragraph" w:styleId="7">
    <w:name w:val="toc 7"/>
    <w:basedOn w:val="a"/>
    <w:next w:val="a"/>
    <w:autoRedefine/>
    <w:uiPriority w:val="39"/>
    <w:unhideWhenUsed/>
    <w:rsid w:val="002463FC"/>
    <w:pPr>
      <w:spacing w:after="0"/>
      <w:ind w:left="1680"/>
    </w:pPr>
    <w:rPr>
      <w:rFonts w:asciiTheme="minorHAnsi" w:hAnsiTheme="minorHAnsi" w:cstheme="minorHAnsi"/>
      <w:sz w:val="18"/>
      <w:szCs w:val="18"/>
    </w:rPr>
  </w:style>
  <w:style w:type="paragraph" w:styleId="8">
    <w:name w:val="toc 8"/>
    <w:basedOn w:val="a"/>
    <w:next w:val="a"/>
    <w:autoRedefine/>
    <w:uiPriority w:val="39"/>
    <w:unhideWhenUsed/>
    <w:rsid w:val="002463FC"/>
    <w:pPr>
      <w:spacing w:after="0"/>
      <w:ind w:left="1960"/>
    </w:pPr>
    <w:rPr>
      <w:rFonts w:asciiTheme="minorHAnsi" w:hAnsiTheme="minorHAnsi" w:cstheme="minorHAnsi"/>
      <w:sz w:val="18"/>
      <w:szCs w:val="18"/>
    </w:rPr>
  </w:style>
  <w:style w:type="paragraph" w:styleId="9">
    <w:name w:val="toc 9"/>
    <w:basedOn w:val="a"/>
    <w:next w:val="a"/>
    <w:autoRedefine/>
    <w:uiPriority w:val="39"/>
    <w:unhideWhenUsed/>
    <w:rsid w:val="002463FC"/>
    <w:pPr>
      <w:spacing w:after="0"/>
      <w:ind w:left="2240"/>
    </w:pPr>
    <w:rPr>
      <w:rFonts w:asciiTheme="minorHAnsi" w:hAnsiTheme="minorHAnsi" w:cstheme="minorHAnsi"/>
      <w:sz w:val="18"/>
      <w:szCs w:val="18"/>
    </w:rPr>
  </w:style>
  <w:style w:type="paragraph" w:styleId="a8">
    <w:name w:val="No Spacing"/>
    <w:uiPriority w:val="1"/>
    <w:qFormat/>
    <w:rsid w:val="002463FC"/>
    <w:pPr>
      <w:spacing w:after="0" w:line="240" w:lineRule="auto"/>
    </w:pPr>
    <w:rPr>
      <w:lang w:val="ru-RU"/>
    </w:rPr>
  </w:style>
  <w:style w:type="paragraph" w:styleId="a9">
    <w:name w:val="List Paragraph"/>
    <w:basedOn w:val="a"/>
    <w:uiPriority w:val="34"/>
    <w:qFormat/>
    <w:rsid w:val="006E5AEE"/>
    <w:pPr>
      <w:ind w:left="720"/>
      <w:contextualSpacing/>
    </w:pPr>
  </w:style>
  <w:style w:type="paragraph" w:styleId="aa">
    <w:name w:val="caption"/>
    <w:basedOn w:val="a"/>
    <w:next w:val="a"/>
    <w:uiPriority w:val="35"/>
    <w:unhideWhenUsed/>
    <w:qFormat/>
    <w:rsid w:val="00D35977"/>
    <w:pPr>
      <w:spacing w:line="240" w:lineRule="auto"/>
    </w:pPr>
    <w:rPr>
      <w:i/>
      <w:iCs/>
      <w:color w:val="44546A" w:themeColor="text2"/>
      <w:sz w:val="18"/>
      <w:szCs w:val="18"/>
    </w:rPr>
  </w:style>
  <w:style w:type="table" w:styleId="ab">
    <w:name w:val="Table Grid"/>
    <w:basedOn w:val="a1"/>
    <w:uiPriority w:val="39"/>
    <w:rsid w:val="009D3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532E0C"/>
    <w:rPr>
      <w:color w:val="954F72" w:themeColor="followedHyperlink"/>
      <w:u w:val="single"/>
    </w:rPr>
  </w:style>
  <w:style w:type="character" w:styleId="ad">
    <w:name w:val="Placeholder Text"/>
    <w:basedOn w:val="a0"/>
    <w:uiPriority w:val="99"/>
    <w:semiHidden/>
    <w:rsid w:val="005121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geant4-userdoc.web.cern.ch/geant4-userdoc/UsersGuides/ForApplicationDeveloper/html/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mipt.jinr.ru/ru/lectur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73285-29A2-4631-9DB5-CB6E99666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23</Pages>
  <Words>15271</Words>
  <Characters>8706</Characters>
  <Application>Microsoft Office Word</Application>
  <DocSecurity>0</DocSecurity>
  <Lines>72</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dc:creator>
  <cp:keywords/>
  <dc:description/>
  <cp:lastModifiedBy>P C</cp:lastModifiedBy>
  <cp:revision>65</cp:revision>
  <dcterms:created xsi:type="dcterms:W3CDTF">2020-05-22T13:49:00Z</dcterms:created>
  <dcterms:modified xsi:type="dcterms:W3CDTF">2020-05-24T19:27:00Z</dcterms:modified>
</cp:coreProperties>
</file>