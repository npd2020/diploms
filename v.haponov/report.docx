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08B1A" w14:textId="77777777" w:rsidR="001F4829" w:rsidRPr="002D14EA" w:rsidRDefault="00C87A0C">
      <w:pPr>
        <w:pStyle w:val="BodyText"/>
        <w:spacing w:before="94" w:line="232" w:lineRule="auto"/>
        <w:ind w:left="1" w:right="971"/>
        <w:jc w:val="center"/>
        <w:rPr>
          <w:lang w:val="uk-UA"/>
        </w:rPr>
      </w:pPr>
      <w:r w:rsidRPr="002D14EA">
        <w:rPr>
          <w:lang w:val="uk-UA"/>
        </w:rPr>
        <w:t>КИЇВСЬКИЙ НАЦIОНАЛЬНИЙ УНIВЕРСИТЕТ IМЕНI ТАРАСА ШЕВЧЕНКА</w:t>
      </w:r>
    </w:p>
    <w:p w14:paraId="08C54BB3" w14:textId="25AC56C1" w:rsidR="001F4829" w:rsidRPr="002D14EA" w:rsidRDefault="00C87A0C">
      <w:pPr>
        <w:pStyle w:val="BodyText"/>
        <w:spacing w:before="2" w:line="232" w:lineRule="auto"/>
        <w:ind w:left="3142" w:right="4114" w:hanging="1"/>
        <w:jc w:val="center"/>
        <w:rPr>
          <w:lang w:val="uk-UA"/>
        </w:rPr>
      </w:pPr>
      <w:del w:id="0" w:author="Ruslan Yermolenko" w:date="2020-05-26T12:53:00Z">
        <w:r w:rsidRPr="002D14EA" w:rsidDel="002D14EA">
          <w:rPr>
            <w:lang w:val="uk-UA"/>
          </w:rPr>
          <w:delText>Фiзичний</w:delText>
        </w:r>
      </w:del>
      <w:ins w:id="1" w:author="Ruslan Yermolenko" w:date="2020-05-26T12:53:00Z">
        <w:r w:rsidR="002D14EA" w:rsidRPr="002D14EA">
          <w:rPr>
            <w:lang w:val="uk-UA"/>
          </w:rPr>
          <w:t>Фізичний</w:t>
        </w:r>
      </w:ins>
      <w:r w:rsidRPr="002D14EA">
        <w:rPr>
          <w:lang w:val="uk-UA"/>
        </w:rPr>
        <w:t xml:space="preserve"> факультет </w:t>
      </w:r>
      <w:r w:rsidRPr="002D14EA">
        <w:rPr>
          <w:w w:val="95"/>
          <w:lang w:val="uk-UA"/>
        </w:rPr>
        <w:t xml:space="preserve">Кафедра ядерної </w:t>
      </w:r>
      <w:del w:id="2" w:author="Ruslan Yermolenko" w:date="2020-05-26T12:53:00Z">
        <w:r w:rsidRPr="002D14EA" w:rsidDel="002D14EA">
          <w:rPr>
            <w:w w:val="95"/>
            <w:lang w:val="uk-UA"/>
          </w:rPr>
          <w:delText>фiзики</w:delText>
        </w:r>
      </w:del>
      <w:ins w:id="3" w:author="Ruslan Yermolenko" w:date="2020-05-26T12:53:00Z">
        <w:r w:rsidR="002D14EA" w:rsidRPr="002D14EA">
          <w:rPr>
            <w:w w:val="95"/>
            <w:lang w:val="uk-UA"/>
          </w:rPr>
          <w:t>фізики</w:t>
        </w:r>
      </w:ins>
    </w:p>
    <w:p w14:paraId="13F5D132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5867235C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07C4631B" w14:textId="77777777" w:rsidR="001F4829" w:rsidRPr="002D14EA" w:rsidRDefault="00C87A0C">
      <w:pPr>
        <w:pStyle w:val="BodyText"/>
        <w:spacing w:before="269"/>
        <w:ind w:left="6697"/>
        <w:rPr>
          <w:lang w:val="uk-UA"/>
        </w:rPr>
      </w:pPr>
      <w:r w:rsidRPr="002D14EA">
        <w:rPr>
          <w:lang w:val="uk-UA"/>
        </w:rPr>
        <w:t>На правах рукопису</w:t>
      </w:r>
    </w:p>
    <w:p w14:paraId="141ABEC1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6114B193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71ED4ED5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37F639F0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7C199010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7BB8BAE2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78E660B7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39194CFC" w14:textId="77777777" w:rsidR="001F4829" w:rsidRPr="002D14EA" w:rsidRDefault="00C87A0C">
      <w:pPr>
        <w:spacing w:before="258" w:line="232" w:lineRule="auto"/>
        <w:ind w:left="160" w:right="4447"/>
        <w:rPr>
          <w:sz w:val="28"/>
          <w:lang w:val="uk-UA"/>
        </w:rPr>
      </w:pPr>
      <w:r w:rsidRPr="002D14EA">
        <w:rPr>
          <w:rFonts w:ascii="Calibri" w:hAnsi="Calibri"/>
          <w:b/>
          <w:spacing w:val="-6"/>
          <w:w w:val="105"/>
          <w:sz w:val="28"/>
          <w:lang w:val="uk-UA"/>
        </w:rPr>
        <w:t xml:space="preserve">Галузь </w:t>
      </w:r>
      <w:r w:rsidRPr="002D14EA">
        <w:rPr>
          <w:rFonts w:ascii="Calibri" w:hAnsi="Calibri"/>
          <w:b/>
          <w:w w:val="105"/>
          <w:sz w:val="28"/>
          <w:lang w:val="uk-UA"/>
        </w:rPr>
        <w:t xml:space="preserve">знань: </w:t>
      </w:r>
      <w:r w:rsidRPr="002D14EA">
        <w:rPr>
          <w:w w:val="105"/>
          <w:sz w:val="28"/>
          <w:lang w:val="uk-UA"/>
        </w:rPr>
        <w:t xml:space="preserve">10 «Природничi науки» </w:t>
      </w:r>
      <w:r w:rsidRPr="002D14EA">
        <w:rPr>
          <w:rFonts w:ascii="Calibri" w:hAnsi="Calibri"/>
          <w:b/>
          <w:w w:val="105"/>
          <w:sz w:val="28"/>
          <w:lang w:val="uk-UA"/>
        </w:rPr>
        <w:t xml:space="preserve">Освiтня   програма    </w:t>
      </w:r>
      <w:r w:rsidRPr="002D14EA">
        <w:rPr>
          <w:w w:val="105"/>
          <w:sz w:val="28"/>
          <w:lang w:val="uk-UA"/>
        </w:rPr>
        <w:t xml:space="preserve">-    </w:t>
      </w:r>
      <w:r w:rsidRPr="002D14EA">
        <w:rPr>
          <w:spacing w:val="-2"/>
          <w:w w:val="105"/>
          <w:sz w:val="28"/>
          <w:lang w:val="uk-UA"/>
        </w:rPr>
        <w:t xml:space="preserve">Фiзика </w:t>
      </w:r>
      <w:r w:rsidRPr="002D14EA">
        <w:rPr>
          <w:rFonts w:ascii="Calibri" w:hAnsi="Calibri"/>
          <w:b/>
          <w:w w:val="105"/>
          <w:sz w:val="28"/>
          <w:lang w:val="uk-UA"/>
        </w:rPr>
        <w:t xml:space="preserve">Спецiальнiсть </w:t>
      </w:r>
      <w:r w:rsidRPr="002D14EA">
        <w:rPr>
          <w:w w:val="105"/>
          <w:sz w:val="28"/>
          <w:lang w:val="uk-UA"/>
        </w:rPr>
        <w:t xml:space="preserve">- 104 «Фiзика </w:t>
      </w:r>
      <w:r w:rsidRPr="002D14EA">
        <w:rPr>
          <w:spacing w:val="-4"/>
          <w:w w:val="105"/>
          <w:sz w:val="28"/>
          <w:lang w:val="uk-UA"/>
        </w:rPr>
        <w:t xml:space="preserve">та </w:t>
      </w:r>
      <w:r w:rsidRPr="002D14EA">
        <w:rPr>
          <w:w w:val="105"/>
          <w:sz w:val="28"/>
          <w:lang w:val="uk-UA"/>
        </w:rPr>
        <w:t xml:space="preserve">астрономiя» </w:t>
      </w:r>
      <w:r w:rsidRPr="002D14EA">
        <w:rPr>
          <w:rFonts w:ascii="Calibri" w:hAnsi="Calibri"/>
          <w:b/>
          <w:w w:val="105"/>
          <w:sz w:val="28"/>
          <w:lang w:val="uk-UA"/>
        </w:rPr>
        <w:t xml:space="preserve">Спецiалiзацiя </w:t>
      </w:r>
      <w:r w:rsidRPr="002D14EA">
        <w:rPr>
          <w:w w:val="105"/>
          <w:sz w:val="28"/>
          <w:lang w:val="uk-UA"/>
        </w:rPr>
        <w:t>Ядерна</w:t>
      </w:r>
      <w:r w:rsidRPr="002D14EA">
        <w:rPr>
          <w:spacing w:val="-32"/>
          <w:w w:val="105"/>
          <w:sz w:val="28"/>
          <w:lang w:val="uk-UA"/>
        </w:rPr>
        <w:t xml:space="preserve"> </w:t>
      </w:r>
      <w:r w:rsidRPr="002D14EA">
        <w:rPr>
          <w:w w:val="105"/>
          <w:sz w:val="28"/>
          <w:lang w:val="uk-UA"/>
        </w:rPr>
        <w:t>енергетика</w:t>
      </w:r>
    </w:p>
    <w:p w14:paraId="1AAB26CE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32FC7CB6" w14:textId="77777777" w:rsidR="001F4829" w:rsidRPr="002D14EA" w:rsidRDefault="001F4829">
      <w:pPr>
        <w:pStyle w:val="BodyText"/>
        <w:rPr>
          <w:sz w:val="30"/>
          <w:lang w:val="uk-UA"/>
        </w:rPr>
      </w:pPr>
    </w:p>
    <w:p w14:paraId="1B491DB9" w14:textId="77777777" w:rsidR="001F4829" w:rsidRPr="002D14EA" w:rsidRDefault="00C87A0C">
      <w:pPr>
        <w:pStyle w:val="Heading4"/>
        <w:spacing w:before="1" w:line="339" w:lineRule="exact"/>
        <w:ind w:left="4412"/>
        <w:rPr>
          <w:lang w:val="uk-UA"/>
        </w:rPr>
      </w:pPr>
      <w:r w:rsidRPr="002D14EA">
        <w:rPr>
          <w:w w:val="120"/>
          <w:lang w:val="uk-UA"/>
        </w:rPr>
        <w:t>Квалiфiкацiйна робота бакалавра</w:t>
      </w:r>
    </w:p>
    <w:p w14:paraId="5F06003F" w14:textId="77777777" w:rsidR="001F4829" w:rsidRPr="002D14EA" w:rsidRDefault="00C87A0C">
      <w:pPr>
        <w:pStyle w:val="BodyText"/>
        <w:spacing w:line="341" w:lineRule="exact"/>
        <w:ind w:left="1539" w:right="971"/>
        <w:jc w:val="center"/>
        <w:rPr>
          <w:lang w:val="uk-UA"/>
        </w:rPr>
      </w:pPr>
      <w:r w:rsidRPr="002D14EA">
        <w:rPr>
          <w:lang w:val="uk-UA"/>
        </w:rPr>
        <w:t>студента  4 курсу</w:t>
      </w:r>
    </w:p>
    <w:p w14:paraId="04445A04" w14:textId="77777777" w:rsidR="001F4829" w:rsidRPr="002D14EA" w:rsidRDefault="00C87A0C">
      <w:pPr>
        <w:pStyle w:val="BodyText"/>
        <w:spacing w:line="343" w:lineRule="exact"/>
        <w:ind w:left="4412"/>
        <w:rPr>
          <w:lang w:val="uk-UA"/>
        </w:rPr>
      </w:pPr>
      <w:r w:rsidRPr="002D14EA">
        <w:rPr>
          <w:lang w:val="uk-UA"/>
        </w:rPr>
        <w:t>Гапонова Валентина Вiкторовича</w:t>
      </w:r>
    </w:p>
    <w:p w14:paraId="4D3DF8DC" w14:textId="77777777" w:rsidR="001F4829" w:rsidRPr="002D14EA" w:rsidRDefault="001F4829">
      <w:pPr>
        <w:pStyle w:val="BodyText"/>
        <w:spacing w:before="8"/>
        <w:rPr>
          <w:sz w:val="26"/>
          <w:lang w:val="uk-UA"/>
        </w:rPr>
      </w:pPr>
    </w:p>
    <w:p w14:paraId="5D80EC9B" w14:textId="77777777" w:rsidR="001F4829" w:rsidRPr="002D14EA" w:rsidRDefault="00C87A0C">
      <w:pPr>
        <w:pStyle w:val="Heading4"/>
        <w:spacing w:line="339" w:lineRule="exact"/>
        <w:ind w:left="4412"/>
        <w:rPr>
          <w:lang w:val="uk-UA"/>
        </w:rPr>
      </w:pPr>
      <w:r w:rsidRPr="002D14EA">
        <w:rPr>
          <w:w w:val="120"/>
          <w:lang w:val="uk-UA"/>
        </w:rPr>
        <w:t>Науковий керiвник</w:t>
      </w:r>
    </w:p>
    <w:p w14:paraId="3601EA99" w14:textId="4FFFFEE6" w:rsidR="001F4829" w:rsidRPr="002D14EA" w:rsidRDefault="00C87A0C">
      <w:pPr>
        <w:pStyle w:val="BodyText"/>
        <w:spacing w:line="341" w:lineRule="exact"/>
        <w:ind w:left="411" w:right="40"/>
        <w:jc w:val="center"/>
        <w:rPr>
          <w:lang w:val="uk-UA"/>
        </w:rPr>
      </w:pPr>
      <w:del w:id="4" w:author="Ruslan Yermolenko" w:date="2020-05-26T12:54:00Z">
        <w:r w:rsidRPr="002D14EA" w:rsidDel="002D14EA">
          <w:rPr>
            <w:lang w:val="uk-UA"/>
          </w:rPr>
          <w:delText xml:space="preserve">доц. </w:delText>
        </w:r>
      </w:del>
      <w:ins w:id="5" w:author="Ruslan Yermolenko" w:date="2020-05-26T12:53:00Z">
        <w:r w:rsidR="002D14EA">
          <w:rPr>
            <w:lang w:val="uk-UA"/>
          </w:rPr>
          <w:t xml:space="preserve">канд. </w:t>
        </w:r>
      </w:ins>
      <w:r w:rsidRPr="002D14EA">
        <w:rPr>
          <w:lang w:val="uk-UA"/>
        </w:rPr>
        <w:t>ф.-м. наук</w:t>
      </w:r>
    </w:p>
    <w:p w14:paraId="0291C5D4" w14:textId="77777777" w:rsidR="001F4829" w:rsidRPr="002D14EA" w:rsidRDefault="00C87A0C">
      <w:pPr>
        <w:pStyle w:val="BodyText"/>
        <w:spacing w:line="343" w:lineRule="exact"/>
        <w:ind w:left="4412"/>
        <w:rPr>
          <w:lang w:val="uk-UA"/>
        </w:rPr>
      </w:pPr>
      <w:r w:rsidRPr="002D14EA">
        <w:rPr>
          <w:lang w:val="uk-UA"/>
        </w:rPr>
        <w:t>Єрмоленко Руслан Вiкторович</w:t>
      </w:r>
    </w:p>
    <w:p w14:paraId="2D5F0C1E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326093EC" w14:textId="77777777" w:rsidR="001F4829" w:rsidRPr="002D14EA" w:rsidRDefault="001F4829">
      <w:pPr>
        <w:pStyle w:val="BodyText"/>
        <w:spacing w:before="12"/>
        <w:rPr>
          <w:sz w:val="43"/>
          <w:lang w:val="uk-UA"/>
        </w:rPr>
      </w:pPr>
    </w:p>
    <w:p w14:paraId="3E1797FB" w14:textId="529766B3" w:rsidR="001F4829" w:rsidRPr="002D14EA" w:rsidRDefault="00C87A0C">
      <w:pPr>
        <w:tabs>
          <w:tab w:val="left" w:pos="4136"/>
          <w:tab w:val="left" w:pos="5246"/>
          <w:tab w:val="left" w:pos="7438"/>
        </w:tabs>
        <w:spacing w:line="278" w:lineRule="auto"/>
        <w:ind w:left="160" w:right="1129"/>
        <w:rPr>
          <w:rFonts w:ascii="Calibri" w:hAnsi="Calibri"/>
          <w:sz w:val="24"/>
          <w:lang w:val="uk-UA"/>
        </w:rPr>
      </w:pPr>
      <w:r w:rsidRPr="002D14EA">
        <w:rPr>
          <w:rFonts w:ascii="Calibri" w:hAnsi="Calibri"/>
          <w:spacing w:val="-3"/>
          <w:w w:val="105"/>
          <w:sz w:val="24"/>
          <w:lang w:val="uk-UA"/>
        </w:rPr>
        <w:t xml:space="preserve">Робота </w:t>
      </w:r>
      <w:r w:rsidRPr="002D14EA">
        <w:rPr>
          <w:rFonts w:ascii="Calibri" w:hAnsi="Calibri"/>
          <w:w w:val="105"/>
          <w:sz w:val="24"/>
          <w:lang w:val="uk-UA"/>
        </w:rPr>
        <w:t xml:space="preserve">заслухана на </w:t>
      </w:r>
      <w:del w:id="6" w:author="Ruslan Yermolenko" w:date="2020-05-26T12:54:00Z">
        <w:r w:rsidRPr="002D14EA" w:rsidDel="002D14EA">
          <w:rPr>
            <w:rFonts w:ascii="Calibri" w:hAnsi="Calibri"/>
            <w:w w:val="105"/>
            <w:sz w:val="24"/>
            <w:lang w:val="uk-UA"/>
          </w:rPr>
          <w:delText>засiданнi</w:delText>
        </w:r>
      </w:del>
      <w:ins w:id="7" w:author="Ruslan Yermolenko" w:date="2020-05-26T12:54:00Z">
        <w:r w:rsidR="002D14EA" w:rsidRPr="002D14EA">
          <w:rPr>
            <w:rFonts w:ascii="Calibri" w:hAnsi="Calibri"/>
            <w:w w:val="105"/>
            <w:sz w:val="24"/>
            <w:lang w:val="uk-UA"/>
          </w:rPr>
          <w:t>засіданні</w:t>
        </w:r>
      </w:ins>
      <w:r w:rsidRPr="002D14EA">
        <w:rPr>
          <w:rFonts w:ascii="Calibri" w:hAnsi="Calibri"/>
          <w:w w:val="105"/>
          <w:sz w:val="24"/>
          <w:lang w:val="uk-UA"/>
        </w:rPr>
        <w:t xml:space="preserve"> кафедри ядерної фiзики </w:t>
      </w:r>
      <w:r w:rsidRPr="002D14EA">
        <w:rPr>
          <w:rFonts w:ascii="Calibri" w:hAnsi="Calibri"/>
          <w:spacing w:val="-4"/>
          <w:w w:val="105"/>
          <w:sz w:val="24"/>
          <w:lang w:val="uk-UA"/>
        </w:rPr>
        <w:t xml:space="preserve">та </w:t>
      </w:r>
      <w:r w:rsidRPr="002D14EA">
        <w:rPr>
          <w:rFonts w:ascii="Calibri" w:hAnsi="Calibri"/>
          <w:w w:val="105"/>
          <w:sz w:val="24"/>
          <w:lang w:val="uk-UA"/>
        </w:rPr>
        <w:t xml:space="preserve">рекомендована до захисту на ЕК, протокол , </w:t>
      </w:r>
      <w:r w:rsidRPr="002D14EA">
        <w:rPr>
          <w:rFonts w:ascii="Calibri" w:hAnsi="Calibri"/>
          <w:spacing w:val="8"/>
          <w:w w:val="105"/>
          <w:sz w:val="24"/>
          <w:lang w:val="uk-UA"/>
        </w:rPr>
        <w:t xml:space="preserve"> </w:t>
      </w:r>
      <w:r w:rsidRPr="002D14EA">
        <w:rPr>
          <w:rFonts w:ascii="Calibri" w:hAnsi="Calibri"/>
          <w:w w:val="105"/>
          <w:sz w:val="24"/>
          <w:lang w:val="uk-UA"/>
        </w:rPr>
        <w:t>протокол</w:t>
      </w:r>
      <w:r w:rsidRPr="002D14EA">
        <w:rPr>
          <w:rFonts w:ascii="Calibri" w:hAnsi="Calibri"/>
          <w:spacing w:val="16"/>
          <w:w w:val="105"/>
          <w:sz w:val="24"/>
          <w:lang w:val="uk-UA"/>
        </w:rPr>
        <w:t xml:space="preserve"> </w:t>
      </w:r>
      <w:r w:rsidRPr="002D14EA">
        <w:rPr>
          <w:rFonts w:ascii="Calibri" w:hAnsi="Calibri"/>
          <w:w w:val="105"/>
          <w:sz w:val="24"/>
          <w:lang w:val="uk-UA"/>
        </w:rPr>
        <w:t>№</w:t>
      </w:r>
      <w:r w:rsidRPr="002D14EA">
        <w:rPr>
          <w:rFonts w:ascii="Calibri" w:hAnsi="Calibri"/>
          <w:w w:val="105"/>
          <w:sz w:val="24"/>
          <w:u w:val="single"/>
          <w:lang w:val="uk-UA"/>
        </w:rPr>
        <w:t xml:space="preserve"> </w:t>
      </w:r>
      <w:r w:rsidRPr="002D14EA">
        <w:rPr>
          <w:rFonts w:ascii="Calibri" w:hAnsi="Calibri"/>
          <w:w w:val="105"/>
          <w:sz w:val="24"/>
          <w:u w:val="single"/>
          <w:lang w:val="uk-UA"/>
        </w:rPr>
        <w:tab/>
      </w:r>
      <w:r w:rsidRPr="002D14EA">
        <w:rPr>
          <w:rFonts w:ascii="Calibri" w:hAnsi="Calibri"/>
          <w:w w:val="105"/>
          <w:sz w:val="24"/>
          <w:lang w:val="uk-UA"/>
        </w:rPr>
        <w:t>вiд</w:t>
      </w:r>
      <w:r w:rsidRPr="002D14EA">
        <w:rPr>
          <w:rFonts w:ascii="Calibri" w:hAnsi="Calibri"/>
          <w:spacing w:val="18"/>
          <w:w w:val="105"/>
          <w:sz w:val="24"/>
          <w:lang w:val="uk-UA"/>
        </w:rPr>
        <w:t xml:space="preserve"> </w:t>
      </w:r>
      <w:r w:rsidRPr="002D14EA">
        <w:rPr>
          <w:rFonts w:ascii="Calibri" w:hAnsi="Calibri"/>
          <w:w w:val="105"/>
          <w:sz w:val="24"/>
          <w:lang w:val="uk-UA"/>
        </w:rPr>
        <w:t>«</w:t>
      </w:r>
      <w:r w:rsidRPr="002D14EA">
        <w:rPr>
          <w:rFonts w:ascii="Calibri" w:hAnsi="Calibri"/>
          <w:w w:val="105"/>
          <w:sz w:val="24"/>
          <w:u w:val="single"/>
          <w:lang w:val="uk-UA"/>
        </w:rPr>
        <w:t xml:space="preserve"> </w:t>
      </w:r>
      <w:r w:rsidRPr="002D14EA">
        <w:rPr>
          <w:rFonts w:ascii="Calibri" w:hAnsi="Calibri"/>
          <w:w w:val="105"/>
          <w:sz w:val="24"/>
          <w:u w:val="single"/>
          <w:lang w:val="uk-UA"/>
        </w:rPr>
        <w:tab/>
      </w:r>
      <w:r w:rsidRPr="002D14EA">
        <w:rPr>
          <w:rFonts w:ascii="Calibri" w:hAnsi="Calibri"/>
          <w:w w:val="105"/>
          <w:sz w:val="24"/>
          <w:lang w:val="uk-UA"/>
        </w:rPr>
        <w:t>»</w:t>
      </w:r>
      <w:r w:rsidRPr="002D14EA">
        <w:rPr>
          <w:rFonts w:ascii="Calibri" w:hAnsi="Calibri"/>
          <w:w w:val="105"/>
          <w:sz w:val="24"/>
          <w:u w:val="single"/>
          <w:lang w:val="uk-UA"/>
        </w:rPr>
        <w:t xml:space="preserve"> </w:t>
      </w:r>
      <w:r w:rsidRPr="002D14EA">
        <w:rPr>
          <w:rFonts w:ascii="Calibri" w:hAnsi="Calibri"/>
          <w:w w:val="105"/>
          <w:sz w:val="24"/>
          <w:u w:val="single"/>
          <w:lang w:val="uk-UA"/>
        </w:rPr>
        <w:tab/>
      </w:r>
      <w:r w:rsidRPr="002D14EA">
        <w:rPr>
          <w:rFonts w:ascii="Calibri" w:hAnsi="Calibri"/>
          <w:w w:val="105"/>
          <w:sz w:val="24"/>
          <w:lang w:val="uk-UA"/>
        </w:rPr>
        <w:t>2020</w:t>
      </w:r>
      <w:r w:rsidRPr="002D14EA">
        <w:rPr>
          <w:rFonts w:ascii="Calibri" w:hAnsi="Calibri"/>
          <w:spacing w:val="17"/>
          <w:w w:val="105"/>
          <w:sz w:val="24"/>
          <w:lang w:val="uk-UA"/>
        </w:rPr>
        <w:t xml:space="preserve"> </w:t>
      </w:r>
      <w:r w:rsidRPr="002D14EA">
        <w:rPr>
          <w:rFonts w:ascii="Calibri" w:hAnsi="Calibri"/>
          <w:w w:val="105"/>
          <w:sz w:val="24"/>
          <w:lang w:val="uk-UA"/>
        </w:rPr>
        <w:t>р.</w:t>
      </w:r>
    </w:p>
    <w:p w14:paraId="2A2E4A75" w14:textId="77777777" w:rsidR="001F4829" w:rsidRPr="002D14EA" w:rsidRDefault="00C87A0C">
      <w:pPr>
        <w:tabs>
          <w:tab w:val="left" w:pos="7467"/>
        </w:tabs>
        <w:spacing w:before="225"/>
        <w:ind w:left="160"/>
        <w:rPr>
          <w:rFonts w:ascii="Calibri" w:hAnsi="Calibri"/>
          <w:sz w:val="24"/>
          <w:lang w:val="uk-UA"/>
        </w:rPr>
      </w:pPr>
      <w:r w:rsidRPr="002D14EA">
        <w:rPr>
          <w:rFonts w:ascii="Calibri" w:hAnsi="Calibri"/>
          <w:w w:val="105"/>
          <w:sz w:val="24"/>
          <w:lang w:val="uk-UA"/>
        </w:rPr>
        <w:t>Завiдувач</w:t>
      </w:r>
      <w:r w:rsidRPr="002D14EA">
        <w:rPr>
          <w:rFonts w:ascii="Calibri" w:hAnsi="Calibri"/>
          <w:spacing w:val="22"/>
          <w:w w:val="105"/>
          <w:sz w:val="24"/>
          <w:lang w:val="uk-UA"/>
        </w:rPr>
        <w:t xml:space="preserve"> </w:t>
      </w:r>
      <w:r w:rsidRPr="002D14EA">
        <w:rPr>
          <w:rFonts w:ascii="Calibri" w:hAnsi="Calibri"/>
          <w:w w:val="105"/>
          <w:sz w:val="24"/>
          <w:lang w:val="uk-UA"/>
        </w:rPr>
        <w:t>кафедри</w:t>
      </w:r>
      <w:r w:rsidRPr="002D14EA">
        <w:rPr>
          <w:rFonts w:ascii="Calibri" w:hAnsi="Calibri"/>
          <w:w w:val="105"/>
          <w:sz w:val="24"/>
          <w:lang w:val="uk-UA"/>
        </w:rPr>
        <w:tab/>
        <w:t>Каденко I.</w:t>
      </w:r>
      <w:r w:rsidRPr="002D14EA">
        <w:rPr>
          <w:rFonts w:ascii="Calibri" w:hAnsi="Calibri"/>
          <w:spacing w:val="-15"/>
          <w:w w:val="105"/>
          <w:sz w:val="24"/>
          <w:lang w:val="uk-UA"/>
        </w:rPr>
        <w:t xml:space="preserve"> </w:t>
      </w:r>
      <w:r w:rsidRPr="002D14EA">
        <w:rPr>
          <w:rFonts w:ascii="Calibri" w:hAnsi="Calibri"/>
          <w:w w:val="105"/>
          <w:sz w:val="24"/>
          <w:lang w:val="uk-UA"/>
        </w:rPr>
        <w:t>М.</w:t>
      </w:r>
    </w:p>
    <w:p w14:paraId="4CEB2EEA" w14:textId="77777777" w:rsidR="001F4829" w:rsidRPr="002D14EA" w:rsidRDefault="001F4829">
      <w:pPr>
        <w:pStyle w:val="BodyText"/>
        <w:rPr>
          <w:rFonts w:ascii="Calibri"/>
          <w:sz w:val="30"/>
          <w:lang w:val="uk-UA"/>
        </w:rPr>
      </w:pPr>
    </w:p>
    <w:p w14:paraId="75739AA0" w14:textId="77777777" w:rsidR="001F4829" w:rsidRPr="002D14EA" w:rsidRDefault="001F4829">
      <w:pPr>
        <w:pStyle w:val="BodyText"/>
        <w:rPr>
          <w:rFonts w:ascii="Calibri"/>
          <w:sz w:val="30"/>
          <w:lang w:val="uk-UA"/>
        </w:rPr>
      </w:pPr>
    </w:p>
    <w:p w14:paraId="6EFFE13C" w14:textId="77777777" w:rsidR="001F4829" w:rsidRPr="002D14EA" w:rsidRDefault="00C87A0C">
      <w:pPr>
        <w:pStyle w:val="BodyText"/>
        <w:spacing w:before="239"/>
        <w:ind w:left="1" w:right="971"/>
        <w:jc w:val="center"/>
        <w:rPr>
          <w:lang w:val="uk-UA"/>
        </w:rPr>
      </w:pPr>
      <w:r w:rsidRPr="002D14EA">
        <w:rPr>
          <w:lang w:val="uk-UA"/>
        </w:rPr>
        <w:t>Київ, 2020</w:t>
      </w:r>
    </w:p>
    <w:p w14:paraId="6970B767" w14:textId="77777777" w:rsidR="001F4829" w:rsidRPr="002D14EA" w:rsidRDefault="001F4829">
      <w:pPr>
        <w:jc w:val="center"/>
        <w:rPr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space="720"/>
        </w:sectPr>
      </w:pPr>
    </w:p>
    <w:p w14:paraId="2438C6F5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313564FE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687042C2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35BDE831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51815FDD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6B4786BC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3208D841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185CF621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415B1286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5DE283E8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55EB4454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3DA93DAE" w14:textId="77777777" w:rsidR="001F4829" w:rsidRPr="002D14EA" w:rsidRDefault="00C87A0C">
      <w:pPr>
        <w:pStyle w:val="Heading4"/>
        <w:spacing w:before="238"/>
        <w:ind w:left="0" w:right="971"/>
        <w:jc w:val="center"/>
        <w:rPr>
          <w:lang w:val="uk-UA"/>
        </w:rPr>
      </w:pPr>
      <w:r w:rsidRPr="002D14EA">
        <w:rPr>
          <w:w w:val="150"/>
          <w:lang w:val="uk-UA"/>
        </w:rPr>
        <w:t>ВИТЯГ</w:t>
      </w:r>
    </w:p>
    <w:p w14:paraId="20B01D05" w14:textId="77777777" w:rsidR="001F4829" w:rsidRPr="002D14EA" w:rsidRDefault="00C87A0C">
      <w:pPr>
        <w:pStyle w:val="BodyText"/>
        <w:tabs>
          <w:tab w:val="left" w:pos="3348"/>
        </w:tabs>
        <w:spacing w:before="266"/>
        <w:ind w:right="904"/>
        <w:jc w:val="center"/>
        <w:rPr>
          <w:rFonts w:ascii="Times New Roman" w:hAnsi="Times New Roman"/>
          <w:lang w:val="uk-UA"/>
        </w:rPr>
      </w:pPr>
      <w:r w:rsidRPr="002D14EA">
        <w:rPr>
          <w:w w:val="95"/>
          <w:lang w:val="uk-UA"/>
        </w:rPr>
        <w:t>з протоколу</w:t>
      </w:r>
      <w:r w:rsidRPr="002D14EA">
        <w:rPr>
          <w:spacing w:val="-3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№</w:t>
      </w:r>
      <w:r w:rsidRPr="002D14EA">
        <w:rPr>
          <w:spacing w:val="9"/>
          <w:lang w:val="uk-UA"/>
        </w:rPr>
        <w:t xml:space="preserve"> </w:t>
      </w:r>
      <w:r w:rsidRPr="002D14EA">
        <w:rPr>
          <w:rFonts w:ascii="Times New Roman" w:hAnsi="Times New Roman"/>
          <w:w w:val="102"/>
          <w:u w:val="single"/>
          <w:lang w:val="uk-UA"/>
        </w:rPr>
        <w:t xml:space="preserve"> </w:t>
      </w:r>
      <w:r w:rsidRPr="002D14EA">
        <w:rPr>
          <w:rFonts w:ascii="Times New Roman" w:hAnsi="Times New Roman"/>
          <w:u w:val="single"/>
          <w:lang w:val="uk-UA"/>
        </w:rPr>
        <w:tab/>
      </w:r>
    </w:p>
    <w:p w14:paraId="1F56165F" w14:textId="77777777" w:rsidR="001F4829" w:rsidRPr="002D14EA" w:rsidRDefault="00C87A0C">
      <w:pPr>
        <w:pStyle w:val="BodyText"/>
        <w:spacing w:before="262"/>
        <w:ind w:right="971"/>
        <w:jc w:val="center"/>
        <w:rPr>
          <w:lang w:val="uk-UA"/>
        </w:rPr>
      </w:pPr>
      <w:r w:rsidRPr="002D14EA">
        <w:rPr>
          <w:lang w:val="uk-UA"/>
        </w:rPr>
        <w:t>засiдання Екзаменацiйної комiсiї</w:t>
      </w:r>
    </w:p>
    <w:p w14:paraId="44A4EDEA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0647F4B7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1183C7A1" w14:textId="77777777" w:rsidR="001F4829" w:rsidRPr="002D14EA" w:rsidRDefault="001F4829">
      <w:pPr>
        <w:pStyle w:val="BodyText"/>
        <w:spacing w:before="3"/>
        <w:rPr>
          <w:sz w:val="40"/>
          <w:lang w:val="uk-UA"/>
        </w:rPr>
      </w:pPr>
    </w:p>
    <w:p w14:paraId="078E3958" w14:textId="77777777" w:rsidR="001F4829" w:rsidRPr="002D14EA" w:rsidRDefault="00C87A0C">
      <w:pPr>
        <w:pStyle w:val="BodyText"/>
        <w:tabs>
          <w:tab w:val="left" w:pos="6902"/>
        </w:tabs>
        <w:ind w:right="971"/>
        <w:jc w:val="center"/>
        <w:rPr>
          <w:lang w:val="uk-UA"/>
        </w:rPr>
      </w:pPr>
      <w:r w:rsidRPr="002D14EA">
        <w:rPr>
          <w:lang w:val="uk-UA"/>
        </w:rPr>
        <w:t>Визнати,</w:t>
      </w:r>
      <w:r w:rsidRPr="002D14EA">
        <w:rPr>
          <w:spacing w:val="1"/>
          <w:lang w:val="uk-UA"/>
        </w:rPr>
        <w:t xml:space="preserve"> </w:t>
      </w:r>
      <w:r w:rsidRPr="002D14EA">
        <w:rPr>
          <w:lang w:val="uk-UA"/>
        </w:rPr>
        <w:t>що</w:t>
      </w:r>
      <w:r w:rsidRPr="002D14EA">
        <w:rPr>
          <w:spacing w:val="2"/>
          <w:lang w:val="uk-UA"/>
        </w:rPr>
        <w:t xml:space="preserve"> </w:t>
      </w:r>
      <w:r w:rsidRPr="002D14EA">
        <w:rPr>
          <w:spacing w:val="-3"/>
          <w:lang w:val="uk-UA"/>
        </w:rPr>
        <w:t>студент</w:t>
      </w:r>
      <w:r w:rsidRPr="002D14EA">
        <w:rPr>
          <w:spacing w:val="-3"/>
          <w:u w:val="single"/>
          <w:lang w:val="uk-UA"/>
        </w:rPr>
        <w:t xml:space="preserve"> </w:t>
      </w:r>
      <w:r w:rsidRPr="002D14EA">
        <w:rPr>
          <w:spacing w:val="-3"/>
          <w:u w:val="single"/>
          <w:lang w:val="uk-UA"/>
        </w:rPr>
        <w:tab/>
      </w:r>
      <w:r w:rsidRPr="002D14EA">
        <w:rPr>
          <w:lang w:val="uk-UA"/>
        </w:rPr>
        <w:t xml:space="preserve">виконав </w:t>
      </w:r>
      <w:r w:rsidRPr="002D14EA">
        <w:rPr>
          <w:spacing w:val="-4"/>
          <w:lang w:val="uk-UA"/>
        </w:rPr>
        <w:t>та</w:t>
      </w:r>
      <w:r w:rsidRPr="002D14EA">
        <w:rPr>
          <w:spacing w:val="18"/>
          <w:lang w:val="uk-UA"/>
        </w:rPr>
        <w:t xml:space="preserve"> </w:t>
      </w:r>
      <w:r w:rsidRPr="002D14EA">
        <w:rPr>
          <w:lang w:val="uk-UA"/>
        </w:rPr>
        <w:t>захи-</w:t>
      </w:r>
    </w:p>
    <w:p w14:paraId="763A8DE0" w14:textId="77777777" w:rsidR="001F4829" w:rsidRPr="002D14EA" w:rsidRDefault="00C87A0C">
      <w:pPr>
        <w:pStyle w:val="BodyText"/>
        <w:tabs>
          <w:tab w:val="left" w:pos="10347"/>
        </w:tabs>
        <w:spacing w:before="262"/>
        <w:ind w:left="160"/>
        <w:rPr>
          <w:rFonts w:ascii="Times New Roman" w:hAnsi="Times New Roman"/>
          <w:lang w:val="uk-UA"/>
        </w:rPr>
      </w:pPr>
      <w:r w:rsidRPr="002D14EA">
        <w:rPr>
          <w:w w:val="95"/>
          <w:lang w:val="uk-UA"/>
        </w:rPr>
        <w:t>стив</w:t>
      </w:r>
      <w:r w:rsidRPr="002D14EA">
        <w:rPr>
          <w:spacing w:val="-35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квалiфiкацiйну</w:t>
      </w:r>
      <w:r w:rsidRPr="002D14EA">
        <w:rPr>
          <w:spacing w:val="-35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роботу</w:t>
      </w:r>
      <w:r w:rsidRPr="002D14EA">
        <w:rPr>
          <w:spacing w:val="-35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бакалавра</w:t>
      </w:r>
      <w:r w:rsidRPr="002D14EA">
        <w:rPr>
          <w:spacing w:val="-35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з</w:t>
      </w:r>
      <w:r w:rsidRPr="002D14EA">
        <w:rPr>
          <w:spacing w:val="-34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оцiнкою</w:t>
      </w:r>
      <w:r w:rsidRPr="002D14EA">
        <w:rPr>
          <w:spacing w:val="-9"/>
          <w:lang w:val="uk-UA"/>
        </w:rPr>
        <w:t xml:space="preserve"> </w:t>
      </w:r>
      <w:r w:rsidRPr="002D14EA">
        <w:rPr>
          <w:rFonts w:ascii="Times New Roman" w:hAnsi="Times New Roman"/>
          <w:w w:val="102"/>
          <w:u w:val="single"/>
          <w:lang w:val="uk-UA"/>
        </w:rPr>
        <w:t xml:space="preserve"> </w:t>
      </w:r>
      <w:r w:rsidRPr="002D14EA">
        <w:rPr>
          <w:rFonts w:ascii="Times New Roman" w:hAnsi="Times New Roman"/>
          <w:u w:val="single"/>
          <w:lang w:val="uk-UA"/>
        </w:rPr>
        <w:tab/>
      </w:r>
    </w:p>
    <w:p w14:paraId="3F61D152" w14:textId="77777777" w:rsidR="001F4829" w:rsidRPr="002D14EA" w:rsidRDefault="00C87A0C">
      <w:pPr>
        <w:pStyle w:val="BodyText"/>
        <w:spacing w:before="262"/>
        <w:ind w:left="160"/>
        <w:rPr>
          <w:lang w:val="uk-UA"/>
        </w:rPr>
      </w:pPr>
      <w:r w:rsidRPr="002D14EA">
        <w:rPr>
          <w:w w:val="108"/>
          <w:lang w:val="uk-UA"/>
        </w:rPr>
        <w:t>.</w:t>
      </w:r>
    </w:p>
    <w:p w14:paraId="26A815E0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195BF91C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78706CA1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0C0444F1" w14:textId="77777777" w:rsidR="001F4829" w:rsidRPr="002D14EA" w:rsidRDefault="001F4829">
      <w:pPr>
        <w:pStyle w:val="BodyText"/>
        <w:rPr>
          <w:sz w:val="27"/>
          <w:lang w:val="uk-UA"/>
        </w:rPr>
      </w:pPr>
    </w:p>
    <w:p w14:paraId="1AD58D1F" w14:textId="77777777" w:rsidR="001F4829" w:rsidRPr="002D14EA" w:rsidRDefault="00C87A0C">
      <w:pPr>
        <w:pStyle w:val="BodyText"/>
        <w:tabs>
          <w:tab w:val="left" w:pos="9298"/>
        </w:tabs>
        <w:ind w:left="3383"/>
        <w:rPr>
          <w:rFonts w:ascii="Times New Roman" w:hAnsi="Times New Roman"/>
          <w:lang w:val="uk-UA"/>
        </w:rPr>
      </w:pPr>
      <w:r w:rsidRPr="002D14EA">
        <w:rPr>
          <w:spacing w:val="-5"/>
          <w:lang w:val="uk-UA"/>
        </w:rPr>
        <w:t>Голова</w:t>
      </w:r>
      <w:r w:rsidRPr="002D14EA">
        <w:rPr>
          <w:spacing w:val="21"/>
          <w:lang w:val="uk-UA"/>
        </w:rPr>
        <w:t xml:space="preserve"> </w:t>
      </w:r>
      <w:r w:rsidRPr="002D14EA">
        <w:rPr>
          <w:lang w:val="uk-UA"/>
        </w:rPr>
        <w:t>ЕК</w:t>
      </w:r>
      <w:r w:rsidRPr="002D14EA">
        <w:rPr>
          <w:spacing w:val="21"/>
          <w:lang w:val="uk-UA"/>
        </w:rPr>
        <w:t xml:space="preserve"> </w:t>
      </w:r>
      <w:r w:rsidRPr="002D14EA">
        <w:rPr>
          <w:rFonts w:ascii="Times New Roman" w:hAnsi="Times New Roman"/>
          <w:w w:val="102"/>
          <w:u w:val="single"/>
          <w:lang w:val="uk-UA"/>
        </w:rPr>
        <w:t xml:space="preserve"> </w:t>
      </w:r>
      <w:r w:rsidRPr="002D14EA">
        <w:rPr>
          <w:rFonts w:ascii="Times New Roman" w:hAnsi="Times New Roman"/>
          <w:u w:val="single"/>
          <w:lang w:val="uk-UA"/>
        </w:rPr>
        <w:tab/>
      </w:r>
    </w:p>
    <w:p w14:paraId="0D93A140" w14:textId="77777777" w:rsidR="001F4829" w:rsidRPr="002D14EA" w:rsidRDefault="00C87A0C">
      <w:pPr>
        <w:pStyle w:val="BodyText"/>
        <w:tabs>
          <w:tab w:val="left" w:pos="5765"/>
          <w:tab w:val="left" w:pos="8342"/>
        </w:tabs>
        <w:spacing w:before="262"/>
        <w:ind w:left="5046"/>
        <w:rPr>
          <w:lang w:val="uk-UA"/>
        </w:rPr>
      </w:pPr>
      <w:r w:rsidRPr="002D14EA">
        <w:rPr>
          <w:lang w:val="uk-UA"/>
        </w:rPr>
        <w:t>«</w:t>
      </w:r>
      <w:r w:rsidRPr="002D14EA">
        <w:rPr>
          <w:u w:val="single"/>
          <w:lang w:val="uk-UA"/>
        </w:rPr>
        <w:t xml:space="preserve"> </w:t>
      </w:r>
      <w:r w:rsidRPr="002D14EA">
        <w:rPr>
          <w:u w:val="single"/>
          <w:lang w:val="uk-UA"/>
        </w:rPr>
        <w:tab/>
      </w:r>
      <w:r w:rsidRPr="002D14EA">
        <w:rPr>
          <w:lang w:val="uk-UA"/>
        </w:rPr>
        <w:t>»</w:t>
      </w:r>
      <w:r w:rsidRPr="002D14EA">
        <w:rPr>
          <w:u w:val="single"/>
          <w:lang w:val="uk-UA"/>
        </w:rPr>
        <w:t xml:space="preserve"> </w:t>
      </w:r>
      <w:r w:rsidRPr="002D14EA">
        <w:rPr>
          <w:u w:val="single"/>
          <w:lang w:val="uk-UA"/>
        </w:rPr>
        <w:tab/>
      </w:r>
      <w:r w:rsidRPr="002D14EA">
        <w:rPr>
          <w:lang w:val="uk-UA"/>
        </w:rPr>
        <w:t>2020</w:t>
      </w:r>
      <w:r w:rsidRPr="002D14EA">
        <w:rPr>
          <w:spacing w:val="17"/>
          <w:lang w:val="uk-UA"/>
        </w:rPr>
        <w:t xml:space="preserve"> </w:t>
      </w:r>
      <w:r w:rsidRPr="002D14EA">
        <w:rPr>
          <w:lang w:val="uk-UA"/>
        </w:rPr>
        <w:t>р.</w:t>
      </w:r>
    </w:p>
    <w:p w14:paraId="739DD68F" w14:textId="77777777" w:rsidR="001F4829" w:rsidRPr="002D14EA" w:rsidRDefault="001F4829">
      <w:pPr>
        <w:rPr>
          <w:lang w:val="uk-UA"/>
        </w:rPr>
        <w:sectPr w:rsidR="001F4829" w:rsidRPr="002D14EA">
          <w:pgSz w:w="11910" w:h="16840"/>
          <w:pgMar w:top="1580" w:right="0" w:bottom="280" w:left="1540" w:header="720" w:footer="720" w:gutter="0"/>
          <w:cols w:space="720"/>
        </w:sectPr>
      </w:pPr>
    </w:p>
    <w:p w14:paraId="093D22A4" w14:textId="77777777" w:rsidR="001F4829" w:rsidRPr="002D14EA" w:rsidRDefault="00C87A0C">
      <w:pPr>
        <w:spacing w:before="72"/>
        <w:ind w:left="160"/>
        <w:rPr>
          <w:rFonts w:ascii="Calibri" w:hAnsi="Calibri"/>
          <w:b/>
          <w:sz w:val="41"/>
          <w:lang w:val="uk-UA"/>
        </w:rPr>
      </w:pPr>
      <w:r w:rsidRPr="002D14EA">
        <w:rPr>
          <w:rFonts w:ascii="Calibri" w:hAnsi="Calibri"/>
          <w:b/>
          <w:w w:val="115"/>
          <w:sz w:val="41"/>
          <w:lang w:val="uk-UA"/>
        </w:rPr>
        <w:lastRenderedPageBreak/>
        <w:t>Анотацiя</w:t>
      </w:r>
    </w:p>
    <w:p w14:paraId="09669645" w14:textId="77777777" w:rsidR="001F4829" w:rsidRPr="002D14EA" w:rsidRDefault="00C87A0C">
      <w:pPr>
        <w:pStyle w:val="BodyText"/>
        <w:spacing w:before="447" w:line="374" w:lineRule="auto"/>
        <w:ind w:left="160" w:right="1132" w:firstLine="421"/>
        <w:jc w:val="both"/>
        <w:rPr>
          <w:lang w:val="uk-UA"/>
        </w:rPr>
      </w:pPr>
      <w:r w:rsidRPr="002D14EA">
        <w:rPr>
          <w:rFonts w:ascii="Calibri" w:hAnsi="Calibri"/>
          <w:b/>
          <w:spacing w:val="-5"/>
          <w:lang w:val="uk-UA"/>
        </w:rPr>
        <w:t xml:space="preserve">Гапонов </w:t>
      </w:r>
      <w:r w:rsidRPr="002D14EA">
        <w:rPr>
          <w:rFonts w:ascii="Calibri" w:hAnsi="Calibri"/>
          <w:b/>
          <w:w w:val="105"/>
          <w:lang w:val="uk-UA"/>
        </w:rPr>
        <w:t xml:space="preserve">В.В. </w:t>
      </w:r>
      <w:r w:rsidRPr="002D14EA">
        <w:rPr>
          <w:lang w:val="uk-UA"/>
        </w:rPr>
        <w:t>"Дослiдження можливостi застосування нейтронно активацiйного</w:t>
      </w:r>
      <w:r w:rsidRPr="002D14EA">
        <w:rPr>
          <w:spacing w:val="-24"/>
          <w:lang w:val="uk-UA"/>
        </w:rPr>
        <w:t xml:space="preserve"> </w:t>
      </w:r>
      <w:r w:rsidRPr="002D14EA">
        <w:rPr>
          <w:lang w:val="uk-UA"/>
        </w:rPr>
        <w:t>аналiзу</w:t>
      </w:r>
      <w:r w:rsidRPr="002D14EA">
        <w:rPr>
          <w:spacing w:val="-23"/>
          <w:lang w:val="uk-UA"/>
        </w:rPr>
        <w:t xml:space="preserve"> </w:t>
      </w:r>
      <w:r w:rsidRPr="002D14EA">
        <w:rPr>
          <w:lang w:val="uk-UA"/>
        </w:rPr>
        <w:t>для</w:t>
      </w:r>
      <w:r w:rsidRPr="002D14EA">
        <w:rPr>
          <w:spacing w:val="-23"/>
          <w:lang w:val="uk-UA"/>
        </w:rPr>
        <w:t xml:space="preserve"> </w:t>
      </w:r>
      <w:r w:rsidRPr="002D14EA">
        <w:rPr>
          <w:lang w:val="uk-UA"/>
        </w:rPr>
        <w:t>пошуку</w:t>
      </w:r>
      <w:r w:rsidRPr="002D14EA">
        <w:rPr>
          <w:spacing w:val="-23"/>
          <w:lang w:val="uk-UA"/>
        </w:rPr>
        <w:t xml:space="preserve"> </w:t>
      </w:r>
      <w:r w:rsidRPr="002D14EA">
        <w:rPr>
          <w:lang w:val="uk-UA"/>
        </w:rPr>
        <w:t>корисних</w:t>
      </w:r>
      <w:r w:rsidRPr="002D14EA">
        <w:rPr>
          <w:spacing w:val="-23"/>
          <w:lang w:val="uk-UA"/>
        </w:rPr>
        <w:t xml:space="preserve"> </w:t>
      </w:r>
      <w:r w:rsidRPr="002D14EA">
        <w:rPr>
          <w:lang w:val="uk-UA"/>
        </w:rPr>
        <w:t>копалин</w:t>
      </w:r>
      <w:r w:rsidRPr="002D14EA">
        <w:rPr>
          <w:spacing w:val="-23"/>
          <w:lang w:val="uk-UA"/>
        </w:rPr>
        <w:t xml:space="preserve"> </w:t>
      </w:r>
      <w:r w:rsidRPr="002D14EA">
        <w:rPr>
          <w:lang w:val="uk-UA"/>
        </w:rPr>
        <w:t>в</w:t>
      </w:r>
      <w:r w:rsidRPr="002D14EA">
        <w:rPr>
          <w:spacing w:val="-23"/>
          <w:lang w:val="uk-UA"/>
        </w:rPr>
        <w:t xml:space="preserve"> </w:t>
      </w:r>
      <w:r w:rsidRPr="002D14EA">
        <w:rPr>
          <w:lang w:val="uk-UA"/>
        </w:rPr>
        <w:t>глибинах</w:t>
      </w:r>
      <w:r w:rsidRPr="002D14EA">
        <w:rPr>
          <w:spacing w:val="-23"/>
          <w:lang w:val="uk-UA"/>
        </w:rPr>
        <w:t xml:space="preserve"> </w:t>
      </w:r>
      <w:r w:rsidRPr="002D14EA">
        <w:rPr>
          <w:spacing w:val="-3"/>
          <w:lang w:val="uk-UA"/>
        </w:rPr>
        <w:t xml:space="preserve">оке- </w:t>
      </w:r>
      <w:r w:rsidRPr="002D14EA">
        <w:rPr>
          <w:lang w:val="uk-UA"/>
        </w:rPr>
        <w:t>ану"</w:t>
      </w:r>
    </w:p>
    <w:p w14:paraId="3F9F7A62" w14:textId="77777777" w:rsidR="001F4829" w:rsidRPr="002D14EA" w:rsidRDefault="00C87A0C">
      <w:pPr>
        <w:spacing w:before="5" w:line="403" w:lineRule="auto"/>
        <w:ind w:left="160" w:right="886"/>
        <w:rPr>
          <w:rFonts w:ascii="Times New Roman" w:hAnsi="Times New Roman"/>
          <w:i/>
          <w:sz w:val="28"/>
          <w:lang w:val="uk-UA"/>
        </w:rPr>
      </w:pPr>
      <w:r w:rsidRPr="002D14EA">
        <w:rPr>
          <w:rFonts w:ascii="Times New Roman" w:hAnsi="Times New Roman"/>
          <w:i/>
          <w:w w:val="110"/>
          <w:sz w:val="28"/>
          <w:lang w:val="uk-UA"/>
        </w:rPr>
        <w:t xml:space="preserve">Квалiфiкацiйна робота </w:t>
      </w:r>
      <w:r w:rsidRPr="002D14EA">
        <w:rPr>
          <w:rFonts w:ascii="Times New Roman" w:hAnsi="Times New Roman"/>
          <w:i/>
          <w:spacing w:val="-4"/>
          <w:w w:val="110"/>
          <w:sz w:val="28"/>
          <w:lang w:val="uk-UA"/>
        </w:rPr>
        <w:t xml:space="preserve">бакалавра </w:t>
      </w:r>
      <w:r w:rsidRPr="002D14EA">
        <w:rPr>
          <w:rFonts w:ascii="Times New Roman" w:hAnsi="Times New Roman"/>
          <w:i/>
          <w:w w:val="110"/>
          <w:sz w:val="28"/>
          <w:lang w:val="uk-UA"/>
        </w:rPr>
        <w:t xml:space="preserve">за напрямом пiдготовки 6.040203 - Фiзика, спецiалiзацiя «Ядерна енергетика». - Київський нацiональний </w:t>
      </w:r>
      <w:r w:rsidRPr="002D14EA">
        <w:rPr>
          <w:rFonts w:ascii="Times New Roman" w:hAnsi="Times New Roman"/>
          <w:i/>
          <w:w w:val="105"/>
          <w:sz w:val="28"/>
          <w:lang w:val="uk-UA"/>
        </w:rPr>
        <w:t xml:space="preserve">унiверситет iменi </w:t>
      </w:r>
      <w:r w:rsidRPr="002D14EA">
        <w:rPr>
          <w:rFonts w:ascii="Times New Roman" w:hAnsi="Times New Roman"/>
          <w:i/>
          <w:spacing w:val="-9"/>
          <w:w w:val="105"/>
          <w:sz w:val="28"/>
          <w:lang w:val="uk-UA"/>
        </w:rPr>
        <w:t xml:space="preserve">Тараса </w:t>
      </w:r>
      <w:r w:rsidRPr="002D14EA">
        <w:rPr>
          <w:rFonts w:ascii="Times New Roman" w:hAnsi="Times New Roman"/>
          <w:i/>
          <w:w w:val="105"/>
          <w:sz w:val="28"/>
          <w:lang w:val="uk-UA"/>
        </w:rPr>
        <w:t xml:space="preserve">Шевченка, фiзичний факультет, </w:t>
      </w:r>
      <w:r w:rsidRPr="002D14EA">
        <w:rPr>
          <w:rFonts w:ascii="Times New Roman" w:hAnsi="Times New Roman"/>
          <w:i/>
          <w:spacing w:val="-3"/>
          <w:w w:val="105"/>
          <w:sz w:val="28"/>
          <w:lang w:val="uk-UA"/>
        </w:rPr>
        <w:t xml:space="preserve">кафедра </w:t>
      </w:r>
      <w:r w:rsidRPr="002D14EA">
        <w:rPr>
          <w:rFonts w:ascii="Times New Roman" w:hAnsi="Times New Roman"/>
          <w:i/>
          <w:w w:val="105"/>
          <w:sz w:val="28"/>
          <w:lang w:val="uk-UA"/>
        </w:rPr>
        <w:t xml:space="preserve">ядер- </w:t>
      </w:r>
      <w:r w:rsidRPr="002D14EA">
        <w:rPr>
          <w:rFonts w:ascii="Times New Roman" w:hAnsi="Times New Roman"/>
          <w:i/>
          <w:w w:val="115"/>
          <w:sz w:val="28"/>
          <w:lang w:val="uk-UA"/>
        </w:rPr>
        <w:t xml:space="preserve">ної фiзики. </w:t>
      </w:r>
      <w:r w:rsidRPr="002D14EA">
        <w:rPr>
          <w:rFonts w:ascii="Times New Roman" w:hAnsi="Times New Roman"/>
          <w:i/>
          <w:w w:val="220"/>
          <w:sz w:val="28"/>
          <w:lang w:val="uk-UA"/>
        </w:rPr>
        <w:t xml:space="preserve">- </w:t>
      </w:r>
      <w:r w:rsidRPr="002D14EA">
        <w:rPr>
          <w:rFonts w:ascii="Times New Roman" w:hAnsi="Times New Roman"/>
          <w:i/>
          <w:w w:val="115"/>
          <w:sz w:val="28"/>
          <w:lang w:val="uk-UA"/>
        </w:rPr>
        <w:t>Київ, 2020.</w:t>
      </w:r>
    </w:p>
    <w:p w14:paraId="6426C69C" w14:textId="77777777" w:rsidR="001F4829" w:rsidRPr="002D14EA" w:rsidRDefault="00C87A0C">
      <w:pPr>
        <w:spacing w:line="345" w:lineRule="exact"/>
        <w:ind w:left="160"/>
        <w:rPr>
          <w:sz w:val="28"/>
          <w:lang w:val="uk-UA"/>
        </w:rPr>
      </w:pPr>
      <w:r w:rsidRPr="002D14EA">
        <w:rPr>
          <w:rFonts w:ascii="Arial" w:hAnsi="Arial"/>
          <w:b/>
          <w:i/>
          <w:sz w:val="28"/>
          <w:lang w:val="uk-UA"/>
        </w:rPr>
        <w:t xml:space="preserve">Науковий керiвник: </w:t>
      </w:r>
      <w:r w:rsidRPr="002D14EA">
        <w:rPr>
          <w:sz w:val="28"/>
          <w:lang w:val="uk-UA"/>
        </w:rPr>
        <w:t>д. ф.-м. н. Єрмоленко Р.В.</w:t>
      </w:r>
    </w:p>
    <w:p w14:paraId="3E9E33AD" w14:textId="77777777" w:rsidR="001F4829" w:rsidRPr="002D14EA" w:rsidRDefault="001F4829">
      <w:pPr>
        <w:pStyle w:val="BodyText"/>
        <w:spacing w:before="5"/>
        <w:rPr>
          <w:sz w:val="38"/>
          <w:lang w:val="uk-UA"/>
        </w:rPr>
      </w:pPr>
    </w:p>
    <w:p w14:paraId="563147FE" w14:textId="77F3CE20" w:rsidR="001F4829" w:rsidRPr="002D14EA" w:rsidRDefault="00C87A0C">
      <w:pPr>
        <w:pStyle w:val="BodyText"/>
        <w:spacing w:before="1" w:line="374" w:lineRule="auto"/>
        <w:ind w:left="160" w:right="1130"/>
        <w:jc w:val="both"/>
        <w:rPr>
          <w:lang w:val="uk-UA"/>
        </w:rPr>
      </w:pPr>
      <w:r w:rsidRPr="002D14EA">
        <w:rPr>
          <w:spacing w:val="-3"/>
          <w:lang w:val="uk-UA"/>
        </w:rPr>
        <w:t>Сьогоднi</w:t>
      </w:r>
      <w:r w:rsidRPr="002D14EA">
        <w:rPr>
          <w:spacing w:val="-19"/>
          <w:lang w:val="uk-UA"/>
        </w:rPr>
        <w:t xml:space="preserve"> </w:t>
      </w:r>
      <w:r w:rsidRPr="002D14EA">
        <w:rPr>
          <w:spacing w:val="-3"/>
          <w:lang w:val="uk-UA"/>
        </w:rPr>
        <w:t>дуже</w:t>
      </w:r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гостро</w:t>
      </w:r>
      <w:r w:rsidRPr="002D14EA">
        <w:rPr>
          <w:spacing w:val="-19"/>
          <w:lang w:val="uk-UA"/>
        </w:rPr>
        <w:t xml:space="preserve"> </w:t>
      </w:r>
      <w:del w:id="8" w:author="Ruslan Yermolenko" w:date="2020-05-26T12:55:00Z">
        <w:r w:rsidRPr="002D14EA" w:rsidDel="002D14EA">
          <w:rPr>
            <w:spacing w:val="-3"/>
            <w:lang w:val="uk-UA"/>
          </w:rPr>
          <w:delText>ставится</w:delText>
        </w:r>
      </w:del>
      <w:ins w:id="9" w:author="Ruslan Yermolenko" w:date="2020-05-26T12:55:00Z">
        <w:r w:rsidR="002D14EA" w:rsidRPr="002D14EA">
          <w:rPr>
            <w:spacing w:val="-3"/>
            <w:lang w:val="uk-UA"/>
          </w:rPr>
          <w:t>ставиться</w:t>
        </w:r>
      </w:ins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питання</w:t>
      </w:r>
      <w:r w:rsidRPr="002D14EA">
        <w:rPr>
          <w:spacing w:val="-18"/>
          <w:lang w:val="uk-UA"/>
        </w:rPr>
        <w:t xml:space="preserve"> </w:t>
      </w:r>
      <w:r w:rsidRPr="002D14EA">
        <w:rPr>
          <w:spacing w:val="-3"/>
          <w:lang w:val="uk-UA"/>
        </w:rPr>
        <w:t>нестачi</w:t>
      </w:r>
      <w:r w:rsidRPr="002D14EA">
        <w:rPr>
          <w:spacing w:val="-19"/>
          <w:lang w:val="uk-UA"/>
        </w:rPr>
        <w:t xml:space="preserve"> </w:t>
      </w:r>
      <w:r w:rsidRPr="002D14EA">
        <w:rPr>
          <w:lang w:val="uk-UA"/>
        </w:rPr>
        <w:t>ресурсi</w:t>
      </w:r>
      <w:ins w:id="10" w:author="Ruslan Yermolenko" w:date="2020-05-26T12:55:00Z">
        <w:r w:rsidR="002D14EA">
          <w:rPr>
            <w:lang w:val="uk-UA"/>
          </w:rPr>
          <w:t>в</w:t>
        </w:r>
      </w:ins>
      <w:r w:rsidRPr="002D14EA">
        <w:rPr>
          <w:lang w:val="uk-UA"/>
        </w:rPr>
        <w:t>,</w:t>
      </w:r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на</w:t>
      </w:r>
      <w:r w:rsidRPr="002D14EA">
        <w:rPr>
          <w:spacing w:val="-18"/>
          <w:lang w:val="uk-UA"/>
        </w:rPr>
        <w:t xml:space="preserve"> </w:t>
      </w:r>
      <w:del w:id="11" w:author="Ruslan Yermolenko" w:date="2020-05-26T12:55:00Z">
        <w:r w:rsidRPr="002D14EA" w:rsidDel="002D14EA">
          <w:rPr>
            <w:lang w:val="uk-UA"/>
          </w:rPr>
          <w:delText>данний</w:delText>
        </w:r>
      </w:del>
      <w:ins w:id="12" w:author="Ruslan Yermolenko" w:date="2020-05-26T12:55:00Z">
        <w:r w:rsidR="002D14EA" w:rsidRPr="002D14EA">
          <w:rPr>
            <w:lang w:val="uk-UA"/>
          </w:rPr>
          <w:t>даний</w:t>
        </w:r>
      </w:ins>
      <w:r w:rsidRPr="002D14EA">
        <w:rPr>
          <w:spacing w:val="-19"/>
          <w:lang w:val="uk-UA"/>
        </w:rPr>
        <w:t xml:space="preserve"> </w:t>
      </w:r>
      <w:r w:rsidRPr="002D14EA">
        <w:rPr>
          <w:lang w:val="uk-UA"/>
        </w:rPr>
        <w:t>мо</w:t>
      </w:r>
      <w:del w:id="13" w:author="Ruslan Yermolenko" w:date="2020-05-26T12:55:00Z">
        <w:r w:rsidRPr="002D14EA" w:rsidDel="002D14EA">
          <w:rPr>
            <w:lang w:val="uk-UA"/>
          </w:rPr>
          <w:delText xml:space="preserve">- </w:delText>
        </w:r>
      </w:del>
      <w:r w:rsidRPr="002D14EA">
        <w:rPr>
          <w:spacing w:val="-6"/>
          <w:lang w:val="uk-UA"/>
        </w:rPr>
        <w:t>мент,</w:t>
      </w:r>
      <w:r w:rsidRPr="002D14EA">
        <w:rPr>
          <w:spacing w:val="-30"/>
          <w:lang w:val="uk-UA"/>
        </w:rPr>
        <w:t xml:space="preserve"> </w:t>
      </w:r>
      <w:r w:rsidRPr="002D14EA">
        <w:rPr>
          <w:spacing w:val="-3"/>
          <w:lang w:val="uk-UA"/>
        </w:rPr>
        <w:t>вже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вдалося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досить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точно</w:t>
      </w:r>
      <w:r w:rsidRPr="002D14EA">
        <w:rPr>
          <w:spacing w:val="-30"/>
          <w:lang w:val="uk-UA"/>
        </w:rPr>
        <w:t xml:space="preserve"> </w:t>
      </w:r>
      <w:r w:rsidRPr="002D14EA">
        <w:rPr>
          <w:spacing w:val="-3"/>
          <w:lang w:val="uk-UA"/>
        </w:rPr>
        <w:t>знаходити</w:t>
      </w:r>
      <w:r w:rsidRPr="002D14EA">
        <w:rPr>
          <w:spacing w:val="-30"/>
          <w:lang w:val="uk-UA"/>
        </w:rPr>
        <w:t xml:space="preserve"> </w:t>
      </w:r>
      <w:r w:rsidRPr="002D14EA">
        <w:rPr>
          <w:spacing w:val="-4"/>
          <w:lang w:val="uk-UA"/>
        </w:rPr>
        <w:t>та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пiдверджувати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родовища на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поверхнi.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Але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згiдно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прогнозам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цих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родовищ</w:t>
      </w:r>
      <w:r w:rsidRPr="002D14EA">
        <w:rPr>
          <w:spacing w:val="-26"/>
          <w:lang w:val="uk-UA"/>
        </w:rPr>
        <w:t xml:space="preserve"> </w:t>
      </w:r>
      <w:r w:rsidRPr="002D14EA">
        <w:rPr>
          <w:spacing w:val="-3"/>
          <w:lang w:val="uk-UA"/>
        </w:rPr>
        <w:t>вистачить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не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надовго, тому</w:t>
      </w:r>
      <w:r w:rsidRPr="002D14EA">
        <w:rPr>
          <w:spacing w:val="-9"/>
          <w:lang w:val="uk-UA"/>
        </w:rPr>
        <w:t xml:space="preserve"> </w:t>
      </w:r>
      <w:r w:rsidRPr="002D14EA">
        <w:rPr>
          <w:spacing w:val="-5"/>
          <w:lang w:val="uk-UA"/>
        </w:rPr>
        <w:t>було</w:t>
      </w:r>
      <w:r w:rsidRPr="002D14EA">
        <w:rPr>
          <w:spacing w:val="-8"/>
          <w:lang w:val="uk-UA"/>
        </w:rPr>
        <w:t xml:space="preserve"> </w:t>
      </w:r>
      <w:r w:rsidRPr="002D14EA">
        <w:rPr>
          <w:lang w:val="uk-UA"/>
        </w:rPr>
        <w:t>звернено</w:t>
      </w:r>
      <w:r w:rsidRPr="002D14EA">
        <w:rPr>
          <w:spacing w:val="-8"/>
          <w:lang w:val="uk-UA"/>
        </w:rPr>
        <w:t xml:space="preserve"> </w:t>
      </w:r>
      <w:r w:rsidRPr="002D14EA">
        <w:rPr>
          <w:lang w:val="uk-UA"/>
        </w:rPr>
        <w:t>увагу</w:t>
      </w:r>
      <w:r w:rsidRPr="002D14EA">
        <w:rPr>
          <w:spacing w:val="-9"/>
          <w:lang w:val="uk-UA"/>
        </w:rPr>
        <w:t xml:space="preserve"> </w:t>
      </w:r>
      <w:r w:rsidRPr="002D14EA">
        <w:rPr>
          <w:lang w:val="uk-UA"/>
        </w:rPr>
        <w:t>на</w:t>
      </w:r>
      <w:r w:rsidRPr="002D14EA">
        <w:rPr>
          <w:spacing w:val="-8"/>
          <w:lang w:val="uk-UA"/>
        </w:rPr>
        <w:t xml:space="preserve"> </w:t>
      </w:r>
      <w:r w:rsidRPr="002D14EA">
        <w:rPr>
          <w:lang w:val="uk-UA"/>
        </w:rPr>
        <w:t>океани,</w:t>
      </w:r>
      <w:r w:rsidRPr="002D14EA">
        <w:rPr>
          <w:spacing w:val="-8"/>
          <w:lang w:val="uk-UA"/>
        </w:rPr>
        <w:t xml:space="preserve"> </w:t>
      </w:r>
      <w:r w:rsidRPr="002D14EA">
        <w:rPr>
          <w:lang w:val="uk-UA"/>
        </w:rPr>
        <w:t>якi</w:t>
      </w:r>
      <w:r w:rsidRPr="002D14EA">
        <w:rPr>
          <w:spacing w:val="-8"/>
          <w:lang w:val="uk-UA"/>
        </w:rPr>
        <w:t xml:space="preserve"> </w:t>
      </w:r>
      <w:r w:rsidRPr="002D14EA">
        <w:rPr>
          <w:lang w:val="uk-UA"/>
        </w:rPr>
        <w:t>досих</w:t>
      </w:r>
      <w:r w:rsidRPr="002D14EA">
        <w:rPr>
          <w:spacing w:val="-9"/>
          <w:lang w:val="uk-UA"/>
        </w:rPr>
        <w:t xml:space="preserve"> </w:t>
      </w:r>
      <w:r w:rsidRPr="002D14EA">
        <w:rPr>
          <w:lang w:val="uk-UA"/>
        </w:rPr>
        <w:t>пiр</w:t>
      </w:r>
      <w:r w:rsidRPr="002D14EA">
        <w:rPr>
          <w:spacing w:val="-8"/>
          <w:lang w:val="uk-UA"/>
        </w:rPr>
        <w:t xml:space="preserve"> </w:t>
      </w:r>
      <w:r w:rsidRPr="002D14EA">
        <w:rPr>
          <w:lang w:val="uk-UA"/>
        </w:rPr>
        <w:t>повнiстю</w:t>
      </w:r>
      <w:r w:rsidRPr="002D14EA">
        <w:rPr>
          <w:spacing w:val="-8"/>
          <w:lang w:val="uk-UA"/>
        </w:rPr>
        <w:t xml:space="preserve"> </w:t>
      </w:r>
      <w:r w:rsidRPr="002D14EA">
        <w:rPr>
          <w:lang w:val="uk-UA"/>
        </w:rPr>
        <w:t>не</w:t>
      </w:r>
      <w:r w:rsidRPr="002D14EA">
        <w:rPr>
          <w:spacing w:val="-8"/>
          <w:lang w:val="uk-UA"/>
        </w:rPr>
        <w:t xml:space="preserve"> </w:t>
      </w:r>
      <w:r w:rsidRPr="002D14EA">
        <w:rPr>
          <w:lang w:val="uk-UA"/>
        </w:rPr>
        <w:t>досл</w:t>
      </w:r>
      <w:ins w:id="14" w:author="Ruslan Yermolenko" w:date="2020-05-26T12:55:00Z">
        <w:r w:rsidR="002D14EA">
          <w:rPr>
            <w:lang w:val="uk-UA"/>
          </w:rPr>
          <w:t>і</w:t>
        </w:r>
      </w:ins>
      <w:del w:id="15" w:author="Ruslan Yermolenko" w:date="2020-05-26T12:55:00Z">
        <w:r w:rsidRPr="002D14EA" w:rsidDel="002D14EA">
          <w:rPr>
            <w:lang w:val="uk-UA"/>
          </w:rPr>
          <w:delText xml:space="preserve">у- </w:delText>
        </w:r>
      </w:del>
      <w:r w:rsidRPr="002D14EA">
        <w:rPr>
          <w:w w:val="95"/>
          <w:lang w:val="uk-UA"/>
        </w:rPr>
        <w:t>дженнi. Враховуючи умови провед</w:t>
      </w:r>
      <w:ins w:id="16" w:author="Ruslan Yermolenko" w:date="2020-05-26T12:55:00Z">
        <w:r w:rsidR="002D14EA">
          <w:rPr>
            <w:w w:val="95"/>
            <w:lang w:val="uk-UA"/>
          </w:rPr>
          <w:t>е</w:t>
        </w:r>
      </w:ins>
      <w:r w:rsidRPr="002D14EA">
        <w:rPr>
          <w:w w:val="95"/>
          <w:lang w:val="uk-UA"/>
        </w:rPr>
        <w:t>ння дослiдження, для вирiшення по</w:t>
      </w:r>
      <w:del w:id="17" w:author="Ruslan Yermolenko" w:date="2020-05-26T12:56:00Z">
        <w:r w:rsidRPr="002D14EA" w:rsidDel="002D14EA">
          <w:rPr>
            <w:w w:val="95"/>
            <w:lang w:val="uk-UA"/>
          </w:rPr>
          <w:delText xml:space="preserve">- </w:delText>
        </w:r>
      </w:del>
      <w:r w:rsidRPr="002D14EA">
        <w:rPr>
          <w:w w:val="95"/>
          <w:lang w:val="uk-UA"/>
        </w:rPr>
        <w:t>ставленної</w:t>
      </w:r>
      <w:r w:rsidRPr="002D14EA">
        <w:rPr>
          <w:spacing w:val="-4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задачi</w:t>
      </w:r>
      <w:r w:rsidRPr="002D14EA">
        <w:rPr>
          <w:spacing w:val="-4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був</w:t>
      </w:r>
      <w:r w:rsidRPr="002D14EA">
        <w:rPr>
          <w:spacing w:val="-4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обраний</w:t>
      </w:r>
      <w:r w:rsidRPr="002D14EA">
        <w:rPr>
          <w:spacing w:val="-3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нейтронно-активацiйний</w:t>
      </w:r>
      <w:r w:rsidRPr="002D14EA">
        <w:rPr>
          <w:spacing w:val="-4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аналiз.</w:t>
      </w:r>
      <w:r w:rsidRPr="002D14EA">
        <w:rPr>
          <w:spacing w:val="-4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Ця</w:t>
      </w:r>
      <w:r w:rsidRPr="002D14EA">
        <w:rPr>
          <w:spacing w:val="-39"/>
          <w:w w:val="95"/>
          <w:lang w:val="uk-UA"/>
        </w:rPr>
        <w:t xml:space="preserve"> </w:t>
      </w:r>
      <w:r w:rsidRPr="002D14EA">
        <w:rPr>
          <w:spacing w:val="-2"/>
          <w:w w:val="95"/>
          <w:lang w:val="uk-UA"/>
        </w:rPr>
        <w:t xml:space="preserve">робота </w:t>
      </w:r>
      <w:r w:rsidRPr="002D14EA">
        <w:rPr>
          <w:w w:val="95"/>
          <w:lang w:val="uk-UA"/>
        </w:rPr>
        <w:t xml:space="preserve">проводилась надихаючись проектом </w:t>
      </w:r>
      <w:r w:rsidRPr="002D14EA">
        <w:rPr>
          <w:spacing w:val="-5"/>
          <w:w w:val="95"/>
          <w:lang w:val="uk-UA"/>
        </w:rPr>
        <w:t>"SABAT</w:t>
      </w:r>
      <w:ins w:id="18" w:author="Ruslan Yermolenko" w:date="2020-05-26T12:56:00Z">
        <w:r w:rsidR="002D14EA" w:rsidRPr="002D14EA">
          <w:rPr>
            <w:spacing w:val="-5"/>
            <w:w w:val="95"/>
            <w:lang w:val="ru-RU"/>
            <w:rPrChange w:id="19" w:author="Ruslan Yermolenko" w:date="2020-05-26T12:56:00Z">
              <w:rPr>
                <w:spacing w:val="-5"/>
                <w:w w:val="95"/>
                <w:lang w:val="en-US"/>
              </w:rPr>
            </w:rPrChange>
          </w:rPr>
          <w:t>[</w:t>
        </w:r>
        <w:r w:rsidR="002D14EA">
          <w:rPr>
            <w:spacing w:val="-5"/>
            <w:w w:val="95"/>
            <w:lang w:val="uk-UA"/>
          </w:rPr>
          <w:t>посилання</w:t>
        </w:r>
        <w:r w:rsidR="002D14EA" w:rsidRPr="002D14EA">
          <w:rPr>
            <w:spacing w:val="-5"/>
            <w:w w:val="95"/>
            <w:lang w:val="ru-RU"/>
            <w:rPrChange w:id="20" w:author="Ruslan Yermolenko" w:date="2020-05-26T12:56:00Z">
              <w:rPr>
                <w:spacing w:val="-5"/>
                <w:w w:val="95"/>
                <w:lang w:val="en-US"/>
              </w:rPr>
            </w:rPrChange>
          </w:rPr>
          <w:t>]</w:t>
        </w:r>
      </w:ins>
      <w:r w:rsidRPr="002D14EA">
        <w:rPr>
          <w:spacing w:val="-5"/>
          <w:w w:val="95"/>
          <w:lang w:val="uk-UA"/>
        </w:rPr>
        <w:t xml:space="preserve"> </w:t>
      </w:r>
      <w:r w:rsidRPr="002D14EA">
        <w:rPr>
          <w:w w:val="95"/>
          <w:lang w:val="uk-UA"/>
        </w:rPr>
        <w:t xml:space="preserve">метою </w:t>
      </w:r>
      <w:r w:rsidRPr="002D14EA">
        <w:rPr>
          <w:spacing w:val="-3"/>
          <w:w w:val="95"/>
          <w:lang w:val="uk-UA"/>
        </w:rPr>
        <w:t xml:space="preserve">якого </w:t>
      </w:r>
      <w:r w:rsidRPr="002D14EA">
        <w:rPr>
          <w:spacing w:val="-5"/>
          <w:w w:val="95"/>
          <w:lang w:val="uk-UA"/>
        </w:rPr>
        <w:t xml:space="preserve">було </w:t>
      </w:r>
      <w:r w:rsidRPr="002D14EA">
        <w:rPr>
          <w:w w:val="95"/>
          <w:lang w:val="uk-UA"/>
        </w:rPr>
        <w:t>створен- ня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системи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пошуку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spacing w:val="-3"/>
          <w:w w:val="95"/>
          <w:lang w:val="uk-UA"/>
        </w:rPr>
        <w:t>вiдходiв</w:t>
      </w:r>
      <w:r w:rsidRPr="002D14EA">
        <w:rPr>
          <w:spacing w:val="-7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на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днi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Балтiйського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spacing w:val="-3"/>
          <w:w w:val="95"/>
          <w:lang w:val="uk-UA"/>
        </w:rPr>
        <w:t>моря.</w:t>
      </w:r>
      <w:r w:rsidRPr="002D14EA">
        <w:rPr>
          <w:spacing w:val="-7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Вiдповiдно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 xml:space="preserve">роботу </w:t>
      </w:r>
      <w:r w:rsidRPr="002D14EA">
        <w:rPr>
          <w:spacing w:val="-3"/>
          <w:w w:val="95"/>
          <w:lang w:val="uk-UA"/>
        </w:rPr>
        <w:t xml:space="preserve">можна </w:t>
      </w:r>
      <w:r w:rsidRPr="002D14EA">
        <w:rPr>
          <w:w w:val="95"/>
          <w:lang w:val="uk-UA"/>
        </w:rPr>
        <w:t xml:space="preserve">розбити на </w:t>
      </w:r>
      <w:r w:rsidRPr="002D14EA">
        <w:rPr>
          <w:spacing w:val="-3"/>
          <w:w w:val="95"/>
          <w:lang w:val="uk-UA"/>
        </w:rPr>
        <w:t xml:space="preserve">такi </w:t>
      </w:r>
      <w:r w:rsidRPr="002D14EA">
        <w:rPr>
          <w:w w:val="95"/>
          <w:lang w:val="uk-UA"/>
        </w:rPr>
        <w:t xml:space="preserve">етапи: вибiр </w:t>
      </w:r>
      <w:del w:id="21" w:author="Ruslan Yermolenko" w:date="2020-05-26T12:56:00Z">
        <w:r w:rsidRPr="002D14EA" w:rsidDel="002D14EA">
          <w:rPr>
            <w:w w:val="95"/>
            <w:lang w:val="uk-UA"/>
          </w:rPr>
          <w:delText xml:space="preserve">найбiльш </w:delText>
        </w:r>
        <w:r w:rsidRPr="002D14EA" w:rsidDel="002D14EA">
          <w:rPr>
            <w:spacing w:val="-3"/>
            <w:w w:val="95"/>
            <w:lang w:val="uk-UA"/>
          </w:rPr>
          <w:delText xml:space="preserve">пiдходящих </w:delText>
        </w:r>
      </w:del>
      <w:r w:rsidRPr="002D14EA">
        <w:rPr>
          <w:w w:val="95"/>
          <w:lang w:val="uk-UA"/>
        </w:rPr>
        <w:t xml:space="preserve">мiнералiв для тестування </w:t>
      </w:r>
      <w:r w:rsidRPr="002D14EA">
        <w:rPr>
          <w:spacing w:val="-5"/>
          <w:w w:val="95"/>
          <w:lang w:val="uk-UA"/>
        </w:rPr>
        <w:t xml:space="preserve">методу, </w:t>
      </w:r>
      <w:r w:rsidRPr="002D14EA">
        <w:rPr>
          <w:w w:val="95"/>
          <w:lang w:val="uk-UA"/>
        </w:rPr>
        <w:t>моделювання геометрiї за</w:t>
      </w:r>
      <w:ins w:id="22" w:author="Ruslan Yermolenko" w:date="2020-05-26T12:57:00Z">
        <w:r w:rsidR="002D14EA">
          <w:rPr>
            <w:w w:val="95"/>
            <w:lang w:val="uk-UA"/>
          </w:rPr>
          <w:t xml:space="preserve"> </w:t>
        </w:r>
      </w:ins>
      <w:r w:rsidRPr="002D14EA">
        <w:rPr>
          <w:w w:val="95"/>
          <w:lang w:val="uk-UA"/>
        </w:rPr>
        <w:t xml:space="preserve">допомогою </w:t>
      </w:r>
      <w:r w:rsidRPr="002D14EA">
        <w:rPr>
          <w:spacing w:val="-5"/>
          <w:w w:val="95"/>
          <w:lang w:val="uk-UA"/>
        </w:rPr>
        <w:t xml:space="preserve">коду </w:t>
      </w:r>
      <w:r w:rsidRPr="002D14EA">
        <w:rPr>
          <w:w w:val="95"/>
          <w:lang w:val="uk-UA"/>
        </w:rPr>
        <w:t xml:space="preserve">GEANT4, </w:t>
      </w:r>
      <w:r w:rsidRPr="002D14EA">
        <w:rPr>
          <w:lang w:val="uk-UA"/>
        </w:rPr>
        <w:t>валiдацiя</w:t>
      </w:r>
      <w:r w:rsidRPr="002D14EA">
        <w:rPr>
          <w:spacing w:val="-11"/>
          <w:lang w:val="uk-UA"/>
        </w:rPr>
        <w:t xml:space="preserve"> </w:t>
      </w:r>
      <w:r w:rsidRPr="002D14EA">
        <w:rPr>
          <w:lang w:val="uk-UA"/>
        </w:rPr>
        <w:t>моделi,</w:t>
      </w:r>
      <w:r w:rsidRPr="002D14EA">
        <w:rPr>
          <w:spacing w:val="-10"/>
          <w:lang w:val="uk-UA"/>
        </w:rPr>
        <w:t xml:space="preserve"> </w:t>
      </w:r>
      <w:r w:rsidRPr="002D14EA">
        <w:rPr>
          <w:lang w:val="uk-UA"/>
        </w:rPr>
        <w:t>аналiз</w:t>
      </w:r>
      <w:r w:rsidRPr="002D14EA">
        <w:rPr>
          <w:spacing w:val="-10"/>
          <w:lang w:val="uk-UA"/>
        </w:rPr>
        <w:t xml:space="preserve"> </w:t>
      </w:r>
      <w:r w:rsidRPr="002D14EA">
        <w:rPr>
          <w:lang w:val="uk-UA"/>
        </w:rPr>
        <w:t>отриманих</w:t>
      </w:r>
      <w:r w:rsidRPr="002D14EA">
        <w:rPr>
          <w:spacing w:val="-10"/>
          <w:lang w:val="uk-UA"/>
        </w:rPr>
        <w:t xml:space="preserve"> </w:t>
      </w:r>
      <w:del w:id="23" w:author="Ruslan Yermolenko" w:date="2020-05-26T12:57:00Z">
        <w:r w:rsidRPr="002D14EA" w:rsidDel="002D14EA">
          <w:rPr>
            <w:lang w:val="uk-UA"/>
          </w:rPr>
          <w:delText>данних</w:delText>
        </w:r>
      </w:del>
      <w:ins w:id="24" w:author="Ruslan Yermolenko" w:date="2020-05-26T12:57:00Z">
        <w:r w:rsidR="002D14EA" w:rsidRPr="002D14EA">
          <w:rPr>
            <w:lang w:val="uk-UA"/>
          </w:rPr>
          <w:t>даних</w:t>
        </w:r>
      </w:ins>
      <w:r w:rsidRPr="002D14EA">
        <w:rPr>
          <w:lang w:val="uk-UA"/>
        </w:rPr>
        <w:t>.</w:t>
      </w:r>
      <w:r w:rsidRPr="002D14EA">
        <w:rPr>
          <w:spacing w:val="-10"/>
          <w:lang w:val="uk-UA"/>
        </w:rPr>
        <w:t xml:space="preserve"> </w:t>
      </w:r>
      <w:r w:rsidRPr="002D14EA">
        <w:rPr>
          <w:lang w:val="uk-UA"/>
        </w:rPr>
        <w:t>За</w:t>
      </w:r>
      <w:r w:rsidRPr="002D14EA">
        <w:rPr>
          <w:spacing w:val="-10"/>
          <w:lang w:val="uk-UA"/>
        </w:rPr>
        <w:t xml:space="preserve"> </w:t>
      </w:r>
      <w:r w:rsidRPr="002D14EA">
        <w:rPr>
          <w:lang w:val="uk-UA"/>
        </w:rPr>
        <w:t>основнi</w:t>
      </w:r>
      <w:r w:rsidRPr="002D14EA">
        <w:rPr>
          <w:spacing w:val="-10"/>
          <w:lang w:val="uk-UA"/>
        </w:rPr>
        <w:t xml:space="preserve"> </w:t>
      </w:r>
      <w:r w:rsidRPr="002D14EA">
        <w:rPr>
          <w:lang w:val="uk-UA"/>
        </w:rPr>
        <w:t>матерiали</w:t>
      </w:r>
      <w:r w:rsidRPr="002D14EA">
        <w:rPr>
          <w:spacing w:val="-11"/>
          <w:lang w:val="uk-UA"/>
        </w:rPr>
        <w:t xml:space="preserve"> </w:t>
      </w:r>
      <w:r w:rsidRPr="002D14EA">
        <w:rPr>
          <w:lang w:val="uk-UA"/>
        </w:rPr>
        <w:t>для дослiдження</w:t>
      </w:r>
      <w:r w:rsidRPr="002D14EA">
        <w:rPr>
          <w:spacing w:val="-9"/>
          <w:lang w:val="uk-UA"/>
        </w:rPr>
        <w:t xml:space="preserve"> </w:t>
      </w:r>
      <w:r w:rsidRPr="002D14EA">
        <w:rPr>
          <w:spacing w:val="-5"/>
          <w:lang w:val="uk-UA"/>
        </w:rPr>
        <w:t>були</w:t>
      </w:r>
      <w:r w:rsidRPr="002D14EA">
        <w:rPr>
          <w:spacing w:val="-9"/>
          <w:lang w:val="uk-UA"/>
        </w:rPr>
        <w:t xml:space="preserve"> </w:t>
      </w:r>
      <w:r w:rsidRPr="002D14EA">
        <w:rPr>
          <w:lang w:val="uk-UA"/>
        </w:rPr>
        <w:t>обранi</w:t>
      </w:r>
      <w:r w:rsidRPr="002D14EA">
        <w:rPr>
          <w:spacing w:val="-9"/>
          <w:lang w:val="uk-UA"/>
        </w:rPr>
        <w:t xml:space="preserve"> </w:t>
      </w:r>
      <w:r w:rsidRPr="002D14EA">
        <w:rPr>
          <w:rFonts w:ascii="Georgia" w:hAnsi="Georgia"/>
          <w:i/>
          <w:spacing w:val="9"/>
          <w:lang w:val="uk-UA"/>
        </w:rPr>
        <w:t>CuFeS</w:t>
      </w:r>
      <w:r w:rsidRPr="002D14EA">
        <w:rPr>
          <w:rFonts w:ascii="Times New Roman" w:hAnsi="Times New Roman"/>
          <w:spacing w:val="9"/>
          <w:vertAlign w:val="subscript"/>
          <w:lang w:val="uk-UA"/>
        </w:rPr>
        <w:t>2</w:t>
      </w:r>
      <w:r w:rsidRPr="002D14EA">
        <w:rPr>
          <w:spacing w:val="9"/>
          <w:lang w:val="uk-UA"/>
        </w:rPr>
        <w:t>,</w:t>
      </w:r>
      <w:r w:rsidRPr="002D14EA">
        <w:rPr>
          <w:spacing w:val="-9"/>
          <w:lang w:val="uk-UA"/>
        </w:rPr>
        <w:t xml:space="preserve"> </w:t>
      </w:r>
      <w:r w:rsidRPr="002D14EA">
        <w:rPr>
          <w:rFonts w:ascii="Georgia" w:hAnsi="Georgia"/>
          <w:i/>
          <w:spacing w:val="2"/>
          <w:lang w:val="uk-UA"/>
        </w:rPr>
        <w:t>Ag</w:t>
      </w:r>
      <w:r w:rsidRPr="002D14EA">
        <w:rPr>
          <w:rFonts w:ascii="Times New Roman" w:hAnsi="Times New Roman"/>
          <w:spacing w:val="2"/>
          <w:vertAlign w:val="subscript"/>
          <w:lang w:val="uk-UA"/>
        </w:rPr>
        <w:t>3</w:t>
      </w:r>
      <w:r w:rsidRPr="002D14EA">
        <w:rPr>
          <w:rFonts w:ascii="Georgia" w:hAnsi="Georgia"/>
          <w:i/>
          <w:spacing w:val="2"/>
          <w:lang w:val="uk-UA"/>
        </w:rPr>
        <w:t>AuS</w:t>
      </w:r>
      <w:r w:rsidRPr="002D14EA">
        <w:rPr>
          <w:rFonts w:ascii="Times New Roman" w:hAnsi="Times New Roman"/>
          <w:spacing w:val="2"/>
          <w:vertAlign w:val="subscript"/>
          <w:lang w:val="uk-UA"/>
        </w:rPr>
        <w:t>2</w:t>
      </w:r>
      <w:r w:rsidRPr="002D14EA">
        <w:rPr>
          <w:spacing w:val="2"/>
          <w:lang w:val="uk-UA"/>
        </w:rPr>
        <w:t>,</w:t>
      </w:r>
      <w:r w:rsidRPr="002D14EA">
        <w:rPr>
          <w:spacing w:val="-9"/>
          <w:lang w:val="uk-UA"/>
        </w:rPr>
        <w:t xml:space="preserve"> </w:t>
      </w:r>
      <w:r w:rsidRPr="002D14EA">
        <w:rPr>
          <w:rFonts w:ascii="Georgia" w:hAnsi="Georgia"/>
          <w:i/>
          <w:lang w:val="uk-UA"/>
        </w:rPr>
        <w:t>U</w:t>
      </w:r>
      <w:r w:rsidRPr="002D14EA">
        <w:rPr>
          <w:rFonts w:ascii="Georgia" w:hAnsi="Georgia"/>
          <w:i/>
          <w:spacing w:val="-49"/>
          <w:lang w:val="uk-UA"/>
        </w:rPr>
        <w:t xml:space="preserve"> </w:t>
      </w:r>
      <w:r w:rsidRPr="002D14EA">
        <w:rPr>
          <w:rFonts w:ascii="Times New Roman" w:hAnsi="Times New Roman"/>
          <w:spacing w:val="2"/>
          <w:vertAlign w:val="superscript"/>
          <w:lang w:val="uk-UA"/>
        </w:rPr>
        <w:t>238</w:t>
      </w:r>
      <w:r w:rsidRPr="002D14EA">
        <w:rPr>
          <w:spacing w:val="2"/>
          <w:lang w:val="uk-UA"/>
        </w:rPr>
        <w:t>.</w:t>
      </w:r>
      <w:r w:rsidRPr="002D14EA">
        <w:rPr>
          <w:spacing w:val="-9"/>
          <w:lang w:val="uk-UA"/>
        </w:rPr>
        <w:t xml:space="preserve"> </w:t>
      </w:r>
      <w:r w:rsidRPr="002D14EA">
        <w:rPr>
          <w:lang w:val="uk-UA"/>
        </w:rPr>
        <w:t>Для</w:t>
      </w:r>
      <w:r w:rsidRPr="002D14EA">
        <w:rPr>
          <w:spacing w:val="-9"/>
          <w:lang w:val="uk-UA"/>
        </w:rPr>
        <w:t xml:space="preserve"> </w:t>
      </w:r>
      <w:r w:rsidRPr="002D14EA">
        <w:rPr>
          <w:lang w:val="uk-UA"/>
        </w:rPr>
        <w:t>валiдацiя</w:t>
      </w:r>
      <w:r w:rsidRPr="002D14EA">
        <w:rPr>
          <w:spacing w:val="-9"/>
          <w:lang w:val="uk-UA"/>
        </w:rPr>
        <w:t xml:space="preserve"> </w:t>
      </w:r>
      <w:r w:rsidRPr="002D14EA">
        <w:rPr>
          <w:spacing w:val="-3"/>
          <w:lang w:val="uk-UA"/>
        </w:rPr>
        <w:t xml:space="preserve">моделi </w:t>
      </w:r>
      <w:r w:rsidRPr="002D14EA">
        <w:rPr>
          <w:lang w:val="uk-UA"/>
        </w:rPr>
        <w:t xml:space="preserve">вiдбувався набiр спектру </w:t>
      </w:r>
      <w:r w:rsidRPr="002D14EA">
        <w:rPr>
          <w:rFonts w:ascii="Georgia" w:hAnsi="Georgia"/>
          <w:i/>
          <w:spacing w:val="7"/>
          <w:lang w:val="uk-UA"/>
        </w:rPr>
        <w:t>C</w:t>
      </w:r>
      <w:r w:rsidRPr="002D14EA">
        <w:rPr>
          <w:rFonts w:ascii="Times New Roman" w:hAnsi="Times New Roman"/>
          <w:spacing w:val="7"/>
          <w:vertAlign w:val="subscript"/>
          <w:lang w:val="uk-UA"/>
        </w:rPr>
        <w:t>4</w:t>
      </w:r>
      <w:r w:rsidRPr="002D14EA">
        <w:rPr>
          <w:rFonts w:ascii="Georgia" w:hAnsi="Georgia"/>
          <w:i/>
          <w:spacing w:val="7"/>
          <w:lang w:val="uk-UA"/>
        </w:rPr>
        <w:t>H</w:t>
      </w:r>
      <w:r w:rsidRPr="002D14EA">
        <w:rPr>
          <w:rFonts w:ascii="Times New Roman" w:hAnsi="Times New Roman"/>
          <w:spacing w:val="7"/>
          <w:vertAlign w:val="subscript"/>
          <w:lang w:val="uk-UA"/>
        </w:rPr>
        <w:t>8</w:t>
      </w:r>
      <w:r w:rsidRPr="002D14EA">
        <w:rPr>
          <w:rFonts w:ascii="Georgia" w:hAnsi="Georgia"/>
          <w:i/>
          <w:spacing w:val="7"/>
          <w:lang w:val="uk-UA"/>
        </w:rPr>
        <w:t>Cl</w:t>
      </w:r>
      <w:r w:rsidRPr="002D14EA">
        <w:rPr>
          <w:rFonts w:ascii="Times New Roman" w:hAnsi="Times New Roman"/>
          <w:spacing w:val="7"/>
          <w:vertAlign w:val="subscript"/>
          <w:lang w:val="uk-UA"/>
        </w:rPr>
        <w:t>2</w:t>
      </w:r>
      <w:r w:rsidRPr="002D14EA">
        <w:rPr>
          <w:rFonts w:ascii="Georgia" w:hAnsi="Georgia"/>
          <w:i/>
          <w:spacing w:val="7"/>
          <w:lang w:val="uk-UA"/>
        </w:rPr>
        <w:t>S</w:t>
      </w:r>
      <w:r w:rsidRPr="002D14EA">
        <w:rPr>
          <w:spacing w:val="7"/>
          <w:lang w:val="uk-UA"/>
        </w:rPr>
        <w:t xml:space="preserve">. </w:t>
      </w:r>
      <w:r w:rsidRPr="002D14EA">
        <w:rPr>
          <w:lang w:val="uk-UA"/>
        </w:rPr>
        <w:t xml:space="preserve">Всi етапи </w:t>
      </w:r>
      <w:r w:rsidRPr="002D14EA">
        <w:rPr>
          <w:spacing w:val="-5"/>
          <w:lang w:val="uk-UA"/>
        </w:rPr>
        <w:t xml:space="preserve">були </w:t>
      </w:r>
      <w:r w:rsidRPr="002D14EA">
        <w:rPr>
          <w:lang w:val="uk-UA"/>
        </w:rPr>
        <w:t xml:space="preserve">виконанi, </w:t>
      </w:r>
      <w:r w:rsidRPr="002D14EA">
        <w:rPr>
          <w:spacing w:val="-4"/>
          <w:lang w:val="uk-UA"/>
        </w:rPr>
        <w:t xml:space="preserve">та </w:t>
      </w:r>
      <w:r w:rsidRPr="002D14EA">
        <w:rPr>
          <w:spacing w:val="-5"/>
          <w:lang w:val="uk-UA"/>
        </w:rPr>
        <w:t xml:space="preserve">також </w:t>
      </w:r>
      <w:r w:rsidRPr="002D14EA">
        <w:rPr>
          <w:lang w:val="uk-UA"/>
        </w:rPr>
        <w:t>був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про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аналiзований</w:t>
      </w:r>
      <w:r w:rsidRPr="002D14EA">
        <w:rPr>
          <w:spacing w:val="-21"/>
          <w:lang w:val="uk-UA"/>
        </w:rPr>
        <w:t xml:space="preserve"> </w:t>
      </w:r>
      <w:ins w:id="25" w:author="Ruslan Yermolenko" w:date="2020-05-26T12:57:00Z">
        <w:r w:rsidR="002D14EA">
          <w:rPr>
            <w:spacing w:val="-21"/>
            <w:lang w:val="uk-UA"/>
          </w:rPr>
          <w:t xml:space="preserve">фоновий </w:t>
        </w:r>
      </w:ins>
      <w:r w:rsidRPr="002D14EA">
        <w:rPr>
          <w:lang w:val="uk-UA"/>
        </w:rPr>
        <w:t>спект</w:t>
      </w:r>
      <w:del w:id="26" w:author="Ruslan Yermolenko" w:date="2020-05-26T12:57:00Z">
        <w:r w:rsidRPr="002D14EA" w:rsidDel="002D14EA">
          <w:rPr>
            <w:lang w:val="uk-UA"/>
          </w:rPr>
          <w:delText>о</w:delText>
        </w:r>
      </w:del>
      <w:r w:rsidRPr="002D14EA">
        <w:rPr>
          <w:lang w:val="uk-UA"/>
        </w:rPr>
        <w:t>р</w:t>
      </w:r>
      <w:del w:id="27" w:author="Ruslan Yermolenko" w:date="2020-05-26T12:57:00Z">
        <w:r w:rsidRPr="002D14EA" w:rsidDel="002D14EA">
          <w:rPr>
            <w:spacing w:val="-21"/>
            <w:lang w:val="uk-UA"/>
          </w:rPr>
          <w:delText xml:space="preserve"> </w:delText>
        </w:r>
        <w:r w:rsidRPr="002D14EA" w:rsidDel="002D14EA">
          <w:rPr>
            <w:lang w:val="uk-UA"/>
          </w:rPr>
          <w:delText>за</w:delText>
        </w:r>
        <w:r w:rsidRPr="002D14EA" w:rsidDel="002D14EA">
          <w:rPr>
            <w:spacing w:val="-21"/>
            <w:lang w:val="uk-UA"/>
          </w:rPr>
          <w:delText xml:space="preserve"> </w:delText>
        </w:r>
        <w:r w:rsidRPr="002D14EA" w:rsidDel="002D14EA">
          <w:rPr>
            <w:lang w:val="uk-UA"/>
          </w:rPr>
          <w:delText>вiдсутностi</w:delText>
        </w:r>
        <w:r w:rsidRPr="002D14EA" w:rsidDel="002D14EA">
          <w:rPr>
            <w:spacing w:val="-21"/>
            <w:lang w:val="uk-UA"/>
          </w:rPr>
          <w:delText xml:space="preserve"> </w:delText>
        </w:r>
        <w:r w:rsidRPr="002D14EA" w:rsidDel="002D14EA">
          <w:rPr>
            <w:lang w:val="uk-UA"/>
          </w:rPr>
          <w:delText>мiшенi</w:delText>
        </w:r>
      </w:del>
      <w:r w:rsidRPr="002D14EA">
        <w:rPr>
          <w:lang w:val="uk-UA"/>
        </w:rPr>
        <w:t>,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для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виявлення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не</w:t>
      </w:r>
      <w:del w:id="28" w:author="Ruslan Yermolenko" w:date="2020-05-26T12:57:00Z">
        <w:r w:rsidRPr="002D14EA" w:rsidDel="002D14EA">
          <w:rPr>
            <w:lang w:val="uk-UA"/>
          </w:rPr>
          <w:delText xml:space="preserve"> </w:delText>
        </w:r>
      </w:del>
      <w:r w:rsidRPr="002D14EA">
        <w:rPr>
          <w:lang w:val="uk-UA"/>
        </w:rPr>
        <w:t>долiкiв</w:t>
      </w:r>
      <w:del w:id="29" w:author="Ruslan Yermolenko" w:date="2020-05-26T12:58:00Z">
        <w:r w:rsidRPr="002D14EA" w:rsidDel="002D14EA">
          <w:rPr>
            <w:lang w:val="uk-UA"/>
          </w:rPr>
          <w:delText>,</w:delText>
        </w:r>
      </w:del>
      <w:r w:rsidRPr="002D14EA">
        <w:rPr>
          <w:lang w:val="uk-UA"/>
        </w:rPr>
        <w:t xml:space="preserve"> </w:t>
      </w:r>
      <w:r w:rsidRPr="002D14EA">
        <w:rPr>
          <w:spacing w:val="-4"/>
          <w:lang w:val="uk-UA"/>
        </w:rPr>
        <w:t xml:space="preserve">та </w:t>
      </w:r>
      <w:r w:rsidRPr="002D14EA">
        <w:rPr>
          <w:lang w:val="uk-UA"/>
        </w:rPr>
        <w:t xml:space="preserve">встановлення подальшого плану дiй. </w:t>
      </w:r>
      <w:r w:rsidRPr="002D14EA">
        <w:rPr>
          <w:rFonts w:ascii="Calibri" w:hAnsi="Calibri"/>
          <w:b/>
          <w:lang w:val="uk-UA"/>
        </w:rPr>
        <w:t xml:space="preserve">Ключовi слова: </w:t>
      </w:r>
      <w:r w:rsidRPr="002D14EA">
        <w:rPr>
          <w:lang w:val="uk-UA"/>
        </w:rPr>
        <w:t xml:space="preserve">Ней- тронно активацiйний аналiз, HPGe, </w:t>
      </w:r>
      <w:r w:rsidRPr="002D14EA">
        <w:rPr>
          <w:spacing w:val="4"/>
          <w:lang w:val="uk-UA"/>
        </w:rPr>
        <w:t>GEANT4,</w:t>
      </w:r>
      <w:r w:rsidRPr="002D14EA">
        <w:rPr>
          <w:rFonts w:ascii="Georgia" w:hAnsi="Georgia"/>
          <w:i/>
          <w:spacing w:val="4"/>
          <w:lang w:val="uk-UA"/>
        </w:rPr>
        <w:t>CuFeS</w:t>
      </w:r>
      <w:r w:rsidRPr="002D14EA">
        <w:rPr>
          <w:rFonts w:ascii="Times New Roman" w:hAnsi="Times New Roman"/>
          <w:spacing w:val="4"/>
          <w:vertAlign w:val="subscript"/>
          <w:lang w:val="uk-UA"/>
        </w:rPr>
        <w:t>2</w:t>
      </w:r>
      <w:r w:rsidRPr="002D14EA">
        <w:rPr>
          <w:spacing w:val="4"/>
          <w:lang w:val="uk-UA"/>
        </w:rPr>
        <w:t xml:space="preserve">, </w:t>
      </w:r>
      <w:r w:rsidRPr="002D14EA">
        <w:rPr>
          <w:rFonts w:ascii="Georgia" w:hAnsi="Georgia"/>
          <w:i/>
          <w:spacing w:val="2"/>
          <w:lang w:val="uk-UA"/>
        </w:rPr>
        <w:t>Ag</w:t>
      </w:r>
      <w:r w:rsidRPr="002D14EA">
        <w:rPr>
          <w:rFonts w:ascii="Times New Roman" w:hAnsi="Times New Roman"/>
          <w:spacing w:val="2"/>
          <w:vertAlign w:val="subscript"/>
          <w:lang w:val="uk-UA"/>
        </w:rPr>
        <w:t>3</w:t>
      </w:r>
      <w:r w:rsidRPr="002D14EA">
        <w:rPr>
          <w:rFonts w:ascii="Georgia" w:hAnsi="Georgia"/>
          <w:i/>
          <w:spacing w:val="2"/>
          <w:lang w:val="uk-UA"/>
        </w:rPr>
        <w:t>AuS</w:t>
      </w:r>
      <w:r w:rsidRPr="002D14EA">
        <w:rPr>
          <w:rFonts w:ascii="Times New Roman" w:hAnsi="Times New Roman"/>
          <w:spacing w:val="2"/>
          <w:vertAlign w:val="subscript"/>
          <w:lang w:val="uk-UA"/>
        </w:rPr>
        <w:t>2</w:t>
      </w:r>
      <w:r w:rsidRPr="002D14EA">
        <w:rPr>
          <w:spacing w:val="2"/>
          <w:lang w:val="uk-UA"/>
        </w:rPr>
        <w:t xml:space="preserve">, </w:t>
      </w:r>
      <w:r w:rsidRPr="002D14EA">
        <w:rPr>
          <w:rFonts w:ascii="Georgia" w:hAnsi="Georgia"/>
          <w:i/>
          <w:lang w:val="uk-UA"/>
        </w:rPr>
        <w:t xml:space="preserve">U </w:t>
      </w:r>
      <w:r w:rsidRPr="002D14EA">
        <w:rPr>
          <w:rFonts w:ascii="Times New Roman" w:hAnsi="Times New Roman"/>
          <w:spacing w:val="2"/>
          <w:vertAlign w:val="superscript"/>
          <w:lang w:val="uk-UA"/>
        </w:rPr>
        <w:t>238</w:t>
      </w:r>
      <w:r w:rsidRPr="002D14EA">
        <w:rPr>
          <w:spacing w:val="2"/>
          <w:lang w:val="uk-UA"/>
        </w:rPr>
        <w:t xml:space="preserve">, </w:t>
      </w:r>
      <w:r w:rsidRPr="002D14EA">
        <w:rPr>
          <w:rFonts w:ascii="Georgia" w:hAnsi="Georgia"/>
          <w:i/>
          <w:spacing w:val="7"/>
          <w:lang w:val="uk-UA"/>
        </w:rPr>
        <w:t>C</w:t>
      </w:r>
      <w:r w:rsidRPr="002D14EA">
        <w:rPr>
          <w:rFonts w:ascii="Times New Roman" w:hAnsi="Times New Roman"/>
          <w:spacing w:val="7"/>
          <w:vertAlign w:val="subscript"/>
          <w:lang w:val="uk-UA"/>
        </w:rPr>
        <w:t>4</w:t>
      </w:r>
      <w:r w:rsidRPr="002D14EA">
        <w:rPr>
          <w:rFonts w:ascii="Georgia" w:hAnsi="Georgia"/>
          <w:i/>
          <w:spacing w:val="7"/>
          <w:lang w:val="uk-UA"/>
        </w:rPr>
        <w:t>H</w:t>
      </w:r>
      <w:r w:rsidRPr="002D14EA">
        <w:rPr>
          <w:rFonts w:ascii="Times New Roman" w:hAnsi="Times New Roman"/>
          <w:spacing w:val="7"/>
          <w:vertAlign w:val="subscript"/>
          <w:lang w:val="uk-UA"/>
        </w:rPr>
        <w:t>8</w:t>
      </w:r>
      <w:r w:rsidRPr="002D14EA">
        <w:rPr>
          <w:rFonts w:ascii="Georgia" w:hAnsi="Georgia"/>
          <w:i/>
          <w:spacing w:val="7"/>
          <w:lang w:val="uk-UA"/>
        </w:rPr>
        <w:t>Cl</w:t>
      </w:r>
      <w:r w:rsidRPr="002D14EA">
        <w:rPr>
          <w:rFonts w:ascii="Times New Roman" w:hAnsi="Times New Roman"/>
          <w:spacing w:val="7"/>
          <w:vertAlign w:val="subscript"/>
          <w:lang w:val="uk-UA"/>
        </w:rPr>
        <w:t>2</w:t>
      </w:r>
      <w:r w:rsidRPr="002D14EA">
        <w:rPr>
          <w:rFonts w:ascii="Georgia" w:hAnsi="Georgia"/>
          <w:i/>
          <w:spacing w:val="7"/>
          <w:lang w:val="uk-UA"/>
        </w:rPr>
        <w:t>S</w:t>
      </w:r>
      <w:r w:rsidRPr="002D14EA">
        <w:rPr>
          <w:spacing w:val="7"/>
          <w:lang w:val="uk-UA"/>
        </w:rPr>
        <w:t>,</w:t>
      </w:r>
      <w:r w:rsidRPr="002D14EA">
        <w:rPr>
          <w:spacing w:val="22"/>
          <w:lang w:val="uk-UA"/>
        </w:rPr>
        <w:t xml:space="preserve"> </w:t>
      </w:r>
      <w:r w:rsidRPr="002D14EA">
        <w:rPr>
          <w:spacing w:val="-6"/>
          <w:lang w:val="uk-UA"/>
        </w:rPr>
        <w:t>SABAT</w:t>
      </w:r>
    </w:p>
    <w:p w14:paraId="3BA3B470" w14:textId="77777777" w:rsidR="001F4829" w:rsidRPr="002D14EA" w:rsidRDefault="001F4829">
      <w:pPr>
        <w:spacing w:line="374" w:lineRule="auto"/>
        <w:jc w:val="both"/>
        <w:rPr>
          <w:lang w:val="uk-UA"/>
        </w:rPr>
        <w:sectPr w:rsidR="001F4829" w:rsidRPr="002D14EA">
          <w:pgSz w:w="11910" w:h="16840"/>
          <w:pgMar w:top="940" w:right="0" w:bottom="280" w:left="1540" w:header="720" w:footer="720" w:gutter="0"/>
          <w:cols w:space="720"/>
        </w:sectPr>
      </w:pPr>
    </w:p>
    <w:p w14:paraId="124E0C60" w14:textId="77777777" w:rsidR="001F4829" w:rsidRPr="002D14EA" w:rsidRDefault="00C87A0C">
      <w:pPr>
        <w:spacing w:before="75"/>
        <w:ind w:left="160"/>
        <w:rPr>
          <w:b/>
          <w:sz w:val="41"/>
          <w:lang w:val="uk-UA"/>
        </w:rPr>
      </w:pPr>
      <w:r w:rsidRPr="002D14EA">
        <w:rPr>
          <w:b/>
          <w:sz w:val="41"/>
          <w:lang w:val="uk-UA"/>
        </w:rPr>
        <w:lastRenderedPageBreak/>
        <w:t>Summary</w:t>
      </w:r>
    </w:p>
    <w:p w14:paraId="573D70A0" w14:textId="77777777" w:rsidR="001F4829" w:rsidRPr="002D14EA" w:rsidRDefault="00C87A0C">
      <w:pPr>
        <w:pStyle w:val="Heading4"/>
        <w:spacing w:before="449"/>
        <w:ind w:left="582"/>
        <w:rPr>
          <w:rFonts w:ascii="Book Antiqua"/>
          <w:b w:val="0"/>
          <w:lang w:val="uk-UA"/>
        </w:rPr>
      </w:pPr>
      <w:r w:rsidRPr="002D14EA">
        <w:rPr>
          <w:rFonts w:ascii="Book Antiqua"/>
          <w:w w:val="115"/>
          <w:lang w:val="uk-UA"/>
        </w:rPr>
        <w:t xml:space="preserve">Haponov V.V. </w:t>
      </w:r>
      <w:r w:rsidRPr="002D14EA">
        <w:rPr>
          <w:rFonts w:ascii="Book Antiqua"/>
          <w:b w:val="0"/>
          <w:w w:val="115"/>
          <w:lang w:val="uk-UA"/>
        </w:rPr>
        <w:t>""</w:t>
      </w:r>
    </w:p>
    <w:p w14:paraId="6B169B57" w14:textId="77777777" w:rsidR="001F4829" w:rsidRPr="002D14EA" w:rsidRDefault="00C87A0C">
      <w:pPr>
        <w:spacing w:before="196" w:line="381" w:lineRule="auto"/>
        <w:ind w:left="160" w:right="1133"/>
        <w:jc w:val="both"/>
        <w:rPr>
          <w:rFonts w:ascii="Calibri" w:hAnsi="Calibri"/>
          <w:i/>
          <w:sz w:val="28"/>
          <w:lang w:val="uk-UA"/>
        </w:rPr>
      </w:pPr>
      <w:r w:rsidRPr="002D14EA">
        <w:rPr>
          <w:rFonts w:ascii="Calibri" w:hAnsi="Calibri"/>
          <w:i/>
          <w:w w:val="105"/>
          <w:sz w:val="28"/>
          <w:lang w:val="uk-UA"/>
        </w:rPr>
        <w:t>Qualifying work of the bachelor on a speciality 6.040203 — physics, special- ization "Nuclear power". — Taras Shevchenko National University of Kyiv, Faculty of Physics, Department of Nuclear Physics. — Kyiv, 2020.</w:t>
      </w:r>
    </w:p>
    <w:p w14:paraId="5D52440D" w14:textId="77777777" w:rsidR="001F4829" w:rsidRPr="002D14EA" w:rsidRDefault="00C87A0C">
      <w:pPr>
        <w:spacing w:line="341" w:lineRule="exact"/>
        <w:ind w:left="160"/>
        <w:jc w:val="both"/>
        <w:rPr>
          <w:sz w:val="28"/>
          <w:lang w:val="uk-UA"/>
        </w:rPr>
      </w:pPr>
      <w:r w:rsidRPr="002D14EA">
        <w:rPr>
          <w:b/>
          <w:i/>
          <w:w w:val="105"/>
          <w:sz w:val="28"/>
          <w:lang w:val="uk-UA"/>
        </w:rPr>
        <w:t xml:space="preserve">Research supervisor: </w:t>
      </w:r>
      <w:r w:rsidRPr="002D14EA">
        <w:rPr>
          <w:w w:val="105"/>
          <w:sz w:val="28"/>
          <w:lang w:val="uk-UA"/>
        </w:rPr>
        <w:t>Dr. R. Yermolenko.</w:t>
      </w:r>
    </w:p>
    <w:p w14:paraId="380992D8" w14:textId="77777777" w:rsidR="001F4829" w:rsidRPr="002D14EA" w:rsidRDefault="001F4829">
      <w:pPr>
        <w:pStyle w:val="BodyText"/>
        <w:spacing w:before="5"/>
        <w:rPr>
          <w:sz w:val="38"/>
          <w:lang w:val="uk-UA"/>
        </w:rPr>
      </w:pPr>
    </w:p>
    <w:p w14:paraId="6253466D" w14:textId="77777777" w:rsidR="001F4829" w:rsidRPr="002D14EA" w:rsidRDefault="00C87A0C">
      <w:pPr>
        <w:pStyle w:val="Heading4"/>
        <w:jc w:val="both"/>
        <w:rPr>
          <w:rFonts w:ascii="Book Antiqua"/>
          <w:b w:val="0"/>
          <w:lang w:val="uk-UA"/>
        </w:rPr>
      </w:pPr>
      <w:r w:rsidRPr="002D14EA">
        <w:rPr>
          <w:rFonts w:ascii="Book Antiqua"/>
          <w:w w:val="105"/>
          <w:lang w:val="uk-UA"/>
        </w:rPr>
        <w:t>Key words:</w:t>
      </w:r>
      <w:r w:rsidRPr="002D14EA">
        <w:rPr>
          <w:rFonts w:ascii="Book Antiqua"/>
          <w:b w:val="0"/>
          <w:w w:val="105"/>
          <w:lang w:val="uk-UA"/>
        </w:rPr>
        <w:t>.</w:t>
      </w:r>
    </w:p>
    <w:p w14:paraId="2FC1BB42" w14:textId="77777777" w:rsidR="001F4829" w:rsidRPr="002D14EA" w:rsidRDefault="001F4829">
      <w:pPr>
        <w:jc w:val="both"/>
        <w:rPr>
          <w:lang w:val="uk-UA"/>
        </w:rPr>
        <w:sectPr w:rsidR="001F4829" w:rsidRPr="002D14EA">
          <w:pgSz w:w="11910" w:h="16840"/>
          <w:pgMar w:top="940" w:right="0" w:bottom="280" w:left="1540" w:header="720" w:footer="720" w:gutter="0"/>
          <w:cols w:space="720"/>
        </w:sectPr>
      </w:pPr>
    </w:p>
    <w:p w14:paraId="3639AFE3" w14:textId="77777777" w:rsidR="001F4829" w:rsidRPr="002D14EA" w:rsidRDefault="00C87A0C">
      <w:pPr>
        <w:spacing w:before="72"/>
        <w:ind w:left="160"/>
        <w:rPr>
          <w:rFonts w:ascii="Calibri" w:hAnsi="Calibri"/>
          <w:b/>
          <w:sz w:val="41"/>
          <w:lang w:val="uk-UA"/>
        </w:rPr>
      </w:pPr>
      <w:r w:rsidRPr="002D14EA">
        <w:rPr>
          <w:rFonts w:ascii="Calibri" w:hAnsi="Calibri"/>
          <w:b/>
          <w:w w:val="120"/>
          <w:sz w:val="41"/>
          <w:lang w:val="uk-UA"/>
        </w:rPr>
        <w:lastRenderedPageBreak/>
        <w:t>Змiст</w:t>
      </w:r>
    </w:p>
    <w:sdt>
      <w:sdtPr>
        <w:rPr>
          <w:rFonts w:ascii="Book Antiqua" w:eastAsia="Book Antiqua" w:hAnsi="Book Antiqua"/>
          <w:b w:val="0"/>
          <w:bCs w:val="0"/>
          <w:lang w:val="uk-UA"/>
        </w:rPr>
        <w:id w:val="-1402365278"/>
        <w:docPartObj>
          <w:docPartGallery w:val="Table of Contents"/>
          <w:docPartUnique/>
        </w:docPartObj>
      </w:sdtPr>
      <w:sdtContent>
        <w:p w14:paraId="5E1D7A4B" w14:textId="77777777" w:rsidR="001F4829" w:rsidRPr="002D14EA" w:rsidRDefault="00C87A0C">
          <w:pPr>
            <w:pStyle w:val="TOC1"/>
            <w:numPr>
              <w:ilvl w:val="0"/>
              <w:numId w:val="6"/>
            </w:numPr>
            <w:tabs>
              <w:tab w:val="left" w:pos="570"/>
              <w:tab w:val="left" w:pos="571"/>
              <w:tab w:val="right" w:pos="9231"/>
            </w:tabs>
            <w:rPr>
              <w:lang w:val="uk-UA"/>
            </w:rPr>
          </w:pPr>
          <w:hyperlink w:anchor="_bookmark0" w:history="1">
            <w:r w:rsidRPr="002D14EA">
              <w:rPr>
                <w:w w:val="125"/>
                <w:lang w:val="uk-UA"/>
              </w:rPr>
              <w:t>Вступ</w:t>
            </w:r>
          </w:hyperlink>
          <w:r w:rsidRPr="002D14EA">
            <w:rPr>
              <w:w w:val="125"/>
              <w:lang w:val="uk-UA"/>
            </w:rPr>
            <w:tab/>
            <w:t>2</w:t>
          </w:r>
        </w:p>
        <w:p w14:paraId="2BE97F7D" w14:textId="77777777" w:rsidR="001F4829" w:rsidRPr="002D14EA" w:rsidRDefault="00C87A0C">
          <w:pPr>
            <w:pStyle w:val="TOC1"/>
            <w:numPr>
              <w:ilvl w:val="0"/>
              <w:numId w:val="6"/>
            </w:numPr>
            <w:tabs>
              <w:tab w:val="left" w:pos="570"/>
              <w:tab w:val="left" w:pos="571"/>
              <w:tab w:val="right" w:pos="9231"/>
            </w:tabs>
            <w:spacing w:before="473"/>
            <w:rPr>
              <w:lang w:val="uk-UA"/>
            </w:rPr>
          </w:pPr>
          <w:hyperlink w:anchor="_bookmark1" w:history="1">
            <w:r w:rsidRPr="002D14EA">
              <w:rPr>
                <w:spacing w:val="-3"/>
                <w:w w:val="115"/>
                <w:lang w:val="uk-UA"/>
              </w:rPr>
              <w:t>Роздiл</w:t>
            </w:r>
            <w:r w:rsidRPr="002D14EA">
              <w:rPr>
                <w:spacing w:val="32"/>
                <w:w w:val="115"/>
                <w:lang w:val="uk-UA"/>
              </w:rPr>
              <w:t xml:space="preserve"> </w:t>
            </w:r>
            <w:r w:rsidRPr="002D14EA">
              <w:rPr>
                <w:w w:val="115"/>
                <w:lang w:val="uk-UA"/>
              </w:rPr>
              <w:t>1</w:t>
            </w:r>
          </w:hyperlink>
          <w:r w:rsidRPr="002D14EA">
            <w:rPr>
              <w:w w:val="115"/>
              <w:lang w:val="uk-UA"/>
            </w:rPr>
            <w:tab/>
            <w:t>3</w:t>
          </w:r>
        </w:p>
        <w:p w14:paraId="37CCBBFF" w14:textId="77777777" w:rsidR="001F4829" w:rsidRPr="002D14EA" w:rsidRDefault="00C87A0C">
          <w:pPr>
            <w:pStyle w:val="TOC2"/>
            <w:tabs>
              <w:tab w:val="left" w:pos="1198"/>
              <w:tab w:val="left" w:pos="3302"/>
              <w:tab w:val="right" w:pos="9231"/>
            </w:tabs>
            <w:spacing w:before="198"/>
            <w:ind w:left="570" w:firstLine="0"/>
            <w:rPr>
              <w:lang w:val="uk-UA"/>
            </w:rPr>
          </w:pPr>
          <w:hyperlink w:anchor="_bookmark2" w:history="1">
            <w:r w:rsidRPr="002D14EA">
              <w:rPr>
                <w:w w:val="110"/>
                <w:lang w:val="uk-UA"/>
              </w:rPr>
              <w:t>2.1</w:t>
            </w:r>
            <w:r w:rsidRPr="002D14EA">
              <w:rPr>
                <w:w w:val="110"/>
                <w:lang w:val="uk-UA"/>
              </w:rPr>
              <w:tab/>
            </w:r>
            <w:r w:rsidRPr="002D14EA">
              <w:rPr>
                <w:rFonts w:ascii="Georgia"/>
                <w:i/>
                <w:spacing w:val="4"/>
                <w:w w:val="110"/>
                <w:lang w:val="uk-UA"/>
              </w:rPr>
              <w:t>QGSP</w:t>
            </w:r>
            <w:r w:rsidRPr="002D14EA">
              <w:rPr>
                <w:rFonts w:ascii="Georgia"/>
                <w:i/>
                <w:spacing w:val="-29"/>
                <w:w w:val="110"/>
                <w:lang w:val="uk-UA"/>
              </w:rPr>
              <w:t xml:space="preserve"> </w:t>
            </w:r>
            <w:r w:rsidRPr="002D14EA">
              <w:rPr>
                <w:spacing w:val="6"/>
                <w:w w:val="110"/>
                <w:lang w:val="uk-UA"/>
              </w:rPr>
              <w:t>_</w:t>
            </w:r>
            <w:r w:rsidRPr="002D14EA">
              <w:rPr>
                <w:rFonts w:ascii="Georgia"/>
                <w:i/>
                <w:spacing w:val="6"/>
                <w:w w:val="110"/>
                <w:lang w:val="uk-UA"/>
              </w:rPr>
              <w:t>BERT</w:t>
            </w:r>
          </w:hyperlink>
          <w:r w:rsidRPr="002D14EA">
            <w:rPr>
              <w:rFonts w:ascii="Georgia"/>
              <w:i/>
              <w:spacing w:val="6"/>
              <w:w w:val="110"/>
              <w:lang w:val="uk-UA"/>
            </w:rPr>
            <w:tab/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5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5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5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5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5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spacing w:val="64"/>
              <w:w w:val="110"/>
              <w:lang w:val="uk-UA"/>
            </w:rPr>
            <w:t xml:space="preserve"> </w:t>
          </w:r>
          <w:r w:rsidRPr="002D14EA">
            <w:rPr>
              <w:w w:val="110"/>
              <w:lang w:val="uk-UA"/>
            </w:rPr>
            <w:t>.</w:t>
          </w:r>
          <w:r w:rsidRPr="002D14EA">
            <w:rPr>
              <w:w w:val="110"/>
              <w:lang w:val="uk-UA"/>
            </w:rPr>
            <w:tab/>
            <w:t>3</w:t>
          </w:r>
        </w:p>
        <w:p w14:paraId="4454FA75" w14:textId="77777777" w:rsidR="001F4829" w:rsidRPr="002D14EA" w:rsidRDefault="00C87A0C">
          <w:pPr>
            <w:pStyle w:val="TOC2"/>
            <w:tabs>
              <w:tab w:val="left" w:pos="1198"/>
              <w:tab w:val="right" w:pos="9231"/>
            </w:tabs>
            <w:ind w:left="570" w:firstLine="0"/>
            <w:rPr>
              <w:lang w:val="uk-UA"/>
            </w:rPr>
          </w:pPr>
          <w:hyperlink w:anchor="_bookmark3" w:history="1">
            <w:r w:rsidRPr="002D14EA">
              <w:rPr>
                <w:w w:val="105"/>
                <w:lang w:val="uk-UA"/>
              </w:rPr>
              <w:t>2.2</w:t>
            </w:r>
            <w:r w:rsidRPr="002D14EA">
              <w:rPr>
                <w:w w:val="105"/>
                <w:lang w:val="uk-UA"/>
              </w:rPr>
              <w:tab/>
            </w:r>
            <w:r w:rsidRPr="002D14EA">
              <w:rPr>
                <w:spacing w:val="-3"/>
                <w:w w:val="105"/>
                <w:lang w:val="uk-UA"/>
              </w:rPr>
              <w:t>Мультипоточнiсть</w:t>
            </w:r>
            <w:r w:rsidRPr="002D14EA">
              <w:rPr>
                <w:spacing w:val="8"/>
                <w:w w:val="105"/>
                <w:lang w:val="uk-UA"/>
              </w:rPr>
              <w:t xml:space="preserve"> </w:t>
            </w:r>
            <w:r w:rsidRPr="002D14EA">
              <w:rPr>
                <w:w w:val="105"/>
                <w:lang w:val="uk-UA"/>
              </w:rPr>
              <w:t>Geant4</w:t>
            </w:r>
          </w:hyperlink>
          <w:r w:rsidRPr="002D14EA">
            <w:rPr>
              <w:w w:val="105"/>
              <w:lang w:val="uk-UA"/>
            </w:rPr>
            <w:t xml:space="preserve"> </w:t>
          </w:r>
          <w:r w:rsidRPr="002D14EA">
            <w:rPr>
              <w:spacing w:val="22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6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6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w w:val="105"/>
              <w:lang w:val="uk-UA"/>
            </w:rPr>
            <w:tab/>
            <w:t>4</w:t>
          </w:r>
        </w:p>
        <w:p w14:paraId="0B1925A9" w14:textId="77777777" w:rsidR="001F4829" w:rsidRPr="002D14EA" w:rsidRDefault="00C87A0C">
          <w:pPr>
            <w:pStyle w:val="TOC2"/>
            <w:tabs>
              <w:tab w:val="left" w:pos="1198"/>
              <w:tab w:val="right" w:pos="9231"/>
            </w:tabs>
            <w:ind w:left="570" w:firstLine="0"/>
            <w:rPr>
              <w:lang w:val="uk-UA"/>
            </w:rPr>
          </w:pPr>
          <w:hyperlink w:anchor="_bookmark4" w:history="1">
            <w:r w:rsidRPr="002D14EA">
              <w:rPr>
                <w:w w:val="105"/>
                <w:lang w:val="uk-UA"/>
              </w:rPr>
              <w:t>2.3</w:t>
            </w:r>
            <w:r w:rsidRPr="002D14EA">
              <w:rPr>
                <w:w w:val="105"/>
                <w:lang w:val="uk-UA"/>
              </w:rPr>
              <w:tab/>
              <w:t>Джерела</w:t>
            </w:r>
            <w:r w:rsidRPr="002D14EA">
              <w:rPr>
                <w:spacing w:val="10"/>
                <w:w w:val="105"/>
                <w:lang w:val="uk-UA"/>
              </w:rPr>
              <w:t xml:space="preserve"> </w:t>
            </w:r>
            <w:r w:rsidRPr="002D14EA">
              <w:rPr>
                <w:w w:val="105"/>
                <w:lang w:val="uk-UA"/>
              </w:rPr>
              <w:t>нейтронiв</w:t>
            </w:r>
          </w:hyperlink>
          <w:r w:rsidRPr="002D14EA">
            <w:rPr>
              <w:spacing w:val="4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1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1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1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60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w w:val="105"/>
              <w:lang w:val="uk-UA"/>
            </w:rPr>
            <w:tab/>
            <w:t>5</w:t>
          </w:r>
        </w:p>
        <w:p w14:paraId="5EC67EFD" w14:textId="77777777" w:rsidR="001F4829" w:rsidRPr="002D14EA" w:rsidRDefault="00C87A0C">
          <w:pPr>
            <w:pStyle w:val="TOC1"/>
            <w:numPr>
              <w:ilvl w:val="0"/>
              <w:numId w:val="6"/>
            </w:numPr>
            <w:tabs>
              <w:tab w:val="left" w:pos="570"/>
              <w:tab w:val="left" w:pos="571"/>
              <w:tab w:val="right" w:pos="9231"/>
            </w:tabs>
            <w:spacing w:before="469"/>
            <w:rPr>
              <w:lang w:val="uk-UA"/>
            </w:rPr>
          </w:pPr>
          <w:hyperlink w:anchor="_bookmark5" w:history="1">
            <w:r w:rsidRPr="002D14EA">
              <w:rPr>
                <w:spacing w:val="-3"/>
                <w:w w:val="115"/>
                <w:lang w:val="uk-UA"/>
              </w:rPr>
              <w:t>Роздiл</w:t>
            </w:r>
            <w:r w:rsidRPr="002D14EA">
              <w:rPr>
                <w:spacing w:val="32"/>
                <w:w w:val="115"/>
                <w:lang w:val="uk-UA"/>
              </w:rPr>
              <w:t xml:space="preserve"> </w:t>
            </w:r>
            <w:r w:rsidRPr="002D14EA">
              <w:rPr>
                <w:w w:val="115"/>
                <w:lang w:val="uk-UA"/>
              </w:rPr>
              <w:t>2</w:t>
            </w:r>
          </w:hyperlink>
          <w:r w:rsidRPr="002D14EA">
            <w:rPr>
              <w:w w:val="115"/>
              <w:lang w:val="uk-UA"/>
            </w:rPr>
            <w:tab/>
            <w:t>6</w:t>
          </w:r>
        </w:p>
        <w:p w14:paraId="00028B67" w14:textId="77777777" w:rsidR="001F4829" w:rsidRPr="002D14EA" w:rsidRDefault="00C87A0C">
          <w:pPr>
            <w:pStyle w:val="TOC2"/>
            <w:tabs>
              <w:tab w:val="left" w:pos="1198"/>
              <w:tab w:val="right" w:pos="9231"/>
            </w:tabs>
            <w:spacing w:before="198"/>
            <w:ind w:left="570" w:firstLine="0"/>
            <w:rPr>
              <w:lang w:val="uk-UA"/>
            </w:rPr>
          </w:pPr>
          <w:hyperlink w:anchor="_bookmark8" w:history="1">
            <w:r w:rsidRPr="002D14EA">
              <w:rPr>
                <w:w w:val="105"/>
                <w:lang w:val="uk-UA"/>
              </w:rPr>
              <w:t>3.1</w:t>
            </w:r>
            <w:r w:rsidRPr="002D14EA">
              <w:rPr>
                <w:w w:val="105"/>
                <w:lang w:val="uk-UA"/>
              </w:rPr>
              <w:tab/>
            </w:r>
            <w:r w:rsidRPr="002D14EA">
              <w:rPr>
                <w:spacing w:val="-3"/>
                <w:w w:val="105"/>
                <w:lang w:val="uk-UA"/>
              </w:rPr>
              <w:t>Геометрiї</w:t>
            </w:r>
            <w:r w:rsidRPr="002D14EA">
              <w:rPr>
                <w:spacing w:val="8"/>
                <w:w w:val="105"/>
                <w:lang w:val="uk-UA"/>
              </w:rPr>
              <w:t xml:space="preserve"> </w:t>
            </w:r>
            <w:r w:rsidRPr="002D14EA">
              <w:rPr>
                <w:w w:val="105"/>
                <w:lang w:val="uk-UA"/>
              </w:rPr>
              <w:t>моделювання</w:t>
            </w:r>
            <w:r w:rsidRPr="002D14EA">
              <w:rPr>
                <w:spacing w:val="-6"/>
                <w:w w:val="105"/>
                <w:lang w:val="uk-UA"/>
              </w:rPr>
              <w:t xml:space="preserve"> </w:t>
            </w:r>
          </w:hyperlink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6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6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6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6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6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6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6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spacing w:val="57"/>
              <w:w w:val="105"/>
              <w:lang w:val="uk-UA"/>
            </w:rPr>
            <w:t xml:space="preserve"> </w:t>
          </w:r>
          <w:r w:rsidRPr="002D14EA">
            <w:rPr>
              <w:w w:val="105"/>
              <w:lang w:val="uk-UA"/>
            </w:rPr>
            <w:t>.</w:t>
          </w:r>
          <w:r w:rsidRPr="002D14EA">
            <w:rPr>
              <w:w w:val="105"/>
              <w:lang w:val="uk-UA"/>
            </w:rPr>
            <w:tab/>
            <w:t>7</w:t>
          </w:r>
        </w:p>
        <w:p w14:paraId="7CAA9993" w14:textId="77777777" w:rsidR="001F4829" w:rsidRPr="002D14EA" w:rsidRDefault="00C87A0C">
          <w:pPr>
            <w:pStyle w:val="TOC2"/>
            <w:numPr>
              <w:ilvl w:val="1"/>
              <w:numId w:val="6"/>
            </w:numPr>
            <w:tabs>
              <w:tab w:val="left" w:pos="1198"/>
              <w:tab w:val="left" w:pos="1199"/>
              <w:tab w:val="right" w:pos="9231"/>
            </w:tabs>
            <w:rPr>
              <w:lang w:val="uk-UA"/>
            </w:rPr>
          </w:pPr>
          <w:hyperlink w:anchor="_bookmark11" w:history="1">
            <w:r w:rsidRPr="002D14EA">
              <w:rPr>
                <w:lang w:val="uk-UA"/>
              </w:rPr>
              <w:t xml:space="preserve">Чутливий об’єм детектора </w:t>
            </w:r>
            <w:r w:rsidRPr="002D14EA">
              <w:rPr>
                <w:spacing w:val="-4"/>
                <w:lang w:val="uk-UA"/>
              </w:rPr>
              <w:t xml:space="preserve">та </w:t>
            </w:r>
            <w:r w:rsidRPr="002D14EA">
              <w:rPr>
                <w:lang w:val="uk-UA"/>
              </w:rPr>
              <w:t>захист</w:t>
            </w:r>
          </w:hyperlink>
          <w:r w:rsidRPr="002D14EA">
            <w:rPr>
              <w:lang w:val="uk-UA"/>
            </w:rPr>
            <w:t xml:space="preserve"> . . . . . . . . . . .</w:t>
          </w:r>
          <w:r w:rsidRPr="002D14EA">
            <w:rPr>
              <w:spacing w:val="1"/>
              <w:lang w:val="uk-UA"/>
            </w:rPr>
            <w:t xml:space="preserve"> </w:t>
          </w:r>
          <w:r w:rsidRPr="002D14EA">
            <w:rPr>
              <w:lang w:val="uk-UA"/>
            </w:rPr>
            <w:t>.</w:t>
          </w:r>
          <w:r w:rsidRPr="002D14EA">
            <w:rPr>
              <w:spacing w:val="63"/>
              <w:lang w:val="uk-UA"/>
            </w:rPr>
            <w:t xml:space="preserve"> </w:t>
          </w:r>
          <w:r w:rsidRPr="002D14EA">
            <w:rPr>
              <w:lang w:val="uk-UA"/>
            </w:rPr>
            <w:t>.</w:t>
          </w:r>
          <w:r w:rsidRPr="002D14EA">
            <w:rPr>
              <w:lang w:val="uk-UA"/>
            </w:rPr>
            <w:tab/>
            <w:t>9</w:t>
          </w:r>
        </w:p>
        <w:p w14:paraId="37D28E38" w14:textId="77777777" w:rsidR="001F4829" w:rsidRPr="002D14EA" w:rsidRDefault="00C87A0C">
          <w:pPr>
            <w:pStyle w:val="TOC2"/>
            <w:numPr>
              <w:ilvl w:val="1"/>
              <w:numId w:val="6"/>
            </w:numPr>
            <w:tabs>
              <w:tab w:val="left" w:pos="1198"/>
              <w:tab w:val="left" w:pos="1199"/>
              <w:tab w:val="right" w:leader="dot" w:pos="9231"/>
            </w:tabs>
            <w:rPr>
              <w:lang w:val="uk-UA"/>
            </w:rPr>
          </w:pPr>
          <w:hyperlink w:anchor="_bookmark14" w:history="1">
            <w:r w:rsidRPr="002D14EA">
              <w:rPr>
                <w:spacing w:val="-3"/>
                <w:lang w:val="uk-UA"/>
              </w:rPr>
              <w:t>Код</w:t>
            </w:r>
            <w:r w:rsidRPr="002D14EA">
              <w:rPr>
                <w:spacing w:val="18"/>
                <w:lang w:val="uk-UA"/>
              </w:rPr>
              <w:t xml:space="preserve"> </w:t>
            </w:r>
            <w:r w:rsidRPr="002D14EA">
              <w:rPr>
                <w:spacing w:val="-3"/>
                <w:lang w:val="uk-UA"/>
              </w:rPr>
              <w:t>моделi</w:t>
            </w:r>
          </w:hyperlink>
          <w:r w:rsidRPr="002D14EA">
            <w:rPr>
              <w:spacing w:val="-3"/>
              <w:lang w:val="uk-UA"/>
            </w:rPr>
            <w:tab/>
          </w:r>
          <w:r w:rsidRPr="002D14EA">
            <w:rPr>
              <w:lang w:val="uk-UA"/>
            </w:rPr>
            <w:t>10</w:t>
          </w:r>
        </w:p>
        <w:p w14:paraId="23A6DEAD" w14:textId="77777777" w:rsidR="001F4829" w:rsidRPr="002D14EA" w:rsidRDefault="00C87A0C">
          <w:pPr>
            <w:pStyle w:val="TOC1"/>
            <w:numPr>
              <w:ilvl w:val="0"/>
              <w:numId w:val="6"/>
            </w:numPr>
            <w:tabs>
              <w:tab w:val="left" w:pos="570"/>
              <w:tab w:val="left" w:pos="571"/>
              <w:tab w:val="right" w:pos="9231"/>
            </w:tabs>
            <w:spacing w:before="470"/>
            <w:rPr>
              <w:lang w:val="uk-UA"/>
            </w:rPr>
          </w:pPr>
          <w:hyperlink w:anchor="_bookmark16" w:history="1">
            <w:r w:rsidRPr="002D14EA">
              <w:rPr>
                <w:spacing w:val="-3"/>
                <w:w w:val="115"/>
                <w:lang w:val="uk-UA"/>
              </w:rPr>
              <w:t>Роздiл</w:t>
            </w:r>
            <w:r w:rsidRPr="002D14EA">
              <w:rPr>
                <w:spacing w:val="32"/>
                <w:w w:val="115"/>
                <w:lang w:val="uk-UA"/>
              </w:rPr>
              <w:t xml:space="preserve"> </w:t>
            </w:r>
            <w:r w:rsidRPr="002D14EA">
              <w:rPr>
                <w:w w:val="115"/>
                <w:lang w:val="uk-UA"/>
              </w:rPr>
              <w:t>3</w:t>
            </w:r>
          </w:hyperlink>
          <w:r w:rsidRPr="002D14EA">
            <w:rPr>
              <w:w w:val="115"/>
              <w:lang w:val="uk-UA"/>
            </w:rPr>
            <w:tab/>
            <w:t>12</w:t>
          </w:r>
        </w:p>
        <w:p w14:paraId="53B94EA4" w14:textId="77777777" w:rsidR="001F4829" w:rsidRPr="002D14EA" w:rsidRDefault="00C87A0C">
          <w:pPr>
            <w:pStyle w:val="TOC2"/>
            <w:numPr>
              <w:ilvl w:val="1"/>
              <w:numId w:val="5"/>
            </w:numPr>
            <w:tabs>
              <w:tab w:val="left" w:pos="1198"/>
              <w:tab w:val="left" w:pos="1199"/>
              <w:tab w:val="right" w:leader="dot" w:pos="9231"/>
            </w:tabs>
            <w:spacing w:before="197"/>
            <w:rPr>
              <w:lang w:val="uk-UA"/>
            </w:rPr>
          </w:pPr>
          <w:hyperlink w:anchor="_bookmark17" w:history="1">
            <w:r w:rsidRPr="002D14EA">
              <w:rPr>
                <w:lang w:val="uk-UA"/>
              </w:rPr>
              <w:t>Опис</w:t>
            </w:r>
            <w:r w:rsidRPr="002D14EA">
              <w:rPr>
                <w:spacing w:val="15"/>
                <w:lang w:val="uk-UA"/>
              </w:rPr>
              <w:t xml:space="preserve"> </w:t>
            </w:r>
            <w:r w:rsidRPr="002D14EA">
              <w:rPr>
                <w:lang w:val="uk-UA"/>
              </w:rPr>
              <w:t>обробки</w:t>
            </w:r>
            <w:r w:rsidRPr="002D14EA">
              <w:rPr>
                <w:spacing w:val="16"/>
                <w:lang w:val="uk-UA"/>
              </w:rPr>
              <w:t xml:space="preserve"> </w:t>
            </w:r>
            <w:r w:rsidRPr="002D14EA">
              <w:rPr>
                <w:lang w:val="uk-UA"/>
              </w:rPr>
              <w:t>спектру</w:t>
            </w:r>
          </w:hyperlink>
          <w:r w:rsidRPr="002D14EA">
            <w:rPr>
              <w:lang w:val="uk-UA"/>
            </w:rPr>
            <w:tab/>
            <w:t>12</w:t>
          </w:r>
        </w:p>
        <w:p w14:paraId="070AC179" w14:textId="77777777" w:rsidR="001F4829" w:rsidRPr="002D14EA" w:rsidRDefault="00C87A0C">
          <w:pPr>
            <w:pStyle w:val="TOC2"/>
            <w:numPr>
              <w:ilvl w:val="1"/>
              <w:numId w:val="5"/>
            </w:numPr>
            <w:tabs>
              <w:tab w:val="left" w:pos="1198"/>
              <w:tab w:val="left" w:pos="1199"/>
              <w:tab w:val="right" w:leader="dot" w:pos="9232"/>
            </w:tabs>
            <w:rPr>
              <w:lang w:val="uk-UA"/>
            </w:rPr>
          </w:pPr>
          <w:hyperlink w:anchor="_bookmark20" w:history="1">
            <w:r w:rsidRPr="002D14EA">
              <w:rPr>
                <w:lang w:val="uk-UA"/>
              </w:rPr>
              <w:t>Валiдацiя</w:t>
            </w:r>
            <w:r w:rsidRPr="002D14EA">
              <w:rPr>
                <w:spacing w:val="19"/>
                <w:lang w:val="uk-UA"/>
              </w:rPr>
              <w:t xml:space="preserve"> </w:t>
            </w:r>
            <w:r w:rsidRPr="002D14EA">
              <w:rPr>
                <w:spacing w:val="-3"/>
                <w:lang w:val="uk-UA"/>
              </w:rPr>
              <w:t>моделi</w:t>
            </w:r>
          </w:hyperlink>
          <w:r w:rsidRPr="002D14EA">
            <w:rPr>
              <w:spacing w:val="-3"/>
              <w:lang w:val="uk-UA"/>
            </w:rPr>
            <w:tab/>
          </w:r>
          <w:r w:rsidRPr="002D14EA">
            <w:rPr>
              <w:lang w:val="uk-UA"/>
            </w:rPr>
            <w:t>13</w:t>
          </w:r>
        </w:p>
        <w:p w14:paraId="42ACF4E8" w14:textId="77777777" w:rsidR="001F4829" w:rsidRPr="002D14EA" w:rsidRDefault="00C87A0C">
          <w:pPr>
            <w:pStyle w:val="TOC2"/>
            <w:numPr>
              <w:ilvl w:val="1"/>
              <w:numId w:val="5"/>
            </w:numPr>
            <w:tabs>
              <w:tab w:val="left" w:pos="1198"/>
              <w:tab w:val="left" w:pos="1199"/>
              <w:tab w:val="right" w:leader="dot" w:pos="9231"/>
            </w:tabs>
            <w:rPr>
              <w:lang w:val="uk-UA"/>
            </w:rPr>
          </w:pPr>
          <w:hyperlink w:anchor="_bookmark23" w:history="1">
            <w:r w:rsidRPr="002D14EA">
              <w:rPr>
                <w:lang w:val="uk-UA"/>
              </w:rPr>
              <w:t xml:space="preserve">Дослiдження </w:t>
            </w:r>
            <w:r w:rsidRPr="002D14EA">
              <w:rPr>
                <w:rFonts w:ascii="Arial" w:hAnsi="Arial"/>
                <w:lang w:val="uk-UA"/>
              </w:rPr>
              <w:t>(</w:t>
            </w:r>
            <w:r w:rsidRPr="002D14EA">
              <w:rPr>
                <w:rFonts w:ascii="Georgia" w:hAnsi="Georgia"/>
                <w:i/>
                <w:lang w:val="uk-UA"/>
              </w:rPr>
              <w:t xml:space="preserve">n, </w:t>
            </w:r>
            <w:r w:rsidRPr="002D14EA">
              <w:rPr>
                <w:rFonts w:ascii="Georgia" w:hAnsi="Georgia"/>
                <w:i/>
                <w:spacing w:val="7"/>
                <w:lang w:val="uk-UA"/>
              </w:rPr>
              <w:t>γ</w:t>
            </w:r>
            <w:r w:rsidRPr="002D14EA">
              <w:rPr>
                <w:rFonts w:ascii="Arial" w:hAnsi="Arial"/>
                <w:spacing w:val="7"/>
                <w:lang w:val="uk-UA"/>
              </w:rPr>
              <w:t xml:space="preserve">) </w:t>
            </w:r>
            <w:r w:rsidRPr="002D14EA">
              <w:rPr>
                <w:lang w:val="uk-UA"/>
              </w:rPr>
              <w:t>реакцiй, Au</w:t>
            </w:r>
            <w:r w:rsidRPr="002D14EA">
              <w:rPr>
                <w:spacing w:val="23"/>
                <w:lang w:val="uk-UA"/>
              </w:rPr>
              <w:t xml:space="preserve"> </w:t>
            </w:r>
            <w:r w:rsidRPr="002D14EA">
              <w:rPr>
                <w:spacing w:val="-4"/>
                <w:lang w:val="uk-UA"/>
              </w:rPr>
              <w:t>та</w:t>
            </w:r>
            <w:r w:rsidRPr="002D14EA">
              <w:rPr>
                <w:spacing w:val="16"/>
                <w:lang w:val="uk-UA"/>
              </w:rPr>
              <w:t xml:space="preserve"> </w:t>
            </w:r>
            <w:r w:rsidRPr="002D14EA">
              <w:rPr>
                <w:lang w:val="uk-UA"/>
              </w:rPr>
              <w:t>Cu</w:t>
            </w:r>
          </w:hyperlink>
          <w:r w:rsidRPr="002D14EA">
            <w:rPr>
              <w:lang w:val="uk-UA"/>
            </w:rPr>
            <w:tab/>
            <w:t>15</w:t>
          </w:r>
        </w:p>
        <w:p w14:paraId="003C39BC" w14:textId="77777777" w:rsidR="001F4829" w:rsidRPr="002D14EA" w:rsidRDefault="00C87A0C">
          <w:pPr>
            <w:pStyle w:val="TOC2"/>
            <w:numPr>
              <w:ilvl w:val="1"/>
              <w:numId w:val="5"/>
            </w:numPr>
            <w:tabs>
              <w:tab w:val="left" w:pos="1198"/>
              <w:tab w:val="left" w:pos="1199"/>
              <w:tab w:val="right" w:leader="dot" w:pos="9231"/>
            </w:tabs>
            <w:rPr>
              <w:lang w:val="uk-UA"/>
            </w:rPr>
          </w:pPr>
          <w:hyperlink w:anchor="_bookmark26" w:history="1">
            <w:r w:rsidRPr="002D14EA">
              <w:rPr>
                <w:lang w:val="uk-UA"/>
              </w:rPr>
              <w:t>Аналiз</w:t>
            </w:r>
            <w:r w:rsidRPr="002D14EA">
              <w:rPr>
                <w:spacing w:val="18"/>
                <w:lang w:val="uk-UA"/>
              </w:rPr>
              <w:t xml:space="preserve"> </w:t>
            </w:r>
            <w:r w:rsidRPr="002D14EA">
              <w:rPr>
                <w:lang w:val="uk-UA"/>
              </w:rPr>
              <w:t>спектрiв</w:t>
            </w:r>
            <w:r w:rsidRPr="002D14EA">
              <w:rPr>
                <w:spacing w:val="19"/>
                <w:lang w:val="uk-UA"/>
              </w:rPr>
              <w:t xml:space="preserve"> </w:t>
            </w:r>
            <w:r w:rsidRPr="002D14EA">
              <w:rPr>
                <w:rFonts w:ascii="Georgia" w:hAnsi="Georgia"/>
                <w:i/>
                <w:lang w:val="uk-UA"/>
              </w:rPr>
              <w:t>Ag</w:t>
            </w:r>
            <w:r w:rsidRPr="002D14EA">
              <w:rPr>
                <w:rFonts w:ascii="Times New Roman" w:hAnsi="Times New Roman"/>
                <w:vertAlign w:val="subscript"/>
                <w:lang w:val="uk-UA"/>
              </w:rPr>
              <w:t>3</w:t>
            </w:r>
            <w:r w:rsidRPr="002D14EA">
              <w:rPr>
                <w:rFonts w:ascii="Georgia" w:hAnsi="Georgia"/>
                <w:i/>
                <w:lang w:val="uk-UA"/>
              </w:rPr>
              <w:t>AuS</w:t>
            </w:r>
            <w:r w:rsidRPr="002D14EA">
              <w:rPr>
                <w:rFonts w:ascii="Times New Roman" w:hAnsi="Times New Roman"/>
                <w:vertAlign w:val="subscript"/>
                <w:lang w:val="uk-UA"/>
              </w:rPr>
              <w:t>2</w:t>
            </w:r>
          </w:hyperlink>
          <w:r w:rsidRPr="002D14EA">
            <w:rPr>
              <w:rFonts w:ascii="Times New Roman" w:hAnsi="Times New Roman"/>
              <w:position w:val="-3"/>
              <w:lang w:val="uk-UA"/>
            </w:rPr>
            <w:tab/>
          </w:r>
          <w:r w:rsidRPr="002D14EA">
            <w:rPr>
              <w:lang w:val="uk-UA"/>
            </w:rPr>
            <w:t>17</w:t>
          </w:r>
        </w:p>
        <w:p w14:paraId="217F7F6C" w14:textId="77777777" w:rsidR="001F4829" w:rsidRPr="002D14EA" w:rsidRDefault="00C87A0C">
          <w:pPr>
            <w:pStyle w:val="TOC2"/>
            <w:numPr>
              <w:ilvl w:val="1"/>
              <w:numId w:val="5"/>
            </w:numPr>
            <w:tabs>
              <w:tab w:val="left" w:pos="1198"/>
              <w:tab w:val="left" w:pos="1199"/>
              <w:tab w:val="right" w:leader="dot" w:pos="9231"/>
            </w:tabs>
            <w:spacing w:before="195"/>
            <w:rPr>
              <w:lang w:val="uk-UA"/>
            </w:rPr>
          </w:pPr>
          <w:hyperlink w:anchor="_bookmark28" w:history="1">
            <w:r w:rsidRPr="002D14EA">
              <w:rPr>
                <w:lang w:val="uk-UA"/>
              </w:rPr>
              <w:t>Аналiз</w:t>
            </w:r>
            <w:r w:rsidRPr="002D14EA">
              <w:rPr>
                <w:spacing w:val="18"/>
                <w:lang w:val="uk-UA"/>
              </w:rPr>
              <w:t xml:space="preserve"> </w:t>
            </w:r>
            <w:r w:rsidRPr="002D14EA">
              <w:rPr>
                <w:lang w:val="uk-UA"/>
              </w:rPr>
              <w:t>спектрiв</w:t>
            </w:r>
            <w:r w:rsidRPr="002D14EA">
              <w:rPr>
                <w:spacing w:val="20"/>
                <w:lang w:val="uk-UA"/>
              </w:rPr>
              <w:t xml:space="preserve"> </w:t>
            </w:r>
            <w:r w:rsidRPr="002D14EA">
              <w:rPr>
                <w:rFonts w:ascii="Georgia" w:hAnsi="Georgia"/>
                <w:i/>
                <w:spacing w:val="9"/>
                <w:lang w:val="uk-UA"/>
              </w:rPr>
              <w:t>CuFeS</w:t>
            </w:r>
            <w:r w:rsidRPr="002D14EA">
              <w:rPr>
                <w:rFonts w:ascii="Times New Roman" w:hAnsi="Times New Roman"/>
                <w:spacing w:val="9"/>
                <w:vertAlign w:val="subscript"/>
                <w:lang w:val="uk-UA"/>
              </w:rPr>
              <w:t>2</w:t>
            </w:r>
          </w:hyperlink>
          <w:r w:rsidRPr="002D14EA">
            <w:rPr>
              <w:rFonts w:ascii="Times New Roman" w:hAnsi="Times New Roman"/>
              <w:spacing w:val="9"/>
              <w:position w:val="-3"/>
              <w:lang w:val="uk-UA"/>
            </w:rPr>
            <w:tab/>
          </w:r>
          <w:r w:rsidRPr="002D14EA">
            <w:rPr>
              <w:lang w:val="uk-UA"/>
            </w:rPr>
            <w:t>18</w:t>
          </w:r>
        </w:p>
        <w:p w14:paraId="33480676" w14:textId="77777777" w:rsidR="001F4829" w:rsidRPr="002D14EA" w:rsidRDefault="00C87A0C">
          <w:pPr>
            <w:pStyle w:val="TOC2"/>
            <w:numPr>
              <w:ilvl w:val="1"/>
              <w:numId w:val="5"/>
            </w:numPr>
            <w:tabs>
              <w:tab w:val="left" w:pos="1198"/>
              <w:tab w:val="left" w:pos="1199"/>
              <w:tab w:val="right" w:leader="dot" w:pos="9231"/>
            </w:tabs>
            <w:rPr>
              <w:lang w:val="uk-UA"/>
            </w:rPr>
          </w:pPr>
          <w:hyperlink w:anchor="_bookmark30" w:history="1">
            <w:r w:rsidRPr="002D14EA">
              <w:rPr>
                <w:lang w:val="uk-UA"/>
              </w:rPr>
              <w:t>Аналiз спектру</w:t>
            </w:r>
            <w:r w:rsidRPr="002D14EA">
              <w:rPr>
                <w:spacing w:val="35"/>
                <w:lang w:val="uk-UA"/>
              </w:rPr>
              <w:t xml:space="preserve"> </w:t>
            </w:r>
            <w:r w:rsidRPr="002D14EA">
              <w:rPr>
                <w:rFonts w:ascii="Georgia" w:hAnsi="Georgia"/>
                <w:i/>
                <w:lang w:val="uk-UA"/>
              </w:rPr>
              <w:t>U</w:t>
            </w:r>
            <w:r w:rsidRPr="002D14EA">
              <w:rPr>
                <w:rFonts w:ascii="Georgia" w:hAnsi="Georgia"/>
                <w:i/>
                <w:spacing w:val="-39"/>
                <w:lang w:val="uk-UA"/>
              </w:rPr>
              <w:t xml:space="preserve"> </w:t>
            </w:r>
            <w:r w:rsidRPr="002D14EA">
              <w:rPr>
                <w:rFonts w:ascii="Times New Roman" w:hAnsi="Times New Roman"/>
                <w:vertAlign w:val="superscript"/>
                <w:lang w:val="uk-UA"/>
              </w:rPr>
              <w:t>238</w:t>
            </w:r>
          </w:hyperlink>
          <w:r w:rsidRPr="002D14EA">
            <w:rPr>
              <w:rFonts w:ascii="Times New Roman" w:hAnsi="Times New Roman"/>
              <w:position w:val="10"/>
              <w:lang w:val="uk-UA"/>
            </w:rPr>
            <w:tab/>
          </w:r>
          <w:r w:rsidRPr="002D14EA">
            <w:rPr>
              <w:lang w:val="uk-UA"/>
            </w:rPr>
            <w:t>19</w:t>
          </w:r>
        </w:p>
      </w:sdtContent>
    </w:sdt>
    <w:p w14:paraId="6D2CB5E1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674A70D9" w14:textId="77777777" w:rsidR="001F4829" w:rsidRPr="002D14EA" w:rsidRDefault="001F4829">
      <w:pPr>
        <w:pStyle w:val="BodyText"/>
        <w:spacing w:before="1"/>
        <w:rPr>
          <w:sz w:val="18"/>
          <w:lang w:val="uk-UA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4989"/>
        <w:gridCol w:w="3848"/>
      </w:tblGrid>
      <w:tr w:rsidR="001F4829" w:rsidRPr="002D14EA" w14:paraId="50DB76CD" w14:textId="77777777">
        <w:trPr>
          <w:trHeight w:val="584"/>
        </w:trPr>
        <w:tc>
          <w:tcPr>
            <w:tcW w:w="334" w:type="dxa"/>
          </w:tcPr>
          <w:p w14:paraId="2DD81544" w14:textId="77777777" w:rsidR="001F4829" w:rsidRPr="002D14EA" w:rsidRDefault="00C87A0C">
            <w:pPr>
              <w:pStyle w:val="TableParagraph"/>
              <w:spacing w:before="0" w:line="338" w:lineRule="exact"/>
              <w:ind w:left="50"/>
              <w:jc w:val="left"/>
              <w:rPr>
                <w:rFonts w:ascii="Calibri"/>
                <w:b/>
                <w:sz w:val="28"/>
                <w:lang w:val="uk-UA"/>
              </w:rPr>
            </w:pPr>
            <w:hyperlink w:anchor="_bookmark32" w:history="1">
              <w:r w:rsidRPr="002D14EA">
                <w:rPr>
                  <w:rFonts w:ascii="Calibri"/>
                  <w:b/>
                  <w:w w:val="111"/>
                  <w:sz w:val="28"/>
                  <w:lang w:val="uk-UA"/>
                </w:rPr>
                <w:t>5</w:t>
              </w:r>
            </w:hyperlink>
          </w:p>
        </w:tc>
        <w:tc>
          <w:tcPr>
            <w:tcW w:w="4989" w:type="dxa"/>
          </w:tcPr>
          <w:p w14:paraId="55B4A2C6" w14:textId="77777777" w:rsidR="001F4829" w:rsidRPr="002D14EA" w:rsidRDefault="00C87A0C">
            <w:pPr>
              <w:pStyle w:val="TableParagraph"/>
              <w:spacing w:before="0" w:line="338" w:lineRule="exact"/>
              <w:ind w:left="125"/>
              <w:jc w:val="left"/>
              <w:rPr>
                <w:rFonts w:ascii="Calibri" w:hAnsi="Calibri"/>
                <w:b/>
                <w:sz w:val="28"/>
                <w:lang w:val="uk-UA"/>
              </w:rPr>
            </w:pPr>
            <w:hyperlink w:anchor="_bookmark32" w:history="1">
              <w:r w:rsidRPr="002D14EA">
                <w:rPr>
                  <w:rFonts w:ascii="Calibri" w:hAnsi="Calibri"/>
                  <w:b/>
                  <w:w w:val="120"/>
                  <w:sz w:val="28"/>
                  <w:lang w:val="uk-UA"/>
                </w:rPr>
                <w:t>Висновки</w:t>
              </w:r>
            </w:hyperlink>
          </w:p>
        </w:tc>
        <w:tc>
          <w:tcPr>
            <w:tcW w:w="3848" w:type="dxa"/>
          </w:tcPr>
          <w:p w14:paraId="0DD5744D" w14:textId="77777777" w:rsidR="001F4829" w:rsidRPr="002D14EA" w:rsidRDefault="00C87A0C">
            <w:pPr>
              <w:pStyle w:val="TableParagraph"/>
              <w:spacing w:before="0" w:line="338" w:lineRule="exact"/>
              <w:ind w:left="0" w:right="48"/>
              <w:jc w:val="right"/>
              <w:rPr>
                <w:rFonts w:ascii="Calibri"/>
                <w:b/>
                <w:sz w:val="28"/>
                <w:lang w:val="uk-UA"/>
              </w:rPr>
            </w:pPr>
            <w:r w:rsidRPr="002D14EA">
              <w:rPr>
                <w:rFonts w:ascii="Calibri"/>
                <w:b/>
                <w:w w:val="110"/>
                <w:sz w:val="28"/>
                <w:lang w:val="uk-UA"/>
              </w:rPr>
              <w:t>21</w:t>
            </w:r>
          </w:p>
        </w:tc>
      </w:tr>
      <w:tr w:rsidR="001F4829" w:rsidRPr="002D14EA" w14:paraId="7893E6BF" w14:textId="77777777">
        <w:trPr>
          <w:trHeight w:val="584"/>
        </w:trPr>
        <w:tc>
          <w:tcPr>
            <w:tcW w:w="334" w:type="dxa"/>
          </w:tcPr>
          <w:p w14:paraId="0E698598" w14:textId="77777777" w:rsidR="001F4829" w:rsidRPr="002D14EA" w:rsidRDefault="00C87A0C">
            <w:pPr>
              <w:pStyle w:val="TableParagraph"/>
              <w:spacing w:before="227" w:line="337" w:lineRule="exact"/>
              <w:ind w:left="50"/>
              <w:jc w:val="left"/>
              <w:rPr>
                <w:rFonts w:ascii="Calibri"/>
                <w:b/>
                <w:sz w:val="28"/>
                <w:lang w:val="uk-UA"/>
              </w:rPr>
            </w:pPr>
            <w:hyperlink w:anchor="_bookmark33" w:history="1">
              <w:r w:rsidRPr="002D14EA">
                <w:rPr>
                  <w:rFonts w:ascii="Calibri"/>
                  <w:b/>
                  <w:w w:val="111"/>
                  <w:sz w:val="28"/>
                  <w:lang w:val="uk-UA"/>
                </w:rPr>
                <w:t>6</w:t>
              </w:r>
            </w:hyperlink>
          </w:p>
        </w:tc>
        <w:tc>
          <w:tcPr>
            <w:tcW w:w="4989" w:type="dxa"/>
          </w:tcPr>
          <w:p w14:paraId="0136DA03" w14:textId="77777777" w:rsidR="001F4829" w:rsidRPr="002D14EA" w:rsidRDefault="00C87A0C">
            <w:pPr>
              <w:pStyle w:val="TableParagraph"/>
              <w:spacing w:before="227" w:line="337" w:lineRule="exact"/>
              <w:ind w:left="125"/>
              <w:jc w:val="left"/>
              <w:rPr>
                <w:rFonts w:ascii="Calibri" w:hAnsi="Calibri"/>
                <w:b/>
                <w:sz w:val="28"/>
                <w:lang w:val="uk-UA"/>
              </w:rPr>
            </w:pPr>
            <w:hyperlink w:anchor="_bookmark33" w:history="1">
              <w:r w:rsidRPr="002D14EA">
                <w:rPr>
                  <w:rFonts w:ascii="Calibri" w:hAnsi="Calibri"/>
                  <w:b/>
                  <w:w w:val="120"/>
                  <w:sz w:val="28"/>
                  <w:lang w:val="uk-UA"/>
                </w:rPr>
                <w:t>Додатки</w:t>
              </w:r>
            </w:hyperlink>
          </w:p>
        </w:tc>
        <w:tc>
          <w:tcPr>
            <w:tcW w:w="3848" w:type="dxa"/>
          </w:tcPr>
          <w:p w14:paraId="305644A3" w14:textId="77777777" w:rsidR="001F4829" w:rsidRPr="002D14EA" w:rsidRDefault="00C87A0C">
            <w:pPr>
              <w:pStyle w:val="TableParagraph"/>
              <w:spacing w:before="227" w:line="337" w:lineRule="exact"/>
              <w:ind w:left="0" w:right="48"/>
              <w:jc w:val="right"/>
              <w:rPr>
                <w:rFonts w:ascii="Calibri"/>
                <w:b/>
                <w:sz w:val="28"/>
                <w:lang w:val="uk-UA"/>
              </w:rPr>
            </w:pPr>
            <w:r w:rsidRPr="002D14EA">
              <w:rPr>
                <w:rFonts w:ascii="Calibri"/>
                <w:b/>
                <w:w w:val="110"/>
                <w:sz w:val="28"/>
                <w:lang w:val="uk-UA"/>
              </w:rPr>
              <w:t>22</w:t>
            </w:r>
          </w:p>
        </w:tc>
      </w:tr>
    </w:tbl>
    <w:p w14:paraId="5D08284E" w14:textId="77777777" w:rsidR="001F4829" w:rsidRPr="002D14EA" w:rsidRDefault="001F4829">
      <w:pPr>
        <w:pStyle w:val="BodyText"/>
        <w:spacing w:before="10"/>
        <w:rPr>
          <w:sz w:val="36"/>
          <w:lang w:val="uk-UA"/>
        </w:rPr>
      </w:pPr>
    </w:p>
    <w:p w14:paraId="1CFF24C2" w14:textId="77777777" w:rsidR="001F4829" w:rsidRPr="002D14EA" w:rsidRDefault="00C87A0C">
      <w:pPr>
        <w:pStyle w:val="Heading4"/>
        <w:tabs>
          <w:tab w:val="left" w:pos="8915"/>
        </w:tabs>
        <w:rPr>
          <w:lang w:val="uk-UA"/>
        </w:rPr>
      </w:pPr>
      <w:hyperlink w:anchor="_bookmark37" w:history="1">
        <w:r w:rsidRPr="002D14EA">
          <w:rPr>
            <w:w w:val="120"/>
            <w:lang w:val="uk-UA"/>
          </w:rPr>
          <w:t>Лiтература</w:t>
        </w:r>
      </w:hyperlink>
      <w:r w:rsidRPr="002D14EA">
        <w:rPr>
          <w:w w:val="120"/>
          <w:lang w:val="uk-UA"/>
        </w:rPr>
        <w:tab/>
        <w:t>25</w:t>
      </w:r>
    </w:p>
    <w:p w14:paraId="0331F9F3" w14:textId="77777777" w:rsidR="001F4829" w:rsidRPr="002D14EA" w:rsidRDefault="001F4829">
      <w:pPr>
        <w:rPr>
          <w:lang w:val="uk-UA"/>
        </w:rPr>
        <w:sectPr w:rsidR="001F4829" w:rsidRPr="002D14EA">
          <w:pgSz w:w="11910" w:h="16840"/>
          <w:pgMar w:top="940" w:right="0" w:bottom="280" w:left="1540" w:header="720" w:footer="720" w:gutter="0"/>
          <w:cols w:space="720"/>
        </w:sectPr>
      </w:pPr>
    </w:p>
    <w:p w14:paraId="2F4EA017" w14:textId="77777777" w:rsidR="001F4829" w:rsidRPr="002D14EA" w:rsidRDefault="00C87A0C">
      <w:pPr>
        <w:pStyle w:val="Heading1"/>
        <w:numPr>
          <w:ilvl w:val="0"/>
          <w:numId w:val="4"/>
        </w:numPr>
        <w:tabs>
          <w:tab w:val="left" w:pos="818"/>
          <w:tab w:val="left" w:pos="819"/>
        </w:tabs>
        <w:spacing w:before="69"/>
        <w:rPr>
          <w:lang w:val="uk-UA"/>
        </w:rPr>
      </w:pPr>
      <w:bookmarkStart w:id="30" w:name="Вступ"/>
      <w:bookmarkStart w:id="31" w:name="_bookmark0"/>
      <w:bookmarkEnd w:id="30"/>
      <w:bookmarkEnd w:id="31"/>
      <w:r w:rsidRPr="002D14EA">
        <w:rPr>
          <w:w w:val="120"/>
          <w:lang w:val="uk-UA"/>
        </w:rPr>
        <w:lastRenderedPageBreak/>
        <w:t>Вступ</w:t>
      </w:r>
    </w:p>
    <w:p w14:paraId="766070C4" w14:textId="16595581" w:rsidR="001F4829" w:rsidRPr="002D14EA" w:rsidRDefault="00C87A0C">
      <w:pPr>
        <w:pStyle w:val="BodyText"/>
        <w:spacing w:before="447" w:line="374" w:lineRule="auto"/>
        <w:ind w:left="160" w:right="886" w:firstLine="421"/>
        <w:rPr>
          <w:lang w:val="uk-UA"/>
        </w:rPr>
      </w:pPr>
      <w:r w:rsidRPr="002D14EA">
        <w:rPr>
          <w:w w:val="95"/>
          <w:lang w:val="uk-UA"/>
        </w:rPr>
        <w:t>З</w:t>
      </w:r>
      <w:r w:rsidRPr="002D14EA">
        <w:rPr>
          <w:spacing w:val="-36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розвитком</w:t>
      </w:r>
      <w:r w:rsidRPr="002D14EA">
        <w:rPr>
          <w:spacing w:val="-35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технологiй</w:t>
      </w:r>
      <w:r w:rsidRPr="002D14EA">
        <w:rPr>
          <w:spacing w:val="-35"/>
          <w:w w:val="95"/>
          <w:lang w:val="uk-UA"/>
        </w:rPr>
        <w:t xml:space="preserve"> </w:t>
      </w:r>
      <w:r w:rsidRPr="002D14EA">
        <w:rPr>
          <w:spacing w:val="-4"/>
          <w:w w:val="95"/>
          <w:lang w:val="uk-UA"/>
        </w:rPr>
        <w:t>та</w:t>
      </w:r>
      <w:r w:rsidRPr="002D14EA">
        <w:rPr>
          <w:spacing w:val="-36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промисловостi,</w:t>
      </w:r>
      <w:r w:rsidRPr="002D14EA">
        <w:rPr>
          <w:spacing w:val="-35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забрудненням</w:t>
      </w:r>
      <w:r w:rsidRPr="002D14EA">
        <w:rPr>
          <w:spacing w:val="-36"/>
          <w:w w:val="95"/>
          <w:lang w:val="uk-UA"/>
        </w:rPr>
        <w:t xml:space="preserve"> </w:t>
      </w:r>
      <w:r w:rsidRPr="002D14EA">
        <w:rPr>
          <w:spacing w:val="-3"/>
          <w:w w:val="95"/>
          <w:lang w:val="uk-UA"/>
        </w:rPr>
        <w:t xml:space="preserve">навколишньо- </w:t>
      </w:r>
      <w:r w:rsidRPr="002D14EA">
        <w:rPr>
          <w:w w:val="95"/>
          <w:lang w:val="uk-UA"/>
        </w:rPr>
        <w:t>го</w:t>
      </w:r>
      <w:r w:rsidRPr="002D14EA">
        <w:rPr>
          <w:spacing w:val="-2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середовища,</w:t>
      </w:r>
      <w:r w:rsidRPr="002D14EA">
        <w:rPr>
          <w:spacing w:val="-1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ростом</w:t>
      </w:r>
      <w:r w:rsidRPr="002D14EA">
        <w:rPr>
          <w:spacing w:val="-20"/>
          <w:w w:val="95"/>
          <w:lang w:val="uk-UA"/>
        </w:rPr>
        <w:t xml:space="preserve"> </w:t>
      </w:r>
      <w:r w:rsidRPr="002D14EA">
        <w:rPr>
          <w:spacing w:val="-3"/>
          <w:w w:val="95"/>
          <w:lang w:val="uk-UA"/>
        </w:rPr>
        <w:t>популяцiї</w:t>
      </w:r>
      <w:r w:rsidRPr="002D14EA">
        <w:rPr>
          <w:spacing w:val="-2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населення,</w:t>
      </w:r>
      <w:r w:rsidRPr="002D14EA">
        <w:rPr>
          <w:spacing w:val="-2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все</w:t>
      </w:r>
      <w:r w:rsidRPr="002D14EA">
        <w:rPr>
          <w:spacing w:val="-2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частiше</w:t>
      </w:r>
      <w:r w:rsidRPr="002D14EA">
        <w:rPr>
          <w:spacing w:val="-2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починає</w:t>
      </w:r>
      <w:r w:rsidRPr="002D14EA">
        <w:rPr>
          <w:spacing w:val="-20"/>
          <w:w w:val="95"/>
          <w:lang w:val="uk-UA"/>
        </w:rPr>
        <w:t xml:space="preserve"> </w:t>
      </w:r>
      <w:r w:rsidRPr="002D14EA">
        <w:rPr>
          <w:w w:val="95"/>
          <w:lang w:val="uk-UA"/>
        </w:rPr>
        <w:t xml:space="preserve">пiднiма- тись питання </w:t>
      </w:r>
      <w:del w:id="32" w:author="Ruslan Yermolenko" w:date="2020-05-26T12:59:00Z">
        <w:r w:rsidRPr="002D14EA" w:rsidDel="007C1F53">
          <w:rPr>
            <w:w w:val="95"/>
            <w:lang w:val="uk-UA"/>
          </w:rPr>
          <w:delText xml:space="preserve">нестацi </w:delText>
        </w:r>
      </w:del>
      <w:r w:rsidRPr="002D14EA">
        <w:rPr>
          <w:w w:val="95"/>
          <w:lang w:val="uk-UA"/>
        </w:rPr>
        <w:t xml:space="preserve">вичерпання природних ресурсiв. Особливо гостро це </w:t>
      </w:r>
      <w:r w:rsidRPr="002D14EA">
        <w:rPr>
          <w:spacing w:val="-3"/>
          <w:w w:val="95"/>
          <w:lang w:val="uk-UA"/>
        </w:rPr>
        <w:t xml:space="preserve">торкається </w:t>
      </w:r>
      <w:del w:id="33" w:author="Ruslan Yermolenko" w:date="2020-05-26T12:59:00Z">
        <w:r w:rsidRPr="002D14EA" w:rsidDel="007C1F53">
          <w:rPr>
            <w:w w:val="95"/>
            <w:lang w:val="uk-UA"/>
          </w:rPr>
          <w:delText>невiдновлюваних</w:delText>
        </w:r>
      </w:del>
      <w:ins w:id="34" w:author="Ruslan Yermolenko" w:date="2020-05-26T12:59:00Z">
        <w:r w:rsidR="007C1F53" w:rsidRPr="002D14EA">
          <w:rPr>
            <w:w w:val="95"/>
            <w:lang w:val="uk-UA"/>
          </w:rPr>
          <w:t>невідновлюваних</w:t>
        </w:r>
      </w:ins>
      <w:r w:rsidRPr="002D14EA">
        <w:rPr>
          <w:w w:val="95"/>
          <w:lang w:val="uk-UA"/>
        </w:rPr>
        <w:t xml:space="preserve"> </w:t>
      </w:r>
      <w:del w:id="35" w:author="Ruslan Yermolenko" w:date="2020-05-26T12:59:00Z">
        <w:r w:rsidRPr="002D14EA" w:rsidDel="007C1F53">
          <w:rPr>
            <w:w w:val="95"/>
            <w:lang w:val="uk-UA"/>
          </w:rPr>
          <w:delText>природнiх</w:delText>
        </w:r>
      </w:del>
      <w:ins w:id="36" w:author="Ruslan Yermolenko" w:date="2020-05-26T12:59:00Z">
        <w:r w:rsidR="007C1F53" w:rsidRPr="002D14EA">
          <w:rPr>
            <w:w w:val="95"/>
            <w:lang w:val="uk-UA"/>
          </w:rPr>
          <w:t>природних</w:t>
        </w:r>
      </w:ins>
      <w:r w:rsidRPr="002D14EA">
        <w:rPr>
          <w:w w:val="95"/>
          <w:lang w:val="uk-UA"/>
        </w:rPr>
        <w:t xml:space="preserve"> </w:t>
      </w:r>
      <w:del w:id="37" w:author="Ruslan Yermolenko" w:date="2020-05-26T12:59:00Z">
        <w:r w:rsidRPr="002D14EA" w:rsidDel="007C1F53">
          <w:rPr>
            <w:w w:val="95"/>
            <w:lang w:val="uk-UA"/>
          </w:rPr>
          <w:delText>ресурсiв</w:delText>
        </w:r>
      </w:del>
      <w:ins w:id="38" w:author="Ruslan Yermolenko" w:date="2020-05-26T12:59:00Z">
        <w:r w:rsidR="007C1F53" w:rsidRPr="002D14EA">
          <w:rPr>
            <w:w w:val="95"/>
            <w:lang w:val="uk-UA"/>
          </w:rPr>
          <w:t>ресурсів</w:t>
        </w:r>
      </w:ins>
      <w:r w:rsidRPr="002D14EA">
        <w:rPr>
          <w:w w:val="95"/>
          <w:lang w:val="uk-UA"/>
        </w:rPr>
        <w:t xml:space="preserve">. З </w:t>
      </w:r>
      <w:r w:rsidRPr="002D14EA">
        <w:rPr>
          <w:spacing w:val="-4"/>
          <w:w w:val="95"/>
          <w:lang w:val="uk-UA"/>
        </w:rPr>
        <w:t xml:space="preserve">кожним </w:t>
      </w:r>
      <w:r w:rsidRPr="002D14EA">
        <w:rPr>
          <w:spacing w:val="-3"/>
          <w:w w:val="95"/>
          <w:lang w:val="uk-UA"/>
        </w:rPr>
        <w:t xml:space="preserve">роком </w:t>
      </w:r>
      <w:r w:rsidRPr="002D14EA">
        <w:rPr>
          <w:w w:val="95"/>
          <w:lang w:val="uk-UA"/>
        </w:rPr>
        <w:t>ви-</w:t>
      </w:r>
      <w:del w:id="39" w:author="Ruslan Yermolenko" w:date="2020-05-26T12:59:00Z">
        <w:r w:rsidRPr="002D14EA" w:rsidDel="007C1F53">
          <w:rPr>
            <w:w w:val="95"/>
            <w:lang w:val="uk-UA"/>
          </w:rPr>
          <w:delText xml:space="preserve"> </w:delText>
        </w:r>
      </w:del>
      <w:r w:rsidRPr="002D14EA">
        <w:rPr>
          <w:lang w:val="uk-UA"/>
        </w:rPr>
        <w:t xml:space="preserve">черпаних родовищ </w:t>
      </w:r>
      <w:r w:rsidRPr="002D14EA">
        <w:rPr>
          <w:spacing w:val="-3"/>
          <w:lang w:val="uk-UA"/>
        </w:rPr>
        <w:t xml:space="preserve">стає </w:t>
      </w:r>
      <w:r w:rsidRPr="002D14EA">
        <w:rPr>
          <w:lang w:val="uk-UA"/>
        </w:rPr>
        <w:t xml:space="preserve">все бiльше. </w:t>
      </w:r>
      <w:r w:rsidRPr="002D14EA">
        <w:rPr>
          <w:spacing w:val="-7"/>
          <w:lang w:val="uk-UA"/>
        </w:rPr>
        <w:t xml:space="preserve">Так, </w:t>
      </w:r>
      <w:r w:rsidRPr="002D14EA">
        <w:rPr>
          <w:lang w:val="uk-UA"/>
        </w:rPr>
        <w:t>наприклад, по оцiнкам "Рим</w:t>
      </w:r>
      <w:del w:id="40" w:author="Ruslan Yermolenko" w:date="2020-05-26T12:59:00Z">
        <w:r w:rsidRPr="002D14EA" w:rsidDel="007C1F53">
          <w:rPr>
            <w:lang w:val="uk-UA"/>
          </w:rPr>
          <w:delText xml:space="preserve">- </w:delText>
        </w:r>
      </w:del>
      <w:r w:rsidRPr="002D14EA">
        <w:rPr>
          <w:lang w:val="uk-UA"/>
        </w:rPr>
        <w:t>ського клубу"</w:t>
      </w:r>
      <w:ins w:id="41" w:author="Ruslan Yermolenko" w:date="2020-05-26T12:59:00Z">
        <w:r w:rsidR="007C1F53" w:rsidRPr="007C1F53">
          <w:rPr>
            <w:lang w:val="ru-RU"/>
            <w:rPrChange w:id="42" w:author="Ruslan Yermolenko" w:date="2020-05-26T12:59:00Z">
              <w:rPr>
                <w:lang w:val="en-US"/>
              </w:rPr>
            </w:rPrChange>
          </w:rPr>
          <w:t>[</w:t>
        </w:r>
      </w:ins>
      <w:ins w:id="43" w:author="Ruslan Yermolenko" w:date="2020-05-26T13:00:00Z">
        <w:r w:rsidR="007C1F53">
          <w:rPr>
            <w:lang w:val="uk-UA"/>
          </w:rPr>
          <w:t>посилання</w:t>
        </w:r>
      </w:ins>
      <w:ins w:id="44" w:author="Ruslan Yermolenko" w:date="2020-05-26T12:59:00Z">
        <w:r w:rsidR="007C1F53" w:rsidRPr="007C1F53">
          <w:rPr>
            <w:lang w:val="ru-RU"/>
            <w:rPrChange w:id="45" w:author="Ruslan Yermolenko" w:date="2020-05-26T12:59:00Z">
              <w:rPr>
                <w:lang w:val="en-US"/>
              </w:rPr>
            </w:rPrChange>
          </w:rPr>
          <w:t>]</w:t>
        </w:r>
      </w:ins>
      <w:r w:rsidRPr="002D14EA">
        <w:rPr>
          <w:lang w:val="uk-UA"/>
        </w:rPr>
        <w:t xml:space="preserve">: </w:t>
      </w:r>
      <w:del w:id="46" w:author="Ruslan Yermolenko" w:date="2020-05-26T13:00:00Z">
        <w:r w:rsidRPr="002D14EA" w:rsidDel="007C1F53">
          <w:rPr>
            <w:lang w:val="uk-UA"/>
          </w:rPr>
          <w:delText>запасiв</w:delText>
        </w:r>
      </w:del>
      <w:ins w:id="47" w:author="Ruslan Yermolenko" w:date="2020-05-26T13:00:00Z">
        <w:r w:rsidR="007C1F53" w:rsidRPr="002D14EA">
          <w:rPr>
            <w:lang w:val="uk-UA"/>
          </w:rPr>
          <w:t>запасів</w:t>
        </w:r>
      </w:ins>
      <w:r w:rsidRPr="002D14EA">
        <w:rPr>
          <w:lang w:val="uk-UA"/>
        </w:rPr>
        <w:t xml:space="preserve"> </w:t>
      </w:r>
      <w:del w:id="48" w:author="Ruslan Yermolenko" w:date="2020-05-26T13:00:00Z">
        <w:r w:rsidRPr="002D14EA" w:rsidDel="007C1F53">
          <w:rPr>
            <w:lang w:val="uk-UA"/>
          </w:rPr>
          <w:delText>алюмiнiєвих</w:delText>
        </w:r>
      </w:del>
      <w:ins w:id="49" w:author="Ruslan Yermolenko" w:date="2020-05-26T13:00:00Z">
        <w:r w:rsidR="007C1F53" w:rsidRPr="002D14EA">
          <w:rPr>
            <w:lang w:val="uk-UA"/>
          </w:rPr>
          <w:t>алюмінієвих</w:t>
        </w:r>
      </w:ins>
      <w:r w:rsidRPr="002D14EA">
        <w:rPr>
          <w:lang w:val="uk-UA"/>
        </w:rPr>
        <w:t xml:space="preserve"> </w:t>
      </w:r>
      <w:r w:rsidRPr="002D14EA">
        <w:rPr>
          <w:spacing w:val="-6"/>
          <w:lang w:val="uk-UA"/>
        </w:rPr>
        <w:t xml:space="preserve">руд </w:t>
      </w:r>
      <w:r w:rsidRPr="002D14EA">
        <w:rPr>
          <w:spacing w:val="-3"/>
          <w:lang w:val="uk-UA"/>
        </w:rPr>
        <w:t xml:space="preserve">вистачить </w:t>
      </w:r>
      <w:r w:rsidRPr="002D14EA">
        <w:rPr>
          <w:lang w:val="uk-UA"/>
        </w:rPr>
        <w:t>на 55 рокiв, мiдi - 49 рокiв, залiза - 173 роки, свинцю - 64 роки, хрому - 154 роки</w:t>
      </w:r>
      <w:ins w:id="50" w:author="Ruslan Yermolenko" w:date="2020-05-26T13:00:00Z">
        <w:r w:rsidR="007C1F53">
          <w:rPr>
            <w:lang w:val="uk-UA"/>
          </w:rPr>
          <w:t>.</w:t>
        </w:r>
      </w:ins>
      <w:r w:rsidRPr="002D14EA">
        <w:rPr>
          <w:lang w:val="uk-UA"/>
        </w:rPr>
        <w:t xml:space="preserve"> Це змушує шукати новi</w:t>
      </w:r>
      <w:r w:rsidRPr="002D14EA">
        <w:rPr>
          <w:spacing w:val="33"/>
          <w:lang w:val="uk-UA"/>
        </w:rPr>
        <w:t xml:space="preserve"> </w:t>
      </w:r>
      <w:r w:rsidRPr="002D14EA">
        <w:rPr>
          <w:lang w:val="uk-UA"/>
        </w:rPr>
        <w:t>родовища.</w:t>
      </w:r>
    </w:p>
    <w:p w14:paraId="6CD2FAF3" w14:textId="269ECBC5" w:rsidR="001F4829" w:rsidRPr="002D14EA" w:rsidRDefault="00C87A0C">
      <w:pPr>
        <w:pStyle w:val="BodyText"/>
        <w:spacing w:line="374" w:lineRule="auto"/>
        <w:ind w:left="160" w:right="1131" w:firstLine="421"/>
        <w:jc w:val="both"/>
        <w:rPr>
          <w:lang w:val="uk-UA"/>
        </w:rPr>
      </w:pPr>
      <w:r w:rsidRPr="002D14EA">
        <w:rPr>
          <w:w w:val="95"/>
          <w:lang w:val="uk-UA"/>
        </w:rPr>
        <w:t>З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iншого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боку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3/4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поверхнi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планети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вкритi</w:t>
      </w:r>
      <w:r w:rsidRPr="002D14EA">
        <w:rPr>
          <w:spacing w:val="-7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океан</w:t>
      </w:r>
      <w:ins w:id="51" w:author="Ruslan Yermolenko" w:date="2020-05-26T13:00:00Z">
        <w:r w:rsidR="007C1F53">
          <w:rPr>
            <w:w w:val="95"/>
            <w:lang w:val="uk-UA"/>
          </w:rPr>
          <w:t>а</w:t>
        </w:r>
      </w:ins>
      <w:r w:rsidRPr="002D14EA">
        <w:rPr>
          <w:w w:val="95"/>
          <w:lang w:val="uk-UA"/>
        </w:rPr>
        <w:t>ми,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а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по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рiзним</w:t>
      </w:r>
      <w:r w:rsidRPr="002D14EA">
        <w:rPr>
          <w:spacing w:val="-8"/>
          <w:w w:val="95"/>
          <w:lang w:val="uk-UA"/>
        </w:rPr>
        <w:t xml:space="preserve"> </w:t>
      </w:r>
      <w:r w:rsidRPr="002D14EA">
        <w:rPr>
          <w:w w:val="95"/>
          <w:lang w:val="uk-UA"/>
        </w:rPr>
        <w:t xml:space="preserve">дан- </w:t>
      </w:r>
      <w:r w:rsidRPr="002D14EA">
        <w:rPr>
          <w:lang w:val="uk-UA"/>
        </w:rPr>
        <w:t xml:space="preserve">ним дослiдженно вiд 5% до 7% дна. Океанiчне </w:t>
      </w:r>
      <w:ins w:id="52" w:author="Ruslan Yermolenko" w:date="2020-05-26T13:00:00Z">
        <w:r w:rsidR="007C1F53">
          <w:rPr>
            <w:spacing w:val="-5"/>
            <w:lang w:val="uk-UA"/>
          </w:rPr>
          <w:t>дно</w:t>
        </w:r>
      </w:ins>
      <w:del w:id="53" w:author="Ruslan Yermolenko" w:date="2020-05-26T13:00:00Z">
        <w:r w:rsidRPr="002D14EA" w:rsidDel="007C1F53">
          <w:rPr>
            <w:spacing w:val="-5"/>
            <w:lang w:val="uk-UA"/>
          </w:rPr>
          <w:delText>ложе</w:delText>
        </w:r>
      </w:del>
      <w:r w:rsidRPr="002D14EA">
        <w:rPr>
          <w:spacing w:val="-5"/>
          <w:lang w:val="uk-UA"/>
        </w:rPr>
        <w:t xml:space="preserve"> </w:t>
      </w:r>
      <w:r w:rsidRPr="002D14EA">
        <w:rPr>
          <w:lang w:val="uk-UA"/>
        </w:rPr>
        <w:t xml:space="preserve">має плоский або горбистий рельєф, </w:t>
      </w:r>
      <w:r w:rsidRPr="002D14EA">
        <w:rPr>
          <w:spacing w:val="-4"/>
          <w:lang w:val="uk-UA"/>
        </w:rPr>
        <w:t xml:space="preserve">та </w:t>
      </w:r>
      <w:r w:rsidRPr="002D14EA">
        <w:rPr>
          <w:lang w:val="uk-UA"/>
        </w:rPr>
        <w:t>в основному вiд 3,5 - 6 кiлометрiв</w:t>
      </w:r>
      <w:ins w:id="54" w:author="Ruslan Yermolenko" w:date="2020-05-26T13:01:00Z">
        <w:r w:rsidR="007C1F53">
          <w:rPr>
            <w:lang w:val="uk-UA"/>
          </w:rPr>
          <w:t xml:space="preserve"> в</w:t>
        </w:r>
      </w:ins>
      <w:r w:rsidRPr="002D14EA">
        <w:rPr>
          <w:lang w:val="uk-UA"/>
        </w:rPr>
        <w:t xml:space="preserve"> глибин</w:t>
      </w:r>
      <w:ins w:id="55" w:author="Ruslan Yermolenko" w:date="2020-05-26T13:00:00Z">
        <w:r w:rsidR="007C1F53">
          <w:rPr>
            <w:lang w:val="uk-UA"/>
          </w:rPr>
          <w:t>у</w:t>
        </w:r>
      </w:ins>
      <w:del w:id="56" w:author="Ruslan Yermolenko" w:date="2020-05-26T13:00:00Z">
        <w:r w:rsidRPr="002D14EA" w:rsidDel="007C1F53">
          <w:rPr>
            <w:lang w:val="uk-UA"/>
          </w:rPr>
          <w:delText>и</w:delText>
        </w:r>
      </w:del>
      <w:r w:rsidRPr="002D14EA">
        <w:rPr>
          <w:lang w:val="uk-UA"/>
        </w:rPr>
        <w:t>, але зустрiчаються</w:t>
      </w:r>
      <w:r w:rsidRPr="002D14EA">
        <w:rPr>
          <w:spacing w:val="-27"/>
          <w:lang w:val="uk-UA"/>
        </w:rPr>
        <w:t xml:space="preserve"> </w:t>
      </w:r>
      <w:r w:rsidRPr="002D14EA">
        <w:rPr>
          <w:spacing w:val="-3"/>
          <w:lang w:val="uk-UA"/>
        </w:rPr>
        <w:t>глибоководнi</w:t>
      </w:r>
      <w:r w:rsidRPr="002D14EA">
        <w:rPr>
          <w:spacing w:val="-27"/>
          <w:lang w:val="uk-UA"/>
        </w:rPr>
        <w:t xml:space="preserve"> </w:t>
      </w:r>
      <w:r w:rsidRPr="002D14EA">
        <w:rPr>
          <w:spacing w:val="-2"/>
          <w:lang w:val="uk-UA"/>
        </w:rPr>
        <w:t>жолоби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до</w:t>
      </w:r>
      <w:r w:rsidRPr="002D14EA">
        <w:rPr>
          <w:spacing w:val="-27"/>
          <w:lang w:val="uk-UA"/>
        </w:rPr>
        <w:t xml:space="preserve"> </w:t>
      </w:r>
      <w:r w:rsidRPr="002D14EA">
        <w:rPr>
          <w:lang w:val="uk-UA"/>
        </w:rPr>
        <w:t>11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кiлометрiв</w:t>
      </w:r>
      <w:r w:rsidRPr="002D14EA">
        <w:rPr>
          <w:spacing w:val="-27"/>
          <w:lang w:val="uk-UA"/>
        </w:rPr>
        <w:t xml:space="preserve"> </w:t>
      </w:r>
      <w:r w:rsidRPr="002D14EA">
        <w:rPr>
          <w:lang w:val="uk-UA"/>
        </w:rPr>
        <w:t>в</w:t>
      </w:r>
      <w:r w:rsidRPr="002D14EA">
        <w:rPr>
          <w:spacing w:val="-26"/>
          <w:lang w:val="uk-UA"/>
        </w:rPr>
        <w:t xml:space="preserve"> </w:t>
      </w:r>
      <w:r w:rsidRPr="002D14EA">
        <w:rPr>
          <w:spacing w:val="-5"/>
          <w:lang w:val="uk-UA"/>
        </w:rPr>
        <w:t>глибину,</w:t>
      </w:r>
      <w:r w:rsidRPr="002D14EA">
        <w:rPr>
          <w:spacing w:val="-27"/>
          <w:lang w:val="uk-UA"/>
        </w:rPr>
        <w:t xml:space="preserve"> </w:t>
      </w:r>
      <w:r w:rsidRPr="002D14EA">
        <w:rPr>
          <w:lang w:val="uk-UA"/>
        </w:rPr>
        <w:t>їх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най</w:t>
      </w:r>
      <w:del w:id="57" w:author="Ruslan Yermolenko" w:date="2020-05-26T13:01:00Z">
        <w:r w:rsidRPr="002D14EA" w:rsidDel="007C1F53">
          <w:rPr>
            <w:lang w:val="uk-UA"/>
          </w:rPr>
          <w:delText xml:space="preserve">- </w:delText>
        </w:r>
      </w:del>
      <w:r w:rsidRPr="002D14EA">
        <w:rPr>
          <w:lang w:val="uk-UA"/>
        </w:rPr>
        <w:t>бiльше Тихому</w:t>
      </w:r>
      <w:r w:rsidRPr="002D14EA">
        <w:rPr>
          <w:spacing w:val="34"/>
          <w:lang w:val="uk-UA"/>
        </w:rPr>
        <w:t xml:space="preserve"> </w:t>
      </w:r>
      <w:r w:rsidRPr="002D14EA">
        <w:rPr>
          <w:lang w:val="uk-UA"/>
        </w:rPr>
        <w:t>океанi.</w:t>
      </w:r>
    </w:p>
    <w:p w14:paraId="74F21DE8" w14:textId="659EF563" w:rsidR="001F4829" w:rsidRPr="002D14EA" w:rsidRDefault="00C87A0C">
      <w:pPr>
        <w:pStyle w:val="BodyText"/>
        <w:spacing w:line="374" w:lineRule="auto"/>
        <w:ind w:left="160" w:right="1132" w:firstLine="421"/>
        <w:jc w:val="both"/>
        <w:rPr>
          <w:lang w:val="uk-UA"/>
        </w:rPr>
      </w:pPr>
      <w:del w:id="58" w:author="Ruslan Yermolenko" w:date="2020-05-26T13:01:00Z">
        <w:r w:rsidRPr="002D14EA" w:rsidDel="007C1F53">
          <w:rPr>
            <w:w w:val="95"/>
            <w:lang w:val="uk-UA"/>
          </w:rPr>
          <w:delText>Зарахунок</w:delText>
        </w:r>
      </w:del>
      <w:ins w:id="59" w:author="Ruslan Yermolenko" w:date="2020-05-26T13:01:00Z">
        <w:r w:rsidR="007C1F53" w:rsidRPr="002D14EA">
          <w:rPr>
            <w:w w:val="95"/>
            <w:lang w:val="uk-UA"/>
          </w:rPr>
          <w:t>За рахунок</w:t>
        </w:r>
      </w:ins>
      <w:r w:rsidRPr="002D14EA">
        <w:rPr>
          <w:w w:val="95"/>
          <w:lang w:val="uk-UA"/>
        </w:rPr>
        <w:t xml:space="preserve"> досить складних умов i високого </w:t>
      </w:r>
      <w:r w:rsidRPr="002D14EA">
        <w:rPr>
          <w:spacing w:val="-5"/>
          <w:w w:val="95"/>
          <w:lang w:val="uk-UA"/>
        </w:rPr>
        <w:t xml:space="preserve">тиску, </w:t>
      </w:r>
      <w:r w:rsidRPr="002D14EA">
        <w:rPr>
          <w:w w:val="95"/>
          <w:lang w:val="uk-UA"/>
        </w:rPr>
        <w:t xml:space="preserve">стандартнi </w:t>
      </w:r>
      <w:r w:rsidRPr="002D14EA">
        <w:rPr>
          <w:spacing w:val="-3"/>
          <w:w w:val="95"/>
          <w:lang w:val="uk-UA"/>
        </w:rPr>
        <w:t xml:space="preserve">методи </w:t>
      </w:r>
      <w:del w:id="60" w:author="Ruslan Yermolenko" w:date="2020-05-26T13:01:00Z">
        <w:r w:rsidRPr="002D14EA" w:rsidDel="007C1F53">
          <w:rPr>
            <w:w w:val="95"/>
            <w:lang w:val="uk-UA"/>
          </w:rPr>
          <w:delText>аналiзу</w:delText>
        </w:r>
      </w:del>
      <w:ins w:id="61" w:author="Ruslan Yermolenko" w:date="2020-05-26T13:01:00Z">
        <w:r w:rsidR="007C1F53" w:rsidRPr="002D14EA">
          <w:rPr>
            <w:w w:val="95"/>
            <w:lang w:val="uk-UA"/>
          </w:rPr>
          <w:t>аналізу</w:t>
        </w:r>
      </w:ins>
      <w:r w:rsidRPr="002D14EA">
        <w:rPr>
          <w:spacing w:val="-1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мiнеральних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порiд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за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допомогою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габаритного</w:t>
      </w:r>
      <w:r w:rsidRPr="002D14EA">
        <w:rPr>
          <w:spacing w:val="-19"/>
          <w:w w:val="95"/>
          <w:lang w:val="uk-UA"/>
        </w:rPr>
        <w:t xml:space="preserve"> </w:t>
      </w:r>
      <w:del w:id="62" w:author="Ruslan Yermolenko" w:date="2020-05-26T13:01:00Z">
        <w:r w:rsidRPr="002D14EA" w:rsidDel="007C1F53">
          <w:rPr>
            <w:w w:val="95"/>
            <w:lang w:val="uk-UA"/>
          </w:rPr>
          <w:delText>обладнення</w:delText>
        </w:r>
      </w:del>
      <w:ins w:id="63" w:author="Ruslan Yermolenko" w:date="2020-05-26T13:01:00Z">
        <w:r w:rsidR="007C1F53" w:rsidRPr="002D14EA">
          <w:rPr>
            <w:w w:val="95"/>
            <w:lang w:val="uk-UA"/>
          </w:rPr>
          <w:t>обладнання</w:t>
        </w:r>
      </w:ins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є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spacing w:val="-3"/>
          <w:w w:val="95"/>
          <w:lang w:val="uk-UA"/>
        </w:rPr>
        <w:t xml:space="preserve">дуже </w:t>
      </w:r>
      <w:r w:rsidRPr="002D14EA">
        <w:rPr>
          <w:lang w:val="uk-UA"/>
        </w:rPr>
        <w:t>складними,</w:t>
      </w:r>
      <w:r w:rsidRPr="002D14EA">
        <w:rPr>
          <w:spacing w:val="-15"/>
          <w:lang w:val="uk-UA"/>
        </w:rPr>
        <w:t xml:space="preserve"> </w:t>
      </w:r>
      <w:r w:rsidRPr="002D14EA">
        <w:rPr>
          <w:lang w:val="uk-UA"/>
        </w:rPr>
        <w:t>а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в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деяких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мiсцях</w:t>
      </w:r>
      <w:r w:rsidRPr="002D14EA">
        <w:rPr>
          <w:spacing w:val="-14"/>
          <w:lang w:val="uk-UA"/>
        </w:rPr>
        <w:t xml:space="preserve"> </w:t>
      </w:r>
      <w:r w:rsidRPr="002D14EA">
        <w:rPr>
          <w:spacing w:val="-3"/>
          <w:lang w:val="uk-UA"/>
        </w:rPr>
        <w:t>такий</w:t>
      </w:r>
      <w:r w:rsidRPr="002D14EA">
        <w:rPr>
          <w:spacing w:val="-14"/>
          <w:lang w:val="uk-UA"/>
        </w:rPr>
        <w:t xml:space="preserve"> </w:t>
      </w:r>
      <w:del w:id="64" w:author="Ruslan Yermolenko" w:date="2020-05-26T13:01:00Z">
        <w:r w:rsidRPr="002D14EA" w:rsidDel="007C1F53">
          <w:rPr>
            <w:spacing w:val="-3"/>
            <w:lang w:val="uk-UA"/>
          </w:rPr>
          <w:delText>єтап</w:delText>
        </w:r>
      </w:del>
      <w:ins w:id="65" w:author="Ruslan Yermolenko" w:date="2020-05-26T13:01:00Z">
        <w:r w:rsidR="007C1F53" w:rsidRPr="002D14EA">
          <w:rPr>
            <w:spacing w:val="-3"/>
            <w:lang w:val="uk-UA"/>
          </w:rPr>
          <w:t>етап</w:t>
        </w:r>
      </w:ins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пошуку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родовищ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як</w:t>
      </w:r>
      <w:r w:rsidRPr="002D14EA">
        <w:rPr>
          <w:spacing w:val="-14"/>
          <w:lang w:val="uk-UA"/>
        </w:rPr>
        <w:t xml:space="preserve"> </w:t>
      </w:r>
      <w:del w:id="66" w:author="Ruslan Yermolenko" w:date="2020-05-26T13:01:00Z">
        <w:r w:rsidRPr="002D14EA" w:rsidDel="007C1F53">
          <w:rPr>
            <w:lang w:val="uk-UA"/>
          </w:rPr>
          <w:delText>бурiння</w:delText>
        </w:r>
      </w:del>
      <w:ins w:id="67" w:author="Ruslan Yermolenko" w:date="2020-05-26T13:01:00Z">
        <w:r w:rsidR="007C1F53" w:rsidRPr="002D14EA">
          <w:rPr>
            <w:lang w:val="uk-UA"/>
          </w:rPr>
          <w:t>буріння</w:t>
        </w:r>
      </w:ins>
      <w:r w:rsidRPr="002D14EA">
        <w:rPr>
          <w:lang w:val="uk-UA"/>
        </w:rPr>
        <w:t xml:space="preserve"> опорних </w:t>
      </w:r>
      <w:r w:rsidRPr="002D14EA">
        <w:rPr>
          <w:spacing w:val="-4"/>
          <w:lang w:val="uk-UA"/>
        </w:rPr>
        <w:t xml:space="preserve">та </w:t>
      </w:r>
      <w:r w:rsidRPr="002D14EA">
        <w:rPr>
          <w:lang w:val="uk-UA"/>
        </w:rPr>
        <w:t>параметричних свердловин є не</w:t>
      </w:r>
      <w:r w:rsidRPr="002D14EA">
        <w:rPr>
          <w:spacing w:val="13"/>
          <w:lang w:val="uk-UA"/>
        </w:rPr>
        <w:t xml:space="preserve"> </w:t>
      </w:r>
      <w:r w:rsidRPr="002D14EA">
        <w:rPr>
          <w:lang w:val="uk-UA"/>
        </w:rPr>
        <w:t>можливим.</w:t>
      </w:r>
    </w:p>
    <w:p w14:paraId="07724133" w14:textId="4A7DBAD7" w:rsidR="001F4829" w:rsidRPr="002D14EA" w:rsidRDefault="00C87A0C">
      <w:pPr>
        <w:pStyle w:val="BodyText"/>
        <w:spacing w:line="374" w:lineRule="auto"/>
        <w:ind w:left="160" w:right="1109" w:firstLine="421"/>
        <w:jc w:val="both"/>
        <w:rPr>
          <w:lang w:val="uk-UA"/>
        </w:rPr>
      </w:pPr>
      <w:r w:rsidRPr="002D14EA">
        <w:rPr>
          <w:w w:val="95"/>
          <w:lang w:val="uk-UA"/>
        </w:rPr>
        <w:t xml:space="preserve">На основi проекту </w:t>
      </w:r>
      <w:r w:rsidRPr="002D14EA">
        <w:rPr>
          <w:spacing w:val="-3"/>
          <w:w w:val="95"/>
          <w:lang w:val="uk-UA"/>
        </w:rPr>
        <w:t xml:space="preserve">SABAT(Stoichiometry </w:t>
      </w:r>
      <w:r w:rsidRPr="002D14EA">
        <w:rPr>
          <w:w w:val="95"/>
          <w:lang w:val="uk-UA"/>
        </w:rPr>
        <w:t xml:space="preserve">Analysis By </w:t>
      </w:r>
      <w:r w:rsidRPr="002D14EA">
        <w:rPr>
          <w:spacing w:val="-3"/>
          <w:w w:val="95"/>
          <w:lang w:val="uk-UA"/>
        </w:rPr>
        <w:t xml:space="preserve">Activation </w:t>
      </w:r>
      <w:r w:rsidRPr="002D14EA">
        <w:rPr>
          <w:spacing w:val="-5"/>
          <w:w w:val="95"/>
          <w:lang w:val="uk-UA"/>
        </w:rPr>
        <w:t xml:space="preserve">Techni- </w:t>
      </w:r>
      <w:r w:rsidRPr="002D14EA">
        <w:rPr>
          <w:lang w:val="uk-UA"/>
        </w:rPr>
        <w:t>ques)</w:t>
      </w:r>
      <w:ins w:id="68" w:author="Ruslan Yermolenko" w:date="2020-05-26T13:02:00Z">
        <w:r w:rsidR="007C1F53" w:rsidRPr="007C1F53">
          <w:rPr>
            <w:lang w:val="uk-UA"/>
            <w:rPrChange w:id="69" w:author="Ruslan Yermolenko" w:date="2020-05-26T13:02:00Z">
              <w:rPr>
                <w:lang w:val="en-US"/>
              </w:rPr>
            </w:rPrChange>
          </w:rPr>
          <w:t>[</w:t>
        </w:r>
        <w:r w:rsidR="007C1F53">
          <w:rPr>
            <w:lang w:val="uk-UA"/>
          </w:rPr>
          <w:t>посилання</w:t>
        </w:r>
        <w:r w:rsidR="007C1F53" w:rsidRPr="007C1F53">
          <w:rPr>
            <w:lang w:val="uk-UA"/>
            <w:rPrChange w:id="70" w:author="Ruslan Yermolenko" w:date="2020-05-26T13:02:00Z">
              <w:rPr>
                <w:lang w:val="en-US"/>
              </w:rPr>
            </w:rPrChange>
          </w:rPr>
          <w:t>]</w:t>
        </w:r>
      </w:ins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-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за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мету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в</w:t>
      </w:r>
      <w:r w:rsidRPr="002D14EA">
        <w:rPr>
          <w:spacing w:val="-29"/>
          <w:lang w:val="uk-UA"/>
        </w:rPr>
        <w:t xml:space="preserve"> </w:t>
      </w:r>
      <w:r w:rsidRPr="002D14EA">
        <w:rPr>
          <w:spacing w:val="-3"/>
          <w:lang w:val="uk-UA"/>
        </w:rPr>
        <w:t>якому</w:t>
      </w:r>
      <w:r w:rsidRPr="002D14EA">
        <w:rPr>
          <w:spacing w:val="-30"/>
          <w:lang w:val="uk-UA"/>
        </w:rPr>
        <w:t xml:space="preserve"> </w:t>
      </w:r>
      <w:r w:rsidRPr="002D14EA">
        <w:rPr>
          <w:spacing w:val="-5"/>
          <w:lang w:val="uk-UA"/>
        </w:rPr>
        <w:t>було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поставлено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пошук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небезних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речовин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на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 xml:space="preserve">днi </w:t>
      </w:r>
      <w:r w:rsidRPr="002D14EA">
        <w:rPr>
          <w:w w:val="95"/>
          <w:lang w:val="uk-UA"/>
        </w:rPr>
        <w:t xml:space="preserve">Балтiйского </w:t>
      </w:r>
      <w:r w:rsidRPr="002D14EA">
        <w:rPr>
          <w:spacing w:val="-3"/>
          <w:w w:val="95"/>
          <w:lang w:val="uk-UA"/>
        </w:rPr>
        <w:t xml:space="preserve">моря </w:t>
      </w:r>
      <w:r w:rsidRPr="002D14EA">
        <w:rPr>
          <w:w w:val="95"/>
          <w:lang w:val="uk-UA"/>
        </w:rPr>
        <w:t xml:space="preserve">з </w:t>
      </w:r>
      <w:r w:rsidRPr="002D14EA">
        <w:rPr>
          <w:spacing w:val="-3"/>
          <w:w w:val="95"/>
          <w:lang w:val="uk-UA"/>
        </w:rPr>
        <w:t xml:space="preserve">використання </w:t>
      </w:r>
      <w:r w:rsidRPr="002D14EA">
        <w:rPr>
          <w:w w:val="95"/>
          <w:lang w:val="uk-UA"/>
        </w:rPr>
        <w:t xml:space="preserve">нейтронно активацiйного аналiзу для неiнвазивного дослiдження </w:t>
      </w:r>
      <w:r w:rsidRPr="002D14EA">
        <w:rPr>
          <w:spacing w:val="-4"/>
          <w:w w:val="95"/>
          <w:lang w:val="uk-UA"/>
        </w:rPr>
        <w:t xml:space="preserve">обьекту. </w:t>
      </w:r>
      <w:r w:rsidRPr="002D14EA">
        <w:rPr>
          <w:w w:val="95"/>
          <w:lang w:val="uk-UA"/>
        </w:rPr>
        <w:t xml:space="preserve">Я допустив можливiсть </w:t>
      </w:r>
      <w:r w:rsidRPr="002D14EA">
        <w:rPr>
          <w:spacing w:val="-3"/>
          <w:w w:val="95"/>
          <w:lang w:val="uk-UA"/>
        </w:rPr>
        <w:t xml:space="preserve">використа- </w:t>
      </w:r>
      <w:r w:rsidRPr="002D14EA">
        <w:rPr>
          <w:w w:val="95"/>
          <w:lang w:val="uk-UA"/>
        </w:rPr>
        <w:t xml:space="preserve">ння данного </w:t>
      </w:r>
      <w:r w:rsidRPr="002D14EA">
        <w:rPr>
          <w:spacing w:val="-2"/>
          <w:w w:val="95"/>
          <w:lang w:val="uk-UA"/>
        </w:rPr>
        <w:t xml:space="preserve">методу </w:t>
      </w:r>
      <w:r w:rsidRPr="002D14EA">
        <w:rPr>
          <w:w w:val="95"/>
          <w:lang w:val="uk-UA"/>
        </w:rPr>
        <w:t xml:space="preserve">дослiдження для отримання бiльш розгорнутої iн- </w:t>
      </w:r>
      <w:r w:rsidRPr="002D14EA">
        <w:rPr>
          <w:lang w:val="uk-UA"/>
        </w:rPr>
        <w:t>формацiї про океанiчне</w:t>
      </w:r>
      <w:r w:rsidRPr="002D14EA">
        <w:rPr>
          <w:spacing w:val="44"/>
          <w:lang w:val="uk-UA"/>
        </w:rPr>
        <w:t xml:space="preserve"> </w:t>
      </w:r>
      <w:r w:rsidRPr="002D14EA">
        <w:rPr>
          <w:lang w:val="uk-UA"/>
        </w:rPr>
        <w:t>дно.</w:t>
      </w:r>
    </w:p>
    <w:p w14:paraId="453BF501" w14:textId="77777777" w:rsidR="001F4829" w:rsidRPr="002D14EA" w:rsidRDefault="001F4829">
      <w:pPr>
        <w:spacing w:line="374" w:lineRule="auto"/>
        <w:jc w:val="both"/>
        <w:rPr>
          <w:lang w:val="uk-UA"/>
        </w:rPr>
        <w:sectPr w:rsidR="001F4829" w:rsidRPr="002D14EA">
          <w:footerReference w:type="default" r:id="rId7"/>
          <w:pgSz w:w="11910" w:h="16840"/>
          <w:pgMar w:top="940" w:right="0" w:bottom="800" w:left="1540" w:header="0" w:footer="607" w:gutter="0"/>
          <w:pgNumType w:start="2"/>
          <w:cols w:space="720"/>
        </w:sectPr>
      </w:pPr>
    </w:p>
    <w:p w14:paraId="2832F909" w14:textId="77777777" w:rsidR="001F4829" w:rsidRPr="002D14EA" w:rsidRDefault="00C87A0C">
      <w:pPr>
        <w:pStyle w:val="Heading1"/>
        <w:numPr>
          <w:ilvl w:val="0"/>
          <w:numId w:val="4"/>
        </w:numPr>
        <w:tabs>
          <w:tab w:val="left" w:pos="818"/>
          <w:tab w:val="left" w:pos="819"/>
        </w:tabs>
        <w:rPr>
          <w:lang w:val="uk-UA"/>
        </w:rPr>
      </w:pPr>
      <w:bookmarkStart w:id="71" w:name="Розділ_1"/>
      <w:bookmarkStart w:id="72" w:name="_bookmark1"/>
      <w:bookmarkEnd w:id="71"/>
      <w:bookmarkEnd w:id="72"/>
      <w:r w:rsidRPr="002D14EA">
        <w:rPr>
          <w:spacing w:val="-3"/>
          <w:w w:val="110"/>
          <w:lang w:val="uk-UA"/>
        </w:rPr>
        <w:lastRenderedPageBreak/>
        <w:t>Роздiл</w:t>
      </w:r>
      <w:r w:rsidRPr="002D14EA">
        <w:rPr>
          <w:spacing w:val="43"/>
          <w:w w:val="110"/>
          <w:lang w:val="uk-UA"/>
        </w:rPr>
        <w:t xml:space="preserve"> </w:t>
      </w:r>
      <w:r w:rsidRPr="002D14EA">
        <w:rPr>
          <w:w w:val="110"/>
          <w:lang w:val="uk-UA"/>
        </w:rPr>
        <w:t>1</w:t>
      </w:r>
    </w:p>
    <w:p w14:paraId="4688A7A9" w14:textId="77777777" w:rsidR="001F4829" w:rsidRPr="002D14EA" w:rsidRDefault="001F4829">
      <w:pPr>
        <w:pStyle w:val="BodyText"/>
        <w:spacing w:before="6"/>
        <w:rPr>
          <w:rFonts w:ascii="Calibri"/>
          <w:b/>
          <w:sz w:val="45"/>
          <w:lang w:val="uk-UA"/>
        </w:rPr>
      </w:pPr>
    </w:p>
    <w:p w14:paraId="0394CCA0" w14:textId="40C2B2CC" w:rsidR="001F4829" w:rsidRPr="002D14EA" w:rsidRDefault="001A5160">
      <w:pPr>
        <w:pStyle w:val="Heading2"/>
        <w:numPr>
          <w:ilvl w:val="1"/>
          <w:numId w:val="4"/>
        </w:numPr>
        <w:tabs>
          <w:tab w:val="left" w:pos="1006"/>
          <w:tab w:val="left" w:pos="1007"/>
        </w:tabs>
        <w:ind w:hanging="846"/>
        <w:rPr>
          <w:lang w:val="uk-UA"/>
        </w:rPr>
      </w:pPr>
      <w:bookmarkStart w:id="73" w:name="QGSP_BERT"/>
      <w:bookmarkStart w:id="74" w:name="_bookmark2"/>
      <w:bookmarkEnd w:id="73"/>
      <w:bookmarkEnd w:id="74"/>
      <w:ins w:id="75" w:author="Ruslan Yermolenko" w:date="2020-05-26T21:46:00Z">
        <w:r>
          <w:rPr>
            <w:spacing w:val="5"/>
            <w:w w:val="115"/>
            <w:lang w:val="uk-UA"/>
          </w:rPr>
          <w:t xml:space="preserve">Фізична модель </w:t>
        </w:r>
      </w:ins>
      <w:r w:rsidR="00C87A0C" w:rsidRPr="002D14EA">
        <w:rPr>
          <w:spacing w:val="5"/>
          <w:w w:val="115"/>
          <w:lang w:val="uk-UA"/>
        </w:rPr>
        <w:t>QGSP</w:t>
      </w:r>
      <w:r w:rsidR="00C87A0C" w:rsidRPr="002D14EA">
        <w:rPr>
          <w:spacing w:val="-49"/>
          <w:w w:val="115"/>
          <w:lang w:val="uk-UA"/>
        </w:rPr>
        <w:t xml:space="preserve"> </w:t>
      </w:r>
      <w:r w:rsidR="00C87A0C" w:rsidRPr="002D14EA">
        <w:rPr>
          <w:rFonts w:ascii="Book Antiqua"/>
          <w:b/>
          <w:i w:val="0"/>
          <w:spacing w:val="7"/>
          <w:w w:val="115"/>
          <w:lang w:val="uk-UA"/>
        </w:rPr>
        <w:t>_</w:t>
      </w:r>
      <w:r w:rsidR="00C87A0C" w:rsidRPr="002D14EA">
        <w:rPr>
          <w:spacing w:val="7"/>
          <w:w w:val="115"/>
          <w:lang w:val="uk-UA"/>
        </w:rPr>
        <w:t>BERT</w:t>
      </w:r>
    </w:p>
    <w:p w14:paraId="7E7ABB83" w14:textId="08520638" w:rsidR="001F4829" w:rsidRPr="002D14EA" w:rsidRDefault="00C87A0C">
      <w:pPr>
        <w:pStyle w:val="BodyText"/>
        <w:spacing w:before="368" w:line="374" w:lineRule="auto"/>
        <w:ind w:left="160" w:right="1131" w:firstLine="421"/>
        <w:jc w:val="both"/>
        <w:rPr>
          <w:lang w:val="uk-UA"/>
        </w:rPr>
      </w:pPr>
      <w:r w:rsidRPr="002D14EA">
        <w:rPr>
          <w:rFonts w:ascii="Georgia" w:hAnsi="Georgia"/>
          <w:i/>
          <w:spacing w:val="4"/>
          <w:lang w:val="uk-UA"/>
        </w:rPr>
        <w:t xml:space="preserve">QGSP </w:t>
      </w:r>
      <w:r w:rsidRPr="002D14EA">
        <w:rPr>
          <w:spacing w:val="6"/>
          <w:lang w:val="uk-UA"/>
        </w:rPr>
        <w:t>_</w:t>
      </w:r>
      <w:r w:rsidRPr="002D14EA">
        <w:rPr>
          <w:rFonts w:ascii="Georgia" w:hAnsi="Georgia"/>
          <w:i/>
          <w:spacing w:val="6"/>
          <w:lang w:val="uk-UA"/>
        </w:rPr>
        <w:t xml:space="preserve">BERT </w:t>
      </w:r>
      <w:r w:rsidRPr="002D14EA">
        <w:rPr>
          <w:lang w:val="uk-UA"/>
        </w:rPr>
        <w:t xml:space="preserve">- ця фiзична </w:t>
      </w:r>
      <w:r w:rsidRPr="002D14EA">
        <w:rPr>
          <w:spacing w:val="-2"/>
          <w:lang w:val="uk-UA"/>
        </w:rPr>
        <w:t xml:space="preserve">модель </w:t>
      </w:r>
      <w:r w:rsidRPr="002D14EA">
        <w:rPr>
          <w:spacing w:val="-3"/>
          <w:lang w:val="uk-UA"/>
        </w:rPr>
        <w:t xml:space="preserve">входить </w:t>
      </w:r>
      <w:r w:rsidRPr="002D14EA">
        <w:rPr>
          <w:lang w:val="uk-UA"/>
        </w:rPr>
        <w:t xml:space="preserve">в перелiк стандартних </w:t>
      </w:r>
      <w:r w:rsidRPr="002D14EA">
        <w:rPr>
          <w:w w:val="95"/>
          <w:lang w:val="uk-UA"/>
        </w:rPr>
        <w:t>фiзичних моделей розрахункового пакету Geant4</w:t>
      </w:r>
      <w:ins w:id="76" w:author="Ruslan Yermolenko" w:date="2020-05-26T21:46:00Z">
        <w:r w:rsidR="001A5160">
          <w:rPr>
            <w:w w:val="95"/>
            <w:lang w:val="uk-UA"/>
          </w:rPr>
          <w:t>.</w:t>
        </w:r>
      </w:ins>
      <w:r w:rsidRPr="002D14EA">
        <w:rPr>
          <w:w w:val="95"/>
          <w:lang w:val="uk-UA"/>
        </w:rPr>
        <w:t xml:space="preserve"> </w:t>
      </w:r>
      <w:r w:rsidRPr="002D14EA">
        <w:rPr>
          <w:spacing w:val="-3"/>
          <w:w w:val="95"/>
          <w:lang w:val="uk-UA"/>
        </w:rPr>
        <w:t xml:space="preserve">Базується </w:t>
      </w:r>
      <w:r w:rsidRPr="002D14EA">
        <w:rPr>
          <w:w w:val="95"/>
          <w:lang w:val="uk-UA"/>
        </w:rPr>
        <w:t xml:space="preserve">на </w:t>
      </w:r>
      <w:r w:rsidRPr="002D14EA">
        <w:rPr>
          <w:spacing w:val="-3"/>
          <w:w w:val="95"/>
          <w:lang w:val="uk-UA"/>
        </w:rPr>
        <w:t xml:space="preserve">каскаднiй </w:t>
      </w:r>
      <w:r w:rsidRPr="002D14EA">
        <w:rPr>
          <w:spacing w:val="-2"/>
          <w:w w:val="95"/>
          <w:lang w:val="uk-UA"/>
        </w:rPr>
        <w:t xml:space="preserve">моделi </w:t>
      </w:r>
      <w:r w:rsidRPr="002D14EA">
        <w:rPr>
          <w:w w:val="95"/>
          <w:lang w:val="uk-UA"/>
        </w:rPr>
        <w:t>Бертiнi. Для валiдацiї данної моделi необхiдне виконання</w:t>
      </w:r>
      <w:r w:rsidRPr="002D14EA">
        <w:rPr>
          <w:spacing w:val="65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насту-</w:t>
      </w:r>
    </w:p>
    <w:p w14:paraId="457882EE" w14:textId="77777777" w:rsidR="001F4829" w:rsidRPr="002D14EA" w:rsidRDefault="001F4829">
      <w:pPr>
        <w:spacing w:line="374" w:lineRule="auto"/>
        <w:jc w:val="both"/>
        <w:rPr>
          <w:lang w:val="uk-UA"/>
        </w:rPr>
        <w:sectPr w:rsidR="001F4829" w:rsidRPr="002D14EA">
          <w:pgSz w:w="11910" w:h="16840"/>
          <w:pgMar w:top="940" w:right="0" w:bottom="800" w:left="1540" w:header="0" w:footer="607" w:gutter="0"/>
          <w:cols w:space="720"/>
        </w:sectPr>
      </w:pPr>
    </w:p>
    <w:p w14:paraId="3B43C57E" w14:textId="6080454A" w:rsidR="001F4829" w:rsidRPr="002D14EA" w:rsidRDefault="00827582">
      <w:pPr>
        <w:pStyle w:val="BodyText"/>
        <w:spacing w:line="345" w:lineRule="exact"/>
        <w:ind w:left="160"/>
        <w:rPr>
          <w:rFonts w:ascii="Arial" w:hAnsi="Arial"/>
          <w:i/>
          <w:sz w:val="14"/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BEAFEA" wp14:editId="5C55BEA9">
                <wp:simplePos x="0" y="0"/>
                <wp:positionH relativeFrom="page">
                  <wp:posOffset>2019935</wp:posOffset>
                </wp:positionH>
                <wp:positionV relativeFrom="paragraph">
                  <wp:posOffset>137160</wp:posOffset>
                </wp:positionV>
                <wp:extent cx="62865" cy="127000"/>
                <wp:effectExtent l="635" t="3810" r="3175" b="2540"/>
                <wp:wrapNone/>
                <wp:docPr id="19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83B33" w14:textId="77777777" w:rsidR="00C87A0C" w:rsidRDefault="00C87A0C">
                            <w:pPr>
                              <w:spacing w:line="192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98"/>
                                <w:sz w:val="20"/>
                              </w:rPr>
                              <w:t>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BEAFEA" id="_x0000_t202" coordsize="21600,21600" o:spt="202" path="m,l,21600r21600,l21600,xe">
                <v:stroke joinstyle="miter"/>
                <v:path gradientshapeok="t" o:connecttype="rect"/>
              </v:shapetype>
              <v:shape id="Text Box 184" o:spid="_x0000_s1026" type="#_x0000_t202" style="position:absolute;left:0;text-align:left;margin-left:159.05pt;margin-top:10.8pt;width:4.95pt;height:10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" filled="f" stroked="f">
                <v:textbox inset="0,0,0,0">
                  <w:txbxContent>
                    <w:p w14:paraId="16983B33" w14:textId="77777777" w:rsidR="00C87A0C" w:rsidRDefault="00C87A0C">
                      <w:pPr>
                        <w:spacing w:line="192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98"/>
                          <w:sz w:val="20"/>
                        </w:rPr>
                        <w:t>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A0C" w:rsidRPr="002D14EA">
        <w:rPr>
          <w:lang w:val="uk-UA"/>
        </w:rPr>
        <w:t xml:space="preserve">пних умов </w:t>
      </w:r>
      <w:r w:rsidR="00C87A0C" w:rsidRPr="002D14EA">
        <w:rPr>
          <w:rFonts w:ascii="Arial" w:hAnsi="Arial"/>
          <w:i/>
          <w:position w:val="12"/>
          <w:sz w:val="20"/>
          <w:u w:val="single"/>
          <w:lang w:val="uk-UA"/>
        </w:rPr>
        <w:t>λ</w:t>
      </w:r>
      <w:r w:rsidR="00C87A0C" w:rsidRPr="002D14EA">
        <w:rPr>
          <w:rFonts w:ascii="Arial" w:hAnsi="Arial"/>
          <w:i/>
          <w:position w:val="9"/>
          <w:sz w:val="14"/>
          <w:u w:val="single"/>
          <w:lang w:val="uk-UA"/>
        </w:rPr>
        <w:t>B</w:t>
      </w:r>
    </w:p>
    <w:p w14:paraId="31FC553B" w14:textId="77777777" w:rsidR="001F4829" w:rsidRPr="002D14EA" w:rsidRDefault="00C87A0C">
      <w:pPr>
        <w:pStyle w:val="BodyText"/>
        <w:spacing w:line="345" w:lineRule="exact"/>
        <w:ind w:left="83"/>
        <w:rPr>
          <w:lang w:val="uk-UA"/>
        </w:rPr>
      </w:pPr>
      <w:r w:rsidRPr="002D14EA">
        <w:rPr>
          <w:lang w:val="uk-UA"/>
        </w:rPr>
        <w:br w:type="column"/>
      </w:r>
      <w:r w:rsidRPr="002D14EA">
        <w:rPr>
          <w:rFonts w:ascii="Verdana" w:hAnsi="Verdana"/>
          <w:i/>
          <w:w w:val="291"/>
          <w:lang w:val="uk-UA"/>
        </w:rPr>
        <w:t xml:space="preserve"> </w:t>
      </w:r>
      <w:r w:rsidRPr="002D14EA">
        <w:rPr>
          <w:rFonts w:ascii="Verdana" w:hAnsi="Verdana"/>
          <w:i/>
          <w:lang w:val="uk-UA"/>
        </w:rPr>
        <w:t xml:space="preserve"> </w:t>
      </w:r>
      <w:r w:rsidRPr="002D14EA">
        <w:rPr>
          <w:rFonts w:ascii="Georgia" w:hAnsi="Georgia"/>
          <w:i/>
          <w:lang w:val="uk-UA"/>
        </w:rPr>
        <w:t>τ</w:t>
      </w:r>
      <w:r w:rsidRPr="002D14EA">
        <w:rPr>
          <w:rFonts w:ascii="Arial" w:hAnsi="Arial"/>
          <w:i/>
          <w:vertAlign w:val="subscript"/>
          <w:lang w:val="uk-UA"/>
        </w:rPr>
        <w:t>c</w:t>
      </w:r>
      <w:r w:rsidRPr="002D14EA">
        <w:rPr>
          <w:rFonts w:ascii="Arial" w:hAnsi="Arial"/>
          <w:i/>
          <w:lang w:val="uk-UA"/>
        </w:rPr>
        <w:t xml:space="preserve"> </w:t>
      </w:r>
      <w:r w:rsidRPr="002D14EA">
        <w:rPr>
          <w:rFonts w:ascii="Arial" w:hAnsi="Arial"/>
          <w:lang w:val="uk-UA"/>
        </w:rPr>
        <w:t>∆</w:t>
      </w:r>
      <w:r w:rsidRPr="002D14EA">
        <w:rPr>
          <w:rFonts w:ascii="Georgia" w:hAnsi="Georgia"/>
          <w:i/>
          <w:lang w:val="uk-UA"/>
        </w:rPr>
        <w:t>t</w:t>
      </w:r>
      <w:r w:rsidRPr="002D14EA">
        <w:rPr>
          <w:lang w:val="uk-UA"/>
        </w:rPr>
        <w:t xml:space="preserve">, </w:t>
      </w:r>
      <w:r w:rsidRPr="002D14EA">
        <w:rPr>
          <w:rFonts w:ascii="Georgia" w:hAnsi="Georgia"/>
          <w:i/>
          <w:lang w:val="uk-UA"/>
        </w:rPr>
        <w:t>λ</w:t>
      </w:r>
      <w:r w:rsidRPr="002D14EA">
        <w:rPr>
          <w:rFonts w:ascii="Arial" w:hAnsi="Arial"/>
          <w:i/>
          <w:vertAlign w:val="subscript"/>
          <w:lang w:val="uk-UA"/>
        </w:rPr>
        <w:t>B</w:t>
      </w:r>
      <w:r w:rsidRPr="002D14EA">
        <w:rPr>
          <w:rFonts w:ascii="Arial" w:hAnsi="Arial"/>
          <w:i/>
          <w:lang w:val="uk-UA"/>
        </w:rPr>
        <w:t xml:space="preserve"> </w:t>
      </w:r>
      <w:r w:rsidRPr="002D14EA">
        <w:rPr>
          <w:lang w:val="uk-UA"/>
        </w:rPr>
        <w:t>- хвиля де-Бролля для налiтаючої частин-</w:t>
      </w:r>
    </w:p>
    <w:p w14:paraId="385E85D6" w14:textId="77777777" w:rsidR="001F4829" w:rsidRPr="002D14EA" w:rsidRDefault="001F4829">
      <w:pPr>
        <w:spacing w:line="345" w:lineRule="exact"/>
        <w:rPr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num="2" w:space="720" w:equalWidth="0">
            <w:col w:w="1807" w:space="40"/>
            <w:col w:w="8523"/>
          </w:cols>
        </w:sectPr>
      </w:pPr>
    </w:p>
    <w:p w14:paraId="1D412E92" w14:textId="20E797C6" w:rsidR="001F4829" w:rsidRPr="002D14EA" w:rsidRDefault="00C87A0C">
      <w:pPr>
        <w:pStyle w:val="BodyText"/>
        <w:spacing w:before="194" w:line="374" w:lineRule="auto"/>
        <w:ind w:left="160" w:right="1131"/>
        <w:jc w:val="both"/>
        <w:rPr>
          <w:lang w:val="uk-UA"/>
        </w:rPr>
      </w:pPr>
      <w:r w:rsidRPr="002D14EA">
        <w:rPr>
          <w:lang w:val="uk-UA"/>
        </w:rPr>
        <w:t xml:space="preserve">ки, </w:t>
      </w:r>
      <w:r w:rsidRPr="002D14EA">
        <w:rPr>
          <w:rFonts w:ascii="Georgia" w:hAnsi="Georgia"/>
          <w:i/>
          <w:lang w:val="uk-UA"/>
        </w:rPr>
        <w:t xml:space="preserve">ν </w:t>
      </w:r>
      <w:r w:rsidRPr="002D14EA">
        <w:rPr>
          <w:lang w:val="uk-UA"/>
        </w:rPr>
        <w:t xml:space="preserve">- швидкiсть налiтаючої частинки, </w:t>
      </w:r>
      <w:r w:rsidRPr="002D14EA">
        <w:rPr>
          <w:rFonts w:ascii="Arial" w:hAnsi="Arial"/>
          <w:lang w:val="uk-UA"/>
        </w:rPr>
        <w:t>∆</w:t>
      </w:r>
      <w:r w:rsidRPr="002D14EA">
        <w:rPr>
          <w:rFonts w:ascii="Georgia" w:hAnsi="Georgia"/>
          <w:i/>
          <w:lang w:val="uk-UA"/>
        </w:rPr>
        <w:t xml:space="preserve">t </w:t>
      </w:r>
      <w:r w:rsidRPr="002D14EA">
        <w:rPr>
          <w:lang w:val="uk-UA"/>
        </w:rPr>
        <w:t xml:space="preserve">- час мiж зiткненнями. </w:t>
      </w:r>
      <w:del w:id="77" w:author="Ruslan Yermolenko" w:date="2020-05-26T21:47:00Z">
        <w:r w:rsidRPr="002D14EA" w:rsidDel="001A5160">
          <w:rPr>
            <w:spacing w:val="-12"/>
            <w:lang w:val="uk-UA"/>
          </w:rPr>
          <w:delText xml:space="preserve">Та </w:delText>
        </w:r>
        <w:r w:rsidRPr="002D14EA" w:rsidDel="001A5160">
          <w:rPr>
            <w:spacing w:val="-2"/>
            <w:lang w:val="uk-UA"/>
          </w:rPr>
          <w:delText>м</w:delText>
        </w:r>
      </w:del>
      <w:ins w:id="78" w:author="Ruslan Yermolenko" w:date="2020-05-26T21:47:00Z">
        <w:r w:rsidR="001A5160">
          <w:rPr>
            <w:spacing w:val="-12"/>
            <w:lang w:val="uk-UA"/>
          </w:rPr>
          <w:t>М</w:t>
        </w:r>
      </w:ins>
      <w:r w:rsidRPr="002D14EA">
        <w:rPr>
          <w:spacing w:val="-2"/>
          <w:lang w:val="uk-UA"/>
        </w:rPr>
        <w:t>одель</w:t>
      </w:r>
      <w:ins w:id="79" w:author="Ruslan Yermolenko" w:date="2020-05-26T21:47:00Z">
        <w:r w:rsidR="001A5160">
          <w:rPr>
            <w:spacing w:val="-2"/>
            <w:lang w:val="uk-UA"/>
          </w:rPr>
          <w:t>,</w:t>
        </w:r>
      </w:ins>
      <w:r w:rsidRPr="002D14EA">
        <w:rPr>
          <w:spacing w:val="-25"/>
          <w:lang w:val="uk-UA"/>
        </w:rPr>
        <w:t xml:space="preserve"> </w:t>
      </w:r>
      <w:del w:id="80" w:author="Ruslan Yermolenko" w:date="2020-05-26T21:47:00Z">
        <w:r w:rsidRPr="002D14EA" w:rsidDel="001A5160">
          <w:rPr>
            <w:spacing w:val="-3"/>
            <w:lang w:val="uk-UA"/>
          </w:rPr>
          <w:delText>яка</w:delText>
        </w:r>
        <w:r w:rsidRPr="002D14EA" w:rsidDel="001A5160">
          <w:rPr>
            <w:spacing w:val="-25"/>
            <w:lang w:val="uk-UA"/>
          </w:rPr>
          <w:delText xml:space="preserve"> </w:delText>
        </w:r>
        <w:r w:rsidRPr="002D14EA" w:rsidDel="001A5160">
          <w:rPr>
            <w:spacing w:val="-3"/>
            <w:lang w:val="uk-UA"/>
          </w:rPr>
          <w:delText>лягла</w:delText>
        </w:r>
        <w:r w:rsidRPr="002D14EA" w:rsidDel="001A5160">
          <w:rPr>
            <w:spacing w:val="-25"/>
            <w:lang w:val="uk-UA"/>
          </w:rPr>
          <w:delText xml:space="preserve"> </w:delText>
        </w:r>
        <w:r w:rsidRPr="002D14EA" w:rsidDel="001A5160">
          <w:rPr>
            <w:lang w:val="uk-UA"/>
          </w:rPr>
          <w:delText>в</w:delText>
        </w:r>
        <w:r w:rsidRPr="002D14EA" w:rsidDel="001A5160">
          <w:rPr>
            <w:spacing w:val="-25"/>
            <w:lang w:val="uk-UA"/>
          </w:rPr>
          <w:delText xml:space="preserve"> </w:delText>
        </w:r>
        <w:r w:rsidRPr="002D14EA" w:rsidDel="001A5160">
          <w:rPr>
            <w:lang w:val="uk-UA"/>
          </w:rPr>
          <w:delText>основу</w:delText>
        </w:r>
        <w:r w:rsidRPr="002D14EA" w:rsidDel="001A5160">
          <w:rPr>
            <w:spacing w:val="-25"/>
            <w:lang w:val="uk-UA"/>
          </w:rPr>
          <w:delText xml:space="preserve"> </w:delText>
        </w:r>
        <w:r w:rsidRPr="002D14EA" w:rsidDel="001A5160">
          <w:rPr>
            <w:spacing w:val="-5"/>
            <w:lang w:val="uk-UA"/>
          </w:rPr>
          <w:delText>коду</w:delText>
        </w:r>
      </w:del>
      <w:ins w:id="81" w:author="Ruslan Yermolenko" w:date="2020-05-26T21:47:00Z">
        <w:r w:rsidR="001A5160">
          <w:rPr>
            <w:spacing w:val="-3"/>
            <w:lang w:val="uk-UA"/>
          </w:rPr>
          <w:t>що реалізована в програмному пакеті</w:t>
        </w:r>
      </w:ins>
      <w:r w:rsidRPr="002D14EA">
        <w:rPr>
          <w:spacing w:val="-25"/>
          <w:lang w:val="uk-UA"/>
        </w:rPr>
        <w:t xml:space="preserve"> </w:t>
      </w:r>
      <w:r w:rsidRPr="002D14EA">
        <w:rPr>
          <w:lang w:val="uk-UA"/>
        </w:rPr>
        <w:t>Geant4</w:t>
      </w:r>
      <w:r w:rsidRPr="002D14EA">
        <w:rPr>
          <w:spacing w:val="-25"/>
          <w:lang w:val="uk-UA"/>
        </w:rPr>
        <w:t xml:space="preserve"> </w:t>
      </w:r>
      <w:r w:rsidRPr="002D14EA">
        <w:rPr>
          <w:spacing w:val="-5"/>
          <w:lang w:val="uk-UA"/>
        </w:rPr>
        <w:t>була</w:t>
      </w:r>
      <w:r w:rsidRPr="002D14EA">
        <w:rPr>
          <w:spacing w:val="-25"/>
          <w:lang w:val="uk-UA"/>
        </w:rPr>
        <w:t xml:space="preserve"> </w:t>
      </w:r>
      <w:r w:rsidRPr="002D14EA">
        <w:rPr>
          <w:lang w:val="uk-UA"/>
        </w:rPr>
        <w:t>протестована</w:t>
      </w:r>
      <w:r w:rsidRPr="002D14EA">
        <w:rPr>
          <w:spacing w:val="-25"/>
          <w:lang w:val="uk-UA"/>
        </w:rPr>
        <w:t xml:space="preserve"> </w:t>
      </w:r>
      <w:r w:rsidRPr="002D14EA">
        <w:rPr>
          <w:lang w:val="uk-UA"/>
        </w:rPr>
        <w:t>на</w:t>
      </w:r>
      <w:r w:rsidRPr="002D14EA">
        <w:rPr>
          <w:spacing w:val="-25"/>
          <w:lang w:val="uk-UA"/>
        </w:rPr>
        <w:t xml:space="preserve"> </w:t>
      </w:r>
      <w:r w:rsidRPr="002D14EA">
        <w:rPr>
          <w:lang w:val="uk-UA"/>
        </w:rPr>
        <w:t>частинках з</w:t>
      </w:r>
      <w:r w:rsidRPr="002D14EA">
        <w:rPr>
          <w:spacing w:val="17"/>
          <w:lang w:val="uk-UA"/>
        </w:rPr>
        <w:t xml:space="preserve"> </w:t>
      </w:r>
      <w:r w:rsidRPr="002D14EA">
        <w:rPr>
          <w:lang w:val="uk-UA"/>
        </w:rPr>
        <w:t>енергiями</w:t>
      </w:r>
      <w:r w:rsidRPr="002D14EA">
        <w:rPr>
          <w:spacing w:val="18"/>
          <w:lang w:val="uk-UA"/>
        </w:rPr>
        <w:t xml:space="preserve"> </w:t>
      </w:r>
      <w:r w:rsidRPr="002D14EA">
        <w:rPr>
          <w:lang w:val="uk-UA"/>
        </w:rPr>
        <w:t>вiд</w:t>
      </w:r>
      <w:r w:rsidRPr="002D14EA">
        <w:rPr>
          <w:spacing w:val="18"/>
          <w:lang w:val="uk-UA"/>
        </w:rPr>
        <w:t xml:space="preserve"> </w:t>
      </w:r>
      <w:r w:rsidRPr="002D14EA">
        <w:rPr>
          <w:lang w:val="uk-UA"/>
        </w:rPr>
        <w:t>100</w:t>
      </w:r>
      <w:r w:rsidRPr="002D14EA">
        <w:rPr>
          <w:spacing w:val="18"/>
          <w:lang w:val="uk-UA"/>
        </w:rPr>
        <w:t xml:space="preserve"> </w:t>
      </w:r>
      <w:r w:rsidRPr="002D14EA">
        <w:rPr>
          <w:lang w:val="uk-UA"/>
        </w:rPr>
        <w:t>МеВ</w:t>
      </w:r>
      <w:r w:rsidRPr="002D14EA">
        <w:rPr>
          <w:spacing w:val="17"/>
          <w:lang w:val="uk-UA"/>
        </w:rPr>
        <w:t xml:space="preserve"> </w:t>
      </w:r>
      <w:r w:rsidRPr="002D14EA">
        <w:rPr>
          <w:lang w:val="uk-UA"/>
        </w:rPr>
        <w:t>до</w:t>
      </w:r>
      <w:r w:rsidRPr="002D14EA">
        <w:rPr>
          <w:spacing w:val="18"/>
          <w:lang w:val="uk-UA"/>
        </w:rPr>
        <w:t xml:space="preserve"> </w:t>
      </w:r>
      <w:r w:rsidRPr="002D14EA">
        <w:rPr>
          <w:lang w:val="uk-UA"/>
        </w:rPr>
        <w:t>3</w:t>
      </w:r>
      <w:r w:rsidRPr="002D14EA">
        <w:rPr>
          <w:spacing w:val="18"/>
          <w:lang w:val="uk-UA"/>
        </w:rPr>
        <w:t xml:space="preserve"> </w:t>
      </w:r>
      <w:r w:rsidRPr="002D14EA">
        <w:rPr>
          <w:spacing w:val="-8"/>
          <w:lang w:val="uk-UA"/>
        </w:rPr>
        <w:t>ГеВ</w:t>
      </w:r>
      <w:ins w:id="82" w:author="Ruslan Yermolenko" w:date="2020-05-26T21:47:00Z">
        <w:r w:rsidR="001A5160">
          <w:rPr>
            <w:spacing w:val="-8"/>
            <w:lang w:val="uk-UA"/>
          </w:rPr>
          <w:t>.</w:t>
        </w:r>
      </w:ins>
    </w:p>
    <w:p w14:paraId="68A469FC" w14:textId="4FF9EF60" w:rsidR="001F4829" w:rsidRPr="002D14EA" w:rsidRDefault="00C87A0C">
      <w:pPr>
        <w:pStyle w:val="BodyText"/>
        <w:spacing w:line="374" w:lineRule="auto"/>
        <w:ind w:left="160" w:right="1129" w:firstLine="421"/>
        <w:rPr>
          <w:lang w:val="uk-UA"/>
        </w:rPr>
      </w:pPr>
      <w:r w:rsidRPr="002D14EA">
        <w:rPr>
          <w:w w:val="95"/>
          <w:lang w:val="uk-UA"/>
        </w:rPr>
        <w:t>В</w:t>
      </w:r>
      <w:r w:rsidRPr="002D14EA">
        <w:rPr>
          <w:spacing w:val="-25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конструкторi</w:t>
      </w:r>
      <w:r w:rsidRPr="002D14EA">
        <w:rPr>
          <w:spacing w:val="-25"/>
          <w:w w:val="95"/>
          <w:lang w:val="uk-UA"/>
        </w:rPr>
        <w:t xml:space="preserve"> </w:t>
      </w:r>
      <w:ins w:id="83" w:author="Ruslan Yermolenko" w:date="2020-05-26T21:47:00Z">
        <w:r w:rsidR="001A5160">
          <w:rPr>
            <w:spacing w:val="-25"/>
            <w:w w:val="95"/>
            <w:lang w:val="uk-UA"/>
          </w:rPr>
          <w:t xml:space="preserve"> </w:t>
        </w:r>
      </w:ins>
      <w:del w:id="84" w:author="Ruslan Yermolenko" w:date="2020-05-26T21:47:00Z">
        <w:r w:rsidRPr="002D14EA" w:rsidDel="001A5160">
          <w:rPr>
            <w:w w:val="95"/>
            <w:lang w:val="uk-UA"/>
          </w:rPr>
          <w:delText>данної</w:delText>
        </w:r>
      </w:del>
      <w:ins w:id="85" w:author="Ruslan Yermolenko" w:date="2020-05-26T21:47:00Z">
        <w:r w:rsidR="001A5160" w:rsidRPr="002D14EA">
          <w:rPr>
            <w:w w:val="95"/>
            <w:lang w:val="uk-UA"/>
          </w:rPr>
          <w:t>даної</w:t>
        </w:r>
        <w:r w:rsidR="001A5160">
          <w:rPr>
            <w:w w:val="95"/>
            <w:lang w:val="uk-UA"/>
          </w:rPr>
          <w:t xml:space="preserve"> </w:t>
        </w:r>
      </w:ins>
      <w:r w:rsidRPr="002D14EA">
        <w:rPr>
          <w:spacing w:val="-25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фiзичної</w:t>
      </w:r>
      <w:r w:rsidRPr="002D14EA">
        <w:rPr>
          <w:spacing w:val="-25"/>
          <w:w w:val="95"/>
          <w:lang w:val="uk-UA"/>
        </w:rPr>
        <w:t xml:space="preserve"> </w:t>
      </w:r>
      <w:r w:rsidRPr="002D14EA">
        <w:rPr>
          <w:spacing w:val="-2"/>
          <w:w w:val="95"/>
          <w:lang w:val="uk-UA"/>
        </w:rPr>
        <w:t>моделi</w:t>
      </w:r>
      <w:r w:rsidRPr="002D14EA">
        <w:rPr>
          <w:spacing w:val="-24"/>
          <w:w w:val="95"/>
          <w:lang w:val="uk-UA"/>
        </w:rPr>
        <w:t xml:space="preserve"> </w:t>
      </w:r>
      <w:r w:rsidRPr="002D14EA">
        <w:rPr>
          <w:w w:val="95"/>
          <w:lang w:val="uk-UA"/>
        </w:rPr>
        <w:t>iнiцiалiзуються</w:t>
      </w:r>
      <w:r w:rsidRPr="002D14EA">
        <w:rPr>
          <w:spacing w:val="-25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наступнi</w:t>
      </w:r>
      <w:r w:rsidRPr="002D14EA">
        <w:rPr>
          <w:spacing w:val="-25"/>
          <w:w w:val="95"/>
          <w:lang w:val="uk-UA"/>
        </w:rPr>
        <w:t xml:space="preserve"> </w:t>
      </w:r>
      <w:r w:rsidRPr="002D14EA">
        <w:rPr>
          <w:w w:val="95"/>
          <w:lang w:val="uk-UA"/>
        </w:rPr>
        <w:t xml:space="preserve">класи </w:t>
      </w:r>
      <w:r w:rsidRPr="002D14EA">
        <w:rPr>
          <w:lang w:val="uk-UA"/>
        </w:rPr>
        <w:t>фiзики:</w:t>
      </w:r>
    </w:p>
    <w:p w14:paraId="0682C550" w14:textId="77777777" w:rsidR="001F4829" w:rsidRPr="002D14EA" w:rsidRDefault="00C87A0C">
      <w:pPr>
        <w:pStyle w:val="ListParagraph"/>
        <w:numPr>
          <w:ilvl w:val="2"/>
          <w:numId w:val="4"/>
        </w:numPr>
        <w:tabs>
          <w:tab w:val="left" w:pos="659"/>
        </w:tabs>
        <w:spacing w:before="235"/>
        <w:ind w:hanging="236"/>
        <w:rPr>
          <w:sz w:val="28"/>
          <w:lang w:val="uk-UA"/>
        </w:rPr>
      </w:pPr>
      <w:r w:rsidRPr="002D14EA">
        <w:rPr>
          <w:sz w:val="28"/>
          <w:lang w:val="uk-UA"/>
        </w:rPr>
        <w:t>G4EmStandardPhysics</w:t>
      </w:r>
    </w:p>
    <w:p w14:paraId="61D83C97" w14:textId="77777777" w:rsidR="001F4829" w:rsidRPr="002D14EA" w:rsidRDefault="001F4829">
      <w:pPr>
        <w:pStyle w:val="BodyText"/>
        <w:spacing w:before="10"/>
        <w:rPr>
          <w:sz w:val="34"/>
          <w:lang w:val="uk-UA"/>
        </w:rPr>
      </w:pPr>
    </w:p>
    <w:p w14:paraId="3F996557" w14:textId="77777777" w:rsidR="001F4829" w:rsidRPr="002D14EA" w:rsidRDefault="00C87A0C">
      <w:pPr>
        <w:pStyle w:val="ListParagraph"/>
        <w:numPr>
          <w:ilvl w:val="2"/>
          <w:numId w:val="4"/>
        </w:numPr>
        <w:tabs>
          <w:tab w:val="left" w:pos="659"/>
        </w:tabs>
        <w:ind w:hanging="236"/>
        <w:rPr>
          <w:sz w:val="28"/>
          <w:lang w:val="uk-UA"/>
        </w:rPr>
      </w:pPr>
      <w:r w:rsidRPr="002D14EA">
        <w:rPr>
          <w:sz w:val="28"/>
          <w:lang w:val="uk-UA"/>
        </w:rPr>
        <w:t>G4EmExtraPhysics</w:t>
      </w:r>
    </w:p>
    <w:p w14:paraId="7AD19770" w14:textId="77777777" w:rsidR="001F4829" w:rsidRPr="002D14EA" w:rsidRDefault="001F4829">
      <w:pPr>
        <w:pStyle w:val="BodyText"/>
        <w:spacing w:before="11"/>
        <w:rPr>
          <w:sz w:val="34"/>
          <w:lang w:val="uk-UA"/>
        </w:rPr>
      </w:pPr>
    </w:p>
    <w:p w14:paraId="55ABA5E9" w14:textId="77777777" w:rsidR="001F4829" w:rsidRPr="002D14EA" w:rsidRDefault="00C87A0C">
      <w:pPr>
        <w:pStyle w:val="ListParagraph"/>
        <w:numPr>
          <w:ilvl w:val="2"/>
          <w:numId w:val="4"/>
        </w:numPr>
        <w:tabs>
          <w:tab w:val="left" w:pos="659"/>
        </w:tabs>
        <w:ind w:hanging="236"/>
        <w:rPr>
          <w:sz w:val="28"/>
          <w:lang w:val="uk-UA"/>
        </w:rPr>
      </w:pPr>
      <w:r w:rsidRPr="002D14EA">
        <w:rPr>
          <w:sz w:val="28"/>
          <w:lang w:val="uk-UA"/>
        </w:rPr>
        <w:t>G4DecayPhysics</w:t>
      </w:r>
    </w:p>
    <w:p w14:paraId="3508D029" w14:textId="77777777" w:rsidR="001F4829" w:rsidRPr="002D14EA" w:rsidRDefault="001F4829">
      <w:pPr>
        <w:pStyle w:val="BodyText"/>
        <w:spacing w:before="10"/>
        <w:rPr>
          <w:sz w:val="34"/>
          <w:lang w:val="uk-UA"/>
        </w:rPr>
      </w:pPr>
    </w:p>
    <w:p w14:paraId="2E2679AE" w14:textId="77777777" w:rsidR="001F4829" w:rsidRPr="002D14EA" w:rsidRDefault="00C87A0C">
      <w:pPr>
        <w:pStyle w:val="ListParagraph"/>
        <w:numPr>
          <w:ilvl w:val="2"/>
          <w:numId w:val="4"/>
        </w:numPr>
        <w:tabs>
          <w:tab w:val="left" w:pos="659"/>
        </w:tabs>
        <w:spacing w:before="1"/>
        <w:ind w:hanging="236"/>
        <w:rPr>
          <w:sz w:val="28"/>
          <w:lang w:val="uk-UA"/>
        </w:rPr>
      </w:pPr>
      <w:r w:rsidRPr="002D14EA">
        <w:rPr>
          <w:sz w:val="28"/>
          <w:lang w:val="uk-UA"/>
        </w:rPr>
        <w:t>G4HadronElasticPhysics</w:t>
      </w:r>
    </w:p>
    <w:p w14:paraId="1516D850" w14:textId="77777777" w:rsidR="001F4829" w:rsidRPr="002D14EA" w:rsidRDefault="001F4829">
      <w:pPr>
        <w:pStyle w:val="BodyText"/>
        <w:spacing w:before="10"/>
        <w:rPr>
          <w:sz w:val="34"/>
          <w:lang w:val="uk-UA"/>
        </w:rPr>
      </w:pPr>
    </w:p>
    <w:p w14:paraId="28752F35" w14:textId="77777777" w:rsidR="001F4829" w:rsidRPr="002D14EA" w:rsidRDefault="00C87A0C">
      <w:pPr>
        <w:pStyle w:val="ListParagraph"/>
        <w:numPr>
          <w:ilvl w:val="2"/>
          <w:numId w:val="4"/>
        </w:numPr>
        <w:tabs>
          <w:tab w:val="left" w:pos="659"/>
        </w:tabs>
        <w:ind w:hanging="236"/>
        <w:rPr>
          <w:rFonts w:ascii="Georgia" w:hAnsi="Georgia"/>
          <w:i/>
          <w:sz w:val="28"/>
          <w:lang w:val="uk-UA"/>
        </w:rPr>
      </w:pPr>
      <w:r w:rsidRPr="002D14EA">
        <w:rPr>
          <w:rFonts w:ascii="Georgia" w:hAnsi="Georgia"/>
          <w:i/>
          <w:spacing w:val="5"/>
          <w:w w:val="110"/>
          <w:sz w:val="28"/>
          <w:lang w:val="uk-UA"/>
        </w:rPr>
        <w:t>HadronPhysicsQGSP</w:t>
      </w:r>
      <w:r w:rsidRPr="002D14EA">
        <w:rPr>
          <w:rFonts w:ascii="Georgia" w:hAnsi="Georgia"/>
          <w:i/>
          <w:spacing w:val="-37"/>
          <w:w w:val="110"/>
          <w:sz w:val="28"/>
          <w:lang w:val="uk-UA"/>
        </w:rPr>
        <w:t xml:space="preserve"> </w:t>
      </w:r>
      <w:r w:rsidRPr="002D14EA">
        <w:rPr>
          <w:spacing w:val="6"/>
          <w:w w:val="110"/>
          <w:sz w:val="28"/>
          <w:lang w:val="uk-UA"/>
        </w:rPr>
        <w:t>_</w:t>
      </w:r>
      <w:r w:rsidRPr="002D14EA">
        <w:rPr>
          <w:rFonts w:ascii="Georgia" w:hAnsi="Georgia"/>
          <w:i/>
          <w:spacing w:val="6"/>
          <w:w w:val="110"/>
          <w:sz w:val="28"/>
          <w:lang w:val="uk-UA"/>
        </w:rPr>
        <w:t>BERT</w:t>
      </w:r>
    </w:p>
    <w:p w14:paraId="32A0DC4C" w14:textId="77777777" w:rsidR="001F4829" w:rsidRPr="002D14EA" w:rsidRDefault="001F4829">
      <w:pPr>
        <w:pStyle w:val="BodyText"/>
        <w:spacing w:before="1"/>
        <w:rPr>
          <w:rFonts w:ascii="Georgia"/>
          <w:i/>
          <w:sz w:val="38"/>
          <w:lang w:val="uk-UA"/>
        </w:rPr>
      </w:pPr>
    </w:p>
    <w:p w14:paraId="6030137E" w14:textId="77777777" w:rsidR="001F4829" w:rsidRPr="002D14EA" w:rsidRDefault="00C87A0C">
      <w:pPr>
        <w:pStyle w:val="ListParagraph"/>
        <w:numPr>
          <w:ilvl w:val="2"/>
          <w:numId w:val="4"/>
        </w:numPr>
        <w:tabs>
          <w:tab w:val="left" w:pos="659"/>
        </w:tabs>
        <w:ind w:hanging="236"/>
        <w:rPr>
          <w:sz w:val="28"/>
          <w:lang w:val="uk-UA"/>
        </w:rPr>
      </w:pPr>
      <w:r w:rsidRPr="002D14EA">
        <w:rPr>
          <w:sz w:val="28"/>
          <w:lang w:val="uk-UA"/>
        </w:rPr>
        <w:t>G4StoppingPhysics</w:t>
      </w:r>
    </w:p>
    <w:p w14:paraId="2F68B858" w14:textId="77777777" w:rsidR="001F4829" w:rsidRPr="002D14EA" w:rsidRDefault="001F4829">
      <w:pPr>
        <w:pStyle w:val="BodyText"/>
        <w:spacing w:before="11"/>
        <w:rPr>
          <w:sz w:val="34"/>
          <w:lang w:val="uk-UA"/>
        </w:rPr>
      </w:pPr>
    </w:p>
    <w:p w14:paraId="5F74CD33" w14:textId="77777777" w:rsidR="001F4829" w:rsidRPr="002D14EA" w:rsidRDefault="00C87A0C">
      <w:pPr>
        <w:pStyle w:val="ListParagraph"/>
        <w:numPr>
          <w:ilvl w:val="2"/>
          <w:numId w:val="4"/>
        </w:numPr>
        <w:tabs>
          <w:tab w:val="left" w:pos="659"/>
        </w:tabs>
        <w:ind w:hanging="236"/>
        <w:rPr>
          <w:sz w:val="28"/>
          <w:lang w:val="uk-UA"/>
        </w:rPr>
      </w:pPr>
      <w:r w:rsidRPr="002D14EA">
        <w:rPr>
          <w:sz w:val="28"/>
          <w:lang w:val="uk-UA"/>
        </w:rPr>
        <w:t>G4IonPhysics</w:t>
      </w:r>
    </w:p>
    <w:p w14:paraId="1EF11770" w14:textId="77777777" w:rsidR="001F4829" w:rsidRPr="002D14EA" w:rsidRDefault="001F4829">
      <w:pPr>
        <w:pStyle w:val="BodyText"/>
        <w:spacing w:before="11"/>
        <w:rPr>
          <w:sz w:val="34"/>
          <w:lang w:val="uk-UA"/>
        </w:rPr>
      </w:pPr>
    </w:p>
    <w:p w14:paraId="221CEB79" w14:textId="68095096" w:rsidR="001F4829" w:rsidRPr="002D14EA" w:rsidRDefault="00C87A0C">
      <w:pPr>
        <w:pStyle w:val="BodyText"/>
        <w:spacing w:line="374" w:lineRule="auto"/>
        <w:ind w:left="160" w:right="447"/>
        <w:rPr>
          <w:lang w:val="uk-UA"/>
        </w:rPr>
      </w:pPr>
      <w:r w:rsidRPr="002D14EA">
        <w:rPr>
          <w:w w:val="95"/>
          <w:lang w:val="uk-UA"/>
        </w:rPr>
        <w:t xml:space="preserve">Кожен з класiв наслiдується вiд базового класу фiзичної G4PhysicsConsturctor. </w:t>
      </w:r>
      <w:r w:rsidRPr="002D14EA">
        <w:rPr>
          <w:lang w:val="uk-UA"/>
        </w:rPr>
        <w:t xml:space="preserve">Подiбна архiтектура </w:t>
      </w:r>
      <w:del w:id="86" w:author="Ruslan Yermolenko" w:date="2020-05-26T21:48:00Z">
        <w:r w:rsidRPr="002D14EA" w:rsidDel="001A5160">
          <w:rPr>
            <w:lang w:val="uk-UA"/>
          </w:rPr>
          <w:delText xml:space="preserve">дозволяе </w:delText>
        </w:r>
      </w:del>
      <w:ins w:id="87" w:author="Ruslan Yermolenko" w:date="2020-05-26T21:48:00Z">
        <w:r w:rsidR="001A5160" w:rsidRPr="002D14EA">
          <w:rPr>
            <w:lang w:val="uk-UA"/>
          </w:rPr>
          <w:t>дозволя</w:t>
        </w:r>
        <w:r w:rsidR="001A5160">
          <w:rPr>
            <w:lang w:val="uk-UA"/>
          </w:rPr>
          <w:t>є</w:t>
        </w:r>
        <w:r w:rsidR="001A5160" w:rsidRPr="002D14EA">
          <w:rPr>
            <w:lang w:val="uk-UA"/>
          </w:rPr>
          <w:t xml:space="preserve"> </w:t>
        </w:r>
      </w:ins>
      <w:r w:rsidRPr="002D14EA">
        <w:rPr>
          <w:lang w:val="uk-UA"/>
        </w:rPr>
        <w:t>не дублювати код, та додавати лише не</w:t>
      </w:r>
      <w:del w:id="88" w:author="Ruslan Yermolenko" w:date="2020-05-26T21:48:00Z">
        <w:r w:rsidRPr="002D14EA" w:rsidDel="001A5160">
          <w:rPr>
            <w:lang w:val="uk-UA"/>
          </w:rPr>
          <w:delText xml:space="preserve"> </w:delText>
        </w:r>
      </w:del>
      <w:r w:rsidRPr="002D14EA">
        <w:rPr>
          <w:lang w:val="uk-UA"/>
        </w:rPr>
        <w:t>об</w:t>
      </w:r>
      <w:del w:id="89" w:author="Ruslan Yermolenko" w:date="2020-05-26T21:48:00Z">
        <w:r w:rsidRPr="002D14EA" w:rsidDel="001A5160">
          <w:rPr>
            <w:lang w:val="uk-UA"/>
          </w:rPr>
          <w:delText>-</w:delText>
        </w:r>
      </w:del>
    </w:p>
    <w:p w14:paraId="4A8234E2" w14:textId="77777777" w:rsidR="001F4829" w:rsidRPr="002D14EA" w:rsidRDefault="00C87A0C">
      <w:pPr>
        <w:pStyle w:val="BodyText"/>
        <w:spacing w:line="346" w:lineRule="exact"/>
        <w:ind w:left="160"/>
        <w:jc w:val="both"/>
        <w:rPr>
          <w:lang w:val="uk-UA"/>
        </w:rPr>
      </w:pPr>
      <w:r w:rsidRPr="002D14EA">
        <w:rPr>
          <w:lang w:val="uk-UA"/>
        </w:rPr>
        <w:lastRenderedPageBreak/>
        <w:t>хiднi процеси для моделювання.</w:t>
      </w:r>
    </w:p>
    <w:p w14:paraId="00339739" w14:textId="77777777" w:rsidR="001F4829" w:rsidRPr="002D14EA" w:rsidRDefault="001F4829">
      <w:pPr>
        <w:spacing w:line="346" w:lineRule="exact"/>
        <w:jc w:val="both"/>
        <w:rPr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space="720"/>
        </w:sectPr>
      </w:pPr>
    </w:p>
    <w:p w14:paraId="563D265E" w14:textId="77777777" w:rsidR="001F4829" w:rsidRPr="002D14EA" w:rsidRDefault="00C87A0C">
      <w:pPr>
        <w:pStyle w:val="BodyText"/>
        <w:spacing w:before="86" w:line="374" w:lineRule="auto"/>
        <w:ind w:left="160" w:right="1132" w:firstLine="421"/>
        <w:jc w:val="both"/>
        <w:rPr>
          <w:lang w:val="uk-UA"/>
        </w:rPr>
      </w:pPr>
      <w:r w:rsidRPr="002D14EA">
        <w:rPr>
          <w:rFonts w:ascii="Georgia" w:hAnsi="Georgia"/>
          <w:i/>
          <w:spacing w:val="4"/>
          <w:lang w:val="uk-UA"/>
        </w:rPr>
        <w:lastRenderedPageBreak/>
        <w:t xml:space="preserve">QGSP </w:t>
      </w:r>
      <w:r w:rsidRPr="002D14EA">
        <w:rPr>
          <w:spacing w:val="6"/>
          <w:lang w:val="uk-UA"/>
        </w:rPr>
        <w:t>_</w:t>
      </w:r>
      <w:r w:rsidRPr="002D14EA">
        <w:rPr>
          <w:rFonts w:ascii="Georgia" w:hAnsi="Georgia"/>
          <w:i/>
          <w:spacing w:val="6"/>
          <w:lang w:val="uk-UA"/>
        </w:rPr>
        <w:t>BERT</w:t>
      </w:r>
      <w:r w:rsidRPr="002D14EA">
        <w:rPr>
          <w:rFonts w:ascii="Georgia" w:hAnsi="Georgia"/>
          <w:i/>
          <w:spacing w:val="-53"/>
          <w:lang w:val="uk-UA"/>
        </w:rPr>
        <w:t xml:space="preserve"> </w:t>
      </w:r>
      <w:r w:rsidRPr="002D14EA">
        <w:rPr>
          <w:spacing w:val="7"/>
          <w:lang w:val="uk-UA"/>
        </w:rPr>
        <w:t>_</w:t>
      </w:r>
      <w:r w:rsidRPr="002D14EA">
        <w:rPr>
          <w:rFonts w:ascii="Georgia" w:hAnsi="Georgia"/>
          <w:i/>
          <w:spacing w:val="7"/>
          <w:lang w:val="uk-UA"/>
        </w:rPr>
        <w:t xml:space="preserve">HP </w:t>
      </w:r>
      <w:r w:rsidRPr="002D14EA">
        <w:rPr>
          <w:lang w:val="uk-UA"/>
        </w:rPr>
        <w:t xml:space="preserve">- це фiзична модель що </w:t>
      </w:r>
      <w:r w:rsidRPr="002D14EA">
        <w:rPr>
          <w:spacing w:val="-3"/>
          <w:lang w:val="uk-UA"/>
        </w:rPr>
        <w:t xml:space="preserve">базується </w:t>
      </w:r>
      <w:r w:rsidRPr="002D14EA">
        <w:rPr>
          <w:lang w:val="uk-UA"/>
        </w:rPr>
        <w:t>на да</w:t>
      </w:r>
      <w:del w:id="90" w:author="Ruslan Yermolenko" w:date="2020-05-26T21:48:00Z">
        <w:r w:rsidRPr="002D14EA" w:rsidDel="001A5160">
          <w:rPr>
            <w:lang w:val="uk-UA"/>
          </w:rPr>
          <w:delText>н</w:delText>
        </w:r>
      </w:del>
      <w:r w:rsidRPr="002D14EA">
        <w:rPr>
          <w:lang w:val="uk-UA"/>
        </w:rPr>
        <w:t xml:space="preserve">нiй - </w:t>
      </w:r>
      <w:r w:rsidRPr="002D14EA">
        <w:rPr>
          <w:spacing w:val="-4"/>
          <w:lang w:val="uk-UA"/>
        </w:rPr>
        <w:t xml:space="preserve">та </w:t>
      </w:r>
      <w:r w:rsidRPr="002D14EA">
        <w:rPr>
          <w:lang w:val="uk-UA"/>
        </w:rPr>
        <w:t>має</w:t>
      </w:r>
      <w:r w:rsidRPr="002D14EA">
        <w:rPr>
          <w:spacing w:val="-26"/>
          <w:lang w:val="uk-UA"/>
        </w:rPr>
        <w:t xml:space="preserve"> </w:t>
      </w:r>
      <w:r w:rsidRPr="002D14EA">
        <w:rPr>
          <w:spacing w:val="-3"/>
          <w:lang w:val="uk-UA"/>
        </w:rPr>
        <w:t>майже</w:t>
      </w:r>
      <w:r w:rsidRPr="002D14EA">
        <w:rPr>
          <w:spacing w:val="-25"/>
          <w:lang w:val="uk-UA"/>
        </w:rPr>
        <w:t xml:space="preserve"> </w:t>
      </w:r>
      <w:r w:rsidRPr="002D14EA">
        <w:rPr>
          <w:lang w:val="uk-UA"/>
        </w:rPr>
        <w:t>той</w:t>
      </w:r>
      <w:r w:rsidRPr="002D14EA">
        <w:rPr>
          <w:spacing w:val="-25"/>
          <w:lang w:val="uk-UA"/>
        </w:rPr>
        <w:t xml:space="preserve"> </w:t>
      </w:r>
      <w:r w:rsidRPr="002D14EA">
        <w:rPr>
          <w:lang w:val="uk-UA"/>
        </w:rPr>
        <w:t>самий</w:t>
      </w:r>
      <w:r w:rsidRPr="002D14EA">
        <w:rPr>
          <w:spacing w:val="-25"/>
          <w:lang w:val="uk-UA"/>
        </w:rPr>
        <w:t xml:space="preserve"> </w:t>
      </w:r>
      <w:r w:rsidRPr="002D14EA">
        <w:rPr>
          <w:lang w:val="uk-UA"/>
        </w:rPr>
        <w:t>перелiк</w:t>
      </w:r>
      <w:r w:rsidRPr="002D14EA">
        <w:rPr>
          <w:spacing w:val="-25"/>
          <w:lang w:val="uk-UA"/>
        </w:rPr>
        <w:t xml:space="preserve"> </w:t>
      </w:r>
      <w:r w:rsidRPr="002D14EA">
        <w:rPr>
          <w:spacing w:val="-3"/>
          <w:lang w:val="uk-UA"/>
        </w:rPr>
        <w:t>iнкапсульованих</w:t>
      </w:r>
      <w:r w:rsidRPr="002D14EA">
        <w:rPr>
          <w:spacing w:val="-25"/>
          <w:lang w:val="uk-UA"/>
        </w:rPr>
        <w:t xml:space="preserve"> </w:t>
      </w:r>
      <w:r w:rsidRPr="002D14EA">
        <w:rPr>
          <w:lang w:val="uk-UA"/>
        </w:rPr>
        <w:t>класiв,</w:t>
      </w:r>
      <w:r w:rsidRPr="002D14EA">
        <w:rPr>
          <w:spacing w:val="-25"/>
          <w:lang w:val="uk-UA"/>
        </w:rPr>
        <w:t xml:space="preserve"> </w:t>
      </w:r>
      <w:r w:rsidRPr="002D14EA">
        <w:rPr>
          <w:lang w:val="uk-UA"/>
        </w:rPr>
        <w:t>за</w:t>
      </w:r>
      <w:r w:rsidRPr="002D14EA">
        <w:rPr>
          <w:spacing w:val="-25"/>
          <w:lang w:val="uk-UA"/>
        </w:rPr>
        <w:t xml:space="preserve"> </w:t>
      </w:r>
      <w:r w:rsidRPr="002D14EA">
        <w:rPr>
          <w:lang w:val="uk-UA"/>
        </w:rPr>
        <w:t>виключенням наступних</w:t>
      </w:r>
      <w:r w:rsidRPr="002D14EA">
        <w:rPr>
          <w:spacing w:val="18"/>
          <w:lang w:val="uk-UA"/>
        </w:rPr>
        <w:t xml:space="preserve"> </w:t>
      </w:r>
      <w:r w:rsidRPr="002D14EA">
        <w:rPr>
          <w:lang w:val="uk-UA"/>
        </w:rPr>
        <w:t>двох:</w:t>
      </w:r>
    </w:p>
    <w:p w14:paraId="02F5DAFD" w14:textId="77777777" w:rsidR="001F4829" w:rsidRPr="002D14EA" w:rsidRDefault="00C87A0C">
      <w:pPr>
        <w:pStyle w:val="ListParagraph"/>
        <w:numPr>
          <w:ilvl w:val="2"/>
          <w:numId w:val="4"/>
        </w:numPr>
        <w:tabs>
          <w:tab w:val="left" w:pos="659"/>
        </w:tabs>
        <w:spacing w:before="236"/>
        <w:ind w:hanging="236"/>
        <w:rPr>
          <w:sz w:val="28"/>
          <w:lang w:val="uk-UA"/>
        </w:rPr>
      </w:pPr>
      <w:r w:rsidRPr="002D14EA">
        <w:rPr>
          <w:sz w:val="28"/>
          <w:lang w:val="uk-UA"/>
        </w:rPr>
        <w:t>G4HadronElasticPhysicsHP</w:t>
      </w:r>
    </w:p>
    <w:p w14:paraId="2CDEE0EC" w14:textId="77777777" w:rsidR="001F4829" w:rsidRPr="002D14EA" w:rsidRDefault="001F4829">
      <w:pPr>
        <w:pStyle w:val="BodyText"/>
        <w:spacing w:before="11"/>
        <w:rPr>
          <w:sz w:val="34"/>
          <w:lang w:val="uk-UA"/>
        </w:rPr>
      </w:pPr>
    </w:p>
    <w:p w14:paraId="7D677C60" w14:textId="77777777" w:rsidR="001F4829" w:rsidRPr="002D14EA" w:rsidRDefault="00C87A0C">
      <w:pPr>
        <w:pStyle w:val="ListParagraph"/>
        <w:numPr>
          <w:ilvl w:val="2"/>
          <w:numId w:val="4"/>
        </w:numPr>
        <w:tabs>
          <w:tab w:val="left" w:pos="659"/>
        </w:tabs>
        <w:ind w:hanging="236"/>
        <w:rPr>
          <w:rFonts w:ascii="Georgia" w:hAnsi="Georgia"/>
          <w:i/>
          <w:sz w:val="28"/>
          <w:lang w:val="uk-UA"/>
        </w:rPr>
      </w:pPr>
      <w:r w:rsidRPr="002D14EA">
        <w:rPr>
          <w:rFonts w:ascii="Georgia" w:hAnsi="Georgia"/>
          <w:i/>
          <w:spacing w:val="5"/>
          <w:w w:val="110"/>
          <w:sz w:val="28"/>
          <w:lang w:val="uk-UA"/>
        </w:rPr>
        <w:t>HadronPhysicsQGSP</w:t>
      </w:r>
      <w:r w:rsidRPr="002D14EA">
        <w:rPr>
          <w:rFonts w:ascii="Georgia" w:hAnsi="Georgia"/>
          <w:i/>
          <w:spacing w:val="-37"/>
          <w:w w:val="110"/>
          <w:sz w:val="28"/>
          <w:lang w:val="uk-UA"/>
        </w:rPr>
        <w:t xml:space="preserve"> </w:t>
      </w:r>
      <w:r w:rsidRPr="002D14EA">
        <w:rPr>
          <w:spacing w:val="6"/>
          <w:w w:val="110"/>
          <w:sz w:val="28"/>
          <w:lang w:val="uk-UA"/>
        </w:rPr>
        <w:t>_</w:t>
      </w:r>
      <w:r w:rsidRPr="002D14EA">
        <w:rPr>
          <w:rFonts w:ascii="Georgia" w:hAnsi="Georgia"/>
          <w:i/>
          <w:spacing w:val="6"/>
          <w:w w:val="110"/>
          <w:sz w:val="28"/>
          <w:lang w:val="uk-UA"/>
        </w:rPr>
        <w:t>BERT</w:t>
      </w:r>
      <w:r w:rsidRPr="002D14EA">
        <w:rPr>
          <w:rFonts w:ascii="Georgia" w:hAnsi="Georgia"/>
          <w:i/>
          <w:spacing w:val="-37"/>
          <w:w w:val="110"/>
          <w:sz w:val="28"/>
          <w:lang w:val="uk-UA"/>
        </w:rPr>
        <w:t xml:space="preserve"> </w:t>
      </w:r>
      <w:r w:rsidRPr="002D14EA">
        <w:rPr>
          <w:spacing w:val="7"/>
          <w:w w:val="110"/>
          <w:sz w:val="28"/>
          <w:lang w:val="uk-UA"/>
        </w:rPr>
        <w:t>_</w:t>
      </w:r>
      <w:r w:rsidRPr="002D14EA">
        <w:rPr>
          <w:rFonts w:ascii="Georgia" w:hAnsi="Georgia"/>
          <w:i/>
          <w:spacing w:val="7"/>
          <w:w w:val="110"/>
          <w:sz w:val="28"/>
          <w:lang w:val="uk-UA"/>
        </w:rPr>
        <w:t>HP</w:t>
      </w:r>
    </w:p>
    <w:p w14:paraId="061B5A07" w14:textId="77777777" w:rsidR="001F4829" w:rsidRPr="002D14EA" w:rsidRDefault="001F4829">
      <w:pPr>
        <w:pStyle w:val="BodyText"/>
        <w:spacing w:before="1"/>
        <w:rPr>
          <w:rFonts w:ascii="Georgia"/>
          <w:i/>
          <w:sz w:val="38"/>
          <w:lang w:val="uk-UA"/>
        </w:rPr>
      </w:pPr>
    </w:p>
    <w:p w14:paraId="6259686D" w14:textId="77777777" w:rsidR="001F4829" w:rsidRPr="002D14EA" w:rsidRDefault="00C87A0C">
      <w:pPr>
        <w:pStyle w:val="BodyText"/>
        <w:spacing w:line="374" w:lineRule="auto"/>
        <w:ind w:left="160" w:right="1131"/>
        <w:jc w:val="both"/>
        <w:rPr>
          <w:lang w:val="uk-UA"/>
        </w:rPr>
      </w:pPr>
      <w:r w:rsidRPr="002D14EA">
        <w:rPr>
          <w:lang w:val="uk-UA"/>
        </w:rPr>
        <w:t>Ця</w:t>
      </w:r>
      <w:r w:rsidRPr="002D14EA">
        <w:rPr>
          <w:spacing w:val="-33"/>
          <w:lang w:val="uk-UA"/>
        </w:rPr>
        <w:t xml:space="preserve"> </w:t>
      </w:r>
      <w:r w:rsidRPr="002D14EA">
        <w:rPr>
          <w:lang w:val="uk-UA"/>
        </w:rPr>
        <w:t>фiзична</w:t>
      </w:r>
      <w:r w:rsidRPr="002D14EA">
        <w:rPr>
          <w:spacing w:val="-32"/>
          <w:lang w:val="uk-UA"/>
        </w:rPr>
        <w:t xml:space="preserve"> </w:t>
      </w:r>
      <w:r w:rsidRPr="002D14EA">
        <w:rPr>
          <w:spacing w:val="-2"/>
          <w:lang w:val="uk-UA"/>
        </w:rPr>
        <w:t>модель</w:t>
      </w:r>
      <w:r w:rsidRPr="002D14EA">
        <w:rPr>
          <w:spacing w:val="-32"/>
          <w:lang w:val="uk-UA"/>
        </w:rPr>
        <w:t xml:space="preserve"> </w:t>
      </w:r>
      <w:r w:rsidRPr="002D14EA">
        <w:rPr>
          <w:spacing w:val="-5"/>
          <w:lang w:val="uk-UA"/>
        </w:rPr>
        <w:t>була</w:t>
      </w:r>
      <w:r w:rsidRPr="002D14EA">
        <w:rPr>
          <w:spacing w:val="-33"/>
          <w:lang w:val="uk-UA"/>
        </w:rPr>
        <w:t xml:space="preserve"> </w:t>
      </w:r>
      <w:r w:rsidRPr="002D14EA">
        <w:rPr>
          <w:lang w:val="uk-UA"/>
        </w:rPr>
        <w:t>створен</w:t>
      </w:r>
      <w:del w:id="91" w:author="Ruslan Yermolenko" w:date="2020-05-26T21:48:00Z">
        <w:r w:rsidRPr="002D14EA" w:rsidDel="001A5160">
          <w:rPr>
            <w:lang w:val="uk-UA"/>
          </w:rPr>
          <w:delText>н</w:delText>
        </w:r>
      </w:del>
      <w:r w:rsidRPr="002D14EA">
        <w:rPr>
          <w:lang w:val="uk-UA"/>
        </w:rPr>
        <w:t>а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для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бiльш</w:t>
      </w:r>
      <w:r w:rsidRPr="002D14EA">
        <w:rPr>
          <w:spacing w:val="-33"/>
          <w:lang w:val="uk-UA"/>
        </w:rPr>
        <w:t xml:space="preserve"> </w:t>
      </w:r>
      <w:r w:rsidRPr="002D14EA">
        <w:rPr>
          <w:lang w:val="uk-UA"/>
        </w:rPr>
        <w:t>точного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врахування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 xml:space="preserve">про- цесiв гальмування нейтронiв в речовинi, вiд енергiй </w:t>
      </w:r>
      <w:r w:rsidRPr="002D14EA">
        <w:rPr>
          <w:rFonts w:ascii="Georgia" w:hAnsi="Georgia"/>
          <w:i/>
          <w:lang w:val="uk-UA"/>
        </w:rPr>
        <w:t>E</w:t>
      </w:r>
      <w:r w:rsidRPr="002D14EA">
        <w:rPr>
          <w:rFonts w:ascii="Arial" w:hAnsi="Arial"/>
          <w:i/>
          <w:vertAlign w:val="subscript"/>
          <w:lang w:val="uk-UA"/>
        </w:rPr>
        <w:t>n</w:t>
      </w:r>
      <w:r w:rsidRPr="002D14EA">
        <w:rPr>
          <w:rFonts w:ascii="Arial" w:hAnsi="Arial"/>
          <w:i/>
          <w:lang w:val="uk-UA"/>
        </w:rPr>
        <w:t xml:space="preserve"> </w:t>
      </w:r>
      <w:r w:rsidRPr="002D14EA">
        <w:rPr>
          <w:rFonts w:ascii="Arial" w:hAnsi="Arial"/>
          <w:w w:val="105"/>
          <w:lang w:val="uk-UA"/>
        </w:rPr>
        <w:t xml:space="preserve">= </w:t>
      </w:r>
      <w:r w:rsidRPr="002D14EA">
        <w:rPr>
          <w:rFonts w:ascii="Arial" w:hAnsi="Arial"/>
          <w:lang w:val="uk-UA"/>
        </w:rPr>
        <w:t xml:space="preserve">20 </w:t>
      </w:r>
      <w:r w:rsidRPr="002D14EA">
        <w:rPr>
          <w:lang w:val="uk-UA"/>
        </w:rPr>
        <w:t xml:space="preserve">МеВ до </w:t>
      </w:r>
      <w:r w:rsidRPr="002D14EA">
        <w:rPr>
          <w:rFonts w:ascii="Georgia" w:hAnsi="Georgia"/>
          <w:i/>
          <w:lang w:val="uk-UA"/>
        </w:rPr>
        <w:t>E</w:t>
      </w:r>
      <w:r w:rsidRPr="002D14EA">
        <w:rPr>
          <w:rFonts w:ascii="Arial" w:hAnsi="Arial"/>
          <w:i/>
          <w:vertAlign w:val="subscript"/>
          <w:lang w:val="uk-UA"/>
        </w:rPr>
        <w:t>n</w:t>
      </w:r>
      <w:r w:rsidRPr="002D14EA">
        <w:rPr>
          <w:rFonts w:ascii="Arial" w:hAnsi="Arial"/>
          <w:i/>
          <w:lang w:val="uk-UA"/>
        </w:rPr>
        <w:t xml:space="preserve"> </w:t>
      </w:r>
      <w:r w:rsidRPr="002D14EA">
        <w:rPr>
          <w:rFonts w:ascii="Arial" w:hAnsi="Arial"/>
          <w:w w:val="105"/>
          <w:lang w:val="uk-UA"/>
        </w:rPr>
        <w:t xml:space="preserve">= </w:t>
      </w:r>
      <w:r w:rsidRPr="002D14EA">
        <w:rPr>
          <w:rFonts w:ascii="Arial" w:hAnsi="Arial"/>
          <w:lang w:val="uk-UA"/>
        </w:rPr>
        <w:t>0</w:t>
      </w:r>
      <w:r w:rsidRPr="002D14EA">
        <w:rPr>
          <w:rFonts w:ascii="Georgia" w:hAnsi="Georgia"/>
          <w:i/>
          <w:lang w:val="uk-UA"/>
        </w:rPr>
        <w:t>.</w:t>
      </w:r>
      <w:r w:rsidRPr="002D14EA">
        <w:rPr>
          <w:rFonts w:ascii="Arial" w:hAnsi="Arial"/>
          <w:lang w:val="uk-UA"/>
        </w:rPr>
        <w:t xml:space="preserve">0025 </w:t>
      </w:r>
      <w:r w:rsidRPr="002D14EA">
        <w:rPr>
          <w:lang w:val="uk-UA"/>
        </w:rPr>
        <w:t xml:space="preserve">еВ (теплових). Ця фiзична модель </w:t>
      </w:r>
      <w:r w:rsidRPr="002D14EA">
        <w:rPr>
          <w:spacing w:val="-5"/>
          <w:lang w:val="uk-UA"/>
        </w:rPr>
        <w:t xml:space="preserve">була </w:t>
      </w:r>
      <w:r w:rsidRPr="002D14EA">
        <w:rPr>
          <w:lang w:val="uk-UA"/>
        </w:rPr>
        <w:t>провалiдована на експерементi</w:t>
      </w:r>
      <w:r w:rsidRPr="002D14EA">
        <w:rPr>
          <w:spacing w:val="18"/>
          <w:lang w:val="uk-UA"/>
        </w:rPr>
        <w:t xml:space="preserve"> </w:t>
      </w:r>
      <w:r w:rsidRPr="002D14EA">
        <w:rPr>
          <w:spacing w:val="-8"/>
          <w:lang w:val="uk-UA"/>
        </w:rPr>
        <w:t>TARC</w:t>
      </w:r>
    </w:p>
    <w:p w14:paraId="1B080C0B" w14:textId="2BFD3B37" w:rsidR="001F4829" w:rsidRPr="002D14EA" w:rsidRDefault="00C87A0C">
      <w:pPr>
        <w:pStyle w:val="BodyText"/>
        <w:spacing w:line="374" w:lineRule="auto"/>
        <w:ind w:left="160" w:right="1031" w:firstLine="421"/>
        <w:rPr>
          <w:lang w:val="uk-UA"/>
        </w:rPr>
      </w:pPr>
      <w:r w:rsidRPr="002D14EA">
        <w:rPr>
          <w:spacing w:val="-6"/>
          <w:lang w:val="uk-UA"/>
        </w:rPr>
        <w:t xml:space="preserve">Тобто </w:t>
      </w:r>
      <w:r w:rsidRPr="002D14EA">
        <w:rPr>
          <w:lang w:val="uk-UA"/>
        </w:rPr>
        <w:t>дан</w:t>
      </w:r>
      <w:del w:id="92" w:author="Ruslan Yermolenko" w:date="2020-05-26T21:49:00Z">
        <w:r w:rsidRPr="002D14EA" w:rsidDel="001A5160">
          <w:rPr>
            <w:lang w:val="uk-UA"/>
          </w:rPr>
          <w:delText>н</w:delText>
        </w:r>
      </w:del>
      <w:r w:rsidRPr="002D14EA">
        <w:rPr>
          <w:lang w:val="uk-UA"/>
        </w:rPr>
        <w:t>ий клас</w:t>
      </w:r>
      <w:del w:id="93" w:author="Ruslan Yermolenko" w:date="2020-05-26T21:48:00Z">
        <w:r w:rsidRPr="002D14EA" w:rsidDel="001A5160">
          <w:rPr>
            <w:lang w:val="uk-UA"/>
          </w:rPr>
          <w:delText>с</w:delText>
        </w:r>
      </w:del>
      <w:r w:rsidRPr="002D14EA">
        <w:rPr>
          <w:lang w:val="uk-UA"/>
        </w:rPr>
        <w:t xml:space="preserve"> </w:t>
      </w:r>
      <w:r w:rsidRPr="002D14EA">
        <w:rPr>
          <w:rFonts w:ascii="Georgia" w:hAnsi="Georgia"/>
          <w:i/>
          <w:spacing w:val="4"/>
          <w:lang w:val="uk-UA"/>
        </w:rPr>
        <w:t xml:space="preserve">QGSP </w:t>
      </w:r>
      <w:r w:rsidRPr="002D14EA">
        <w:rPr>
          <w:spacing w:val="6"/>
          <w:lang w:val="uk-UA"/>
        </w:rPr>
        <w:t>_</w:t>
      </w:r>
      <w:r w:rsidRPr="002D14EA">
        <w:rPr>
          <w:rFonts w:ascii="Georgia" w:hAnsi="Georgia"/>
          <w:i/>
          <w:spacing w:val="6"/>
          <w:lang w:val="uk-UA"/>
        </w:rPr>
        <w:t xml:space="preserve">BERT </w:t>
      </w:r>
      <w:r w:rsidRPr="002D14EA">
        <w:rPr>
          <w:lang w:val="uk-UA"/>
        </w:rPr>
        <w:t xml:space="preserve">i </w:t>
      </w:r>
      <w:r w:rsidRPr="002D14EA">
        <w:rPr>
          <w:rFonts w:ascii="Georgia" w:hAnsi="Georgia"/>
          <w:i/>
          <w:spacing w:val="4"/>
          <w:lang w:val="uk-UA"/>
        </w:rPr>
        <w:t xml:space="preserve">QGSP </w:t>
      </w:r>
      <w:r w:rsidRPr="002D14EA">
        <w:rPr>
          <w:spacing w:val="6"/>
          <w:lang w:val="uk-UA"/>
        </w:rPr>
        <w:t>_</w:t>
      </w:r>
      <w:r w:rsidRPr="002D14EA">
        <w:rPr>
          <w:rFonts w:ascii="Georgia" w:hAnsi="Georgia"/>
          <w:i/>
          <w:spacing w:val="6"/>
          <w:lang w:val="uk-UA"/>
        </w:rPr>
        <w:t xml:space="preserve">BERT </w:t>
      </w:r>
      <w:r w:rsidRPr="002D14EA">
        <w:rPr>
          <w:spacing w:val="7"/>
          <w:lang w:val="uk-UA"/>
        </w:rPr>
        <w:t>_</w:t>
      </w:r>
      <w:r w:rsidRPr="002D14EA">
        <w:rPr>
          <w:rFonts w:ascii="Georgia" w:hAnsi="Georgia"/>
          <w:i/>
          <w:spacing w:val="7"/>
          <w:lang w:val="uk-UA"/>
        </w:rPr>
        <w:t xml:space="preserve">HP </w:t>
      </w:r>
      <w:r w:rsidRPr="002D14EA">
        <w:rPr>
          <w:lang w:val="uk-UA"/>
        </w:rPr>
        <w:t xml:space="preserve">представ- </w:t>
      </w:r>
      <w:r w:rsidRPr="002D14EA">
        <w:rPr>
          <w:w w:val="95"/>
          <w:lang w:val="uk-UA"/>
        </w:rPr>
        <w:t xml:space="preserve">ляють собою интерфеси </w:t>
      </w:r>
      <w:del w:id="94" w:author="Ruslan Yermolenko" w:date="2020-05-26T21:49:00Z">
        <w:r w:rsidRPr="002D14EA" w:rsidDel="001A5160">
          <w:rPr>
            <w:w w:val="95"/>
            <w:lang w:val="uk-UA"/>
          </w:rPr>
          <w:delText xml:space="preserve">iв </w:delText>
        </w:r>
      </w:del>
      <w:r w:rsidRPr="002D14EA">
        <w:rPr>
          <w:w w:val="95"/>
          <w:lang w:val="uk-UA"/>
        </w:rPr>
        <w:t xml:space="preserve">з </w:t>
      </w:r>
      <w:r w:rsidRPr="002D14EA">
        <w:rPr>
          <w:spacing w:val="-3"/>
          <w:w w:val="95"/>
          <w:lang w:val="uk-UA"/>
        </w:rPr>
        <w:t xml:space="preserve">инкапсульованими </w:t>
      </w:r>
      <w:r w:rsidRPr="002D14EA">
        <w:rPr>
          <w:w w:val="95"/>
          <w:lang w:val="uk-UA"/>
        </w:rPr>
        <w:t xml:space="preserve">в </w:t>
      </w:r>
      <w:r w:rsidRPr="002D14EA">
        <w:rPr>
          <w:spacing w:val="-3"/>
          <w:w w:val="95"/>
          <w:lang w:val="uk-UA"/>
        </w:rPr>
        <w:t xml:space="preserve">нього </w:t>
      </w:r>
      <w:r w:rsidRPr="002D14EA">
        <w:rPr>
          <w:w w:val="95"/>
          <w:lang w:val="uk-UA"/>
        </w:rPr>
        <w:t>базовими фiзики.</w:t>
      </w:r>
      <w:ins w:id="95" w:author="Ruslan Yermolenko" w:date="2020-05-26T21:49:00Z">
        <w:r w:rsidR="001A5160">
          <w:rPr>
            <w:w w:val="95"/>
            <w:lang w:val="uk-UA"/>
          </w:rPr>
          <w:t xml:space="preserve"> ???? не зрозуміле речення.</w:t>
        </w:r>
      </w:ins>
    </w:p>
    <w:p w14:paraId="1EC2D1CC" w14:textId="77777777" w:rsidR="001F4829" w:rsidRPr="002D14EA" w:rsidRDefault="001F4829">
      <w:pPr>
        <w:pStyle w:val="BodyText"/>
        <w:spacing w:before="8"/>
        <w:rPr>
          <w:sz w:val="40"/>
          <w:lang w:val="uk-UA"/>
        </w:rPr>
      </w:pPr>
    </w:p>
    <w:p w14:paraId="32F743BF" w14:textId="77777777" w:rsidR="001F4829" w:rsidRPr="002D14EA" w:rsidRDefault="00C87A0C">
      <w:pPr>
        <w:pStyle w:val="ListParagraph"/>
        <w:numPr>
          <w:ilvl w:val="1"/>
          <w:numId w:val="4"/>
        </w:numPr>
        <w:tabs>
          <w:tab w:val="left" w:pos="1007"/>
          <w:tab w:val="left" w:pos="1008"/>
        </w:tabs>
        <w:ind w:left="1007"/>
        <w:rPr>
          <w:b/>
          <w:sz w:val="34"/>
          <w:lang w:val="uk-UA"/>
        </w:rPr>
      </w:pPr>
      <w:bookmarkStart w:id="96" w:name="Мультипоточність_Geant4"/>
      <w:bookmarkStart w:id="97" w:name="_bookmark3"/>
      <w:bookmarkEnd w:id="96"/>
      <w:bookmarkEnd w:id="97"/>
      <w:r w:rsidRPr="002D14EA">
        <w:rPr>
          <w:b/>
          <w:sz w:val="34"/>
          <w:lang w:val="uk-UA"/>
        </w:rPr>
        <w:t>Мультипоточнiсть</w:t>
      </w:r>
      <w:r w:rsidRPr="002D14EA">
        <w:rPr>
          <w:b/>
          <w:spacing w:val="38"/>
          <w:sz w:val="34"/>
          <w:lang w:val="uk-UA"/>
        </w:rPr>
        <w:t xml:space="preserve"> </w:t>
      </w:r>
      <w:r w:rsidRPr="002D14EA">
        <w:rPr>
          <w:b/>
          <w:spacing w:val="-3"/>
          <w:sz w:val="34"/>
          <w:lang w:val="uk-UA"/>
        </w:rPr>
        <w:t>Geant4</w:t>
      </w:r>
    </w:p>
    <w:p w14:paraId="52EEB88C" w14:textId="4CF07654" w:rsidR="001F4829" w:rsidRPr="002D14EA" w:rsidRDefault="00C87A0C">
      <w:pPr>
        <w:pStyle w:val="BodyText"/>
        <w:spacing w:before="368" w:line="374" w:lineRule="auto"/>
        <w:ind w:left="160" w:right="1011" w:firstLine="421"/>
        <w:rPr>
          <w:lang w:val="uk-UA"/>
        </w:rPr>
      </w:pPr>
      <w:r w:rsidRPr="002D14EA">
        <w:rPr>
          <w:w w:val="95"/>
          <w:lang w:val="uk-UA"/>
        </w:rPr>
        <w:t>Geant4</w:t>
      </w:r>
      <w:r w:rsidRPr="002D14EA">
        <w:rPr>
          <w:spacing w:val="-22"/>
          <w:w w:val="95"/>
          <w:lang w:val="uk-UA"/>
        </w:rPr>
        <w:t xml:space="preserve"> </w:t>
      </w:r>
      <w:r w:rsidRPr="002D14EA">
        <w:rPr>
          <w:w w:val="95"/>
          <w:lang w:val="uk-UA"/>
        </w:rPr>
        <w:t>-</w:t>
      </w:r>
      <w:r w:rsidRPr="002D14EA">
        <w:rPr>
          <w:spacing w:val="-21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написаний</w:t>
      </w:r>
      <w:r w:rsidRPr="002D14EA">
        <w:rPr>
          <w:spacing w:val="-21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на</w:t>
      </w:r>
      <w:r w:rsidRPr="002D14EA">
        <w:rPr>
          <w:spacing w:val="-22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об’єктно</w:t>
      </w:r>
      <w:r w:rsidRPr="002D14EA">
        <w:rPr>
          <w:spacing w:val="-21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орiєнтованiй</w:t>
      </w:r>
      <w:r w:rsidRPr="002D14EA">
        <w:rPr>
          <w:spacing w:val="-21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мовi</w:t>
      </w:r>
      <w:r w:rsidRPr="002D14EA">
        <w:rPr>
          <w:spacing w:val="-21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програмування</w:t>
      </w:r>
      <w:r w:rsidRPr="002D14EA">
        <w:rPr>
          <w:spacing w:val="-22"/>
          <w:w w:val="95"/>
          <w:lang w:val="uk-UA"/>
        </w:rPr>
        <w:t xml:space="preserve"> </w:t>
      </w:r>
      <w:r w:rsidRPr="002D14EA">
        <w:rPr>
          <w:w w:val="95"/>
          <w:lang w:val="uk-UA"/>
        </w:rPr>
        <w:t xml:space="preserve">С++, </w:t>
      </w:r>
      <w:r w:rsidRPr="002D14EA">
        <w:rPr>
          <w:spacing w:val="-3"/>
          <w:w w:val="95"/>
          <w:lang w:val="uk-UA"/>
        </w:rPr>
        <w:t xml:space="preserve">яка </w:t>
      </w:r>
      <w:r w:rsidRPr="002D14EA">
        <w:rPr>
          <w:w w:val="95"/>
          <w:lang w:val="uk-UA"/>
        </w:rPr>
        <w:t xml:space="preserve">дає можливiсть використовувати </w:t>
      </w:r>
      <w:r w:rsidRPr="002D14EA">
        <w:rPr>
          <w:spacing w:val="-3"/>
          <w:w w:val="95"/>
          <w:lang w:val="uk-UA"/>
        </w:rPr>
        <w:t xml:space="preserve">мульти-поточну архiтектуру, </w:t>
      </w:r>
      <w:r w:rsidRPr="002D14EA">
        <w:rPr>
          <w:w w:val="95"/>
          <w:lang w:val="uk-UA"/>
        </w:rPr>
        <w:t xml:space="preserve">i отри- мувати бiльшу </w:t>
      </w:r>
      <w:del w:id="98" w:author="Ruslan Yermolenko" w:date="2020-05-26T21:49:00Z">
        <w:r w:rsidRPr="002D14EA" w:rsidDel="001A5160">
          <w:rPr>
            <w:w w:val="95"/>
            <w:lang w:val="uk-UA"/>
          </w:rPr>
          <w:delText xml:space="preserve">продуктiвнiсть </w:delText>
        </w:r>
      </w:del>
      <w:ins w:id="99" w:author="Ruslan Yermolenko" w:date="2020-05-26T21:49:00Z">
        <w:r w:rsidR="001A5160" w:rsidRPr="002D14EA">
          <w:rPr>
            <w:w w:val="95"/>
            <w:lang w:val="uk-UA"/>
          </w:rPr>
          <w:t>продукт</w:t>
        </w:r>
        <w:r w:rsidR="001A5160">
          <w:rPr>
            <w:w w:val="95"/>
            <w:lang w:val="uk-UA"/>
          </w:rPr>
          <w:t>и</w:t>
        </w:r>
        <w:r w:rsidR="001A5160" w:rsidRPr="002D14EA">
          <w:rPr>
            <w:w w:val="95"/>
            <w:lang w:val="uk-UA"/>
          </w:rPr>
          <w:t xml:space="preserve">внiсть </w:t>
        </w:r>
      </w:ins>
      <w:r w:rsidRPr="002D14EA">
        <w:rPr>
          <w:spacing w:val="-8"/>
          <w:w w:val="95"/>
          <w:lang w:val="uk-UA"/>
        </w:rPr>
        <w:t xml:space="preserve">коду. </w:t>
      </w:r>
      <w:r w:rsidRPr="002D14EA">
        <w:rPr>
          <w:w w:val="95"/>
          <w:lang w:val="uk-UA"/>
        </w:rPr>
        <w:t xml:space="preserve">При переносi процесу в iнший потiк, </w:t>
      </w:r>
      <w:r w:rsidRPr="002D14EA">
        <w:rPr>
          <w:lang w:val="uk-UA"/>
        </w:rPr>
        <w:t>пiд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процес</w:t>
      </w:r>
      <w:r w:rsidRPr="002D14EA">
        <w:rPr>
          <w:spacing w:val="-27"/>
          <w:lang w:val="uk-UA"/>
        </w:rPr>
        <w:t xml:space="preserve"> </w:t>
      </w:r>
      <w:r w:rsidRPr="002D14EA">
        <w:rPr>
          <w:lang w:val="uk-UA"/>
        </w:rPr>
        <w:t>бути</w:t>
      </w:r>
      <w:r w:rsidRPr="002D14EA">
        <w:rPr>
          <w:spacing w:val="-27"/>
          <w:lang w:val="uk-UA"/>
        </w:rPr>
        <w:t xml:space="preserve"> </w:t>
      </w:r>
      <w:r w:rsidRPr="002D14EA">
        <w:rPr>
          <w:lang w:val="uk-UA"/>
        </w:rPr>
        <w:t>видiлене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ядро</w:t>
      </w:r>
      <w:r w:rsidRPr="002D14EA">
        <w:rPr>
          <w:spacing w:val="-27"/>
          <w:lang w:val="uk-UA"/>
        </w:rPr>
        <w:t xml:space="preserve"> </w:t>
      </w:r>
      <w:r w:rsidRPr="002D14EA">
        <w:rPr>
          <w:lang w:val="uk-UA"/>
        </w:rPr>
        <w:t>тiльки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в</w:t>
      </w:r>
      <w:r w:rsidRPr="002D14EA">
        <w:rPr>
          <w:spacing w:val="-27"/>
          <w:lang w:val="uk-UA"/>
        </w:rPr>
        <w:t xml:space="preserve"> </w:t>
      </w:r>
      <w:r w:rsidRPr="002D14EA">
        <w:rPr>
          <w:lang w:val="uk-UA"/>
        </w:rPr>
        <w:t>тому</w:t>
      </w:r>
      <w:r w:rsidRPr="002D14EA">
        <w:rPr>
          <w:spacing w:val="-27"/>
          <w:lang w:val="uk-UA"/>
        </w:rPr>
        <w:t xml:space="preserve"> </w:t>
      </w:r>
      <w:r w:rsidRPr="002D14EA">
        <w:rPr>
          <w:lang w:val="uk-UA"/>
        </w:rPr>
        <w:t>випадку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якщо</w:t>
      </w:r>
      <w:r w:rsidRPr="002D14EA">
        <w:rPr>
          <w:spacing w:val="-27"/>
          <w:lang w:val="uk-UA"/>
        </w:rPr>
        <w:t xml:space="preserve"> </w:t>
      </w:r>
      <w:r w:rsidRPr="002D14EA">
        <w:rPr>
          <w:lang w:val="uk-UA"/>
        </w:rPr>
        <w:t>воно</w:t>
      </w:r>
      <w:r w:rsidRPr="002D14EA">
        <w:rPr>
          <w:spacing w:val="-27"/>
          <w:lang w:val="uk-UA"/>
        </w:rPr>
        <w:t xml:space="preserve"> </w:t>
      </w:r>
      <w:r w:rsidRPr="002D14EA">
        <w:rPr>
          <w:lang w:val="uk-UA"/>
        </w:rPr>
        <w:t>не</w:t>
      </w:r>
      <w:r w:rsidRPr="002D14EA">
        <w:rPr>
          <w:spacing w:val="-27"/>
          <w:lang w:val="uk-UA"/>
        </w:rPr>
        <w:t xml:space="preserve"> </w:t>
      </w:r>
      <w:r w:rsidRPr="002D14EA">
        <w:rPr>
          <w:lang w:val="uk-UA"/>
        </w:rPr>
        <w:t xml:space="preserve">зай- </w:t>
      </w:r>
      <w:r w:rsidRPr="002D14EA">
        <w:rPr>
          <w:w w:val="95"/>
          <w:lang w:val="uk-UA"/>
        </w:rPr>
        <w:t xml:space="preserve">нете iншим процесом, це призводить до зменшення швидкостi виконня </w:t>
      </w:r>
      <w:r w:rsidRPr="002D14EA">
        <w:rPr>
          <w:lang w:val="uk-UA"/>
        </w:rPr>
        <w:t>при збiльшеннi кiлькостi</w:t>
      </w:r>
      <w:r w:rsidRPr="002D14EA">
        <w:rPr>
          <w:spacing w:val="44"/>
          <w:lang w:val="uk-UA"/>
        </w:rPr>
        <w:t xml:space="preserve"> </w:t>
      </w:r>
      <w:r w:rsidRPr="002D14EA">
        <w:rPr>
          <w:lang w:val="uk-UA"/>
        </w:rPr>
        <w:t>потокiв.</w:t>
      </w:r>
      <w:ins w:id="100" w:author="Ruslan Yermolenko" w:date="2020-05-26T21:50:00Z">
        <w:r w:rsidR="001A5160">
          <w:rPr>
            <w:lang w:val="uk-UA"/>
          </w:rPr>
          <w:t xml:space="preserve"> Речення не зрозуміле. Перефразувати.</w:t>
        </w:r>
      </w:ins>
    </w:p>
    <w:p w14:paraId="2B2ABB9C" w14:textId="77777777" w:rsidR="001F4829" w:rsidRPr="002D14EA" w:rsidRDefault="00C87A0C">
      <w:pPr>
        <w:pStyle w:val="BodyText"/>
        <w:spacing w:line="374" w:lineRule="auto"/>
        <w:ind w:left="160" w:right="1039" w:firstLine="421"/>
        <w:rPr>
          <w:lang w:val="uk-UA"/>
        </w:rPr>
      </w:pPr>
      <w:r w:rsidRPr="002D14EA">
        <w:rPr>
          <w:w w:val="95"/>
          <w:lang w:val="uk-UA"/>
        </w:rPr>
        <w:t xml:space="preserve">При </w:t>
      </w:r>
      <w:r w:rsidRPr="002D14EA">
        <w:rPr>
          <w:spacing w:val="-3"/>
          <w:w w:val="95"/>
          <w:lang w:val="uk-UA"/>
        </w:rPr>
        <w:t xml:space="preserve">використаннi мульти-поточної </w:t>
      </w:r>
      <w:r w:rsidRPr="002D14EA">
        <w:rPr>
          <w:w w:val="95"/>
          <w:lang w:val="uk-UA"/>
        </w:rPr>
        <w:t xml:space="preserve">архiектури обов’язково необхiдно дбати про синхронiзацiю потокiв для безпечного виконання </w:t>
      </w:r>
      <w:r w:rsidRPr="002D14EA">
        <w:rPr>
          <w:spacing w:val="-8"/>
          <w:w w:val="95"/>
          <w:lang w:val="uk-UA"/>
        </w:rPr>
        <w:t xml:space="preserve">коду. </w:t>
      </w:r>
      <w:r w:rsidRPr="002D14EA">
        <w:rPr>
          <w:w w:val="95"/>
          <w:lang w:val="uk-UA"/>
        </w:rPr>
        <w:t>Geant4</w:t>
      </w:r>
    </w:p>
    <w:p w14:paraId="216C26F7" w14:textId="61B1C6E4" w:rsidR="001F4829" w:rsidRPr="002D14EA" w:rsidRDefault="00C87A0C">
      <w:pPr>
        <w:pStyle w:val="BodyText"/>
        <w:spacing w:line="374" w:lineRule="auto"/>
        <w:ind w:left="160" w:right="1131"/>
        <w:jc w:val="both"/>
        <w:rPr>
          <w:lang w:val="uk-UA"/>
        </w:rPr>
      </w:pPr>
      <w:r w:rsidRPr="002D14EA">
        <w:rPr>
          <w:lang w:val="uk-UA"/>
        </w:rPr>
        <w:t>-</w:t>
      </w:r>
      <w:r w:rsidRPr="002D14EA">
        <w:rPr>
          <w:spacing w:val="-14"/>
          <w:lang w:val="uk-UA"/>
        </w:rPr>
        <w:t xml:space="preserve"> </w:t>
      </w:r>
      <w:r w:rsidRPr="002D14EA">
        <w:rPr>
          <w:spacing w:val="-3"/>
          <w:lang w:val="uk-UA"/>
        </w:rPr>
        <w:t>використовує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G4MTRunManager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-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да</w:t>
      </w:r>
      <w:del w:id="101" w:author="Ruslan Yermolenko" w:date="2020-05-26T21:50:00Z">
        <w:r w:rsidRPr="002D14EA" w:rsidDel="001A5160">
          <w:rPr>
            <w:lang w:val="uk-UA"/>
          </w:rPr>
          <w:delText>н</w:delText>
        </w:r>
      </w:del>
      <w:r w:rsidRPr="002D14EA">
        <w:rPr>
          <w:lang w:val="uk-UA"/>
        </w:rPr>
        <w:t>ний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клас</w:t>
      </w:r>
      <w:r w:rsidRPr="002D14EA">
        <w:rPr>
          <w:spacing w:val="-13"/>
          <w:lang w:val="uk-UA"/>
        </w:rPr>
        <w:t xml:space="preserve"> </w:t>
      </w:r>
      <w:r w:rsidRPr="002D14EA">
        <w:rPr>
          <w:spacing w:val="-3"/>
          <w:lang w:val="uk-UA"/>
        </w:rPr>
        <w:t>наслiдується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вiд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базо- вого</w:t>
      </w:r>
      <w:r w:rsidRPr="002D14EA">
        <w:rPr>
          <w:spacing w:val="-36"/>
          <w:lang w:val="uk-UA"/>
        </w:rPr>
        <w:t xml:space="preserve"> </w:t>
      </w:r>
      <w:r w:rsidRPr="002D14EA">
        <w:rPr>
          <w:lang w:val="uk-UA"/>
        </w:rPr>
        <w:t>G4RunManager</w:t>
      </w:r>
      <w:r w:rsidRPr="002D14EA">
        <w:rPr>
          <w:spacing w:val="-35"/>
          <w:lang w:val="uk-UA"/>
        </w:rPr>
        <w:t xml:space="preserve"> </w:t>
      </w:r>
      <w:r w:rsidRPr="002D14EA">
        <w:rPr>
          <w:lang w:val="uk-UA"/>
        </w:rPr>
        <w:t>-</w:t>
      </w:r>
      <w:r w:rsidRPr="002D14EA">
        <w:rPr>
          <w:spacing w:val="-35"/>
          <w:lang w:val="uk-UA"/>
        </w:rPr>
        <w:t xml:space="preserve"> </w:t>
      </w:r>
      <w:r w:rsidRPr="002D14EA">
        <w:rPr>
          <w:lang w:val="uk-UA"/>
        </w:rPr>
        <w:t>але</w:t>
      </w:r>
      <w:r w:rsidRPr="002D14EA">
        <w:rPr>
          <w:spacing w:val="-35"/>
          <w:lang w:val="uk-UA"/>
        </w:rPr>
        <w:t xml:space="preserve"> </w:t>
      </w:r>
      <w:r w:rsidRPr="002D14EA">
        <w:rPr>
          <w:lang w:val="uk-UA"/>
        </w:rPr>
        <w:t>включає</w:t>
      </w:r>
      <w:r w:rsidRPr="002D14EA">
        <w:rPr>
          <w:spacing w:val="-35"/>
          <w:lang w:val="uk-UA"/>
        </w:rPr>
        <w:t xml:space="preserve"> </w:t>
      </w:r>
      <w:r w:rsidRPr="002D14EA">
        <w:rPr>
          <w:lang w:val="uk-UA"/>
        </w:rPr>
        <w:t>в</w:t>
      </w:r>
      <w:r w:rsidRPr="002D14EA">
        <w:rPr>
          <w:spacing w:val="-35"/>
          <w:lang w:val="uk-UA"/>
        </w:rPr>
        <w:t xml:space="preserve"> </w:t>
      </w:r>
      <w:r w:rsidRPr="002D14EA">
        <w:rPr>
          <w:lang w:val="uk-UA"/>
        </w:rPr>
        <w:t>себе</w:t>
      </w:r>
      <w:r w:rsidRPr="002D14EA">
        <w:rPr>
          <w:spacing w:val="-36"/>
          <w:lang w:val="uk-UA"/>
        </w:rPr>
        <w:t xml:space="preserve"> </w:t>
      </w:r>
      <w:r w:rsidRPr="002D14EA">
        <w:rPr>
          <w:lang w:val="uk-UA"/>
        </w:rPr>
        <w:t>реалiзацiю</w:t>
      </w:r>
      <w:r w:rsidRPr="002D14EA">
        <w:rPr>
          <w:spacing w:val="-35"/>
          <w:lang w:val="uk-UA"/>
        </w:rPr>
        <w:t xml:space="preserve"> </w:t>
      </w:r>
      <w:r w:rsidRPr="002D14EA">
        <w:rPr>
          <w:spacing w:val="-5"/>
          <w:lang w:val="uk-UA"/>
        </w:rPr>
        <w:t>пулу</w:t>
      </w:r>
      <w:r w:rsidRPr="002D14EA">
        <w:rPr>
          <w:spacing w:val="-35"/>
          <w:lang w:val="uk-UA"/>
        </w:rPr>
        <w:t xml:space="preserve"> </w:t>
      </w:r>
      <w:r w:rsidRPr="002D14EA">
        <w:rPr>
          <w:lang w:val="uk-UA"/>
        </w:rPr>
        <w:t>потокiв</w:t>
      </w:r>
      <w:del w:id="102" w:author="Ruslan Yermolenko" w:date="2020-05-26T21:50:00Z">
        <w:r w:rsidRPr="002D14EA" w:rsidDel="001A5160">
          <w:rPr>
            <w:lang w:val="uk-UA"/>
          </w:rPr>
          <w:delText>,</w:delText>
        </w:r>
        <w:r w:rsidRPr="002D14EA" w:rsidDel="001A5160">
          <w:rPr>
            <w:spacing w:val="-35"/>
            <w:lang w:val="uk-UA"/>
          </w:rPr>
          <w:delText xml:space="preserve"> </w:delText>
        </w:r>
      </w:del>
      <w:ins w:id="103" w:author="Ruslan Yermolenko" w:date="2020-05-26T21:50:00Z">
        <w:r w:rsidR="001A5160">
          <w:rPr>
            <w:lang w:val="uk-UA"/>
          </w:rPr>
          <w:t>.</w:t>
        </w:r>
        <w:r w:rsidR="001A5160" w:rsidRPr="002D14EA">
          <w:rPr>
            <w:spacing w:val="-35"/>
            <w:lang w:val="uk-UA"/>
          </w:rPr>
          <w:t xml:space="preserve"> </w:t>
        </w:r>
      </w:ins>
      <w:del w:id="104" w:author="Ruslan Yermolenko" w:date="2020-05-26T21:51:00Z">
        <w:r w:rsidRPr="002D14EA" w:rsidDel="001A5160">
          <w:rPr>
            <w:lang w:val="uk-UA"/>
          </w:rPr>
          <w:delText>це</w:delText>
        </w:r>
        <w:r w:rsidRPr="002D14EA" w:rsidDel="001A5160">
          <w:rPr>
            <w:spacing w:val="-35"/>
            <w:lang w:val="uk-UA"/>
          </w:rPr>
          <w:delText xml:space="preserve"> </w:delText>
        </w:r>
      </w:del>
      <w:ins w:id="105" w:author="Ruslan Yermolenko" w:date="2020-05-26T21:51:00Z">
        <w:r w:rsidR="001A5160">
          <w:rPr>
            <w:lang w:val="uk-UA"/>
          </w:rPr>
          <w:t>Ц</w:t>
        </w:r>
        <w:r w:rsidR="001A5160" w:rsidRPr="002D14EA">
          <w:rPr>
            <w:lang w:val="uk-UA"/>
          </w:rPr>
          <w:t>е</w:t>
        </w:r>
        <w:r w:rsidR="001A5160" w:rsidRPr="002D14EA">
          <w:rPr>
            <w:spacing w:val="-35"/>
            <w:lang w:val="uk-UA"/>
          </w:rPr>
          <w:t xml:space="preserve"> </w:t>
        </w:r>
      </w:ins>
      <w:r w:rsidRPr="002D14EA">
        <w:rPr>
          <w:lang w:val="uk-UA"/>
        </w:rPr>
        <w:t>дає змогу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контролювати</w:t>
      </w:r>
      <w:r w:rsidRPr="002D14EA">
        <w:rPr>
          <w:spacing w:val="-21"/>
          <w:lang w:val="uk-UA"/>
        </w:rPr>
        <w:t xml:space="preserve"> </w:t>
      </w:r>
      <w:r w:rsidRPr="002D14EA">
        <w:rPr>
          <w:spacing w:val="-5"/>
          <w:lang w:val="uk-UA"/>
        </w:rPr>
        <w:t>кожен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з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об’єктiв</w:t>
      </w:r>
      <w:ins w:id="106" w:author="Ruslan Yermolenko" w:date="2020-05-26T21:51:00Z">
        <w:r w:rsidR="001A5160">
          <w:rPr>
            <w:lang w:val="uk-UA"/>
          </w:rPr>
          <w:t>,</w:t>
        </w:r>
      </w:ins>
      <w:r w:rsidRPr="002D14EA">
        <w:rPr>
          <w:spacing w:val="-21"/>
          <w:lang w:val="uk-UA"/>
        </w:rPr>
        <w:t xml:space="preserve"> </w:t>
      </w:r>
      <w:del w:id="107" w:author="Ruslan Yermolenko" w:date="2020-05-26T21:51:00Z">
        <w:r w:rsidRPr="002D14EA" w:rsidDel="001A5160">
          <w:rPr>
            <w:lang w:val="uk-UA"/>
          </w:rPr>
          <w:delText>якi</w:delText>
        </w:r>
        <w:r w:rsidRPr="002D14EA" w:rsidDel="001A5160">
          <w:rPr>
            <w:spacing w:val="-21"/>
            <w:lang w:val="uk-UA"/>
          </w:rPr>
          <w:delText xml:space="preserve"> </w:delText>
        </w:r>
      </w:del>
      <w:ins w:id="108" w:author="Ruslan Yermolenko" w:date="2020-05-26T21:51:00Z">
        <w:r w:rsidR="001A5160">
          <w:rPr>
            <w:lang w:val="uk-UA"/>
          </w:rPr>
          <w:t>що</w:t>
        </w:r>
        <w:r w:rsidR="001A5160" w:rsidRPr="002D14EA">
          <w:rPr>
            <w:spacing w:val="-21"/>
            <w:lang w:val="uk-UA"/>
          </w:rPr>
          <w:t xml:space="preserve"> </w:t>
        </w:r>
      </w:ins>
      <w:r w:rsidRPr="002D14EA">
        <w:rPr>
          <w:lang w:val="uk-UA"/>
        </w:rPr>
        <w:t>створюється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в</w:t>
      </w:r>
      <w:r w:rsidRPr="002D14EA">
        <w:rPr>
          <w:spacing w:val="-21"/>
          <w:lang w:val="uk-UA"/>
        </w:rPr>
        <w:t xml:space="preserve"> </w:t>
      </w:r>
      <w:r w:rsidRPr="002D14EA">
        <w:rPr>
          <w:spacing w:val="-2"/>
          <w:lang w:val="uk-UA"/>
        </w:rPr>
        <w:t>рамках</w:t>
      </w:r>
      <w:r w:rsidRPr="002D14EA">
        <w:rPr>
          <w:spacing w:val="-21"/>
          <w:lang w:val="uk-UA"/>
        </w:rPr>
        <w:t xml:space="preserve"> </w:t>
      </w:r>
      <w:r w:rsidRPr="002D14EA">
        <w:rPr>
          <w:spacing w:val="-9"/>
          <w:lang w:val="uk-UA"/>
        </w:rPr>
        <w:lastRenderedPageBreak/>
        <w:t>пулу,</w:t>
      </w:r>
      <w:r w:rsidRPr="002D14EA">
        <w:rPr>
          <w:spacing w:val="-21"/>
          <w:lang w:val="uk-UA"/>
        </w:rPr>
        <w:t xml:space="preserve"> </w:t>
      </w:r>
      <w:r w:rsidRPr="002D14EA">
        <w:rPr>
          <w:spacing w:val="-4"/>
          <w:lang w:val="uk-UA"/>
        </w:rPr>
        <w:t xml:space="preserve">та </w:t>
      </w:r>
      <w:r w:rsidRPr="002D14EA">
        <w:rPr>
          <w:lang w:val="uk-UA"/>
        </w:rPr>
        <w:t>валiдувати</w:t>
      </w:r>
      <w:r w:rsidRPr="002D14EA">
        <w:rPr>
          <w:spacing w:val="19"/>
          <w:lang w:val="uk-UA"/>
        </w:rPr>
        <w:t xml:space="preserve"> </w:t>
      </w:r>
      <w:r w:rsidRPr="002D14EA">
        <w:rPr>
          <w:lang w:val="uk-UA"/>
        </w:rPr>
        <w:t>їх.</w:t>
      </w:r>
    </w:p>
    <w:p w14:paraId="4D1F9CA9" w14:textId="77777777" w:rsidR="001F4829" w:rsidRPr="002D14EA" w:rsidRDefault="001F4829">
      <w:pPr>
        <w:spacing w:line="374" w:lineRule="auto"/>
        <w:jc w:val="both"/>
        <w:rPr>
          <w:lang w:val="uk-UA"/>
        </w:rPr>
        <w:sectPr w:rsidR="001F4829" w:rsidRPr="002D14EA">
          <w:pgSz w:w="11910" w:h="16840"/>
          <w:pgMar w:top="1040" w:right="0" w:bottom="800" w:left="1540" w:header="0" w:footer="607" w:gutter="0"/>
          <w:cols w:space="720"/>
        </w:sectPr>
      </w:pPr>
    </w:p>
    <w:p w14:paraId="50C9CB72" w14:textId="7C27F0F1" w:rsidR="001F4829" w:rsidRPr="002D14EA" w:rsidRDefault="00C87A0C">
      <w:pPr>
        <w:pStyle w:val="BodyText"/>
        <w:spacing w:before="86" w:line="374" w:lineRule="auto"/>
        <w:ind w:left="160" w:right="1131" w:firstLine="421"/>
        <w:jc w:val="both"/>
        <w:rPr>
          <w:lang w:val="uk-UA"/>
        </w:rPr>
      </w:pPr>
      <w:r w:rsidRPr="002D14EA">
        <w:rPr>
          <w:spacing w:val="-8"/>
          <w:lang w:val="uk-UA"/>
        </w:rPr>
        <w:lastRenderedPageBreak/>
        <w:t xml:space="preserve">Так </w:t>
      </w:r>
      <w:r w:rsidRPr="002D14EA">
        <w:rPr>
          <w:lang w:val="uk-UA"/>
        </w:rPr>
        <w:t>як при моделюваннi потрiбно</w:t>
      </w:r>
      <w:ins w:id="109" w:author="Ruslan Yermolenko" w:date="2020-05-26T21:51:00Z">
        <w:r w:rsidR="001A5160">
          <w:rPr>
            <w:lang w:val="uk-UA"/>
          </w:rPr>
          <w:t>,</w:t>
        </w:r>
      </w:ins>
      <w:r w:rsidRPr="002D14EA">
        <w:rPr>
          <w:lang w:val="uk-UA"/>
        </w:rPr>
        <w:t xml:space="preserve"> щоб </w:t>
      </w:r>
      <w:r w:rsidRPr="002D14EA">
        <w:rPr>
          <w:spacing w:val="-5"/>
          <w:lang w:val="uk-UA"/>
        </w:rPr>
        <w:t xml:space="preserve">кожен </w:t>
      </w:r>
      <w:r w:rsidRPr="002D14EA">
        <w:rPr>
          <w:lang w:val="uk-UA"/>
        </w:rPr>
        <w:t xml:space="preserve">запуск вiдбувався з </w:t>
      </w:r>
      <w:r w:rsidRPr="002D14EA">
        <w:rPr>
          <w:spacing w:val="-3"/>
          <w:lang w:val="uk-UA"/>
        </w:rPr>
        <w:t xml:space="preserve">однаковими </w:t>
      </w:r>
      <w:r w:rsidRPr="002D14EA">
        <w:rPr>
          <w:lang w:val="uk-UA"/>
        </w:rPr>
        <w:t xml:space="preserve">параметрами </w:t>
      </w:r>
      <w:r w:rsidRPr="002D14EA">
        <w:rPr>
          <w:spacing w:val="-4"/>
          <w:lang w:val="uk-UA"/>
        </w:rPr>
        <w:t xml:space="preserve">та </w:t>
      </w:r>
      <w:r w:rsidRPr="002D14EA">
        <w:rPr>
          <w:lang w:val="uk-UA"/>
        </w:rPr>
        <w:t>за тiєї ж самої геометрiї, необхiдно щоб класи</w:t>
      </w:r>
      <w:r w:rsidRPr="002D14EA">
        <w:rPr>
          <w:spacing w:val="-12"/>
          <w:lang w:val="uk-UA"/>
        </w:rPr>
        <w:t xml:space="preserve"> </w:t>
      </w:r>
      <w:r w:rsidRPr="002D14EA">
        <w:rPr>
          <w:lang w:val="uk-UA"/>
        </w:rPr>
        <w:t>iнтерфейсу</w:t>
      </w:r>
      <w:r w:rsidRPr="002D14EA">
        <w:rPr>
          <w:spacing w:val="-12"/>
          <w:lang w:val="uk-UA"/>
        </w:rPr>
        <w:t xml:space="preserve"> </w:t>
      </w:r>
      <w:r w:rsidRPr="002D14EA">
        <w:rPr>
          <w:lang w:val="uk-UA"/>
        </w:rPr>
        <w:t>якi</w:t>
      </w:r>
      <w:r w:rsidRPr="002D14EA">
        <w:rPr>
          <w:spacing w:val="-11"/>
          <w:lang w:val="uk-UA"/>
        </w:rPr>
        <w:t xml:space="preserve"> </w:t>
      </w:r>
      <w:r w:rsidRPr="002D14EA">
        <w:rPr>
          <w:lang w:val="uk-UA"/>
        </w:rPr>
        <w:t>вiдповiдають</w:t>
      </w:r>
      <w:r w:rsidRPr="002D14EA">
        <w:rPr>
          <w:spacing w:val="-12"/>
          <w:lang w:val="uk-UA"/>
        </w:rPr>
        <w:t xml:space="preserve"> </w:t>
      </w:r>
      <w:r w:rsidRPr="002D14EA">
        <w:rPr>
          <w:lang w:val="uk-UA"/>
        </w:rPr>
        <w:t>за</w:t>
      </w:r>
      <w:r w:rsidRPr="002D14EA">
        <w:rPr>
          <w:spacing w:val="-12"/>
          <w:lang w:val="uk-UA"/>
        </w:rPr>
        <w:t xml:space="preserve"> </w:t>
      </w:r>
      <w:r w:rsidRPr="002D14EA">
        <w:rPr>
          <w:lang w:val="uk-UA"/>
        </w:rPr>
        <w:t>створення</w:t>
      </w:r>
      <w:r w:rsidRPr="002D14EA">
        <w:rPr>
          <w:spacing w:val="-11"/>
          <w:lang w:val="uk-UA"/>
        </w:rPr>
        <w:t xml:space="preserve"> </w:t>
      </w:r>
      <w:r w:rsidRPr="002D14EA">
        <w:rPr>
          <w:lang w:val="uk-UA"/>
        </w:rPr>
        <w:t>дан</w:t>
      </w:r>
      <w:del w:id="110" w:author="Ruslan Yermolenko" w:date="2020-05-26T21:51:00Z">
        <w:r w:rsidRPr="002D14EA" w:rsidDel="001A5160">
          <w:rPr>
            <w:lang w:val="uk-UA"/>
          </w:rPr>
          <w:delText>н</w:delText>
        </w:r>
      </w:del>
      <w:r w:rsidRPr="002D14EA">
        <w:rPr>
          <w:lang w:val="uk-UA"/>
        </w:rPr>
        <w:t>их</w:t>
      </w:r>
      <w:r w:rsidRPr="002D14EA">
        <w:rPr>
          <w:spacing w:val="-12"/>
          <w:lang w:val="uk-UA"/>
        </w:rPr>
        <w:t xml:space="preserve"> </w:t>
      </w:r>
      <w:r w:rsidRPr="002D14EA">
        <w:rPr>
          <w:lang w:val="uk-UA"/>
        </w:rPr>
        <w:t>об’єктiв</w:t>
      </w:r>
      <w:r w:rsidRPr="002D14EA">
        <w:rPr>
          <w:spacing w:val="-12"/>
          <w:lang w:val="uk-UA"/>
        </w:rPr>
        <w:t xml:space="preserve"> </w:t>
      </w:r>
      <w:r w:rsidRPr="002D14EA">
        <w:rPr>
          <w:spacing w:val="-5"/>
          <w:lang w:val="uk-UA"/>
        </w:rPr>
        <w:t xml:space="preserve">були </w:t>
      </w:r>
      <w:r w:rsidRPr="002D14EA">
        <w:rPr>
          <w:lang w:val="uk-UA"/>
        </w:rPr>
        <w:t>доступнi для всiх об’єктiв</w:t>
      </w:r>
      <w:r w:rsidRPr="002D14EA">
        <w:rPr>
          <w:spacing w:val="67"/>
          <w:lang w:val="uk-UA"/>
        </w:rPr>
        <w:t xml:space="preserve"> </w:t>
      </w:r>
      <w:r w:rsidRPr="002D14EA">
        <w:rPr>
          <w:spacing w:val="-9"/>
          <w:lang w:val="uk-UA"/>
        </w:rPr>
        <w:t>пулу.</w:t>
      </w:r>
    </w:p>
    <w:p w14:paraId="688EBC43" w14:textId="77777777" w:rsidR="001F4829" w:rsidRPr="002D14EA" w:rsidRDefault="001F4829">
      <w:pPr>
        <w:pStyle w:val="BodyText"/>
        <w:spacing w:before="9"/>
        <w:rPr>
          <w:sz w:val="40"/>
          <w:lang w:val="uk-UA"/>
        </w:rPr>
      </w:pPr>
    </w:p>
    <w:p w14:paraId="46D94D1A" w14:textId="77777777" w:rsidR="001F4829" w:rsidRPr="002D14EA" w:rsidRDefault="00C87A0C">
      <w:pPr>
        <w:pStyle w:val="ListParagraph"/>
        <w:numPr>
          <w:ilvl w:val="1"/>
          <w:numId w:val="4"/>
        </w:numPr>
        <w:tabs>
          <w:tab w:val="left" w:pos="1007"/>
          <w:tab w:val="left" w:pos="1008"/>
        </w:tabs>
        <w:ind w:left="1007"/>
        <w:rPr>
          <w:b/>
          <w:sz w:val="34"/>
          <w:lang w:val="uk-UA"/>
        </w:rPr>
      </w:pPr>
      <w:bookmarkStart w:id="111" w:name="Джерела_нейтронів"/>
      <w:bookmarkStart w:id="112" w:name="_bookmark4"/>
      <w:bookmarkEnd w:id="111"/>
      <w:bookmarkEnd w:id="112"/>
      <w:r w:rsidRPr="002D14EA">
        <w:rPr>
          <w:b/>
          <w:sz w:val="34"/>
          <w:lang w:val="uk-UA"/>
        </w:rPr>
        <w:t>Джерела</w:t>
      </w:r>
      <w:r w:rsidRPr="002D14EA">
        <w:rPr>
          <w:b/>
          <w:spacing w:val="37"/>
          <w:sz w:val="34"/>
          <w:lang w:val="uk-UA"/>
        </w:rPr>
        <w:t xml:space="preserve"> </w:t>
      </w:r>
      <w:r w:rsidRPr="002D14EA">
        <w:rPr>
          <w:b/>
          <w:sz w:val="34"/>
          <w:lang w:val="uk-UA"/>
        </w:rPr>
        <w:t>нейтронiв</w:t>
      </w:r>
    </w:p>
    <w:p w14:paraId="720963D1" w14:textId="77777777" w:rsidR="001A5160" w:rsidRDefault="00C87A0C">
      <w:pPr>
        <w:pStyle w:val="BodyText"/>
        <w:spacing w:before="368" w:line="374" w:lineRule="auto"/>
        <w:ind w:left="160" w:right="1130" w:firstLine="421"/>
        <w:jc w:val="both"/>
        <w:rPr>
          <w:ins w:id="113" w:author="Ruslan Yermolenko" w:date="2020-05-26T21:52:00Z"/>
          <w:w w:val="95"/>
          <w:lang w:val="uk-UA"/>
        </w:rPr>
      </w:pPr>
      <w:r w:rsidRPr="002D14EA">
        <w:rPr>
          <w:lang w:val="uk-UA"/>
        </w:rPr>
        <w:t>Нейтроний</w:t>
      </w:r>
      <w:r w:rsidRPr="002D14EA">
        <w:rPr>
          <w:spacing w:val="-17"/>
          <w:lang w:val="uk-UA"/>
        </w:rPr>
        <w:t xml:space="preserve"> </w:t>
      </w:r>
      <w:r w:rsidRPr="002D14EA">
        <w:rPr>
          <w:lang w:val="uk-UA"/>
        </w:rPr>
        <w:t>генератор</w:t>
      </w:r>
      <w:r w:rsidRPr="002D14EA">
        <w:rPr>
          <w:spacing w:val="-17"/>
          <w:lang w:val="uk-UA"/>
        </w:rPr>
        <w:t xml:space="preserve"> </w:t>
      </w:r>
      <w:r w:rsidRPr="002D14EA">
        <w:rPr>
          <w:lang w:val="uk-UA"/>
        </w:rPr>
        <w:t>це</w:t>
      </w:r>
      <w:r w:rsidRPr="002D14EA">
        <w:rPr>
          <w:spacing w:val="-17"/>
          <w:lang w:val="uk-UA"/>
        </w:rPr>
        <w:t xml:space="preserve"> </w:t>
      </w:r>
      <w:r w:rsidRPr="002D14EA">
        <w:rPr>
          <w:spacing w:val="-3"/>
          <w:lang w:val="uk-UA"/>
        </w:rPr>
        <w:t>одне</w:t>
      </w:r>
      <w:r w:rsidRPr="002D14EA">
        <w:rPr>
          <w:spacing w:val="-17"/>
          <w:lang w:val="uk-UA"/>
        </w:rPr>
        <w:t xml:space="preserve"> </w:t>
      </w:r>
      <w:r w:rsidRPr="002D14EA">
        <w:rPr>
          <w:lang w:val="uk-UA"/>
        </w:rPr>
        <w:t>з</w:t>
      </w:r>
      <w:r w:rsidRPr="002D14EA">
        <w:rPr>
          <w:spacing w:val="-17"/>
          <w:lang w:val="uk-UA"/>
        </w:rPr>
        <w:t xml:space="preserve"> </w:t>
      </w:r>
      <w:r w:rsidRPr="002D14EA">
        <w:rPr>
          <w:lang w:val="uk-UA"/>
        </w:rPr>
        <w:t>джерел</w:t>
      </w:r>
      <w:r w:rsidRPr="002D14EA">
        <w:rPr>
          <w:spacing w:val="-17"/>
          <w:lang w:val="uk-UA"/>
        </w:rPr>
        <w:t xml:space="preserve"> </w:t>
      </w:r>
      <w:r w:rsidRPr="002D14EA">
        <w:rPr>
          <w:lang w:val="uk-UA"/>
        </w:rPr>
        <w:t>нейтронiв,</w:t>
      </w:r>
      <w:r w:rsidRPr="002D14EA">
        <w:rPr>
          <w:spacing w:val="-17"/>
          <w:lang w:val="uk-UA"/>
        </w:rPr>
        <w:t xml:space="preserve"> </w:t>
      </w:r>
      <w:r w:rsidRPr="002D14EA">
        <w:rPr>
          <w:lang w:val="uk-UA"/>
        </w:rPr>
        <w:t>в</w:t>
      </w:r>
      <w:r w:rsidRPr="002D14EA">
        <w:rPr>
          <w:spacing w:val="-17"/>
          <w:lang w:val="uk-UA"/>
        </w:rPr>
        <w:t xml:space="preserve"> </w:t>
      </w:r>
      <w:r w:rsidRPr="002D14EA">
        <w:rPr>
          <w:lang w:val="uk-UA"/>
        </w:rPr>
        <w:t>основi</w:t>
      </w:r>
      <w:r w:rsidRPr="002D14EA">
        <w:rPr>
          <w:spacing w:val="-17"/>
          <w:lang w:val="uk-UA"/>
        </w:rPr>
        <w:t xml:space="preserve"> </w:t>
      </w:r>
      <w:r w:rsidRPr="002D14EA">
        <w:rPr>
          <w:lang w:val="uk-UA"/>
        </w:rPr>
        <w:t xml:space="preserve">лежить </w:t>
      </w:r>
      <w:r w:rsidRPr="002D14EA">
        <w:rPr>
          <w:rFonts w:ascii="Georgia" w:hAnsi="Georgia"/>
          <w:i/>
          <w:spacing w:val="3"/>
          <w:lang w:val="uk-UA"/>
        </w:rPr>
        <w:t>D</w:t>
      </w:r>
      <w:r w:rsidRPr="002D14EA">
        <w:rPr>
          <w:rFonts w:ascii="Arial" w:hAnsi="Arial"/>
          <w:spacing w:val="3"/>
          <w:lang w:val="uk-UA"/>
        </w:rPr>
        <w:t>(</w:t>
      </w:r>
      <w:r w:rsidRPr="002D14EA">
        <w:rPr>
          <w:rFonts w:ascii="Georgia" w:hAnsi="Georgia"/>
          <w:i/>
          <w:spacing w:val="3"/>
          <w:lang w:val="uk-UA"/>
        </w:rPr>
        <w:t xml:space="preserve">D, </w:t>
      </w:r>
      <w:r w:rsidRPr="002D14EA">
        <w:rPr>
          <w:rFonts w:ascii="Georgia" w:hAnsi="Georgia"/>
          <w:i/>
          <w:spacing w:val="5"/>
          <w:lang w:val="uk-UA"/>
        </w:rPr>
        <w:t>n</w:t>
      </w:r>
      <w:r w:rsidRPr="002D14EA">
        <w:rPr>
          <w:rFonts w:ascii="Arial" w:hAnsi="Arial"/>
          <w:spacing w:val="5"/>
          <w:lang w:val="uk-UA"/>
        </w:rPr>
        <w:t>)</w:t>
      </w:r>
      <w:r w:rsidRPr="002D14EA">
        <w:rPr>
          <w:rFonts w:ascii="Georgia" w:hAnsi="Georgia"/>
          <w:i/>
          <w:spacing w:val="5"/>
          <w:lang w:val="uk-UA"/>
        </w:rPr>
        <w:t>He</w:t>
      </w:r>
      <w:r w:rsidRPr="002D14EA">
        <w:rPr>
          <w:rFonts w:ascii="Times New Roman" w:hAnsi="Times New Roman"/>
          <w:spacing w:val="5"/>
          <w:vertAlign w:val="superscript"/>
          <w:lang w:val="uk-UA"/>
        </w:rPr>
        <w:t>3</w:t>
      </w:r>
      <w:r w:rsidRPr="002D14EA">
        <w:rPr>
          <w:spacing w:val="5"/>
          <w:lang w:val="uk-UA"/>
        </w:rPr>
        <w:t xml:space="preserve">, </w:t>
      </w:r>
      <w:r w:rsidRPr="002D14EA">
        <w:rPr>
          <w:spacing w:val="-4"/>
          <w:lang w:val="uk-UA"/>
        </w:rPr>
        <w:t xml:space="preserve">та </w:t>
      </w:r>
      <w:r w:rsidRPr="002D14EA">
        <w:rPr>
          <w:rFonts w:ascii="Georgia" w:hAnsi="Georgia"/>
          <w:i/>
          <w:spacing w:val="7"/>
          <w:lang w:val="uk-UA"/>
        </w:rPr>
        <w:t>D</w:t>
      </w:r>
      <w:r w:rsidRPr="002D14EA">
        <w:rPr>
          <w:rFonts w:ascii="Arial" w:hAnsi="Arial"/>
          <w:spacing w:val="7"/>
          <w:lang w:val="uk-UA"/>
        </w:rPr>
        <w:t>(</w:t>
      </w:r>
      <w:r w:rsidRPr="002D14EA">
        <w:rPr>
          <w:rFonts w:ascii="Georgia" w:hAnsi="Georgia"/>
          <w:i/>
          <w:spacing w:val="7"/>
          <w:lang w:val="uk-UA"/>
        </w:rPr>
        <w:t xml:space="preserve">T, </w:t>
      </w:r>
      <w:r w:rsidRPr="002D14EA">
        <w:rPr>
          <w:rFonts w:ascii="Georgia" w:hAnsi="Georgia"/>
          <w:i/>
          <w:spacing w:val="5"/>
          <w:lang w:val="uk-UA"/>
        </w:rPr>
        <w:t>n</w:t>
      </w:r>
      <w:r w:rsidRPr="002D14EA">
        <w:rPr>
          <w:rFonts w:ascii="Arial" w:hAnsi="Arial"/>
          <w:spacing w:val="5"/>
          <w:lang w:val="uk-UA"/>
        </w:rPr>
        <w:t>)</w:t>
      </w:r>
      <w:r w:rsidRPr="002D14EA">
        <w:rPr>
          <w:rFonts w:ascii="Georgia" w:hAnsi="Georgia"/>
          <w:i/>
          <w:spacing w:val="5"/>
          <w:lang w:val="uk-UA"/>
        </w:rPr>
        <w:t>He</w:t>
      </w:r>
      <w:r w:rsidRPr="002D14EA">
        <w:rPr>
          <w:rFonts w:ascii="Times New Roman" w:hAnsi="Times New Roman"/>
          <w:spacing w:val="5"/>
          <w:vertAlign w:val="superscript"/>
          <w:lang w:val="uk-UA"/>
        </w:rPr>
        <w:t>4</w:t>
      </w:r>
      <w:r w:rsidRPr="002D14EA">
        <w:rPr>
          <w:spacing w:val="5"/>
          <w:lang w:val="uk-UA"/>
        </w:rPr>
        <w:t xml:space="preserve">, </w:t>
      </w:r>
      <w:r w:rsidRPr="002D14EA">
        <w:rPr>
          <w:lang w:val="uk-UA"/>
        </w:rPr>
        <w:t>в реакцiї с тритiєм утворються нейтрони бiльш</w:t>
      </w:r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високих</w:t>
      </w:r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енергiй,</w:t>
      </w:r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близько</w:t>
      </w:r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14.2</w:t>
      </w:r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МеВ.</w:t>
      </w:r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Ядра</w:t>
      </w:r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D</w:t>
      </w:r>
      <w:r w:rsidRPr="002D14EA">
        <w:rPr>
          <w:spacing w:val="-18"/>
          <w:lang w:val="uk-UA"/>
        </w:rPr>
        <w:t xml:space="preserve"> </w:t>
      </w:r>
      <w:r w:rsidRPr="002D14EA">
        <w:rPr>
          <w:spacing w:val="-3"/>
          <w:lang w:val="uk-UA"/>
        </w:rPr>
        <w:t>розганяються</w:t>
      </w:r>
      <w:r w:rsidRPr="002D14EA">
        <w:rPr>
          <w:spacing w:val="-18"/>
          <w:lang w:val="uk-UA"/>
        </w:rPr>
        <w:t xml:space="preserve"> </w:t>
      </w:r>
      <w:del w:id="114" w:author="Ruslan Yermolenko" w:date="2020-05-26T21:52:00Z">
        <w:r w:rsidRPr="002D14EA" w:rsidDel="001A5160">
          <w:rPr>
            <w:lang w:val="uk-UA"/>
          </w:rPr>
          <w:delText>пiд</w:delText>
        </w:r>
        <w:r w:rsidRPr="002D14EA" w:rsidDel="001A5160">
          <w:rPr>
            <w:spacing w:val="-18"/>
            <w:lang w:val="uk-UA"/>
          </w:rPr>
          <w:delText xml:space="preserve"> </w:delText>
        </w:r>
        <w:r w:rsidRPr="002D14EA" w:rsidDel="001A5160">
          <w:rPr>
            <w:lang w:val="uk-UA"/>
          </w:rPr>
          <w:delText>на- пругою</w:delText>
        </w:r>
      </w:del>
      <w:ins w:id="115" w:author="Ruslan Yermolenko" w:date="2020-05-26T21:52:00Z">
        <w:r w:rsidR="001A5160">
          <w:rPr>
            <w:lang w:val="uk-UA"/>
          </w:rPr>
          <w:t>різницею потенціалів</w:t>
        </w:r>
      </w:ins>
      <w:r w:rsidRPr="002D14EA">
        <w:rPr>
          <w:spacing w:val="-33"/>
          <w:lang w:val="uk-UA"/>
        </w:rPr>
        <w:t xml:space="preserve"> </w:t>
      </w:r>
      <w:r w:rsidRPr="002D14EA">
        <w:rPr>
          <w:lang w:val="uk-UA"/>
        </w:rPr>
        <w:t>100-300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кВ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i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спрямовуються</w:t>
      </w:r>
      <w:r w:rsidRPr="002D14EA">
        <w:rPr>
          <w:spacing w:val="-33"/>
          <w:lang w:val="uk-UA"/>
        </w:rPr>
        <w:t xml:space="preserve"> </w:t>
      </w:r>
      <w:r w:rsidRPr="002D14EA">
        <w:rPr>
          <w:lang w:val="uk-UA"/>
        </w:rPr>
        <w:t>на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мiшень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з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тритiя</w:t>
      </w:r>
      <w:r w:rsidRPr="002D14EA">
        <w:rPr>
          <w:spacing w:val="-33"/>
          <w:lang w:val="uk-UA"/>
        </w:rPr>
        <w:t xml:space="preserve"> </w:t>
      </w:r>
      <w:r w:rsidRPr="002D14EA">
        <w:rPr>
          <w:lang w:val="uk-UA"/>
        </w:rPr>
        <w:t>чи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дейтерiя.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Ма</w:t>
      </w:r>
      <w:del w:id="116" w:author="Ruslan Yermolenko" w:date="2020-05-26T21:52:00Z">
        <w:r w:rsidRPr="002D14EA" w:rsidDel="001A5160">
          <w:rPr>
            <w:lang w:val="uk-UA"/>
          </w:rPr>
          <w:delText xml:space="preserve">- </w:delText>
        </w:r>
      </w:del>
      <w:r w:rsidRPr="002D14EA">
        <w:rPr>
          <w:w w:val="95"/>
          <w:lang w:val="uk-UA"/>
        </w:rPr>
        <w:t>ксимальний енергетичний вихiд да</w:t>
      </w:r>
      <w:del w:id="117" w:author="Ruslan Yermolenko" w:date="2020-05-26T21:52:00Z">
        <w:r w:rsidRPr="002D14EA" w:rsidDel="001A5160">
          <w:rPr>
            <w:w w:val="95"/>
            <w:lang w:val="uk-UA"/>
          </w:rPr>
          <w:delText>н</w:delText>
        </w:r>
      </w:del>
      <w:r w:rsidRPr="002D14EA">
        <w:rPr>
          <w:w w:val="95"/>
          <w:lang w:val="uk-UA"/>
        </w:rPr>
        <w:t xml:space="preserve">ної реакцiї 18.3МеВ. </w:t>
      </w:r>
    </w:p>
    <w:p w14:paraId="196FB477" w14:textId="439137A4" w:rsidR="001F4829" w:rsidRPr="002D14EA" w:rsidRDefault="00C87A0C">
      <w:pPr>
        <w:pStyle w:val="BodyText"/>
        <w:spacing w:before="368" w:line="374" w:lineRule="auto"/>
        <w:ind w:left="160" w:right="1130" w:firstLine="421"/>
        <w:jc w:val="both"/>
        <w:rPr>
          <w:lang w:val="uk-UA"/>
        </w:rPr>
      </w:pPr>
      <w:r w:rsidRPr="002D14EA">
        <w:rPr>
          <w:w w:val="95"/>
          <w:lang w:val="uk-UA"/>
        </w:rPr>
        <w:t>В основi iзото</w:t>
      </w:r>
      <w:del w:id="118" w:author="Ruslan Yermolenko" w:date="2020-05-26T21:52:00Z">
        <w:r w:rsidRPr="002D14EA" w:rsidDel="001A5160">
          <w:rPr>
            <w:w w:val="95"/>
            <w:lang w:val="uk-UA"/>
          </w:rPr>
          <w:delText xml:space="preserve">- </w:delText>
        </w:r>
      </w:del>
      <w:r w:rsidRPr="002D14EA">
        <w:rPr>
          <w:lang w:val="uk-UA"/>
        </w:rPr>
        <w:t>пних</w:t>
      </w:r>
      <w:r w:rsidRPr="002D14EA">
        <w:rPr>
          <w:spacing w:val="-33"/>
          <w:lang w:val="uk-UA"/>
        </w:rPr>
        <w:t xml:space="preserve"> </w:t>
      </w:r>
      <w:r w:rsidRPr="002D14EA">
        <w:rPr>
          <w:lang w:val="uk-UA"/>
        </w:rPr>
        <w:t>джерел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нейтронiв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лежить</w:t>
      </w:r>
      <w:r w:rsidRPr="002D14EA">
        <w:rPr>
          <w:spacing w:val="-32"/>
          <w:lang w:val="uk-UA"/>
        </w:rPr>
        <w:t xml:space="preserve"> </w:t>
      </w:r>
      <w:r w:rsidRPr="002D14EA">
        <w:rPr>
          <w:rFonts w:ascii="Arial" w:hAnsi="Arial"/>
          <w:lang w:val="uk-UA"/>
        </w:rPr>
        <w:t>(</w:t>
      </w:r>
      <w:r w:rsidRPr="002D14EA">
        <w:rPr>
          <w:rFonts w:ascii="Georgia" w:hAnsi="Georgia"/>
          <w:i/>
          <w:lang w:val="uk-UA"/>
        </w:rPr>
        <w:t>n,</w:t>
      </w:r>
      <w:r w:rsidRPr="002D14EA">
        <w:rPr>
          <w:rFonts w:ascii="Georgia" w:hAnsi="Georgia"/>
          <w:i/>
          <w:spacing w:val="-47"/>
          <w:lang w:val="uk-UA"/>
        </w:rPr>
        <w:t xml:space="preserve"> </w:t>
      </w:r>
      <w:r w:rsidRPr="002D14EA">
        <w:rPr>
          <w:rFonts w:ascii="Georgia" w:hAnsi="Georgia"/>
          <w:i/>
          <w:lang w:val="uk-UA"/>
        </w:rPr>
        <w:t>α</w:t>
      </w:r>
      <w:r w:rsidRPr="002D14EA">
        <w:rPr>
          <w:rFonts w:ascii="Arial" w:hAnsi="Arial"/>
          <w:lang w:val="uk-UA"/>
        </w:rPr>
        <w:t>)</w:t>
      </w:r>
      <w:ins w:id="119" w:author="Ruslan Yermolenko" w:date="2020-05-26T21:52:00Z">
        <w:r w:rsidR="001A5160">
          <w:rPr>
            <w:rFonts w:ascii="Arial" w:hAnsi="Arial"/>
            <w:lang w:val="uk-UA"/>
          </w:rPr>
          <w:t xml:space="preserve"> (ЩО У ВХІ</w:t>
        </w:r>
      </w:ins>
      <w:ins w:id="120" w:author="Ruslan Yermolenko" w:date="2020-05-26T21:53:00Z">
        <w:r w:rsidR="001A5160">
          <w:rPr>
            <w:rFonts w:ascii="Arial" w:hAnsi="Arial"/>
            <w:lang w:val="uk-UA"/>
          </w:rPr>
          <w:t>ДНОМУ І ЩО У ВИХІДНОМУ КАНАЛІ, ЯКЩО ЦЕ ДЖЕРЕЛО НЕЙТРОНІВ</w:t>
        </w:r>
      </w:ins>
      <w:ins w:id="121" w:author="Ruslan Yermolenko" w:date="2020-05-26T21:52:00Z">
        <w:r w:rsidR="001A5160">
          <w:rPr>
            <w:rFonts w:ascii="Arial" w:hAnsi="Arial"/>
            <w:lang w:val="uk-UA"/>
          </w:rPr>
          <w:t>)</w:t>
        </w:r>
      </w:ins>
      <w:r w:rsidRPr="002D14EA">
        <w:rPr>
          <w:rFonts w:ascii="Arial" w:hAnsi="Arial"/>
          <w:spacing w:val="-39"/>
          <w:lang w:val="uk-UA"/>
        </w:rPr>
        <w:t xml:space="preserve"> </w:t>
      </w:r>
      <w:r w:rsidRPr="002D14EA">
        <w:rPr>
          <w:lang w:val="uk-UA"/>
        </w:rPr>
        <w:t>-</w:t>
      </w:r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реакцiя</w:t>
      </w:r>
      <w:del w:id="122" w:author="Ruslan Yermolenko" w:date="2020-05-26T21:53:00Z">
        <w:r w:rsidRPr="002D14EA" w:rsidDel="001A5160">
          <w:rPr>
            <w:lang w:val="uk-UA"/>
          </w:rPr>
          <w:delText>,</w:delText>
        </w:r>
        <w:r w:rsidRPr="002D14EA" w:rsidDel="001A5160">
          <w:rPr>
            <w:spacing w:val="-32"/>
            <w:lang w:val="uk-UA"/>
          </w:rPr>
          <w:delText xml:space="preserve"> </w:delText>
        </w:r>
        <w:r w:rsidRPr="002D14EA" w:rsidDel="001A5160">
          <w:rPr>
            <w:lang w:val="uk-UA"/>
          </w:rPr>
          <w:delText>в</w:delText>
        </w:r>
      </w:del>
      <w:ins w:id="123" w:author="Ruslan Yermolenko" w:date="2020-05-26T21:53:00Z">
        <w:r w:rsidR="001A5160">
          <w:rPr>
            <w:lang w:val="uk-UA"/>
          </w:rPr>
          <w:t>.</w:t>
        </w:r>
      </w:ins>
      <w:r w:rsidRPr="002D14EA">
        <w:rPr>
          <w:spacing w:val="-32"/>
          <w:lang w:val="uk-UA"/>
        </w:rPr>
        <w:t xml:space="preserve"> </w:t>
      </w:r>
      <w:del w:id="124" w:author="Ruslan Yermolenko" w:date="2020-05-26T21:53:00Z">
        <w:r w:rsidRPr="002D14EA" w:rsidDel="001A5160">
          <w:rPr>
            <w:lang w:val="uk-UA"/>
          </w:rPr>
          <w:delText>основному</w:delText>
        </w:r>
        <w:r w:rsidRPr="002D14EA" w:rsidDel="001A5160">
          <w:rPr>
            <w:spacing w:val="-32"/>
            <w:lang w:val="uk-UA"/>
          </w:rPr>
          <w:delText xml:space="preserve"> </w:delText>
        </w:r>
        <w:r w:rsidRPr="002D14EA" w:rsidDel="001A5160">
          <w:rPr>
            <w:lang w:val="uk-UA"/>
          </w:rPr>
          <w:delText>воно</w:delText>
        </w:r>
      </w:del>
      <w:ins w:id="125" w:author="Ruslan Yermolenko" w:date="2020-05-26T21:53:00Z">
        <w:r w:rsidR="001A5160">
          <w:rPr>
            <w:lang w:val="uk-UA"/>
          </w:rPr>
          <w:t>Як правило джерело</w:t>
        </w:r>
      </w:ins>
      <w:r w:rsidRPr="002D14EA">
        <w:rPr>
          <w:spacing w:val="-32"/>
          <w:lang w:val="uk-UA"/>
        </w:rPr>
        <w:t xml:space="preserve"> </w:t>
      </w:r>
      <w:r w:rsidRPr="002D14EA">
        <w:rPr>
          <w:lang w:val="uk-UA"/>
        </w:rPr>
        <w:t>собою представляє</w:t>
      </w:r>
      <w:r w:rsidRPr="002D14EA">
        <w:rPr>
          <w:spacing w:val="-9"/>
          <w:lang w:val="uk-UA"/>
        </w:rPr>
        <w:t xml:space="preserve"> </w:t>
      </w:r>
      <w:r w:rsidRPr="002D14EA">
        <w:rPr>
          <w:lang w:val="uk-UA"/>
        </w:rPr>
        <w:t>запаяну</w:t>
      </w:r>
      <w:r w:rsidRPr="002D14EA">
        <w:rPr>
          <w:spacing w:val="-8"/>
          <w:lang w:val="uk-UA"/>
        </w:rPr>
        <w:t xml:space="preserve"> </w:t>
      </w:r>
      <w:r w:rsidRPr="002D14EA">
        <w:rPr>
          <w:spacing w:val="-4"/>
          <w:lang w:val="uk-UA"/>
        </w:rPr>
        <w:t>капсулу</w:t>
      </w:r>
      <w:r w:rsidRPr="002D14EA">
        <w:rPr>
          <w:spacing w:val="-8"/>
          <w:lang w:val="uk-UA"/>
        </w:rPr>
        <w:t xml:space="preserve"> </w:t>
      </w:r>
      <w:r w:rsidRPr="002D14EA">
        <w:rPr>
          <w:lang w:val="uk-UA"/>
        </w:rPr>
        <w:t>цилiндричної</w:t>
      </w:r>
      <w:r w:rsidRPr="002D14EA">
        <w:rPr>
          <w:spacing w:val="-8"/>
          <w:lang w:val="uk-UA"/>
        </w:rPr>
        <w:t xml:space="preserve"> </w:t>
      </w:r>
      <w:r w:rsidRPr="002D14EA">
        <w:rPr>
          <w:lang w:val="uk-UA"/>
        </w:rPr>
        <w:t>форми,</w:t>
      </w:r>
      <w:r w:rsidRPr="002D14EA">
        <w:rPr>
          <w:spacing w:val="-8"/>
          <w:lang w:val="uk-UA"/>
        </w:rPr>
        <w:t xml:space="preserve"> </w:t>
      </w:r>
      <w:r w:rsidRPr="002D14EA">
        <w:rPr>
          <w:spacing w:val="-4"/>
          <w:lang w:val="uk-UA"/>
        </w:rPr>
        <w:t>та</w:t>
      </w:r>
      <w:r w:rsidRPr="002D14EA">
        <w:rPr>
          <w:spacing w:val="-9"/>
          <w:lang w:val="uk-UA"/>
        </w:rPr>
        <w:t xml:space="preserve"> </w:t>
      </w:r>
      <w:r w:rsidRPr="002D14EA">
        <w:rPr>
          <w:lang w:val="uk-UA"/>
        </w:rPr>
        <w:t>дiє</w:t>
      </w:r>
      <w:r w:rsidRPr="002D14EA">
        <w:rPr>
          <w:spacing w:val="-8"/>
          <w:lang w:val="uk-UA"/>
        </w:rPr>
        <w:t xml:space="preserve"> </w:t>
      </w:r>
      <w:r w:rsidRPr="002D14EA">
        <w:rPr>
          <w:lang w:val="uk-UA"/>
        </w:rPr>
        <w:t>по</w:t>
      </w:r>
      <w:r w:rsidRPr="002D14EA">
        <w:rPr>
          <w:spacing w:val="-8"/>
          <w:lang w:val="uk-UA"/>
        </w:rPr>
        <w:t xml:space="preserve"> </w:t>
      </w:r>
      <w:r w:rsidRPr="002D14EA">
        <w:rPr>
          <w:spacing w:val="-5"/>
          <w:lang w:val="uk-UA"/>
        </w:rPr>
        <w:t xml:space="preserve">схожому </w:t>
      </w:r>
      <w:r w:rsidRPr="002D14EA">
        <w:rPr>
          <w:spacing w:val="-4"/>
          <w:lang w:val="uk-UA"/>
        </w:rPr>
        <w:t>принципу,</w:t>
      </w:r>
      <w:r w:rsidRPr="002D14EA">
        <w:rPr>
          <w:spacing w:val="-33"/>
          <w:lang w:val="uk-UA"/>
        </w:rPr>
        <w:t xml:space="preserve"> </w:t>
      </w:r>
      <w:r w:rsidRPr="002D14EA">
        <w:rPr>
          <w:lang w:val="uk-UA"/>
        </w:rPr>
        <w:t>як</w:t>
      </w:r>
      <w:r w:rsidRPr="002D14EA">
        <w:rPr>
          <w:spacing w:val="-34"/>
          <w:lang w:val="uk-UA"/>
        </w:rPr>
        <w:t xml:space="preserve"> </w:t>
      </w:r>
      <w:r w:rsidRPr="002D14EA">
        <w:rPr>
          <w:lang w:val="uk-UA"/>
        </w:rPr>
        <w:t>i</w:t>
      </w:r>
      <w:r w:rsidRPr="002D14EA">
        <w:rPr>
          <w:spacing w:val="-33"/>
          <w:lang w:val="uk-UA"/>
        </w:rPr>
        <w:t xml:space="preserve"> </w:t>
      </w:r>
      <w:r w:rsidRPr="002D14EA">
        <w:rPr>
          <w:lang w:val="uk-UA"/>
        </w:rPr>
        <w:t>генератор.</w:t>
      </w:r>
      <w:r w:rsidRPr="002D14EA">
        <w:rPr>
          <w:spacing w:val="-33"/>
          <w:lang w:val="uk-UA"/>
        </w:rPr>
        <w:t xml:space="preserve"> </w:t>
      </w:r>
      <w:r w:rsidRPr="002D14EA">
        <w:rPr>
          <w:lang w:val="uk-UA"/>
        </w:rPr>
        <w:t>Як</w:t>
      </w:r>
      <w:r w:rsidRPr="002D14EA">
        <w:rPr>
          <w:spacing w:val="-33"/>
          <w:lang w:val="uk-UA"/>
        </w:rPr>
        <w:t xml:space="preserve"> </w:t>
      </w:r>
      <w:r w:rsidRPr="002D14EA">
        <w:rPr>
          <w:lang w:val="uk-UA"/>
        </w:rPr>
        <w:t>джерело</w:t>
      </w:r>
      <w:r w:rsidRPr="002D14EA">
        <w:rPr>
          <w:spacing w:val="-33"/>
          <w:lang w:val="uk-UA"/>
        </w:rPr>
        <w:t xml:space="preserve"> </w:t>
      </w:r>
      <w:r w:rsidRPr="002D14EA">
        <w:rPr>
          <w:spacing w:val="-3"/>
          <w:lang w:val="uk-UA"/>
        </w:rPr>
        <w:t>альфа</w:t>
      </w:r>
      <w:r w:rsidRPr="002D14EA">
        <w:rPr>
          <w:spacing w:val="-33"/>
          <w:lang w:val="uk-UA"/>
        </w:rPr>
        <w:t xml:space="preserve"> </w:t>
      </w:r>
      <w:r w:rsidRPr="002D14EA">
        <w:rPr>
          <w:lang w:val="uk-UA"/>
        </w:rPr>
        <w:t>частинок</w:t>
      </w:r>
      <w:r w:rsidRPr="002D14EA">
        <w:rPr>
          <w:spacing w:val="-33"/>
          <w:lang w:val="uk-UA"/>
        </w:rPr>
        <w:t xml:space="preserve"> </w:t>
      </w:r>
      <w:r w:rsidRPr="002D14EA">
        <w:rPr>
          <w:spacing w:val="-3"/>
          <w:lang w:val="uk-UA"/>
        </w:rPr>
        <w:t>помiщується</w:t>
      </w:r>
      <w:r w:rsidRPr="002D14EA">
        <w:rPr>
          <w:spacing w:val="-33"/>
          <w:lang w:val="uk-UA"/>
        </w:rPr>
        <w:t xml:space="preserve"> </w:t>
      </w:r>
      <w:r w:rsidRPr="002D14EA">
        <w:rPr>
          <w:lang w:val="uk-UA"/>
        </w:rPr>
        <w:t xml:space="preserve">iзо- топи Pu, Pb, за мiшень Be, Li. </w:t>
      </w:r>
      <w:r w:rsidRPr="002D14EA">
        <w:rPr>
          <w:spacing w:val="-7"/>
          <w:lang w:val="uk-UA"/>
        </w:rPr>
        <w:t xml:space="preserve">Такi </w:t>
      </w:r>
      <w:r w:rsidRPr="002D14EA">
        <w:rPr>
          <w:lang w:val="uk-UA"/>
        </w:rPr>
        <w:t>джерела нейтронiв в бiльшостi свої випромiнюють нейтрони 2.8</w:t>
      </w:r>
      <w:r w:rsidRPr="002D14EA">
        <w:rPr>
          <w:spacing w:val="43"/>
          <w:lang w:val="uk-UA"/>
        </w:rPr>
        <w:t xml:space="preserve"> </w:t>
      </w:r>
      <w:r w:rsidRPr="002D14EA">
        <w:rPr>
          <w:lang w:val="uk-UA"/>
        </w:rPr>
        <w:t>МеВ</w:t>
      </w:r>
      <w:ins w:id="126" w:author="Ruslan Yermolenko" w:date="2020-05-26T21:54:00Z">
        <w:r w:rsidR="001A5160">
          <w:rPr>
            <w:lang w:val="uk-UA"/>
          </w:rPr>
          <w:t xml:space="preserve"> (який спектр ????)</w:t>
        </w:r>
      </w:ins>
    </w:p>
    <w:p w14:paraId="6D6B00C9" w14:textId="77777777" w:rsidR="001F4829" w:rsidRPr="002D14EA" w:rsidRDefault="001F4829">
      <w:pPr>
        <w:spacing w:line="374" w:lineRule="auto"/>
        <w:jc w:val="both"/>
        <w:rPr>
          <w:lang w:val="uk-UA"/>
        </w:rPr>
        <w:sectPr w:rsidR="001F4829" w:rsidRPr="002D14EA">
          <w:pgSz w:w="11910" w:h="16840"/>
          <w:pgMar w:top="1040" w:right="0" w:bottom="800" w:left="1540" w:header="0" w:footer="607" w:gutter="0"/>
          <w:cols w:space="720"/>
        </w:sectPr>
      </w:pPr>
    </w:p>
    <w:p w14:paraId="3D0A0AC4" w14:textId="5BED4DC1" w:rsidR="001F4829" w:rsidRPr="002D14EA" w:rsidRDefault="00C87A0C">
      <w:pPr>
        <w:pStyle w:val="Heading1"/>
        <w:numPr>
          <w:ilvl w:val="0"/>
          <w:numId w:val="4"/>
        </w:numPr>
        <w:tabs>
          <w:tab w:val="left" w:pos="818"/>
          <w:tab w:val="left" w:pos="819"/>
        </w:tabs>
        <w:rPr>
          <w:lang w:val="uk-UA"/>
        </w:rPr>
      </w:pPr>
      <w:bookmarkStart w:id="127" w:name="Розділ_2"/>
      <w:bookmarkStart w:id="128" w:name="_bookmark5"/>
      <w:bookmarkEnd w:id="127"/>
      <w:bookmarkEnd w:id="128"/>
      <w:r w:rsidRPr="002D14EA">
        <w:rPr>
          <w:spacing w:val="-3"/>
          <w:w w:val="110"/>
          <w:lang w:val="uk-UA"/>
        </w:rPr>
        <w:lastRenderedPageBreak/>
        <w:t>Роздiл</w:t>
      </w:r>
      <w:r w:rsidRPr="002D14EA">
        <w:rPr>
          <w:spacing w:val="43"/>
          <w:w w:val="110"/>
          <w:lang w:val="uk-UA"/>
        </w:rPr>
        <w:t xml:space="preserve"> </w:t>
      </w:r>
      <w:r w:rsidRPr="002D14EA">
        <w:rPr>
          <w:w w:val="110"/>
          <w:lang w:val="uk-UA"/>
        </w:rPr>
        <w:t>2</w:t>
      </w:r>
      <w:ins w:id="129" w:author="Ruslan Yermolenko" w:date="2020-05-26T21:54:00Z">
        <w:r w:rsidR="000044FB">
          <w:rPr>
            <w:w w:val="110"/>
            <w:lang w:val="uk-UA"/>
          </w:rPr>
          <w:t xml:space="preserve"> НАЗВА РОЗДІЛУ???</w:t>
        </w:r>
      </w:ins>
    </w:p>
    <w:p w14:paraId="6739C4F7" w14:textId="424990E4" w:rsidR="00C87A0C" w:rsidRDefault="00C87A0C">
      <w:pPr>
        <w:pStyle w:val="BodyText"/>
        <w:spacing w:before="447" w:line="374" w:lineRule="auto"/>
        <w:ind w:left="160" w:right="1129" w:firstLine="421"/>
        <w:rPr>
          <w:ins w:id="130" w:author="Ruslan Yermolenko" w:date="2020-05-26T21:56:00Z"/>
          <w:w w:val="95"/>
          <w:lang w:val="uk-UA"/>
        </w:rPr>
      </w:pPr>
      <w:ins w:id="131" w:author="Ruslan Yermolenko" w:date="2020-05-26T21:56:00Z">
        <w:r>
          <w:rPr>
            <w:w w:val="95"/>
            <w:lang w:val="uk-UA"/>
          </w:rPr>
          <w:t>ПОТРІБНО ЗРОБИТИ ВСТУП ПРО ПОСТАНОВКУ ЗАДАЧІ, РОЗПИСАТИ ГЕОМЕТРІЮ, ОПИСАТИ ВАЛІДАЦІЇ А ВЖЕ ПОТІМ ПЕРЕХОД</w:t>
        </w:r>
      </w:ins>
      <w:ins w:id="132" w:author="Ruslan Yermolenko" w:date="2020-05-26T21:57:00Z">
        <w:r>
          <w:rPr>
            <w:w w:val="95"/>
            <w:lang w:val="uk-UA"/>
          </w:rPr>
          <w:t>ИТИ ДО ДОСЛІДЖУВАНИХ РЕЧОВИН</w:t>
        </w:r>
      </w:ins>
    </w:p>
    <w:p w14:paraId="454BE2D6" w14:textId="7C8075F2" w:rsidR="001F4829" w:rsidRDefault="00827582">
      <w:pPr>
        <w:pStyle w:val="BodyText"/>
        <w:spacing w:before="447" w:line="374" w:lineRule="auto"/>
        <w:ind w:left="160" w:right="1129" w:firstLine="421"/>
        <w:rPr>
          <w:ins w:id="133" w:author="Ruslan Yermolenko" w:date="2020-05-26T21:55:00Z"/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96F784D" wp14:editId="10C8B01E">
                <wp:simplePos x="0" y="0"/>
                <wp:positionH relativeFrom="page">
                  <wp:posOffset>1179195</wp:posOffset>
                </wp:positionH>
                <wp:positionV relativeFrom="paragraph">
                  <wp:posOffset>988695</wp:posOffset>
                </wp:positionV>
                <wp:extent cx="5564505" cy="1644015"/>
                <wp:effectExtent l="0" t="0" r="0" b="0"/>
                <wp:wrapNone/>
                <wp:docPr id="19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4505" cy="164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00"/>
                              <w:gridCol w:w="2022"/>
                              <w:gridCol w:w="4529"/>
                            </w:tblGrid>
                            <w:tr w:rsidR="00C87A0C" w14:paraId="266A0A5B" w14:textId="77777777">
                              <w:trPr>
                                <w:trHeight w:val="506"/>
                              </w:trPr>
                              <w:tc>
                                <w:tcPr>
                                  <w:tcW w:w="2200" w:type="dxa"/>
                                </w:tcPr>
                                <w:p w14:paraId="20A1147B" w14:textId="77777777" w:rsidR="00C87A0C" w:rsidRDefault="00C87A0C">
                                  <w:pPr>
                                    <w:pStyle w:val="TableParagraph"/>
                                    <w:ind w:left="77" w:right="6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Назва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</w:tcPr>
                                <w:p w14:paraId="5E9B724C" w14:textId="77777777" w:rsidR="00C87A0C" w:rsidRDefault="00C87A0C">
                                  <w:pPr>
                                    <w:pStyle w:val="TableParagraph"/>
                                    <w:ind w:left="78" w:right="7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Хiмiчна склад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0C7CAF9E" w14:textId="77777777" w:rsidR="00C87A0C" w:rsidRDefault="00C87A0C">
                                  <w:pPr>
                                    <w:pStyle w:val="TableParagraph"/>
                                    <w:ind w:left="77" w:right="6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Iзотопний склад</w:t>
                                  </w:r>
                                </w:p>
                              </w:tc>
                            </w:tr>
                            <w:tr w:rsidR="00C87A0C" w14:paraId="4E6FEB45" w14:textId="77777777">
                              <w:trPr>
                                <w:trHeight w:val="506"/>
                              </w:trPr>
                              <w:tc>
                                <w:tcPr>
                                  <w:tcW w:w="2200" w:type="dxa"/>
                                </w:tcPr>
                                <w:p w14:paraId="4D1C0340" w14:textId="77777777" w:rsidR="00C87A0C" w:rsidRDefault="00C87A0C">
                                  <w:pPr>
                                    <w:pStyle w:val="TableParagraph"/>
                                    <w:ind w:left="77" w:right="6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Гiрчичний газ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</w:tcPr>
                                <w:p w14:paraId="46B57EF3" w14:textId="77777777" w:rsidR="00C87A0C" w:rsidRDefault="00C87A0C">
                                  <w:pPr>
                                    <w:pStyle w:val="TableParagraph"/>
                                    <w:spacing w:before="93"/>
                                    <w:ind w:left="64" w:right="70"/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bscript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>Cl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3BD3FBCE" w14:textId="77777777" w:rsidR="00C87A0C" w:rsidRDefault="00C87A0C">
                                  <w:pPr>
                                    <w:pStyle w:val="TableParagraph"/>
                                    <w:ind w:left="77" w:right="78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perscript"/>
                                    </w:rPr>
                                    <w:t>12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>Cl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perscript"/>
                                    </w:rPr>
                                    <w:t>35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perscript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C87A0C" w14:paraId="722F6FA5" w14:textId="77777777">
                              <w:trPr>
                                <w:trHeight w:val="506"/>
                              </w:trPr>
                              <w:tc>
                                <w:tcPr>
                                  <w:tcW w:w="2200" w:type="dxa"/>
                                </w:tcPr>
                                <w:p w14:paraId="36A1A350" w14:textId="77777777" w:rsidR="00C87A0C" w:rsidRDefault="00C87A0C">
                                  <w:pPr>
                                    <w:pStyle w:val="TableParagraph"/>
                                    <w:ind w:left="78" w:right="6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8"/>
                                    </w:rPr>
                                    <w:t>Ютенбогардтит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</w:tcPr>
                                <w:p w14:paraId="72030774" w14:textId="77777777" w:rsidR="00C87A0C" w:rsidRDefault="00C87A0C">
                                  <w:pPr>
                                    <w:pStyle w:val="TableParagraph"/>
                                    <w:spacing w:before="93"/>
                                    <w:ind w:left="69" w:right="70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>Ag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>AuS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7941F3B5" w14:textId="77777777" w:rsidR="00C87A0C" w:rsidRDefault="00C87A0C">
                                  <w:pPr>
                                    <w:pStyle w:val="TableParagraph"/>
                                    <w:spacing w:before="64"/>
                                    <w:ind w:left="77" w:right="7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position w:val="-9"/>
                                      <w:sz w:val="28"/>
                                    </w:rPr>
                                    <w:t>Ag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 xml:space="preserve">108 </w:t>
                                  </w:r>
                                  <w:r>
                                    <w:rPr>
                                      <w:w w:val="105"/>
                                      <w:position w:val="-9"/>
                                      <w:sz w:val="2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position w:val="-9"/>
                                      <w:sz w:val="28"/>
                                    </w:rPr>
                                    <w:t>Au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 xml:space="preserve">197 </w:t>
                                  </w:r>
                                  <w:r>
                                    <w:rPr>
                                      <w:w w:val="105"/>
                                      <w:position w:val="-9"/>
                                      <w:sz w:val="2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position w:val="-9"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0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 w:rsidR="00C87A0C" w14:paraId="2F08409E" w14:textId="77777777">
                              <w:trPr>
                                <w:trHeight w:val="506"/>
                              </w:trPr>
                              <w:tc>
                                <w:tcPr>
                                  <w:tcW w:w="2200" w:type="dxa"/>
                                </w:tcPr>
                                <w:p w14:paraId="20DB07C0" w14:textId="77777777" w:rsidR="00C87A0C" w:rsidRDefault="00C87A0C">
                                  <w:pPr>
                                    <w:pStyle w:val="TableParagraph"/>
                                    <w:ind w:left="77" w:right="6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Халькопiрит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</w:tcPr>
                                <w:p w14:paraId="0DC51F81" w14:textId="77777777" w:rsidR="00C87A0C" w:rsidRDefault="00C87A0C">
                                  <w:pPr>
                                    <w:pStyle w:val="TableParagraph"/>
                                    <w:spacing w:before="93"/>
                                    <w:ind w:left="69" w:right="70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w w:val="105"/>
                                      <w:sz w:val="28"/>
                                    </w:rPr>
                                    <w:t>CuFeS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2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5E5647AA" w14:textId="77777777" w:rsidR="00C87A0C" w:rsidRDefault="00C87A0C">
                                  <w:pPr>
                                    <w:pStyle w:val="TableParagraph"/>
                                    <w:ind w:left="77" w:right="78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>Cu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perscript"/>
                                    </w:rPr>
                                    <w:t>64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>Fe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perscript"/>
                                    </w:rPr>
                                    <w:t>56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perscript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C87A0C" w14:paraId="0322CA23" w14:textId="77777777">
                              <w:trPr>
                                <w:trHeight w:val="506"/>
                              </w:trPr>
                              <w:tc>
                                <w:tcPr>
                                  <w:tcW w:w="2200" w:type="dxa"/>
                                </w:tcPr>
                                <w:p w14:paraId="6AA3AA8A" w14:textId="77777777" w:rsidR="00C87A0C" w:rsidRDefault="00C87A0C">
                                  <w:pPr>
                                    <w:pStyle w:val="TableParagraph"/>
                                    <w:ind w:left="77" w:right="6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8"/>
                                    </w:rPr>
                                    <w:t>Збiднений уран</w:t>
                                  </w:r>
                                </w:p>
                              </w:tc>
                              <w:tc>
                                <w:tcPr>
                                  <w:tcW w:w="2022" w:type="dxa"/>
                                </w:tcPr>
                                <w:p w14:paraId="23D2525E" w14:textId="77777777" w:rsidR="00C87A0C" w:rsidRDefault="00C87A0C">
                                  <w:pPr>
                                    <w:pStyle w:val="TableParagraph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w w:val="94"/>
                                      <w:sz w:val="28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4529" w:type="dxa"/>
                                </w:tcPr>
                                <w:p w14:paraId="56AE98A5" w14:textId="77777777" w:rsidR="00C87A0C" w:rsidRDefault="00C87A0C">
                                  <w:pPr>
                                    <w:pStyle w:val="TableParagraph"/>
                                    <w:ind w:left="77" w:right="78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99.27%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 xml:space="preserve">U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perscript"/>
                                    </w:rPr>
                                    <w:t>238</w:t>
                                  </w:r>
                                  <w:r>
                                    <w:rPr>
                                      <w:sz w:val="28"/>
                                    </w:rPr>
                                    <w:t>, 0.7%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 xml:space="preserve">U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perscript"/>
                                    </w:rPr>
                                    <w:t>235</w:t>
                                  </w:r>
                                  <w:r>
                                    <w:rPr>
                                      <w:sz w:val="28"/>
                                    </w:rPr>
                                    <w:t>, 0.005%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8"/>
                                    </w:rPr>
                                    <w:t xml:space="preserve">U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  <w:vertAlign w:val="superscript"/>
                                    </w:rPr>
                                    <w:t>234</w:t>
                                  </w:r>
                                </w:p>
                              </w:tc>
                            </w:tr>
                          </w:tbl>
                          <w:p w14:paraId="68B14C2C" w14:textId="77777777" w:rsidR="00C87A0C" w:rsidRDefault="00C87A0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F784D" id="Text Box 183" o:spid="_x0000_s1027" type="#_x0000_t202" style="position:absolute;left:0;text-align:left;margin-left:92.85pt;margin-top:77.85pt;width:438.15pt;height:129.45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00"/>
                        <w:gridCol w:w="2022"/>
                        <w:gridCol w:w="4529"/>
                      </w:tblGrid>
                      <w:tr w:rsidR="00C87A0C" w14:paraId="266A0A5B" w14:textId="77777777">
                        <w:trPr>
                          <w:trHeight w:val="506"/>
                        </w:trPr>
                        <w:tc>
                          <w:tcPr>
                            <w:tcW w:w="2200" w:type="dxa"/>
                          </w:tcPr>
                          <w:p w14:paraId="20A1147B" w14:textId="77777777" w:rsidR="00C87A0C" w:rsidRDefault="00C87A0C">
                            <w:pPr>
                              <w:pStyle w:val="TableParagraph"/>
                              <w:ind w:left="77" w:right="6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Назва</w:t>
                            </w:r>
                          </w:p>
                        </w:tc>
                        <w:tc>
                          <w:tcPr>
                            <w:tcW w:w="2022" w:type="dxa"/>
                          </w:tcPr>
                          <w:p w14:paraId="5E9B724C" w14:textId="77777777" w:rsidR="00C87A0C" w:rsidRDefault="00C87A0C">
                            <w:pPr>
                              <w:pStyle w:val="TableParagraph"/>
                              <w:ind w:left="78" w:right="7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Хiмiчна склад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0C7CAF9E" w14:textId="77777777" w:rsidR="00C87A0C" w:rsidRDefault="00C87A0C">
                            <w:pPr>
                              <w:pStyle w:val="TableParagraph"/>
                              <w:ind w:left="77" w:right="6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Iзотопний склад</w:t>
                            </w:r>
                          </w:p>
                        </w:tc>
                      </w:tr>
                      <w:tr w:rsidR="00C87A0C" w14:paraId="4E6FEB45" w14:textId="77777777">
                        <w:trPr>
                          <w:trHeight w:val="506"/>
                        </w:trPr>
                        <w:tc>
                          <w:tcPr>
                            <w:tcW w:w="2200" w:type="dxa"/>
                          </w:tcPr>
                          <w:p w14:paraId="4D1C0340" w14:textId="77777777" w:rsidR="00C87A0C" w:rsidRDefault="00C87A0C">
                            <w:pPr>
                              <w:pStyle w:val="TableParagraph"/>
                              <w:ind w:left="77" w:right="6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Гiрчичний газ</w:t>
                            </w:r>
                          </w:p>
                        </w:tc>
                        <w:tc>
                          <w:tcPr>
                            <w:tcW w:w="2022" w:type="dxa"/>
                          </w:tcPr>
                          <w:p w14:paraId="46B57EF3" w14:textId="77777777" w:rsidR="00C87A0C" w:rsidRDefault="00C87A0C">
                            <w:pPr>
                              <w:pStyle w:val="TableParagraph"/>
                              <w:spacing w:before="93"/>
                              <w:ind w:left="64" w:right="70"/>
                              <w:rPr>
                                <w:rFonts w:ascii="Georgia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bscript"/>
                              </w:rPr>
                              <w:t>8</w:t>
                            </w: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>Cl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3BD3FBCE" w14:textId="77777777" w:rsidR="00C87A0C" w:rsidRDefault="00C87A0C">
                            <w:pPr>
                              <w:pStyle w:val="TableParagraph"/>
                              <w:ind w:left="77" w:right="78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perscript"/>
                              </w:rPr>
                              <w:t>12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>Cl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perscript"/>
                              </w:rPr>
                              <w:t>35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perscript"/>
                              </w:rPr>
                              <w:t>22</w:t>
                            </w:r>
                          </w:p>
                        </w:tc>
                      </w:tr>
                      <w:tr w:rsidR="00C87A0C" w14:paraId="722F6FA5" w14:textId="77777777">
                        <w:trPr>
                          <w:trHeight w:val="506"/>
                        </w:trPr>
                        <w:tc>
                          <w:tcPr>
                            <w:tcW w:w="2200" w:type="dxa"/>
                          </w:tcPr>
                          <w:p w14:paraId="36A1A350" w14:textId="77777777" w:rsidR="00C87A0C" w:rsidRDefault="00C87A0C">
                            <w:pPr>
                              <w:pStyle w:val="TableParagraph"/>
                              <w:ind w:left="78" w:right="69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</w:rPr>
                              <w:t>Ютенбогардтит</w:t>
                            </w:r>
                          </w:p>
                        </w:tc>
                        <w:tc>
                          <w:tcPr>
                            <w:tcW w:w="2022" w:type="dxa"/>
                          </w:tcPr>
                          <w:p w14:paraId="72030774" w14:textId="77777777" w:rsidR="00C87A0C" w:rsidRDefault="00C87A0C">
                            <w:pPr>
                              <w:pStyle w:val="TableParagraph"/>
                              <w:spacing w:before="93"/>
                              <w:ind w:left="69" w:right="70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>Ag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>AuS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7941F3B5" w14:textId="77777777" w:rsidR="00C87A0C" w:rsidRDefault="00C87A0C">
                            <w:pPr>
                              <w:pStyle w:val="TableParagraph"/>
                              <w:spacing w:before="64"/>
                              <w:ind w:left="77" w:right="78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-9"/>
                                <w:sz w:val="28"/>
                              </w:rPr>
                              <w:t>Ag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 xml:space="preserve">108 </w:t>
                            </w:r>
                            <w:r>
                              <w:rPr>
                                <w:w w:val="105"/>
                                <w:position w:val="-9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9"/>
                                <w:sz w:val="28"/>
                              </w:rPr>
                              <w:t>Au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 xml:space="preserve">197 </w:t>
                            </w:r>
                            <w:r>
                              <w:rPr>
                                <w:w w:val="105"/>
                                <w:position w:val="-9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-9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0"/>
                              </w:rPr>
                              <w:t>32</w:t>
                            </w:r>
                          </w:p>
                        </w:tc>
                      </w:tr>
                      <w:tr w:rsidR="00C87A0C" w14:paraId="2F08409E" w14:textId="77777777">
                        <w:trPr>
                          <w:trHeight w:val="506"/>
                        </w:trPr>
                        <w:tc>
                          <w:tcPr>
                            <w:tcW w:w="2200" w:type="dxa"/>
                          </w:tcPr>
                          <w:p w14:paraId="20DB07C0" w14:textId="77777777" w:rsidR="00C87A0C" w:rsidRDefault="00C87A0C">
                            <w:pPr>
                              <w:pStyle w:val="TableParagraph"/>
                              <w:ind w:left="77" w:right="6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Халькопiрит</w:t>
                            </w:r>
                          </w:p>
                        </w:tc>
                        <w:tc>
                          <w:tcPr>
                            <w:tcW w:w="2022" w:type="dxa"/>
                          </w:tcPr>
                          <w:p w14:paraId="0DC51F81" w14:textId="77777777" w:rsidR="00C87A0C" w:rsidRDefault="00C87A0C">
                            <w:pPr>
                              <w:pStyle w:val="TableParagraph"/>
                              <w:spacing w:before="93"/>
                              <w:ind w:left="69" w:right="70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8"/>
                              </w:rPr>
                              <w:t>CuFeS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5E5647AA" w14:textId="77777777" w:rsidR="00C87A0C" w:rsidRDefault="00C87A0C">
                            <w:pPr>
                              <w:pStyle w:val="TableParagraph"/>
                              <w:ind w:left="77" w:right="78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>Cu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perscript"/>
                              </w:rPr>
                              <w:t>64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>Fe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perscript"/>
                              </w:rPr>
                              <w:t>56</w:t>
                            </w:r>
                            <w:r>
                              <w:rPr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perscript"/>
                              </w:rPr>
                              <w:t>22</w:t>
                            </w:r>
                          </w:p>
                        </w:tc>
                      </w:tr>
                      <w:tr w:rsidR="00C87A0C" w14:paraId="0322CA23" w14:textId="77777777">
                        <w:trPr>
                          <w:trHeight w:val="506"/>
                        </w:trPr>
                        <w:tc>
                          <w:tcPr>
                            <w:tcW w:w="2200" w:type="dxa"/>
                          </w:tcPr>
                          <w:p w14:paraId="6AA3AA8A" w14:textId="77777777" w:rsidR="00C87A0C" w:rsidRDefault="00C87A0C">
                            <w:pPr>
                              <w:pStyle w:val="TableParagraph"/>
                              <w:ind w:left="77" w:right="69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</w:rPr>
                              <w:t>Збiднений уран</w:t>
                            </w:r>
                          </w:p>
                        </w:tc>
                        <w:tc>
                          <w:tcPr>
                            <w:tcW w:w="2022" w:type="dxa"/>
                          </w:tcPr>
                          <w:p w14:paraId="23D2525E" w14:textId="77777777" w:rsidR="00C87A0C" w:rsidRDefault="00C87A0C">
                            <w:pPr>
                              <w:pStyle w:val="TableParagraph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4"/>
                                <w:sz w:val="28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4529" w:type="dxa"/>
                          </w:tcPr>
                          <w:p w14:paraId="56AE98A5" w14:textId="77777777" w:rsidR="00C87A0C" w:rsidRDefault="00C87A0C">
                            <w:pPr>
                              <w:pStyle w:val="TableParagraph"/>
                              <w:ind w:left="77" w:right="78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99.27% </w:t>
                            </w: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 xml:space="preserve">U 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perscript"/>
                              </w:rPr>
                              <w:t>238</w:t>
                            </w:r>
                            <w:r>
                              <w:rPr>
                                <w:sz w:val="28"/>
                              </w:rPr>
                              <w:t>, 0.7%</w:t>
                            </w: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 xml:space="preserve">U 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perscript"/>
                              </w:rPr>
                              <w:t>235</w:t>
                            </w:r>
                            <w:r>
                              <w:rPr>
                                <w:sz w:val="28"/>
                              </w:rPr>
                              <w:t>, 0.005%</w:t>
                            </w:r>
                            <w:r>
                              <w:rPr>
                                <w:rFonts w:ascii="Georgia"/>
                                <w:i/>
                                <w:sz w:val="28"/>
                              </w:rPr>
                              <w:t xml:space="preserve">U </w:t>
                            </w:r>
                            <w:r>
                              <w:rPr>
                                <w:rFonts w:ascii="Times New Roman"/>
                                <w:sz w:val="28"/>
                                <w:vertAlign w:val="superscript"/>
                              </w:rPr>
                              <w:t>234</w:t>
                            </w:r>
                          </w:p>
                        </w:tc>
                      </w:tr>
                    </w:tbl>
                    <w:p w14:paraId="68B14C2C" w14:textId="77777777" w:rsidR="00C87A0C" w:rsidRDefault="00C87A0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87A0C" w:rsidRPr="002D14EA">
        <w:rPr>
          <w:w w:val="95"/>
          <w:lang w:val="uk-UA"/>
        </w:rPr>
        <w:t>В</w:t>
      </w:r>
      <w:r w:rsidR="00C87A0C" w:rsidRPr="002D14EA">
        <w:rPr>
          <w:spacing w:val="-25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рамках</w:t>
      </w:r>
      <w:r w:rsidR="00C87A0C" w:rsidRPr="002D14EA">
        <w:rPr>
          <w:spacing w:val="-25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дан</w:t>
      </w:r>
      <w:del w:id="134" w:author="Ruslan Yermolenko" w:date="2020-05-26T21:54:00Z">
        <w:r w:rsidR="00C87A0C" w:rsidRPr="002D14EA" w:rsidDel="000044FB">
          <w:rPr>
            <w:w w:val="95"/>
            <w:lang w:val="uk-UA"/>
          </w:rPr>
          <w:delText>н</w:delText>
        </w:r>
      </w:del>
      <w:r w:rsidR="00C87A0C" w:rsidRPr="002D14EA">
        <w:rPr>
          <w:w w:val="95"/>
          <w:lang w:val="uk-UA"/>
        </w:rPr>
        <w:t>ого</w:t>
      </w:r>
      <w:r w:rsidR="00C87A0C" w:rsidRPr="002D14EA">
        <w:rPr>
          <w:spacing w:val="-25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моделювання</w:t>
      </w:r>
      <w:r w:rsidR="00C87A0C" w:rsidRPr="002D14EA">
        <w:rPr>
          <w:spacing w:val="-25"/>
          <w:w w:val="95"/>
          <w:lang w:val="uk-UA"/>
        </w:rPr>
        <w:t xml:space="preserve"> </w:t>
      </w:r>
      <w:r w:rsidR="00C87A0C" w:rsidRPr="002D14EA">
        <w:rPr>
          <w:spacing w:val="-5"/>
          <w:w w:val="95"/>
          <w:lang w:val="uk-UA"/>
        </w:rPr>
        <w:t>були</w:t>
      </w:r>
      <w:r w:rsidR="00C87A0C" w:rsidRPr="002D14EA">
        <w:rPr>
          <w:spacing w:val="-25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розглянутi</w:t>
      </w:r>
      <w:r w:rsidR="00C87A0C" w:rsidRPr="002D14EA">
        <w:rPr>
          <w:spacing w:val="-25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матерiали</w:t>
      </w:r>
      <w:r w:rsidR="00C87A0C" w:rsidRPr="002D14EA">
        <w:rPr>
          <w:spacing w:val="-25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 xml:space="preserve">розглянутi </w:t>
      </w:r>
      <w:r w:rsidR="00C87A0C" w:rsidRPr="002D14EA">
        <w:rPr>
          <w:lang w:val="uk-UA"/>
        </w:rPr>
        <w:t xml:space="preserve">в </w:t>
      </w:r>
      <w:r w:rsidR="00C87A0C" w:rsidRPr="002D14EA">
        <w:rPr>
          <w:spacing w:val="-7"/>
          <w:lang w:val="uk-UA"/>
        </w:rPr>
        <w:t>Таб.</w:t>
      </w:r>
      <w:r w:rsidR="00C87A0C" w:rsidRPr="002D14EA">
        <w:rPr>
          <w:spacing w:val="40"/>
          <w:lang w:val="uk-UA"/>
        </w:rPr>
        <w:t xml:space="preserve"> </w:t>
      </w:r>
      <w:hyperlink w:anchor="_bookmark6" w:history="1">
        <w:r w:rsidR="00C87A0C" w:rsidRPr="002D14EA">
          <w:rPr>
            <w:lang w:val="uk-UA"/>
          </w:rPr>
          <w:t>3.1</w:t>
        </w:r>
      </w:hyperlink>
      <w:r w:rsidR="00C87A0C" w:rsidRPr="002D14EA">
        <w:rPr>
          <w:lang w:val="uk-UA"/>
        </w:rPr>
        <w:t>.</w:t>
      </w:r>
    </w:p>
    <w:p w14:paraId="395C2948" w14:textId="77777777" w:rsidR="000044FB" w:rsidRPr="002D14EA" w:rsidRDefault="000044FB">
      <w:pPr>
        <w:pStyle w:val="BodyText"/>
        <w:spacing w:before="447" w:line="374" w:lineRule="auto"/>
        <w:ind w:left="160" w:right="1129" w:firstLine="421"/>
        <w:rPr>
          <w:lang w:val="uk-UA"/>
        </w:rPr>
      </w:pPr>
    </w:p>
    <w:p w14:paraId="0B49F939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2FEAAC24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58DAAFE7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589B0E0D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4F770075" w14:textId="77777777" w:rsidR="001F4829" w:rsidRPr="002D14EA" w:rsidRDefault="001F4829">
      <w:pPr>
        <w:pStyle w:val="BodyText"/>
        <w:spacing w:before="1"/>
        <w:rPr>
          <w:sz w:val="32"/>
          <w:lang w:val="uk-UA"/>
        </w:rPr>
      </w:pPr>
    </w:p>
    <w:p w14:paraId="314FA175" w14:textId="0C8C46B0" w:rsidR="00C87A0C" w:rsidRDefault="00C87A0C">
      <w:pPr>
        <w:pStyle w:val="BodyText"/>
        <w:spacing w:line="940" w:lineRule="atLeast"/>
        <w:ind w:left="582" w:right="1063" w:firstLine="539"/>
        <w:rPr>
          <w:ins w:id="135" w:author="Ruslan Yermolenko" w:date="2020-05-26T21:55:00Z"/>
          <w:lang w:val="uk-UA"/>
        </w:rPr>
      </w:pPr>
      <w:bookmarkStart w:id="136" w:name="_bookmark6"/>
      <w:bookmarkEnd w:id="136"/>
      <w:r w:rsidRPr="002D14EA">
        <w:rPr>
          <w:lang w:val="uk-UA"/>
        </w:rPr>
        <w:t>Табл. 3.1: Елементи та iзотопи якi вх</w:t>
      </w:r>
      <w:del w:id="137" w:author="Ruslan Yermolenko" w:date="2020-05-26T21:57:00Z">
        <w:r w:rsidRPr="002D14EA" w:rsidDel="00C87A0C">
          <w:rPr>
            <w:lang w:val="uk-UA"/>
          </w:rPr>
          <w:delText>ь</w:delText>
        </w:r>
      </w:del>
      <w:r w:rsidRPr="002D14EA">
        <w:rPr>
          <w:lang w:val="uk-UA"/>
        </w:rPr>
        <w:t xml:space="preserve">одять до їх складу </w:t>
      </w:r>
      <w:ins w:id="138" w:author="Ruslan Yermolenko" w:date="2020-05-26T21:55:00Z">
        <w:r>
          <w:rPr>
            <w:lang w:val="uk-UA"/>
          </w:rPr>
          <w:t>(Підпис у таблиці має бути зверху)</w:t>
        </w:r>
      </w:ins>
    </w:p>
    <w:p w14:paraId="23596C63" w14:textId="383DAE2C" w:rsidR="001F4829" w:rsidRPr="002D14EA" w:rsidRDefault="00C87A0C">
      <w:pPr>
        <w:pStyle w:val="BodyText"/>
        <w:spacing w:line="940" w:lineRule="atLeast"/>
        <w:ind w:left="582" w:right="1063" w:firstLine="539"/>
        <w:rPr>
          <w:lang w:val="uk-UA"/>
        </w:rPr>
      </w:pPr>
      <w:r w:rsidRPr="002D14EA">
        <w:rPr>
          <w:w w:val="95"/>
          <w:lang w:val="uk-UA"/>
        </w:rPr>
        <w:t>Найбiльш iнтенсивнi пiки для кожного з елементiв розглянутi в Табл.</w:t>
      </w:r>
    </w:p>
    <w:p w14:paraId="389FCA50" w14:textId="77777777" w:rsidR="001F4829" w:rsidRPr="002D14EA" w:rsidRDefault="00C87A0C">
      <w:pPr>
        <w:pStyle w:val="BodyText"/>
        <w:spacing w:before="196"/>
        <w:ind w:left="160"/>
        <w:rPr>
          <w:lang w:val="uk-UA"/>
        </w:rPr>
      </w:pPr>
      <w:hyperlink w:anchor="_bookmark7" w:history="1">
        <w:r w:rsidRPr="002D14EA">
          <w:rPr>
            <w:lang w:val="uk-UA"/>
          </w:rPr>
          <w:t>3.2</w:t>
        </w:r>
      </w:hyperlink>
      <w:r w:rsidRPr="002D14EA">
        <w:rPr>
          <w:lang w:val="uk-UA"/>
        </w:rPr>
        <w:t>, використовувались елементи з бази доступної в</w:t>
      </w:r>
      <w:r w:rsidRPr="002D14EA">
        <w:rPr>
          <w:spacing w:val="60"/>
          <w:lang w:val="uk-UA"/>
        </w:rPr>
        <w:t xml:space="preserve"> </w:t>
      </w:r>
      <w:r w:rsidRPr="002D14EA">
        <w:rPr>
          <w:lang w:val="uk-UA"/>
        </w:rPr>
        <w:t>Geant4</w:t>
      </w:r>
    </w:p>
    <w:p w14:paraId="65212951" w14:textId="77777777" w:rsidR="001F4829" w:rsidRPr="002D14EA" w:rsidRDefault="001F4829">
      <w:pPr>
        <w:pStyle w:val="BodyText"/>
        <w:spacing w:before="3"/>
        <w:rPr>
          <w:sz w:val="22"/>
          <w:lang w:val="uk-UA"/>
        </w:rPr>
      </w:pPr>
    </w:p>
    <w:tbl>
      <w:tblPr>
        <w:tblW w:w="0" w:type="auto"/>
        <w:tblInd w:w="1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4638"/>
      </w:tblGrid>
      <w:tr w:rsidR="001F4829" w:rsidRPr="002D14EA" w14:paraId="50ABA5F0" w14:textId="77777777">
        <w:trPr>
          <w:trHeight w:val="506"/>
        </w:trPr>
        <w:tc>
          <w:tcPr>
            <w:tcW w:w="1290" w:type="dxa"/>
          </w:tcPr>
          <w:p w14:paraId="443AE27D" w14:textId="77777777" w:rsidR="001F4829" w:rsidRPr="002D14EA" w:rsidRDefault="00C87A0C">
            <w:pPr>
              <w:pStyle w:val="TableParagraph"/>
              <w:ind w:left="72" w:right="65"/>
              <w:rPr>
                <w:sz w:val="28"/>
                <w:lang w:val="uk-UA"/>
              </w:rPr>
            </w:pPr>
            <w:bookmarkStart w:id="139" w:name="_bookmark7"/>
            <w:bookmarkEnd w:id="139"/>
            <w:r w:rsidRPr="002D14EA">
              <w:rPr>
                <w:sz w:val="28"/>
                <w:lang w:val="uk-UA"/>
              </w:rPr>
              <w:t>Елемент</w:t>
            </w:r>
          </w:p>
        </w:tc>
        <w:tc>
          <w:tcPr>
            <w:tcW w:w="4638" w:type="dxa"/>
          </w:tcPr>
          <w:p w14:paraId="220FBBFD" w14:textId="77777777" w:rsidR="001F4829" w:rsidRPr="002D14EA" w:rsidRDefault="00C87A0C">
            <w:pPr>
              <w:pStyle w:val="TableParagraph"/>
              <w:ind w:left="162" w:right="15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Енергiя, МеВ</w:t>
            </w:r>
          </w:p>
        </w:tc>
      </w:tr>
      <w:tr w:rsidR="001F4829" w:rsidRPr="002D14EA" w14:paraId="2D7426AE" w14:textId="77777777">
        <w:trPr>
          <w:trHeight w:val="506"/>
        </w:trPr>
        <w:tc>
          <w:tcPr>
            <w:tcW w:w="1290" w:type="dxa"/>
          </w:tcPr>
          <w:p w14:paraId="6409B789" w14:textId="77777777" w:rsidR="001F4829" w:rsidRPr="002D14EA" w:rsidRDefault="00C87A0C">
            <w:pPr>
              <w:pStyle w:val="TableParagraph"/>
              <w:spacing w:before="98"/>
              <w:ind w:left="66" w:right="65"/>
              <w:rPr>
                <w:rFonts w:ascii="Georgia"/>
                <w:i/>
                <w:sz w:val="28"/>
                <w:lang w:val="uk-UA"/>
              </w:rPr>
            </w:pPr>
            <w:r w:rsidRPr="002D14EA">
              <w:rPr>
                <w:rFonts w:ascii="Georgia"/>
                <w:i/>
                <w:w w:val="110"/>
                <w:sz w:val="28"/>
                <w:lang w:val="uk-UA"/>
              </w:rPr>
              <w:t>Cl</w:t>
            </w:r>
          </w:p>
        </w:tc>
        <w:tc>
          <w:tcPr>
            <w:tcW w:w="4638" w:type="dxa"/>
          </w:tcPr>
          <w:p w14:paraId="63D2EA52" w14:textId="77777777" w:rsidR="001F4829" w:rsidRPr="002D14EA" w:rsidRDefault="00C87A0C">
            <w:pPr>
              <w:pStyle w:val="TableParagraph"/>
              <w:ind w:left="162" w:right="15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0.79, 1.17, 1.94, 2.12, 6.12, 7.79, 8.58</w:t>
            </w:r>
          </w:p>
        </w:tc>
      </w:tr>
      <w:tr w:rsidR="001F4829" w:rsidRPr="002D14EA" w14:paraId="34B72296" w14:textId="77777777">
        <w:trPr>
          <w:trHeight w:val="506"/>
        </w:trPr>
        <w:tc>
          <w:tcPr>
            <w:tcW w:w="1290" w:type="dxa"/>
          </w:tcPr>
          <w:p w14:paraId="5BFCA159" w14:textId="77777777" w:rsidR="001F4829" w:rsidRPr="002D14EA" w:rsidRDefault="00C87A0C">
            <w:pPr>
              <w:pStyle w:val="TableParagraph"/>
              <w:spacing w:before="98"/>
              <w:ind w:left="0" w:right="12"/>
              <w:rPr>
                <w:rFonts w:ascii="Georgia"/>
                <w:i/>
                <w:sz w:val="28"/>
                <w:lang w:val="uk-UA"/>
              </w:rPr>
            </w:pPr>
            <w:r w:rsidRPr="002D14EA">
              <w:rPr>
                <w:rFonts w:ascii="Georgia"/>
                <w:i/>
                <w:w w:val="101"/>
                <w:sz w:val="28"/>
                <w:lang w:val="uk-UA"/>
              </w:rPr>
              <w:t>H</w:t>
            </w:r>
          </w:p>
        </w:tc>
        <w:tc>
          <w:tcPr>
            <w:tcW w:w="4638" w:type="dxa"/>
          </w:tcPr>
          <w:p w14:paraId="05C6BFC2" w14:textId="77777777" w:rsidR="001F4829" w:rsidRPr="002D14EA" w:rsidRDefault="00C87A0C">
            <w:pPr>
              <w:pStyle w:val="TableParagraph"/>
              <w:ind w:left="162" w:right="15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2.23</w:t>
            </w:r>
          </w:p>
        </w:tc>
      </w:tr>
      <w:tr w:rsidR="001F4829" w:rsidRPr="002D14EA" w14:paraId="0E850722" w14:textId="77777777">
        <w:trPr>
          <w:trHeight w:val="506"/>
        </w:trPr>
        <w:tc>
          <w:tcPr>
            <w:tcW w:w="1290" w:type="dxa"/>
          </w:tcPr>
          <w:p w14:paraId="70B6954D" w14:textId="77777777" w:rsidR="001F4829" w:rsidRPr="002D14EA" w:rsidRDefault="00C87A0C">
            <w:pPr>
              <w:pStyle w:val="TableParagraph"/>
              <w:spacing w:before="98"/>
              <w:ind w:left="0" w:right="10"/>
              <w:rPr>
                <w:rFonts w:ascii="Georgia"/>
                <w:i/>
                <w:sz w:val="28"/>
                <w:lang w:val="uk-UA"/>
              </w:rPr>
            </w:pPr>
            <w:r w:rsidRPr="002D14EA">
              <w:rPr>
                <w:rFonts w:ascii="Georgia"/>
                <w:i/>
                <w:w w:val="111"/>
                <w:sz w:val="28"/>
                <w:lang w:val="uk-UA"/>
              </w:rPr>
              <w:t>C</w:t>
            </w:r>
          </w:p>
        </w:tc>
        <w:tc>
          <w:tcPr>
            <w:tcW w:w="4638" w:type="dxa"/>
          </w:tcPr>
          <w:p w14:paraId="278AAFBF" w14:textId="77777777" w:rsidR="001F4829" w:rsidRPr="002D14EA" w:rsidRDefault="00C87A0C">
            <w:pPr>
              <w:pStyle w:val="TableParagraph"/>
              <w:ind w:left="162" w:right="15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4.44</w:t>
            </w:r>
          </w:p>
        </w:tc>
      </w:tr>
      <w:tr w:rsidR="001F4829" w:rsidRPr="002D14EA" w14:paraId="7BDC7AF1" w14:textId="77777777">
        <w:trPr>
          <w:trHeight w:val="506"/>
        </w:trPr>
        <w:tc>
          <w:tcPr>
            <w:tcW w:w="1290" w:type="dxa"/>
          </w:tcPr>
          <w:p w14:paraId="206F678A" w14:textId="77777777" w:rsidR="001F4829" w:rsidRPr="002D14EA" w:rsidRDefault="00C87A0C">
            <w:pPr>
              <w:pStyle w:val="TableParagraph"/>
              <w:spacing w:before="98"/>
              <w:ind w:left="72" w:right="65"/>
              <w:rPr>
                <w:rFonts w:ascii="Georgia"/>
                <w:i/>
                <w:sz w:val="28"/>
                <w:lang w:val="uk-UA"/>
              </w:rPr>
            </w:pPr>
            <w:r w:rsidRPr="002D14EA">
              <w:rPr>
                <w:rFonts w:ascii="Georgia"/>
                <w:i/>
                <w:w w:val="105"/>
                <w:sz w:val="28"/>
                <w:lang w:val="uk-UA"/>
              </w:rPr>
              <w:t>Fe</w:t>
            </w:r>
          </w:p>
        </w:tc>
        <w:tc>
          <w:tcPr>
            <w:tcW w:w="4638" w:type="dxa"/>
          </w:tcPr>
          <w:p w14:paraId="6CE3D7D8" w14:textId="77777777" w:rsidR="001F4829" w:rsidRPr="002D14EA" w:rsidRDefault="00C87A0C">
            <w:pPr>
              <w:pStyle w:val="TableParagraph"/>
              <w:ind w:left="162" w:right="15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7.64, 9.30</w:t>
            </w:r>
          </w:p>
        </w:tc>
      </w:tr>
      <w:tr w:rsidR="001F4829" w:rsidRPr="002D14EA" w14:paraId="11622F48" w14:textId="77777777">
        <w:trPr>
          <w:trHeight w:val="506"/>
        </w:trPr>
        <w:tc>
          <w:tcPr>
            <w:tcW w:w="1290" w:type="dxa"/>
          </w:tcPr>
          <w:p w14:paraId="54656AF5" w14:textId="77777777" w:rsidR="001F4829" w:rsidRPr="002D14EA" w:rsidRDefault="00C87A0C">
            <w:pPr>
              <w:pStyle w:val="TableParagraph"/>
              <w:spacing w:before="98"/>
              <w:ind w:left="0" w:right="6"/>
              <w:rPr>
                <w:rFonts w:ascii="Georgia"/>
                <w:i/>
                <w:sz w:val="28"/>
                <w:lang w:val="uk-UA"/>
              </w:rPr>
            </w:pPr>
            <w:r w:rsidRPr="002D14EA">
              <w:rPr>
                <w:rFonts w:ascii="Georgia"/>
                <w:i/>
                <w:w w:val="109"/>
                <w:sz w:val="28"/>
                <w:lang w:val="uk-UA"/>
              </w:rPr>
              <w:t>S</w:t>
            </w:r>
          </w:p>
        </w:tc>
        <w:tc>
          <w:tcPr>
            <w:tcW w:w="4638" w:type="dxa"/>
          </w:tcPr>
          <w:p w14:paraId="51C51923" w14:textId="77777777" w:rsidR="001F4829" w:rsidRPr="002D14EA" w:rsidRDefault="00C87A0C">
            <w:pPr>
              <w:pStyle w:val="TableParagraph"/>
              <w:ind w:left="162" w:right="15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2.96, 4.73</w:t>
            </w:r>
          </w:p>
        </w:tc>
      </w:tr>
      <w:tr w:rsidR="001F4829" w:rsidRPr="002D14EA" w14:paraId="60944409" w14:textId="77777777">
        <w:trPr>
          <w:trHeight w:val="506"/>
        </w:trPr>
        <w:tc>
          <w:tcPr>
            <w:tcW w:w="1290" w:type="dxa"/>
          </w:tcPr>
          <w:p w14:paraId="7EBC8F48" w14:textId="77777777" w:rsidR="001F4829" w:rsidRPr="002D14EA" w:rsidRDefault="00C87A0C">
            <w:pPr>
              <w:pStyle w:val="TableParagraph"/>
              <w:spacing w:before="98"/>
              <w:ind w:left="72" w:right="65"/>
              <w:rPr>
                <w:rFonts w:ascii="Georgia"/>
                <w:i/>
                <w:sz w:val="28"/>
                <w:lang w:val="uk-UA"/>
              </w:rPr>
            </w:pPr>
            <w:r w:rsidRPr="002D14EA">
              <w:rPr>
                <w:rFonts w:ascii="Georgia"/>
                <w:i/>
                <w:w w:val="105"/>
                <w:sz w:val="28"/>
                <w:lang w:val="uk-UA"/>
              </w:rPr>
              <w:lastRenderedPageBreak/>
              <w:t>Cu</w:t>
            </w:r>
          </w:p>
        </w:tc>
        <w:tc>
          <w:tcPr>
            <w:tcW w:w="4638" w:type="dxa"/>
          </w:tcPr>
          <w:p w14:paraId="22D1AADA" w14:textId="77777777" w:rsidR="001F4829" w:rsidRPr="002D14EA" w:rsidRDefault="001F482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8"/>
                <w:lang w:val="uk-UA"/>
              </w:rPr>
            </w:pPr>
          </w:p>
        </w:tc>
      </w:tr>
      <w:tr w:rsidR="001F4829" w:rsidRPr="002D14EA" w14:paraId="05101EAB" w14:textId="77777777">
        <w:trPr>
          <w:trHeight w:val="506"/>
        </w:trPr>
        <w:tc>
          <w:tcPr>
            <w:tcW w:w="1290" w:type="dxa"/>
          </w:tcPr>
          <w:p w14:paraId="3302FB1E" w14:textId="77777777" w:rsidR="001F4829" w:rsidRPr="002D14EA" w:rsidRDefault="00C87A0C">
            <w:pPr>
              <w:pStyle w:val="TableParagraph"/>
              <w:spacing w:before="98"/>
              <w:ind w:left="0" w:right="20"/>
              <w:rPr>
                <w:rFonts w:ascii="Georgia"/>
                <w:i/>
                <w:sz w:val="28"/>
                <w:lang w:val="uk-UA"/>
              </w:rPr>
            </w:pPr>
            <w:r w:rsidRPr="002D14EA">
              <w:rPr>
                <w:rFonts w:ascii="Georgia"/>
                <w:i/>
                <w:w w:val="90"/>
                <w:sz w:val="28"/>
                <w:lang w:val="uk-UA"/>
              </w:rPr>
              <w:t>U</w:t>
            </w:r>
          </w:p>
        </w:tc>
        <w:tc>
          <w:tcPr>
            <w:tcW w:w="4638" w:type="dxa"/>
          </w:tcPr>
          <w:p w14:paraId="14686C51" w14:textId="77777777" w:rsidR="001F4829" w:rsidRPr="002D14EA" w:rsidRDefault="00C87A0C">
            <w:pPr>
              <w:pStyle w:val="TableParagraph"/>
              <w:ind w:left="162" w:right="15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1.26</w:t>
            </w:r>
          </w:p>
        </w:tc>
      </w:tr>
      <w:tr w:rsidR="001F4829" w:rsidRPr="002D14EA" w14:paraId="6C7441F2" w14:textId="77777777">
        <w:trPr>
          <w:trHeight w:val="506"/>
        </w:trPr>
        <w:tc>
          <w:tcPr>
            <w:tcW w:w="1290" w:type="dxa"/>
          </w:tcPr>
          <w:p w14:paraId="56754549" w14:textId="77777777" w:rsidR="001F4829" w:rsidRPr="002D14EA" w:rsidRDefault="00C87A0C">
            <w:pPr>
              <w:pStyle w:val="TableParagraph"/>
              <w:spacing w:before="98"/>
              <w:ind w:left="65" w:right="65"/>
              <w:rPr>
                <w:rFonts w:ascii="Georgia"/>
                <w:i/>
                <w:sz w:val="28"/>
                <w:lang w:val="uk-UA"/>
              </w:rPr>
            </w:pPr>
            <w:r w:rsidRPr="002D14EA">
              <w:rPr>
                <w:rFonts w:ascii="Georgia"/>
                <w:i/>
                <w:sz w:val="28"/>
                <w:lang w:val="uk-UA"/>
              </w:rPr>
              <w:t>Ag</w:t>
            </w:r>
          </w:p>
        </w:tc>
        <w:tc>
          <w:tcPr>
            <w:tcW w:w="4638" w:type="dxa"/>
          </w:tcPr>
          <w:p w14:paraId="6BEFE014" w14:textId="77777777" w:rsidR="001F4829" w:rsidRPr="002D14EA" w:rsidRDefault="00C87A0C">
            <w:pPr>
              <w:pStyle w:val="TableParagraph"/>
              <w:ind w:left="162" w:right="15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0.74, 6.26</w:t>
            </w:r>
          </w:p>
        </w:tc>
      </w:tr>
      <w:tr w:rsidR="001F4829" w:rsidRPr="002D14EA" w14:paraId="09C6B2D2" w14:textId="77777777">
        <w:trPr>
          <w:trHeight w:val="506"/>
        </w:trPr>
        <w:tc>
          <w:tcPr>
            <w:tcW w:w="1290" w:type="dxa"/>
          </w:tcPr>
          <w:p w14:paraId="4312C34C" w14:textId="77777777" w:rsidR="001F4829" w:rsidRPr="002D14EA" w:rsidRDefault="00C87A0C">
            <w:pPr>
              <w:pStyle w:val="TableParagraph"/>
              <w:spacing w:before="98"/>
              <w:ind w:left="72" w:right="65"/>
              <w:rPr>
                <w:rFonts w:ascii="Georgia"/>
                <w:i/>
                <w:sz w:val="28"/>
                <w:lang w:val="uk-UA"/>
              </w:rPr>
            </w:pPr>
            <w:r w:rsidRPr="002D14EA">
              <w:rPr>
                <w:rFonts w:ascii="Georgia"/>
                <w:i/>
                <w:w w:val="105"/>
                <w:sz w:val="28"/>
                <w:lang w:val="uk-UA"/>
              </w:rPr>
              <w:t>Au</w:t>
            </w:r>
          </w:p>
        </w:tc>
        <w:tc>
          <w:tcPr>
            <w:tcW w:w="4638" w:type="dxa"/>
          </w:tcPr>
          <w:p w14:paraId="41DB011E" w14:textId="77777777" w:rsidR="001F4829" w:rsidRPr="002D14EA" w:rsidRDefault="00C87A0C">
            <w:pPr>
              <w:pStyle w:val="TableParagraph"/>
              <w:ind w:left="162" w:right="15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0.67, 1.087, 2.24,</w:t>
            </w:r>
            <w:r w:rsidRPr="002D14EA">
              <w:rPr>
                <w:spacing w:val="56"/>
                <w:sz w:val="28"/>
                <w:lang w:val="uk-UA"/>
              </w:rPr>
              <w:t xml:space="preserve"> </w:t>
            </w:r>
            <w:r w:rsidRPr="002D14EA">
              <w:rPr>
                <w:sz w:val="28"/>
                <w:lang w:val="uk-UA"/>
              </w:rPr>
              <w:t>1.37</w:t>
            </w:r>
          </w:p>
        </w:tc>
      </w:tr>
    </w:tbl>
    <w:p w14:paraId="26C6CA61" w14:textId="77777777" w:rsidR="001F4829" w:rsidRPr="002D14EA" w:rsidRDefault="00C87A0C">
      <w:pPr>
        <w:pStyle w:val="BodyText"/>
        <w:spacing w:before="167"/>
        <w:ind w:left="1276"/>
        <w:rPr>
          <w:lang w:val="uk-UA"/>
        </w:rPr>
      </w:pPr>
      <w:r w:rsidRPr="002D14EA">
        <w:rPr>
          <w:lang w:val="uk-UA"/>
        </w:rPr>
        <w:t>Табл. 3.2: Таблиця енергiй найбiльш iнтенсивних пiкiв</w:t>
      </w:r>
    </w:p>
    <w:p w14:paraId="334EA589" w14:textId="77777777" w:rsidR="001F4829" w:rsidRPr="002D14EA" w:rsidRDefault="001F4829">
      <w:pPr>
        <w:rPr>
          <w:lang w:val="uk-UA"/>
        </w:rPr>
        <w:sectPr w:rsidR="001F4829" w:rsidRPr="002D14EA">
          <w:pgSz w:w="11910" w:h="16840"/>
          <w:pgMar w:top="940" w:right="0" w:bottom="800" w:left="1540" w:header="0" w:footer="607" w:gutter="0"/>
          <w:cols w:space="720"/>
        </w:sectPr>
      </w:pPr>
    </w:p>
    <w:p w14:paraId="6B313862" w14:textId="77777777" w:rsidR="001F4829" w:rsidRPr="002D14EA" w:rsidRDefault="00C87A0C">
      <w:pPr>
        <w:pStyle w:val="ListParagraph"/>
        <w:numPr>
          <w:ilvl w:val="1"/>
          <w:numId w:val="3"/>
        </w:numPr>
        <w:tabs>
          <w:tab w:val="left" w:pos="1007"/>
          <w:tab w:val="left" w:pos="1008"/>
        </w:tabs>
        <w:spacing w:before="75"/>
        <w:rPr>
          <w:b/>
          <w:sz w:val="34"/>
          <w:lang w:val="uk-UA"/>
        </w:rPr>
      </w:pPr>
      <w:bookmarkStart w:id="140" w:name="Геометрії_моделювання"/>
      <w:bookmarkStart w:id="141" w:name="_bookmark8"/>
      <w:bookmarkEnd w:id="140"/>
      <w:bookmarkEnd w:id="141"/>
      <w:r w:rsidRPr="002D14EA">
        <w:rPr>
          <w:b/>
          <w:spacing w:val="-4"/>
          <w:sz w:val="34"/>
          <w:lang w:val="uk-UA"/>
        </w:rPr>
        <w:lastRenderedPageBreak/>
        <w:t>Геометрiї</w:t>
      </w:r>
      <w:r w:rsidRPr="002D14EA">
        <w:rPr>
          <w:b/>
          <w:spacing w:val="37"/>
          <w:sz w:val="34"/>
          <w:lang w:val="uk-UA"/>
        </w:rPr>
        <w:t xml:space="preserve"> </w:t>
      </w:r>
      <w:r w:rsidRPr="002D14EA">
        <w:rPr>
          <w:b/>
          <w:sz w:val="34"/>
          <w:lang w:val="uk-UA"/>
        </w:rPr>
        <w:t>моделювання</w:t>
      </w:r>
    </w:p>
    <w:p w14:paraId="4144AF2E" w14:textId="77777777" w:rsidR="00C87A0C" w:rsidRDefault="00C87A0C">
      <w:pPr>
        <w:pStyle w:val="BodyText"/>
        <w:spacing w:before="368" w:line="374" w:lineRule="auto"/>
        <w:ind w:left="160" w:right="1131" w:firstLine="421"/>
        <w:jc w:val="both"/>
        <w:rPr>
          <w:ins w:id="142" w:author="Ruslan Yermolenko" w:date="2020-05-26T21:58:00Z"/>
          <w:spacing w:val="-38"/>
          <w:lang w:val="uk-UA"/>
        </w:rPr>
      </w:pPr>
      <w:r w:rsidRPr="002D14EA">
        <w:rPr>
          <w:spacing w:val="-3"/>
          <w:w w:val="95"/>
          <w:lang w:val="uk-UA"/>
        </w:rPr>
        <w:t xml:space="preserve">Змодельована </w:t>
      </w:r>
      <w:r w:rsidRPr="002D14EA">
        <w:rPr>
          <w:w w:val="95"/>
          <w:lang w:val="uk-UA"/>
        </w:rPr>
        <w:t xml:space="preserve">геометрiя </w:t>
      </w:r>
      <w:r w:rsidRPr="002D14EA">
        <w:rPr>
          <w:spacing w:val="-7"/>
          <w:w w:val="95"/>
          <w:lang w:val="uk-UA"/>
        </w:rPr>
        <w:t xml:space="preserve">схожа </w:t>
      </w:r>
      <w:r w:rsidRPr="002D14EA">
        <w:rPr>
          <w:w w:val="95"/>
          <w:lang w:val="uk-UA"/>
        </w:rPr>
        <w:t xml:space="preserve">на ту </w:t>
      </w:r>
      <w:r w:rsidRPr="002D14EA">
        <w:rPr>
          <w:spacing w:val="-3"/>
          <w:w w:val="95"/>
          <w:lang w:val="uk-UA"/>
        </w:rPr>
        <w:t xml:space="preserve">яка </w:t>
      </w:r>
      <w:r w:rsidRPr="002D14EA">
        <w:rPr>
          <w:w w:val="95"/>
          <w:lang w:val="uk-UA"/>
        </w:rPr>
        <w:t xml:space="preserve">використовувалась у проектi </w:t>
      </w:r>
      <w:r w:rsidRPr="002D14EA">
        <w:rPr>
          <w:spacing w:val="-6"/>
          <w:lang w:val="uk-UA"/>
        </w:rPr>
        <w:t>SABAT</w:t>
      </w:r>
      <w:r w:rsidRPr="002D14EA">
        <w:rPr>
          <w:spacing w:val="-39"/>
          <w:lang w:val="uk-UA"/>
        </w:rPr>
        <w:t xml:space="preserve"> </w:t>
      </w:r>
      <w:ins w:id="143" w:author="Ruslan Yermolenko" w:date="2020-05-26T21:57:00Z">
        <w:r>
          <w:rPr>
            <w:spacing w:val="-39"/>
            <w:lang w:val="en-US"/>
          </w:rPr>
          <w:t>[</w:t>
        </w:r>
        <w:r>
          <w:rPr>
            <w:spacing w:val="-39"/>
            <w:lang w:val="uk-UA"/>
          </w:rPr>
          <w:t>посилання</w:t>
        </w:r>
        <w:r>
          <w:rPr>
            <w:spacing w:val="-39"/>
            <w:lang w:val="en-US"/>
          </w:rPr>
          <w:t xml:space="preserve">] </w:t>
        </w:r>
      </w:ins>
      <w:r w:rsidRPr="002D14EA">
        <w:rPr>
          <w:lang w:val="uk-UA"/>
        </w:rPr>
        <w:t>Рис.</w:t>
      </w:r>
      <w:r w:rsidRPr="002D14EA">
        <w:rPr>
          <w:spacing w:val="-5"/>
          <w:lang w:val="uk-UA"/>
        </w:rPr>
        <w:t xml:space="preserve"> </w:t>
      </w:r>
      <w:hyperlink w:anchor="_bookmark9" w:history="1">
        <w:r w:rsidRPr="002D14EA">
          <w:rPr>
            <w:lang w:val="uk-UA"/>
          </w:rPr>
          <w:t>3.1</w:t>
        </w:r>
      </w:hyperlink>
      <w:r w:rsidRPr="002D14EA">
        <w:rPr>
          <w:lang w:val="uk-UA"/>
        </w:rPr>
        <w:t>,</w:t>
      </w:r>
      <w:r w:rsidRPr="002D14EA">
        <w:rPr>
          <w:spacing w:val="-38"/>
          <w:lang w:val="uk-UA"/>
        </w:rPr>
        <w:t xml:space="preserve"> </w:t>
      </w:r>
      <w:r w:rsidRPr="002D14EA">
        <w:rPr>
          <w:lang w:val="uk-UA"/>
        </w:rPr>
        <w:t>але</w:t>
      </w:r>
      <w:r w:rsidRPr="002D14EA">
        <w:rPr>
          <w:spacing w:val="-39"/>
          <w:lang w:val="uk-UA"/>
        </w:rPr>
        <w:t xml:space="preserve"> </w:t>
      </w:r>
      <w:r w:rsidRPr="002D14EA">
        <w:rPr>
          <w:lang w:val="uk-UA"/>
        </w:rPr>
        <w:t>с</w:t>
      </w:r>
      <w:r w:rsidRPr="002D14EA">
        <w:rPr>
          <w:spacing w:val="-37"/>
          <w:lang w:val="uk-UA"/>
        </w:rPr>
        <w:t xml:space="preserve"> </w:t>
      </w:r>
      <w:r w:rsidRPr="002D14EA">
        <w:rPr>
          <w:lang w:val="uk-UA"/>
        </w:rPr>
        <w:t>наступними</w:t>
      </w:r>
      <w:r w:rsidRPr="002D14EA">
        <w:rPr>
          <w:spacing w:val="-39"/>
          <w:lang w:val="uk-UA"/>
        </w:rPr>
        <w:t xml:space="preserve"> </w:t>
      </w:r>
      <w:ins w:id="144" w:author="Ruslan Yermolenko" w:date="2020-05-26T21:57:00Z">
        <w:r>
          <w:rPr>
            <w:spacing w:val="-39"/>
            <w:lang w:val="uk-UA"/>
          </w:rPr>
          <w:t xml:space="preserve"> </w:t>
        </w:r>
      </w:ins>
      <w:del w:id="145" w:author="Ruslan Yermolenko" w:date="2020-05-26T21:57:00Z">
        <w:r w:rsidRPr="002D14EA" w:rsidDel="00C87A0C">
          <w:rPr>
            <w:lang w:val="uk-UA"/>
          </w:rPr>
          <w:delText>вiдмiнностями</w:delText>
        </w:r>
      </w:del>
      <w:ins w:id="146" w:author="Ruslan Yermolenko" w:date="2020-05-26T21:57:00Z">
        <w:r w:rsidRPr="002D14EA">
          <w:rPr>
            <w:lang w:val="uk-UA"/>
          </w:rPr>
          <w:t>відмінностями</w:t>
        </w:r>
      </w:ins>
      <w:r w:rsidRPr="002D14EA">
        <w:rPr>
          <w:lang w:val="uk-UA"/>
        </w:rPr>
        <w:t>:</w:t>
      </w:r>
      <w:r w:rsidRPr="002D14EA">
        <w:rPr>
          <w:spacing w:val="-38"/>
          <w:lang w:val="uk-UA"/>
        </w:rPr>
        <w:t xml:space="preserve"> </w:t>
      </w:r>
    </w:p>
    <w:p w14:paraId="5A4CE99B" w14:textId="4ECABE61" w:rsidR="001F4829" w:rsidRPr="002D14EA" w:rsidRDefault="00C87A0C">
      <w:pPr>
        <w:pStyle w:val="BodyText"/>
        <w:spacing w:before="368" w:line="374" w:lineRule="auto"/>
        <w:ind w:left="160" w:right="1131" w:firstLine="421"/>
        <w:jc w:val="both"/>
        <w:rPr>
          <w:lang w:val="uk-UA"/>
        </w:rPr>
      </w:pPr>
      <w:r w:rsidRPr="002D14EA">
        <w:rPr>
          <w:lang w:val="uk-UA"/>
        </w:rPr>
        <w:t>по-перше</w:t>
      </w:r>
      <w:ins w:id="147" w:author="Ruslan Yermolenko" w:date="2020-05-26T21:59:00Z">
        <w:r>
          <w:rPr>
            <w:lang w:val="uk-UA"/>
          </w:rPr>
          <w:t xml:space="preserve"> (А ДЕ ПО ДРУГЕ, ПО ТРЕТЄ. )</w:t>
        </w:r>
      </w:ins>
      <w:r w:rsidRPr="002D14EA">
        <w:rPr>
          <w:spacing w:val="-38"/>
          <w:lang w:val="uk-UA"/>
        </w:rPr>
        <w:t xml:space="preserve"> </w:t>
      </w:r>
      <w:r w:rsidRPr="002D14EA">
        <w:rPr>
          <w:lang w:val="uk-UA"/>
        </w:rPr>
        <w:t>не</w:t>
      </w:r>
      <w:ins w:id="148" w:author="Ruslan Yermolenko" w:date="2020-05-26T21:58:00Z">
        <w:r>
          <w:rPr>
            <w:lang w:val="uk-UA"/>
          </w:rPr>
          <w:t xml:space="preserve"> </w:t>
        </w:r>
      </w:ins>
      <w:r w:rsidRPr="002D14EA">
        <w:rPr>
          <w:spacing w:val="-38"/>
          <w:lang w:val="uk-UA"/>
        </w:rPr>
        <w:t xml:space="preserve"> </w:t>
      </w:r>
      <w:r w:rsidRPr="002D14EA">
        <w:rPr>
          <w:lang w:val="uk-UA"/>
        </w:rPr>
        <w:t>моделю</w:t>
      </w:r>
      <w:del w:id="149" w:author="Ruslan Yermolenko" w:date="2020-05-26T21:58:00Z">
        <w:r w:rsidRPr="002D14EA" w:rsidDel="00C87A0C">
          <w:rPr>
            <w:lang w:val="uk-UA"/>
          </w:rPr>
          <w:delText xml:space="preserve">- </w:delText>
        </w:r>
      </w:del>
      <w:r w:rsidRPr="002D14EA">
        <w:rPr>
          <w:spacing w:val="-3"/>
          <w:lang w:val="uk-UA"/>
        </w:rPr>
        <w:t xml:space="preserve">вався </w:t>
      </w:r>
      <w:r w:rsidRPr="002D14EA">
        <w:rPr>
          <w:spacing w:val="-4"/>
          <w:lang w:val="uk-UA"/>
        </w:rPr>
        <w:t xml:space="preserve">корпус </w:t>
      </w:r>
      <w:r w:rsidRPr="002D14EA">
        <w:rPr>
          <w:lang w:val="uk-UA"/>
        </w:rPr>
        <w:t xml:space="preserve">самої </w:t>
      </w:r>
      <w:del w:id="150" w:author="Ruslan Yermolenko" w:date="2020-05-26T21:58:00Z">
        <w:r w:rsidRPr="002D14EA" w:rsidDel="00C87A0C">
          <w:rPr>
            <w:lang w:val="uk-UA"/>
          </w:rPr>
          <w:delText xml:space="preserve">сабмарини </w:delText>
        </w:r>
      </w:del>
      <w:ins w:id="151" w:author="Ruslan Yermolenko" w:date="2020-05-26T21:58:00Z">
        <w:r w:rsidRPr="002D14EA">
          <w:rPr>
            <w:lang w:val="uk-UA"/>
          </w:rPr>
          <w:t>с</w:t>
        </w:r>
        <w:r>
          <w:rPr>
            <w:lang w:val="uk-UA"/>
          </w:rPr>
          <w:t>у</w:t>
        </w:r>
        <w:r w:rsidRPr="002D14EA">
          <w:rPr>
            <w:lang w:val="uk-UA"/>
          </w:rPr>
          <w:t xml:space="preserve">бмарини </w:t>
        </w:r>
      </w:ins>
      <w:r w:rsidRPr="002D14EA">
        <w:rPr>
          <w:spacing w:val="-3"/>
          <w:lang w:val="uk-UA"/>
        </w:rPr>
        <w:t xml:space="preserve">так </w:t>
      </w:r>
      <w:r w:rsidRPr="002D14EA">
        <w:rPr>
          <w:lang w:val="uk-UA"/>
        </w:rPr>
        <w:t xml:space="preserve">як в вiн не нiс </w:t>
      </w:r>
      <w:r w:rsidRPr="002D14EA">
        <w:rPr>
          <w:spacing w:val="-3"/>
          <w:lang w:val="uk-UA"/>
        </w:rPr>
        <w:t xml:space="preserve">жодного </w:t>
      </w:r>
      <w:r w:rsidRPr="002D14EA">
        <w:rPr>
          <w:lang w:val="uk-UA"/>
        </w:rPr>
        <w:t xml:space="preserve">корисного </w:t>
      </w:r>
      <w:r w:rsidRPr="002D14EA">
        <w:rPr>
          <w:w w:val="95"/>
          <w:lang w:val="uk-UA"/>
        </w:rPr>
        <w:t>навантаження при</w:t>
      </w:r>
      <w:ins w:id="152" w:author="Ruslan Yermolenko" w:date="2020-05-26T21:58:00Z">
        <w:r>
          <w:rPr>
            <w:w w:val="95"/>
            <w:lang w:val="uk-UA"/>
          </w:rPr>
          <w:t xml:space="preserve"> </w:t>
        </w:r>
      </w:ins>
      <w:r w:rsidRPr="002D14EA">
        <w:rPr>
          <w:w w:val="95"/>
          <w:lang w:val="uk-UA"/>
        </w:rPr>
        <w:t>проведен</w:t>
      </w:r>
      <w:ins w:id="153" w:author="Ruslan Yermolenko" w:date="2020-05-26T21:58:00Z">
        <w:r>
          <w:rPr>
            <w:w w:val="95"/>
            <w:lang w:val="uk-UA"/>
          </w:rPr>
          <w:t>н</w:t>
        </w:r>
      </w:ins>
      <w:r w:rsidRPr="002D14EA">
        <w:rPr>
          <w:w w:val="95"/>
          <w:lang w:val="uk-UA"/>
        </w:rPr>
        <w:t>i розрахункi</w:t>
      </w:r>
      <w:ins w:id="154" w:author="Ruslan Yermolenko" w:date="2020-05-26T21:58:00Z">
        <w:r>
          <w:rPr>
            <w:w w:val="95"/>
            <w:lang w:val="uk-UA"/>
          </w:rPr>
          <w:t>в</w:t>
        </w:r>
      </w:ins>
      <w:r w:rsidRPr="002D14EA">
        <w:rPr>
          <w:w w:val="95"/>
          <w:lang w:val="uk-UA"/>
        </w:rPr>
        <w:t xml:space="preserve">, детектор </w:t>
      </w:r>
      <w:r w:rsidRPr="002D14EA">
        <w:rPr>
          <w:spacing w:val="-4"/>
          <w:w w:val="95"/>
          <w:lang w:val="uk-UA"/>
        </w:rPr>
        <w:t xml:space="preserve">та </w:t>
      </w:r>
      <w:r w:rsidRPr="002D14EA">
        <w:rPr>
          <w:w w:val="95"/>
          <w:lang w:val="uk-UA"/>
        </w:rPr>
        <w:t xml:space="preserve">джерело </w:t>
      </w:r>
      <w:r w:rsidRPr="002D14EA">
        <w:rPr>
          <w:spacing w:val="-5"/>
          <w:w w:val="95"/>
          <w:lang w:val="uk-UA"/>
        </w:rPr>
        <w:t xml:space="preserve">були </w:t>
      </w:r>
      <w:r w:rsidRPr="002D14EA">
        <w:rPr>
          <w:w w:val="95"/>
          <w:lang w:val="uk-UA"/>
        </w:rPr>
        <w:t>роз</w:t>
      </w:r>
      <w:del w:id="155" w:author="Ruslan Yermolenko" w:date="2020-05-26T21:58:00Z">
        <w:r w:rsidRPr="002D14EA" w:rsidDel="00C87A0C">
          <w:rPr>
            <w:w w:val="95"/>
            <w:lang w:val="uk-UA"/>
          </w:rPr>
          <w:delText xml:space="preserve">- </w:delText>
        </w:r>
      </w:del>
      <w:r w:rsidRPr="002D14EA">
        <w:rPr>
          <w:w w:val="95"/>
          <w:lang w:val="uk-UA"/>
        </w:rPr>
        <w:t xml:space="preserve">несенi на дещо бiльшу вiдстань, </w:t>
      </w:r>
      <w:r w:rsidRPr="002D14EA">
        <w:rPr>
          <w:spacing w:val="-4"/>
          <w:w w:val="95"/>
          <w:lang w:val="uk-UA"/>
        </w:rPr>
        <w:t xml:space="preserve">та </w:t>
      </w:r>
      <w:del w:id="156" w:author="Ruslan Yermolenko" w:date="2020-05-26T21:59:00Z">
        <w:r w:rsidRPr="002D14EA" w:rsidDel="00C87A0C">
          <w:rPr>
            <w:w w:val="95"/>
            <w:lang w:val="uk-UA"/>
          </w:rPr>
          <w:delText>помiнянi мiсцями</w:delText>
        </w:r>
      </w:del>
      <w:ins w:id="157" w:author="Ruslan Yermolenko" w:date="2020-05-26T21:59:00Z">
        <w:r>
          <w:rPr>
            <w:w w:val="95"/>
            <w:lang w:val="uk-UA"/>
          </w:rPr>
          <w:t>змінені</w:t>
        </w:r>
      </w:ins>
      <w:ins w:id="158" w:author="Ruslan Yermolenko" w:date="2020-05-26T22:00:00Z">
        <w:r>
          <w:rPr>
            <w:w w:val="95"/>
            <w:lang w:val="uk-UA"/>
          </w:rPr>
          <w:t xml:space="preserve"> їх положення</w:t>
        </w:r>
      </w:ins>
      <w:r w:rsidRPr="002D14EA">
        <w:rPr>
          <w:w w:val="95"/>
          <w:lang w:val="uk-UA"/>
        </w:rPr>
        <w:t xml:space="preserve">, </w:t>
      </w:r>
      <w:r w:rsidRPr="002D14EA">
        <w:rPr>
          <w:spacing w:val="-5"/>
          <w:w w:val="95"/>
          <w:lang w:val="uk-UA"/>
        </w:rPr>
        <w:t xml:space="preserve">також </w:t>
      </w:r>
      <w:r w:rsidRPr="002D14EA">
        <w:rPr>
          <w:w w:val="95"/>
          <w:lang w:val="uk-UA"/>
        </w:rPr>
        <w:t>на да</w:t>
      </w:r>
      <w:del w:id="159" w:author="Ruslan Yermolenko" w:date="2020-05-26T22:00:00Z">
        <w:r w:rsidRPr="002D14EA" w:rsidDel="00C87A0C">
          <w:rPr>
            <w:w w:val="95"/>
            <w:lang w:val="uk-UA"/>
          </w:rPr>
          <w:delText>н</w:delText>
        </w:r>
      </w:del>
      <w:r w:rsidRPr="002D14EA">
        <w:rPr>
          <w:w w:val="95"/>
          <w:lang w:val="uk-UA"/>
        </w:rPr>
        <w:t xml:space="preserve">ному </w:t>
      </w:r>
      <w:del w:id="160" w:author="Ruslan Yermolenko" w:date="2020-05-26T21:58:00Z">
        <w:r w:rsidRPr="002D14EA" w:rsidDel="00C87A0C">
          <w:rPr>
            <w:spacing w:val="-3"/>
            <w:w w:val="95"/>
            <w:lang w:val="uk-UA"/>
          </w:rPr>
          <w:delText xml:space="preserve">єтапi </w:delText>
        </w:r>
      </w:del>
      <w:ins w:id="161" w:author="Ruslan Yermolenko" w:date="2020-05-26T21:58:00Z">
        <w:r>
          <w:rPr>
            <w:spacing w:val="-3"/>
            <w:w w:val="95"/>
            <w:lang w:val="uk-UA"/>
          </w:rPr>
          <w:t>е</w:t>
        </w:r>
        <w:r w:rsidRPr="002D14EA">
          <w:rPr>
            <w:spacing w:val="-3"/>
            <w:w w:val="95"/>
            <w:lang w:val="uk-UA"/>
          </w:rPr>
          <w:t xml:space="preserve">тапi </w:t>
        </w:r>
      </w:ins>
      <w:r w:rsidRPr="002D14EA">
        <w:rPr>
          <w:spacing w:val="-5"/>
          <w:w w:val="95"/>
          <w:lang w:val="uk-UA"/>
        </w:rPr>
        <w:t xml:space="preserve">було </w:t>
      </w:r>
      <w:r w:rsidRPr="002D14EA">
        <w:rPr>
          <w:w w:val="95"/>
          <w:lang w:val="uk-UA"/>
        </w:rPr>
        <w:t xml:space="preserve">вирiшено вiдмовитись вiд моделювання морського дна, </w:t>
      </w:r>
      <w:r w:rsidRPr="002D14EA">
        <w:rPr>
          <w:spacing w:val="-3"/>
          <w:w w:val="95"/>
          <w:lang w:val="uk-UA"/>
        </w:rPr>
        <w:t xml:space="preserve">так </w:t>
      </w:r>
      <w:r w:rsidRPr="002D14EA">
        <w:rPr>
          <w:w w:val="95"/>
          <w:lang w:val="uk-UA"/>
        </w:rPr>
        <w:t xml:space="preserve">як </w:t>
      </w:r>
      <w:r w:rsidRPr="002D14EA">
        <w:rPr>
          <w:lang w:val="uk-UA"/>
        </w:rPr>
        <w:t xml:space="preserve">це </w:t>
      </w:r>
      <w:r w:rsidRPr="002D14EA">
        <w:rPr>
          <w:spacing w:val="-3"/>
          <w:lang w:val="uk-UA"/>
        </w:rPr>
        <w:t xml:space="preserve">дуже </w:t>
      </w:r>
      <w:del w:id="162" w:author="Ruslan Yermolenko" w:date="2020-05-26T22:00:00Z">
        <w:r w:rsidRPr="002D14EA" w:rsidDel="00C87A0C">
          <w:rPr>
            <w:lang w:val="uk-UA"/>
          </w:rPr>
          <w:delText xml:space="preserve">суттева </w:delText>
        </w:r>
      </w:del>
      <w:ins w:id="163" w:author="Ruslan Yermolenko" w:date="2020-05-26T22:00:00Z">
        <w:r w:rsidRPr="002D14EA">
          <w:rPr>
            <w:lang w:val="uk-UA"/>
          </w:rPr>
          <w:t>сутт</w:t>
        </w:r>
        <w:r>
          <w:rPr>
            <w:lang w:val="uk-UA"/>
          </w:rPr>
          <w:t>є</w:t>
        </w:r>
        <w:r w:rsidRPr="002D14EA">
          <w:rPr>
            <w:lang w:val="uk-UA"/>
          </w:rPr>
          <w:t>в</w:t>
        </w:r>
        <w:r>
          <w:rPr>
            <w:lang w:val="uk-UA"/>
          </w:rPr>
          <w:t>о</w:t>
        </w:r>
        <w:r w:rsidRPr="002D14EA">
          <w:rPr>
            <w:lang w:val="uk-UA"/>
          </w:rPr>
          <w:t xml:space="preserve"> </w:t>
        </w:r>
      </w:ins>
      <w:r w:rsidRPr="002D14EA">
        <w:rPr>
          <w:lang w:val="uk-UA"/>
        </w:rPr>
        <w:t xml:space="preserve">знижувало ефективнiсть виконання </w:t>
      </w:r>
      <w:r w:rsidRPr="002D14EA">
        <w:rPr>
          <w:spacing w:val="-8"/>
          <w:lang w:val="uk-UA"/>
        </w:rPr>
        <w:t>коду. Також</w:t>
      </w:r>
      <w:r w:rsidRPr="002D14EA">
        <w:rPr>
          <w:spacing w:val="-42"/>
          <w:lang w:val="uk-UA"/>
        </w:rPr>
        <w:t xml:space="preserve"> </w:t>
      </w:r>
      <w:r w:rsidRPr="002D14EA">
        <w:rPr>
          <w:spacing w:val="-5"/>
          <w:lang w:val="uk-UA"/>
        </w:rPr>
        <w:t xml:space="preserve">було </w:t>
      </w:r>
      <w:r w:rsidRPr="002D14EA">
        <w:rPr>
          <w:lang w:val="uk-UA"/>
        </w:rPr>
        <w:t>придiлено бiльшу увагу моделюванню захисту</w:t>
      </w:r>
      <w:r w:rsidRPr="002D14EA">
        <w:rPr>
          <w:spacing w:val="1"/>
          <w:lang w:val="uk-UA"/>
        </w:rPr>
        <w:t xml:space="preserve"> </w:t>
      </w:r>
      <w:r w:rsidRPr="002D14EA">
        <w:rPr>
          <w:lang w:val="uk-UA"/>
        </w:rPr>
        <w:t>детектора.</w:t>
      </w:r>
    </w:p>
    <w:p w14:paraId="53AACFA0" w14:textId="77777777" w:rsidR="001F4829" w:rsidRPr="002D14EA" w:rsidRDefault="00C87A0C">
      <w:pPr>
        <w:pStyle w:val="BodyText"/>
        <w:rPr>
          <w:sz w:val="24"/>
          <w:lang w:val="uk-UA"/>
        </w:rPr>
      </w:pPr>
      <w:r w:rsidRPr="002D14EA">
        <w:rPr>
          <w:noProof/>
          <w:lang w:val="uk-UA"/>
        </w:rPr>
        <w:drawing>
          <wp:anchor distT="0" distB="0" distL="0" distR="0" simplePos="0" relativeHeight="251630592" behindDoc="0" locked="0" layoutInCell="1" allowOverlap="1" wp14:anchorId="54670913" wp14:editId="0FD3F559">
            <wp:simplePos x="0" y="0"/>
            <wp:positionH relativeFrom="page">
              <wp:posOffset>2098642</wp:posOffset>
            </wp:positionH>
            <wp:positionV relativeFrom="paragraph">
              <wp:posOffset>214373</wp:posOffset>
            </wp:positionV>
            <wp:extent cx="3786187" cy="37266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187" cy="372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11AD" w14:textId="77777777" w:rsidR="001F4829" w:rsidRPr="002D14EA" w:rsidRDefault="001F4829">
      <w:pPr>
        <w:pStyle w:val="BodyText"/>
        <w:spacing w:before="6"/>
        <w:rPr>
          <w:sz w:val="20"/>
          <w:lang w:val="uk-UA"/>
        </w:rPr>
      </w:pPr>
    </w:p>
    <w:p w14:paraId="2D6F10E9" w14:textId="77777777" w:rsidR="001F4829" w:rsidRPr="002D14EA" w:rsidRDefault="00C87A0C">
      <w:pPr>
        <w:pStyle w:val="BodyText"/>
        <w:spacing w:before="103"/>
        <w:ind w:left="2462"/>
        <w:rPr>
          <w:lang w:val="uk-UA"/>
        </w:rPr>
      </w:pPr>
      <w:bookmarkStart w:id="164" w:name="_bookmark9"/>
      <w:bookmarkEnd w:id="164"/>
      <w:r w:rsidRPr="002D14EA">
        <w:rPr>
          <w:lang w:val="uk-UA"/>
        </w:rPr>
        <w:t>Рис. 3.1: Геометрiя проекту SABAT</w:t>
      </w:r>
    </w:p>
    <w:p w14:paraId="18E8862D" w14:textId="77777777" w:rsidR="001F4829" w:rsidRPr="002D14EA" w:rsidRDefault="001F4829">
      <w:pPr>
        <w:pStyle w:val="BodyText"/>
        <w:spacing w:before="4"/>
        <w:rPr>
          <w:sz w:val="43"/>
          <w:lang w:val="uk-UA"/>
        </w:rPr>
      </w:pPr>
    </w:p>
    <w:p w14:paraId="2B70236C" w14:textId="77777777" w:rsidR="001F4829" w:rsidRPr="002D14EA" w:rsidRDefault="00C87A0C">
      <w:pPr>
        <w:pStyle w:val="BodyText"/>
        <w:spacing w:line="374" w:lineRule="auto"/>
        <w:ind w:left="160" w:right="1131" w:firstLine="421"/>
        <w:jc w:val="both"/>
        <w:rPr>
          <w:lang w:val="uk-UA"/>
        </w:rPr>
      </w:pPr>
      <w:r w:rsidRPr="002D14EA">
        <w:rPr>
          <w:spacing w:val="-3"/>
          <w:w w:val="95"/>
          <w:lang w:val="uk-UA"/>
        </w:rPr>
        <w:t xml:space="preserve">Геометрiя яка </w:t>
      </w:r>
      <w:r w:rsidRPr="002D14EA">
        <w:rPr>
          <w:w w:val="95"/>
          <w:lang w:val="uk-UA"/>
        </w:rPr>
        <w:t>використовувалась для набору спектрiв з</w:t>
      </w:r>
      <w:del w:id="165" w:author="Ruslan Yermolenko" w:date="2020-05-26T22:00:00Z">
        <w:r w:rsidRPr="002D14EA" w:rsidDel="00C87A0C">
          <w:rPr>
            <w:w w:val="95"/>
            <w:lang w:val="uk-UA"/>
          </w:rPr>
          <w:delText>о</w:delText>
        </w:r>
      </w:del>
      <w:r w:rsidRPr="002D14EA">
        <w:rPr>
          <w:w w:val="95"/>
          <w:lang w:val="uk-UA"/>
        </w:rPr>
        <w:t xml:space="preserve">ображена на </w:t>
      </w:r>
      <w:r w:rsidRPr="002D14EA">
        <w:rPr>
          <w:lang w:val="uk-UA"/>
        </w:rPr>
        <w:lastRenderedPageBreak/>
        <w:t xml:space="preserve">Рис. </w:t>
      </w:r>
      <w:hyperlink w:anchor="_bookmark10" w:history="1">
        <w:r w:rsidRPr="002D14EA">
          <w:rPr>
            <w:lang w:val="uk-UA"/>
          </w:rPr>
          <w:t>3.2</w:t>
        </w:r>
      </w:hyperlink>
      <w:r w:rsidRPr="002D14EA">
        <w:rPr>
          <w:lang w:val="uk-UA"/>
        </w:rPr>
        <w:t>, довжина ребра кубу середовища 1 м., довжина ребра бiчної поверхнi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мiшенi</w:t>
      </w:r>
      <w:r w:rsidRPr="002D14EA">
        <w:rPr>
          <w:spacing w:val="-23"/>
          <w:lang w:val="uk-UA"/>
        </w:rPr>
        <w:t xml:space="preserve"> </w:t>
      </w:r>
      <w:r w:rsidRPr="002D14EA">
        <w:rPr>
          <w:lang w:val="uk-UA"/>
        </w:rPr>
        <w:t>(Рис.</w:t>
      </w:r>
      <w:r w:rsidRPr="002D14EA">
        <w:rPr>
          <w:spacing w:val="26"/>
          <w:lang w:val="uk-UA"/>
        </w:rPr>
        <w:t xml:space="preserve"> </w:t>
      </w:r>
      <w:hyperlink w:anchor="_bookmark10" w:history="1">
        <w:r w:rsidRPr="002D14EA">
          <w:rPr>
            <w:lang w:val="uk-UA"/>
          </w:rPr>
          <w:t>3.2</w:t>
        </w:r>
        <w:r w:rsidRPr="002D14EA">
          <w:rPr>
            <w:spacing w:val="-21"/>
            <w:lang w:val="uk-UA"/>
          </w:rPr>
          <w:t xml:space="preserve"> </w:t>
        </w:r>
      </w:hyperlink>
      <w:r w:rsidRPr="002D14EA">
        <w:rPr>
          <w:lang w:val="uk-UA"/>
        </w:rPr>
        <w:t>-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3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)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40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см.,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вiд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мiшенi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до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чутливого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об’єму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де- тектора</w:t>
      </w:r>
      <w:r w:rsidRPr="002D14EA">
        <w:rPr>
          <w:spacing w:val="-31"/>
          <w:lang w:val="uk-UA"/>
        </w:rPr>
        <w:t xml:space="preserve"> </w:t>
      </w:r>
      <w:r w:rsidRPr="002D14EA">
        <w:rPr>
          <w:lang w:val="uk-UA"/>
        </w:rPr>
        <w:t>30</w:t>
      </w:r>
      <w:r w:rsidRPr="002D14EA">
        <w:rPr>
          <w:spacing w:val="-31"/>
          <w:lang w:val="uk-UA"/>
        </w:rPr>
        <w:t xml:space="preserve"> </w:t>
      </w:r>
      <w:r w:rsidRPr="002D14EA">
        <w:rPr>
          <w:lang w:val="uk-UA"/>
        </w:rPr>
        <w:t>см.,</w:t>
      </w:r>
      <w:r w:rsidRPr="002D14EA">
        <w:rPr>
          <w:spacing w:val="-31"/>
          <w:lang w:val="uk-UA"/>
        </w:rPr>
        <w:t xml:space="preserve"> </w:t>
      </w:r>
      <w:r w:rsidRPr="002D14EA">
        <w:rPr>
          <w:lang w:val="uk-UA"/>
        </w:rPr>
        <w:t>вiд</w:t>
      </w:r>
      <w:r w:rsidRPr="002D14EA">
        <w:rPr>
          <w:spacing w:val="-31"/>
          <w:lang w:val="uk-UA"/>
        </w:rPr>
        <w:t xml:space="preserve"> </w:t>
      </w:r>
      <w:r w:rsidRPr="002D14EA">
        <w:rPr>
          <w:spacing w:val="-3"/>
          <w:lang w:val="uk-UA"/>
        </w:rPr>
        <w:t>чуливого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об’єму</w:t>
      </w:r>
      <w:r w:rsidRPr="002D14EA">
        <w:rPr>
          <w:spacing w:val="-31"/>
          <w:lang w:val="uk-UA"/>
        </w:rPr>
        <w:t xml:space="preserve"> </w:t>
      </w:r>
      <w:r w:rsidRPr="002D14EA">
        <w:rPr>
          <w:lang w:val="uk-UA"/>
        </w:rPr>
        <w:t>до</w:t>
      </w:r>
      <w:r w:rsidRPr="002D14EA">
        <w:rPr>
          <w:spacing w:val="-31"/>
          <w:lang w:val="uk-UA"/>
        </w:rPr>
        <w:t xml:space="preserve"> </w:t>
      </w:r>
      <w:r w:rsidRPr="002D14EA">
        <w:rPr>
          <w:lang w:val="uk-UA"/>
        </w:rPr>
        <w:t>джерела</w:t>
      </w:r>
      <w:r w:rsidRPr="002D14EA">
        <w:rPr>
          <w:spacing w:val="-31"/>
          <w:lang w:val="uk-UA"/>
        </w:rPr>
        <w:t xml:space="preserve"> </w:t>
      </w:r>
      <w:r w:rsidRPr="002D14EA">
        <w:rPr>
          <w:lang w:val="uk-UA"/>
        </w:rPr>
        <w:t>30</w:t>
      </w:r>
      <w:r w:rsidRPr="002D14EA">
        <w:rPr>
          <w:spacing w:val="-31"/>
          <w:lang w:val="uk-UA"/>
        </w:rPr>
        <w:t xml:space="preserve"> </w:t>
      </w:r>
      <w:r w:rsidRPr="002D14EA">
        <w:rPr>
          <w:lang w:val="uk-UA"/>
        </w:rPr>
        <w:t>см.,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(вiдстанi</w:t>
      </w:r>
      <w:r w:rsidRPr="002D14EA">
        <w:rPr>
          <w:spacing w:val="-31"/>
          <w:lang w:val="uk-UA"/>
        </w:rPr>
        <w:t xml:space="preserve"> </w:t>
      </w:r>
      <w:r w:rsidRPr="002D14EA">
        <w:rPr>
          <w:lang w:val="uk-UA"/>
        </w:rPr>
        <w:t>заданi</w:t>
      </w:r>
      <w:r w:rsidRPr="002D14EA">
        <w:rPr>
          <w:spacing w:val="-31"/>
          <w:lang w:val="uk-UA"/>
        </w:rPr>
        <w:t xml:space="preserve"> </w:t>
      </w:r>
      <w:r w:rsidRPr="002D14EA">
        <w:rPr>
          <w:lang w:val="uk-UA"/>
        </w:rPr>
        <w:t>не</w:t>
      </w:r>
    </w:p>
    <w:p w14:paraId="080BAD1F" w14:textId="77777777" w:rsidR="001F4829" w:rsidRPr="002D14EA" w:rsidRDefault="001F4829">
      <w:pPr>
        <w:spacing w:line="374" w:lineRule="auto"/>
        <w:jc w:val="both"/>
        <w:rPr>
          <w:lang w:val="uk-UA"/>
        </w:rPr>
        <w:sectPr w:rsidR="001F4829" w:rsidRPr="002D14EA">
          <w:pgSz w:w="11910" w:h="16840"/>
          <w:pgMar w:top="1000" w:right="0" w:bottom="800" w:left="1540" w:header="0" w:footer="607" w:gutter="0"/>
          <w:cols w:space="720"/>
        </w:sectPr>
      </w:pPr>
    </w:p>
    <w:p w14:paraId="42FD2B4B" w14:textId="376FE389" w:rsidR="001F4829" w:rsidRPr="002D14EA" w:rsidRDefault="00C87A0C">
      <w:pPr>
        <w:pStyle w:val="BodyText"/>
        <w:spacing w:before="86" w:line="374" w:lineRule="auto"/>
        <w:ind w:left="160" w:right="1131"/>
        <w:jc w:val="both"/>
        <w:rPr>
          <w:lang w:val="uk-UA"/>
        </w:rPr>
      </w:pPr>
      <w:r w:rsidRPr="002D14EA">
        <w:rPr>
          <w:noProof/>
          <w:lang w:val="uk-UA"/>
        </w:rPr>
        <w:lastRenderedPageBreak/>
        <w:drawing>
          <wp:anchor distT="0" distB="0" distL="0" distR="0" simplePos="0" relativeHeight="251631616" behindDoc="0" locked="0" layoutInCell="1" allowOverlap="1" wp14:anchorId="517809D5" wp14:editId="051E1A8E">
            <wp:simplePos x="0" y="0"/>
            <wp:positionH relativeFrom="page">
              <wp:posOffset>1944014</wp:posOffset>
            </wp:positionH>
            <wp:positionV relativeFrom="paragraph">
              <wp:posOffset>1837177</wp:posOffset>
            </wp:positionV>
            <wp:extent cx="4015740" cy="40157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4EA">
        <w:rPr>
          <w:w w:val="95"/>
          <w:lang w:val="uk-UA"/>
        </w:rPr>
        <w:t xml:space="preserve">враховуючи зовнiшнiй захист) матерiал середовища був взятий с запро- </w:t>
      </w:r>
      <w:r w:rsidRPr="002D14EA">
        <w:rPr>
          <w:lang w:val="uk-UA"/>
        </w:rPr>
        <w:t>понованою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бази</w:t>
      </w:r>
      <w:r w:rsidRPr="002D14EA">
        <w:rPr>
          <w:spacing w:val="-13"/>
          <w:lang w:val="uk-UA"/>
        </w:rPr>
        <w:t xml:space="preserve"> </w:t>
      </w:r>
      <w:r w:rsidRPr="002D14EA">
        <w:rPr>
          <w:lang w:val="uk-UA"/>
        </w:rPr>
        <w:t>матерiалiв</w:t>
      </w:r>
      <w:r w:rsidRPr="002D14EA">
        <w:rPr>
          <w:spacing w:val="-13"/>
          <w:lang w:val="uk-UA"/>
        </w:rPr>
        <w:t xml:space="preserve"> </w:t>
      </w:r>
      <w:r w:rsidRPr="002D14EA">
        <w:rPr>
          <w:lang w:val="uk-UA"/>
        </w:rPr>
        <w:t>Geant4</w:t>
      </w:r>
      <w:r w:rsidRPr="002D14EA">
        <w:rPr>
          <w:spacing w:val="-13"/>
          <w:lang w:val="uk-UA"/>
        </w:rPr>
        <w:t xml:space="preserve"> </w:t>
      </w:r>
      <w:r w:rsidRPr="002D14EA">
        <w:rPr>
          <w:lang w:val="uk-UA"/>
        </w:rPr>
        <w:t>-</w:t>
      </w:r>
      <w:r w:rsidRPr="002D14EA">
        <w:rPr>
          <w:spacing w:val="-13"/>
          <w:lang w:val="uk-UA"/>
        </w:rPr>
        <w:t xml:space="preserve"> </w:t>
      </w:r>
      <w:r w:rsidRPr="002D14EA">
        <w:rPr>
          <w:spacing w:val="-6"/>
          <w:lang w:val="uk-UA"/>
        </w:rPr>
        <w:t>"G4_WATER".</w:t>
      </w:r>
      <w:r w:rsidRPr="002D14EA">
        <w:rPr>
          <w:spacing w:val="-13"/>
          <w:lang w:val="uk-UA"/>
        </w:rPr>
        <w:t xml:space="preserve"> </w:t>
      </w:r>
      <w:r w:rsidRPr="002D14EA">
        <w:rPr>
          <w:lang w:val="uk-UA"/>
        </w:rPr>
        <w:t>Джерело</w:t>
      </w:r>
      <w:r w:rsidRPr="002D14EA">
        <w:rPr>
          <w:spacing w:val="-13"/>
          <w:lang w:val="uk-UA"/>
        </w:rPr>
        <w:t xml:space="preserve"> </w:t>
      </w:r>
      <w:r w:rsidRPr="002D14EA">
        <w:rPr>
          <w:lang w:val="uk-UA"/>
        </w:rPr>
        <w:t xml:space="preserve">нейтронiв </w:t>
      </w:r>
      <w:r w:rsidRPr="002D14EA">
        <w:rPr>
          <w:w w:val="95"/>
          <w:lang w:val="uk-UA"/>
        </w:rPr>
        <w:t>помiщене</w:t>
      </w:r>
      <w:r w:rsidRPr="002D14EA">
        <w:rPr>
          <w:spacing w:val="-1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в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напрявляючий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об’єм(Рис.</w:t>
      </w:r>
      <w:r w:rsidRPr="002D14EA">
        <w:rPr>
          <w:spacing w:val="30"/>
          <w:w w:val="95"/>
          <w:lang w:val="uk-UA"/>
        </w:rPr>
        <w:t xml:space="preserve"> </w:t>
      </w:r>
      <w:hyperlink w:anchor="_bookmark10" w:history="1">
        <w:r w:rsidRPr="002D14EA">
          <w:rPr>
            <w:w w:val="95"/>
            <w:lang w:val="uk-UA"/>
          </w:rPr>
          <w:t>3.2</w:t>
        </w:r>
        <w:r w:rsidRPr="002D14EA">
          <w:rPr>
            <w:spacing w:val="-19"/>
            <w:w w:val="95"/>
            <w:lang w:val="uk-UA"/>
          </w:rPr>
          <w:t xml:space="preserve"> </w:t>
        </w:r>
      </w:hyperlink>
      <w:r w:rsidRPr="002D14EA">
        <w:rPr>
          <w:w w:val="95"/>
          <w:lang w:val="uk-UA"/>
        </w:rPr>
        <w:t>-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1),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який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виготовлений</w:t>
      </w:r>
      <w:r w:rsidRPr="002D14EA">
        <w:rPr>
          <w:spacing w:val="-1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з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spacing w:val="-3"/>
          <w:w w:val="95"/>
          <w:lang w:val="uk-UA"/>
        </w:rPr>
        <w:t>то</w:t>
      </w:r>
      <w:ins w:id="166" w:author="Ruslan Yermolenko" w:date="2020-05-26T22:01:00Z">
        <w:r>
          <w:rPr>
            <w:spacing w:val="-3"/>
            <w:w w:val="95"/>
            <w:lang w:val="uk-UA"/>
          </w:rPr>
          <w:t>н</w:t>
        </w:r>
      </w:ins>
      <w:r w:rsidRPr="002D14EA">
        <w:rPr>
          <w:spacing w:val="-3"/>
          <w:w w:val="95"/>
          <w:lang w:val="uk-UA"/>
        </w:rPr>
        <w:t xml:space="preserve">кого </w:t>
      </w:r>
      <w:r w:rsidRPr="002D14EA">
        <w:rPr>
          <w:w w:val="95"/>
          <w:lang w:val="uk-UA"/>
        </w:rPr>
        <w:t xml:space="preserve">шару свинцю. Чутливий об’єм детектора </w:t>
      </w:r>
      <w:del w:id="167" w:author="Ruslan Yermolenko" w:date="2020-05-26T22:01:00Z">
        <w:r w:rsidRPr="002D14EA" w:rsidDel="00C87A0C">
          <w:rPr>
            <w:w w:val="95"/>
            <w:lang w:val="uk-UA"/>
          </w:rPr>
          <w:delText xml:space="preserve">помiщений </w:delText>
        </w:r>
      </w:del>
      <w:ins w:id="168" w:author="Ruslan Yermolenko" w:date="2020-05-26T22:01:00Z">
        <w:r>
          <w:rPr>
            <w:w w:val="95"/>
            <w:lang w:val="uk-UA"/>
          </w:rPr>
          <w:t>розміщений</w:t>
        </w:r>
        <w:r w:rsidRPr="002D14EA">
          <w:rPr>
            <w:w w:val="95"/>
            <w:lang w:val="uk-UA"/>
          </w:rPr>
          <w:t xml:space="preserve"> </w:t>
        </w:r>
      </w:ins>
      <w:r w:rsidRPr="002D14EA">
        <w:rPr>
          <w:w w:val="95"/>
          <w:lang w:val="uk-UA"/>
        </w:rPr>
        <w:t xml:space="preserve">у </w:t>
      </w:r>
      <w:del w:id="169" w:author="Ruslan Yermolenko" w:date="2020-05-26T22:01:00Z">
        <w:r w:rsidRPr="002D14EA" w:rsidDel="00C87A0C">
          <w:rPr>
            <w:w w:val="95"/>
            <w:lang w:val="uk-UA"/>
          </w:rPr>
          <w:delText xml:space="preserve">захист зi </w:delText>
        </w:r>
      </w:del>
      <w:r w:rsidRPr="002D14EA">
        <w:rPr>
          <w:w w:val="95"/>
          <w:lang w:val="uk-UA"/>
        </w:rPr>
        <w:t xml:space="preserve">свинцю, </w:t>
      </w:r>
      <w:r w:rsidRPr="002D14EA">
        <w:rPr>
          <w:spacing w:val="-6"/>
          <w:lang w:val="uk-UA"/>
        </w:rPr>
        <w:t>бору,</w:t>
      </w:r>
      <w:r w:rsidRPr="002D14EA">
        <w:rPr>
          <w:spacing w:val="-17"/>
          <w:lang w:val="uk-UA"/>
        </w:rPr>
        <w:t xml:space="preserve"> </w:t>
      </w:r>
      <w:r w:rsidRPr="002D14EA">
        <w:rPr>
          <w:spacing w:val="-4"/>
          <w:lang w:val="uk-UA"/>
        </w:rPr>
        <w:t>та</w:t>
      </w:r>
      <w:r w:rsidRPr="002D14EA">
        <w:rPr>
          <w:spacing w:val="-16"/>
          <w:lang w:val="uk-UA"/>
        </w:rPr>
        <w:t xml:space="preserve"> </w:t>
      </w:r>
      <w:del w:id="170" w:author="Ruslan Yermolenko" w:date="2020-05-26T22:02:00Z">
        <w:r w:rsidRPr="002D14EA" w:rsidDel="00C87A0C">
          <w:rPr>
            <w:lang w:val="uk-UA"/>
          </w:rPr>
          <w:delText>алюмiнiя</w:delText>
        </w:r>
      </w:del>
      <w:ins w:id="171" w:author="Ruslan Yermolenko" w:date="2020-05-26T22:02:00Z">
        <w:r w:rsidRPr="002D14EA">
          <w:rPr>
            <w:lang w:val="uk-UA"/>
          </w:rPr>
          <w:t>алюмiнi</w:t>
        </w:r>
        <w:r>
          <w:rPr>
            <w:lang w:val="uk-UA"/>
          </w:rPr>
          <w:t>ю</w:t>
        </w:r>
      </w:ins>
      <w:r w:rsidRPr="002D14EA">
        <w:rPr>
          <w:lang w:val="uk-UA"/>
        </w:rPr>
        <w:t>,</w:t>
      </w:r>
      <w:r w:rsidRPr="002D14EA">
        <w:rPr>
          <w:spacing w:val="-16"/>
          <w:lang w:val="uk-UA"/>
        </w:rPr>
        <w:t xml:space="preserve"> </w:t>
      </w:r>
      <w:r w:rsidRPr="002D14EA">
        <w:rPr>
          <w:lang w:val="uk-UA"/>
        </w:rPr>
        <w:t>направляючi</w:t>
      </w:r>
      <w:r w:rsidRPr="002D14EA">
        <w:rPr>
          <w:spacing w:val="-17"/>
          <w:lang w:val="uk-UA"/>
        </w:rPr>
        <w:t xml:space="preserve"> </w:t>
      </w:r>
      <w:r w:rsidRPr="002D14EA">
        <w:rPr>
          <w:lang w:val="uk-UA"/>
        </w:rPr>
        <w:t>об’єми</w:t>
      </w:r>
      <w:r w:rsidRPr="002D14EA">
        <w:rPr>
          <w:spacing w:val="-16"/>
          <w:lang w:val="uk-UA"/>
        </w:rPr>
        <w:t xml:space="preserve"> </w:t>
      </w:r>
      <w:r w:rsidRPr="002D14EA">
        <w:rPr>
          <w:lang w:val="uk-UA"/>
        </w:rPr>
        <w:t>заповненi</w:t>
      </w:r>
      <w:r w:rsidRPr="002D14EA">
        <w:rPr>
          <w:spacing w:val="-17"/>
          <w:lang w:val="uk-UA"/>
        </w:rPr>
        <w:t xml:space="preserve"> </w:t>
      </w:r>
      <w:r w:rsidRPr="002D14EA">
        <w:rPr>
          <w:lang w:val="uk-UA"/>
        </w:rPr>
        <w:t>повiтрям</w:t>
      </w:r>
      <w:ins w:id="172" w:author="Ruslan Yermolenko" w:date="2020-05-26T22:02:00Z">
        <w:r>
          <w:rPr>
            <w:lang w:val="uk-UA"/>
          </w:rPr>
          <w:t xml:space="preserve"> </w:t>
        </w:r>
      </w:ins>
      <w:r w:rsidRPr="002D14EA">
        <w:rPr>
          <w:lang w:val="uk-UA"/>
        </w:rPr>
        <w:t>(G4_AIR)</w:t>
      </w:r>
    </w:p>
    <w:p w14:paraId="0572BC75" w14:textId="77777777" w:rsidR="001F4829" w:rsidRPr="002D14EA" w:rsidRDefault="00C87A0C">
      <w:pPr>
        <w:pStyle w:val="BodyText"/>
        <w:spacing w:before="172" w:line="232" w:lineRule="auto"/>
        <w:ind w:left="160" w:right="1132"/>
        <w:jc w:val="both"/>
        <w:rPr>
          <w:lang w:val="uk-UA"/>
        </w:rPr>
      </w:pPr>
      <w:bookmarkStart w:id="173" w:name="_bookmark10"/>
      <w:bookmarkEnd w:id="173"/>
      <w:r w:rsidRPr="002D14EA">
        <w:rPr>
          <w:lang w:val="uk-UA"/>
        </w:rPr>
        <w:t>Рис. 3.2: Геометрiя моделi, 1 - джерело i його направляючий об’єм, 2 - захист детектора та детектор, 3 - мiшень</w:t>
      </w:r>
    </w:p>
    <w:p w14:paraId="1DB490AC" w14:textId="77777777" w:rsidR="001F4829" w:rsidRPr="002D14EA" w:rsidRDefault="001F4829">
      <w:pPr>
        <w:pStyle w:val="BodyText"/>
        <w:spacing w:before="4"/>
        <w:rPr>
          <w:sz w:val="42"/>
          <w:lang w:val="uk-UA"/>
        </w:rPr>
      </w:pPr>
    </w:p>
    <w:p w14:paraId="331EEADB" w14:textId="6F0449B4" w:rsidR="001F4829" w:rsidRPr="002D14EA" w:rsidRDefault="00C87A0C">
      <w:pPr>
        <w:pStyle w:val="BodyText"/>
        <w:spacing w:before="1" w:line="374" w:lineRule="auto"/>
        <w:ind w:left="160" w:right="1131" w:firstLine="421"/>
        <w:jc w:val="both"/>
        <w:rPr>
          <w:lang w:val="uk-UA"/>
        </w:rPr>
      </w:pPr>
      <w:r w:rsidRPr="002D14EA">
        <w:rPr>
          <w:w w:val="95"/>
          <w:lang w:val="uk-UA"/>
        </w:rPr>
        <w:t>Для</w:t>
      </w:r>
      <w:r w:rsidRPr="002D14EA">
        <w:rPr>
          <w:spacing w:val="-14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спрощення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моделювання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точкове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джерело</w:t>
      </w:r>
      <w:r w:rsidRPr="002D14EA">
        <w:rPr>
          <w:spacing w:val="-14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нейтронiв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spacing w:val="-5"/>
          <w:w w:val="95"/>
          <w:lang w:val="uk-UA"/>
        </w:rPr>
        <w:t>було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w w:val="95"/>
          <w:lang w:val="uk-UA"/>
        </w:rPr>
        <w:t xml:space="preserve">розмi- щенне всерединi </w:t>
      </w:r>
      <w:del w:id="174" w:author="Ruslan Yermolenko" w:date="2020-05-26T22:02:00Z">
        <w:r w:rsidRPr="002D14EA" w:rsidDel="00C87A0C">
          <w:rPr>
            <w:w w:val="95"/>
            <w:lang w:val="uk-UA"/>
          </w:rPr>
          <w:delText xml:space="preserve">набравляючого </w:delText>
        </w:r>
      </w:del>
      <w:ins w:id="175" w:author="Ruslan Yermolenko" w:date="2020-05-26T22:02:00Z">
        <w:r w:rsidRPr="002D14EA">
          <w:rPr>
            <w:w w:val="95"/>
            <w:lang w:val="uk-UA"/>
          </w:rPr>
          <w:t>на</w:t>
        </w:r>
        <w:r>
          <w:rPr>
            <w:w w:val="95"/>
            <w:lang w:val="uk-UA"/>
          </w:rPr>
          <w:t>п</w:t>
        </w:r>
        <w:r w:rsidRPr="002D14EA">
          <w:rPr>
            <w:w w:val="95"/>
            <w:lang w:val="uk-UA"/>
          </w:rPr>
          <w:t xml:space="preserve">равляючого </w:t>
        </w:r>
      </w:ins>
      <w:del w:id="176" w:author="Ruslan Yermolenko" w:date="2020-05-26T22:02:00Z">
        <w:r w:rsidRPr="002D14EA" w:rsidDel="00C87A0C">
          <w:rPr>
            <w:w w:val="95"/>
            <w:lang w:val="uk-UA"/>
          </w:rPr>
          <w:delText xml:space="preserve">кооксiального </w:delText>
        </w:r>
      </w:del>
      <w:ins w:id="177" w:author="Ruslan Yermolenko" w:date="2020-05-26T22:02:00Z">
        <w:r w:rsidRPr="002D14EA">
          <w:rPr>
            <w:w w:val="95"/>
            <w:lang w:val="uk-UA"/>
          </w:rPr>
          <w:t>ко</w:t>
        </w:r>
        <w:r>
          <w:rPr>
            <w:w w:val="95"/>
            <w:lang w:val="uk-UA"/>
          </w:rPr>
          <w:t>а</w:t>
        </w:r>
        <w:r w:rsidRPr="002D14EA">
          <w:rPr>
            <w:w w:val="95"/>
            <w:lang w:val="uk-UA"/>
          </w:rPr>
          <w:t xml:space="preserve">ксiального </w:t>
        </w:r>
      </w:ins>
      <w:r w:rsidRPr="002D14EA">
        <w:rPr>
          <w:w w:val="95"/>
          <w:lang w:val="uk-UA"/>
        </w:rPr>
        <w:t xml:space="preserve">об’єму Рис. </w:t>
      </w:r>
      <w:hyperlink w:anchor="_bookmark10" w:history="1">
        <w:r w:rsidRPr="002D14EA">
          <w:rPr>
            <w:w w:val="95"/>
            <w:lang w:val="uk-UA"/>
          </w:rPr>
          <w:t>3.2</w:t>
        </w:r>
        <w:r w:rsidRPr="002D14EA">
          <w:rPr>
            <w:spacing w:val="-35"/>
            <w:w w:val="95"/>
            <w:lang w:val="uk-UA"/>
          </w:rPr>
          <w:t xml:space="preserve"> </w:t>
        </w:r>
      </w:hyperlink>
      <w:r w:rsidRPr="002D14EA">
        <w:rPr>
          <w:w w:val="95"/>
          <w:lang w:val="uk-UA"/>
        </w:rPr>
        <w:t xml:space="preserve">(червоно- </w:t>
      </w:r>
      <w:r w:rsidRPr="002D14EA">
        <w:rPr>
          <w:lang w:val="uk-UA"/>
        </w:rPr>
        <w:t>го</w:t>
      </w:r>
      <w:r w:rsidRPr="002D14EA">
        <w:rPr>
          <w:spacing w:val="-21"/>
          <w:lang w:val="uk-UA"/>
        </w:rPr>
        <w:t xml:space="preserve"> </w:t>
      </w:r>
      <w:r w:rsidRPr="002D14EA">
        <w:rPr>
          <w:spacing w:val="-3"/>
          <w:lang w:val="uk-UA"/>
        </w:rPr>
        <w:t>кольору),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пiд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кутом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для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того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щоб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бiльша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кiлькiсть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нейтронiв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потра</w:t>
      </w:r>
      <w:del w:id="178" w:author="Ruslan Yermolenko" w:date="2020-05-26T22:02:00Z">
        <w:r w:rsidRPr="002D14EA" w:rsidDel="00C87A0C">
          <w:rPr>
            <w:lang w:val="uk-UA"/>
          </w:rPr>
          <w:delText xml:space="preserve">- </w:delText>
        </w:r>
      </w:del>
      <w:r w:rsidRPr="002D14EA">
        <w:rPr>
          <w:w w:val="95"/>
          <w:lang w:val="uk-UA"/>
        </w:rPr>
        <w:t xml:space="preserve">пляла в поверхню </w:t>
      </w:r>
      <w:r w:rsidRPr="002D14EA">
        <w:rPr>
          <w:spacing w:val="-3"/>
          <w:w w:val="95"/>
          <w:lang w:val="uk-UA"/>
        </w:rPr>
        <w:t xml:space="preserve">яка </w:t>
      </w:r>
      <w:r w:rsidRPr="002D14EA">
        <w:rPr>
          <w:w w:val="95"/>
          <w:lang w:val="uk-UA"/>
        </w:rPr>
        <w:t xml:space="preserve">безпосередню </w:t>
      </w:r>
      <w:r w:rsidRPr="002D14EA">
        <w:rPr>
          <w:spacing w:val="-3"/>
          <w:w w:val="95"/>
          <w:lang w:val="uk-UA"/>
        </w:rPr>
        <w:t xml:space="preserve">знаходиться </w:t>
      </w:r>
      <w:r w:rsidRPr="002D14EA">
        <w:rPr>
          <w:w w:val="95"/>
          <w:lang w:val="uk-UA"/>
        </w:rPr>
        <w:t xml:space="preserve">пiд чутливим об’ємом </w:t>
      </w:r>
      <w:r w:rsidRPr="002D14EA">
        <w:rPr>
          <w:lang w:val="uk-UA"/>
        </w:rPr>
        <w:t>детектора</w:t>
      </w:r>
    </w:p>
    <w:p w14:paraId="44249B44" w14:textId="77777777" w:rsidR="001F4829" w:rsidRPr="002D14EA" w:rsidRDefault="001F4829">
      <w:pPr>
        <w:spacing w:line="374" w:lineRule="auto"/>
        <w:jc w:val="both"/>
        <w:rPr>
          <w:lang w:val="uk-UA"/>
        </w:rPr>
        <w:sectPr w:rsidR="001F4829" w:rsidRPr="002D14EA">
          <w:pgSz w:w="11910" w:h="16840"/>
          <w:pgMar w:top="1040" w:right="0" w:bottom="800" w:left="1540" w:header="0" w:footer="607" w:gutter="0"/>
          <w:cols w:space="720"/>
        </w:sectPr>
      </w:pPr>
    </w:p>
    <w:p w14:paraId="4B655306" w14:textId="77777777" w:rsidR="001F4829" w:rsidRPr="002D14EA" w:rsidRDefault="00C87A0C">
      <w:pPr>
        <w:pStyle w:val="ListParagraph"/>
        <w:numPr>
          <w:ilvl w:val="1"/>
          <w:numId w:val="3"/>
        </w:numPr>
        <w:tabs>
          <w:tab w:val="left" w:pos="1007"/>
          <w:tab w:val="left" w:pos="1008"/>
        </w:tabs>
        <w:spacing w:before="75"/>
        <w:rPr>
          <w:b/>
          <w:sz w:val="34"/>
          <w:lang w:val="uk-UA"/>
        </w:rPr>
      </w:pPr>
      <w:bookmarkStart w:id="179" w:name="Чутливий_об'єм_детектора_та_захист"/>
      <w:bookmarkStart w:id="180" w:name="_bookmark11"/>
      <w:bookmarkEnd w:id="179"/>
      <w:bookmarkEnd w:id="180"/>
      <w:r w:rsidRPr="002D14EA">
        <w:rPr>
          <w:b/>
          <w:sz w:val="34"/>
          <w:lang w:val="uk-UA"/>
        </w:rPr>
        <w:lastRenderedPageBreak/>
        <w:t xml:space="preserve">Чутливий об’єм детектора </w:t>
      </w:r>
      <w:r w:rsidRPr="002D14EA">
        <w:rPr>
          <w:b/>
          <w:spacing w:val="-6"/>
          <w:sz w:val="34"/>
          <w:lang w:val="uk-UA"/>
        </w:rPr>
        <w:t>та</w:t>
      </w:r>
      <w:r w:rsidRPr="002D14EA">
        <w:rPr>
          <w:b/>
          <w:spacing w:val="2"/>
          <w:sz w:val="34"/>
          <w:lang w:val="uk-UA"/>
        </w:rPr>
        <w:t xml:space="preserve"> </w:t>
      </w:r>
      <w:r w:rsidRPr="002D14EA">
        <w:rPr>
          <w:b/>
          <w:sz w:val="34"/>
          <w:lang w:val="uk-UA"/>
        </w:rPr>
        <w:t>захист</w:t>
      </w:r>
    </w:p>
    <w:p w14:paraId="092EE66C" w14:textId="77777777" w:rsidR="001F4829" w:rsidRPr="002D14EA" w:rsidRDefault="00C87A0C">
      <w:pPr>
        <w:pStyle w:val="BodyText"/>
        <w:spacing w:before="368" w:line="374" w:lineRule="auto"/>
        <w:ind w:left="160" w:right="1131" w:firstLine="421"/>
        <w:jc w:val="both"/>
        <w:rPr>
          <w:lang w:val="uk-UA"/>
        </w:rPr>
      </w:pPr>
      <w:r w:rsidRPr="002D14EA">
        <w:rPr>
          <w:noProof/>
          <w:lang w:val="uk-UA"/>
        </w:rPr>
        <w:drawing>
          <wp:anchor distT="0" distB="0" distL="0" distR="0" simplePos="0" relativeHeight="251632640" behindDoc="0" locked="0" layoutInCell="1" allowOverlap="1" wp14:anchorId="6EED7BD2" wp14:editId="27B41702">
            <wp:simplePos x="0" y="0"/>
            <wp:positionH relativeFrom="page">
              <wp:posOffset>1944014</wp:posOffset>
            </wp:positionH>
            <wp:positionV relativeFrom="paragraph">
              <wp:posOffset>973801</wp:posOffset>
            </wp:positionV>
            <wp:extent cx="4023360" cy="40233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4EA">
        <w:rPr>
          <w:w w:val="95"/>
          <w:lang w:val="uk-UA"/>
        </w:rPr>
        <w:t>Для</w:t>
      </w:r>
      <w:r w:rsidRPr="002D14EA">
        <w:rPr>
          <w:spacing w:val="-2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моделювання</w:t>
      </w:r>
      <w:r w:rsidRPr="002D14EA">
        <w:rPr>
          <w:spacing w:val="-3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чутливого</w:t>
      </w:r>
      <w:r w:rsidRPr="002D14EA">
        <w:rPr>
          <w:spacing w:val="-2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об’єму</w:t>
      </w:r>
      <w:r w:rsidRPr="002D14EA">
        <w:rPr>
          <w:spacing w:val="-3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був</w:t>
      </w:r>
      <w:r w:rsidRPr="002D14EA">
        <w:rPr>
          <w:spacing w:val="-2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обраний</w:t>
      </w:r>
      <w:r w:rsidRPr="002D14EA">
        <w:rPr>
          <w:spacing w:val="-2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надчистий</w:t>
      </w:r>
      <w:r w:rsidRPr="002D14EA">
        <w:rPr>
          <w:spacing w:val="-30"/>
          <w:w w:val="95"/>
          <w:lang w:val="uk-UA"/>
        </w:rPr>
        <w:t xml:space="preserve"> </w:t>
      </w:r>
      <w:r w:rsidRPr="002D14EA">
        <w:rPr>
          <w:w w:val="95"/>
          <w:lang w:val="uk-UA"/>
        </w:rPr>
        <w:t xml:space="preserve">германiй, </w:t>
      </w:r>
      <w:r w:rsidRPr="002D14EA">
        <w:rPr>
          <w:lang w:val="uk-UA"/>
        </w:rPr>
        <w:t xml:space="preserve">з дiаметром 60.6 мiлiметрiв, </w:t>
      </w:r>
      <w:r w:rsidRPr="002D14EA">
        <w:rPr>
          <w:spacing w:val="-4"/>
          <w:lang w:val="uk-UA"/>
        </w:rPr>
        <w:t xml:space="preserve">та </w:t>
      </w:r>
      <w:r w:rsidRPr="002D14EA">
        <w:rPr>
          <w:lang w:val="uk-UA"/>
        </w:rPr>
        <w:t>довжиною 56.7 мiлiметрiв. Рис.</w:t>
      </w:r>
      <w:r w:rsidRPr="002D14EA">
        <w:rPr>
          <w:spacing w:val="69"/>
          <w:lang w:val="uk-UA"/>
        </w:rPr>
        <w:t xml:space="preserve"> </w:t>
      </w:r>
      <w:hyperlink w:anchor="_bookmark12" w:history="1">
        <w:r w:rsidRPr="002D14EA">
          <w:rPr>
            <w:lang w:val="uk-UA"/>
          </w:rPr>
          <w:t>3.3</w:t>
        </w:r>
      </w:hyperlink>
    </w:p>
    <w:p w14:paraId="674A7D85" w14:textId="77777777" w:rsidR="001F4829" w:rsidRPr="002D14EA" w:rsidRDefault="00C87A0C">
      <w:pPr>
        <w:pStyle w:val="BodyText"/>
        <w:spacing w:before="152"/>
        <w:ind w:left="2589"/>
        <w:rPr>
          <w:lang w:val="uk-UA"/>
        </w:rPr>
      </w:pPr>
      <w:bookmarkStart w:id="181" w:name="_bookmark12"/>
      <w:bookmarkEnd w:id="181"/>
      <w:r w:rsidRPr="002D14EA">
        <w:rPr>
          <w:lang w:val="uk-UA"/>
        </w:rPr>
        <w:t>Рис. 3.3: Форма чутливого</w:t>
      </w:r>
      <w:r w:rsidRPr="002D14EA">
        <w:rPr>
          <w:spacing w:val="59"/>
          <w:lang w:val="uk-UA"/>
        </w:rPr>
        <w:t xml:space="preserve"> </w:t>
      </w:r>
      <w:r w:rsidRPr="002D14EA">
        <w:rPr>
          <w:lang w:val="uk-UA"/>
        </w:rPr>
        <w:t>об’єму</w:t>
      </w:r>
    </w:p>
    <w:p w14:paraId="2FBE51AD" w14:textId="77777777" w:rsidR="001F4829" w:rsidRPr="002D14EA" w:rsidRDefault="001F4829">
      <w:pPr>
        <w:pStyle w:val="BodyText"/>
        <w:spacing w:before="4"/>
        <w:rPr>
          <w:sz w:val="43"/>
          <w:lang w:val="uk-UA"/>
        </w:rPr>
      </w:pPr>
    </w:p>
    <w:p w14:paraId="33502514" w14:textId="3E981AE2" w:rsidR="001F4829" w:rsidRPr="002D14EA" w:rsidRDefault="00C87A0C">
      <w:pPr>
        <w:pStyle w:val="BodyText"/>
        <w:spacing w:before="1" w:line="374" w:lineRule="auto"/>
        <w:ind w:left="160" w:right="1131" w:firstLine="421"/>
        <w:jc w:val="both"/>
        <w:rPr>
          <w:lang w:val="uk-UA"/>
        </w:rPr>
      </w:pPr>
      <w:r w:rsidRPr="002D14EA">
        <w:rPr>
          <w:lang w:val="uk-UA"/>
        </w:rPr>
        <w:t>Детектор</w:t>
      </w:r>
      <w:r w:rsidRPr="002D14EA">
        <w:rPr>
          <w:spacing w:val="-9"/>
          <w:lang w:val="uk-UA"/>
        </w:rPr>
        <w:t xml:space="preserve"> </w:t>
      </w:r>
      <w:r w:rsidRPr="002D14EA">
        <w:rPr>
          <w:spacing w:val="-5"/>
          <w:lang w:val="uk-UA"/>
        </w:rPr>
        <w:t>буде</w:t>
      </w:r>
      <w:r w:rsidRPr="002D14EA">
        <w:rPr>
          <w:spacing w:val="-9"/>
          <w:lang w:val="uk-UA"/>
        </w:rPr>
        <w:t xml:space="preserve"> </w:t>
      </w:r>
      <w:r w:rsidRPr="002D14EA">
        <w:rPr>
          <w:lang w:val="uk-UA"/>
        </w:rPr>
        <w:t>розмiщенний</w:t>
      </w:r>
      <w:r w:rsidRPr="002D14EA">
        <w:rPr>
          <w:spacing w:val="-9"/>
          <w:lang w:val="uk-UA"/>
        </w:rPr>
        <w:t xml:space="preserve"> </w:t>
      </w:r>
      <w:r w:rsidRPr="002D14EA">
        <w:rPr>
          <w:spacing w:val="-3"/>
          <w:lang w:val="uk-UA"/>
        </w:rPr>
        <w:t>поряд</w:t>
      </w:r>
      <w:r w:rsidRPr="002D14EA">
        <w:rPr>
          <w:spacing w:val="-9"/>
          <w:lang w:val="uk-UA"/>
        </w:rPr>
        <w:t xml:space="preserve"> </w:t>
      </w:r>
      <w:r w:rsidRPr="002D14EA">
        <w:rPr>
          <w:lang w:val="uk-UA"/>
        </w:rPr>
        <w:t>з</w:t>
      </w:r>
      <w:r w:rsidRPr="002D14EA">
        <w:rPr>
          <w:spacing w:val="-10"/>
          <w:lang w:val="uk-UA"/>
        </w:rPr>
        <w:t xml:space="preserve"> </w:t>
      </w:r>
      <w:r w:rsidRPr="002D14EA">
        <w:rPr>
          <w:lang w:val="uk-UA"/>
        </w:rPr>
        <w:t>джерелом</w:t>
      </w:r>
      <w:r w:rsidRPr="002D14EA">
        <w:rPr>
          <w:spacing w:val="-9"/>
          <w:lang w:val="uk-UA"/>
        </w:rPr>
        <w:t xml:space="preserve"> </w:t>
      </w:r>
      <w:r w:rsidRPr="002D14EA">
        <w:rPr>
          <w:lang w:val="uk-UA"/>
        </w:rPr>
        <w:t>нейтронiв</w:t>
      </w:r>
      <w:r w:rsidRPr="002D14EA">
        <w:rPr>
          <w:spacing w:val="-8"/>
          <w:lang w:val="uk-UA"/>
        </w:rPr>
        <w:t xml:space="preserve"> </w:t>
      </w:r>
      <w:r w:rsidRPr="002D14EA">
        <w:rPr>
          <w:lang w:val="uk-UA"/>
        </w:rPr>
        <w:t>високих енергiй,</w:t>
      </w:r>
      <w:r w:rsidRPr="002D14EA">
        <w:rPr>
          <w:spacing w:val="-15"/>
          <w:lang w:val="uk-UA"/>
        </w:rPr>
        <w:t xml:space="preserve"> </w:t>
      </w:r>
      <w:r w:rsidRPr="002D14EA">
        <w:rPr>
          <w:lang w:val="uk-UA"/>
        </w:rPr>
        <w:t>14.5</w:t>
      </w:r>
      <w:r w:rsidRPr="002D14EA">
        <w:rPr>
          <w:spacing w:val="-15"/>
          <w:lang w:val="uk-UA"/>
        </w:rPr>
        <w:t xml:space="preserve"> </w:t>
      </w:r>
      <w:r w:rsidRPr="002D14EA">
        <w:rPr>
          <w:lang w:val="uk-UA"/>
        </w:rPr>
        <w:t>МеВ</w:t>
      </w:r>
      <w:ins w:id="182" w:author="Ruslan Yermolenko" w:date="2020-05-26T22:02:00Z">
        <w:r>
          <w:rPr>
            <w:lang w:val="uk-UA"/>
          </w:rPr>
          <w:t xml:space="preserve"> </w:t>
        </w:r>
      </w:ins>
      <w:ins w:id="183" w:author="Ruslan Yermolenko" w:date="2020-05-26T22:03:00Z">
        <w:r>
          <w:rPr>
            <w:lang w:val="uk-UA"/>
          </w:rPr>
          <w:t>(Чому 14.5 ??? а не 14.2)</w:t>
        </w:r>
      </w:ins>
      <w:r w:rsidRPr="002D14EA">
        <w:rPr>
          <w:lang w:val="uk-UA"/>
        </w:rPr>
        <w:t>.</w:t>
      </w:r>
      <w:r w:rsidRPr="002D14EA">
        <w:rPr>
          <w:spacing w:val="-14"/>
          <w:lang w:val="uk-UA"/>
        </w:rPr>
        <w:t xml:space="preserve"> </w:t>
      </w:r>
      <w:r w:rsidRPr="002D14EA">
        <w:rPr>
          <w:spacing w:val="-7"/>
          <w:lang w:val="uk-UA"/>
        </w:rPr>
        <w:t>Тому</w:t>
      </w:r>
      <w:r w:rsidRPr="002D14EA">
        <w:rPr>
          <w:spacing w:val="-15"/>
          <w:lang w:val="uk-UA"/>
        </w:rPr>
        <w:t xml:space="preserve"> </w:t>
      </w:r>
      <w:r w:rsidRPr="002D14EA">
        <w:rPr>
          <w:lang w:val="uk-UA"/>
        </w:rPr>
        <w:t>детектор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був</w:t>
      </w:r>
      <w:r w:rsidRPr="002D14EA">
        <w:rPr>
          <w:spacing w:val="-15"/>
          <w:lang w:val="uk-UA"/>
        </w:rPr>
        <w:t xml:space="preserve"> </w:t>
      </w:r>
      <w:r w:rsidRPr="002D14EA">
        <w:rPr>
          <w:lang w:val="uk-UA"/>
        </w:rPr>
        <w:t>розмiщений</w:t>
      </w:r>
      <w:r w:rsidRPr="002D14EA">
        <w:rPr>
          <w:spacing w:val="-15"/>
          <w:lang w:val="uk-UA"/>
        </w:rPr>
        <w:t xml:space="preserve"> </w:t>
      </w:r>
      <w:r w:rsidRPr="002D14EA">
        <w:rPr>
          <w:lang w:val="uk-UA"/>
        </w:rPr>
        <w:t>у</w:t>
      </w:r>
      <w:r w:rsidRPr="002D14EA">
        <w:rPr>
          <w:spacing w:val="-14"/>
          <w:lang w:val="uk-UA"/>
        </w:rPr>
        <w:t xml:space="preserve"> </w:t>
      </w:r>
      <w:r w:rsidRPr="002D14EA">
        <w:rPr>
          <w:spacing w:val="-4"/>
          <w:lang w:val="uk-UA"/>
        </w:rPr>
        <w:t>трьох</w:t>
      </w:r>
      <w:r w:rsidRPr="002D14EA">
        <w:rPr>
          <w:spacing w:val="-14"/>
          <w:lang w:val="uk-UA"/>
        </w:rPr>
        <w:t xml:space="preserve"> </w:t>
      </w:r>
      <w:r w:rsidRPr="002D14EA">
        <w:rPr>
          <w:lang w:val="uk-UA"/>
        </w:rPr>
        <w:t>шаровий</w:t>
      </w:r>
      <w:r w:rsidRPr="002D14EA">
        <w:rPr>
          <w:spacing w:val="-15"/>
          <w:lang w:val="uk-UA"/>
        </w:rPr>
        <w:t xml:space="preserve"> </w:t>
      </w:r>
      <w:r w:rsidRPr="002D14EA">
        <w:rPr>
          <w:lang w:val="uk-UA"/>
        </w:rPr>
        <w:t xml:space="preserve">за- </w:t>
      </w:r>
      <w:r w:rsidRPr="002D14EA">
        <w:rPr>
          <w:spacing w:val="-5"/>
          <w:lang w:val="uk-UA"/>
        </w:rPr>
        <w:t xml:space="preserve">хист. </w:t>
      </w:r>
      <w:r w:rsidRPr="002D14EA">
        <w:rPr>
          <w:lang w:val="uk-UA"/>
        </w:rPr>
        <w:t xml:space="preserve">Рис. </w:t>
      </w:r>
      <w:hyperlink w:anchor="_bookmark13" w:history="1">
        <w:r w:rsidRPr="002D14EA">
          <w:rPr>
            <w:lang w:val="uk-UA"/>
          </w:rPr>
          <w:t>3.4</w:t>
        </w:r>
      </w:hyperlink>
    </w:p>
    <w:p w14:paraId="24AB31D4" w14:textId="3C696E9E" w:rsidR="001F4829" w:rsidRPr="002D14EA" w:rsidRDefault="00C87A0C">
      <w:pPr>
        <w:pStyle w:val="BodyText"/>
        <w:spacing w:line="374" w:lineRule="auto"/>
        <w:ind w:left="160" w:right="1132" w:firstLine="421"/>
        <w:jc w:val="right"/>
        <w:rPr>
          <w:lang w:val="uk-UA"/>
        </w:rPr>
      </w:pPr>
      <w:r w:rsidRPr="002D14EA">
        <w:rPr>
          <w:w w:val="95"/>
          <w:lang w:val="uk-UA"/>
        </w:rPr>
        <w:t xml:space="preserve">В захистi </w:t>
      </w:r>
      <w:r w:rsidRPr="002D14EA">
        <w:rPr>
          <w:spacing w:val="-3"/>
          <w:w w:val="95"/>
          <w:lang w:val="uk-UA"/>
        </w:rPr>
        <w:t xml:space="preserve">використовується </w:t>
      </w:r>
      <w:r w:rsidRPr="002D14EA">
        <w:rPr>
          <w:w w:val="95"/>
          <w:lang w:val="uk-UA"/>
        </w:rPr>
        <w:t>Бор для поглинання</w:t>
      </w:r>
      <w:r w:rsidRPr="002D14EA">
        <w:rPr>
          <w:spacing w:val="26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теплових</w:t>
      </w:r>
      <w:r w:rsidRPr="002D14EA">
        <w:rPr>
          <w:spacing w:val="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нейтронiв,</w:t>
      </w:r>
      <w:r w:rsidRPr="002D14EA">
        <w:rPr>
          <w:spacing w:val="-1"/>
          <w:w w:val="91"/>
          <w:lang w:val="uk-UA"/>
        </w:rPr>
        <w:t xml:space="preserve"> </w:t>
      </w:r>
      <w:r w:rsidRPr="002D14EA">
        <w:rPr>
          <w:spacing w:val="-3"/>
          <w:lang w:val="uk-UA"/>
        </w:rPr>
        <w:t>так</w:t>
      </w:r>
      <w:r w:rsidRPr="002D14EA">
        <w:rPr>
          <w:spacing w:val="-38"/>
          <w:lang w:val="uk-UA"/>
        </w:rPr>
        <w:t xml:space="preserve"> </w:t>
      </w:r>
      <w:r w:rsidRPr="002D14EA">
        <w:rPr>
          <w:lang w:val="uk-UA"/>
        </w:rPr>
        <w:t>як</w:t>
      </w:r>
      <w:r w:rsidRPr="002D14EA">
        <w:rPr>
          <w:spacing w:val="-38"/>
          <w:lang w:val="uk-UA"/>
        </w:rPr>
        <w:t xml:space="preserve"> </w:t>
      </w:r>
      <w:r w:rsidRPr="002D14EA">
        <w:rPr>
          <w:spacing w:val="-3"/>
          <w:lang w:val="uk-UA"/>
        </w:rPr>
        <w:t>вся</w:t>
      </w:r>
      <w:r w:rsidRPr="002D14EA">
        <w:rPr>
          <w:spacing w:val="-37"/>
          <w:lang w:val="uk-UA"/>
        </w:rPr>
        <w:t xml:space="preserve"> </w:t>
      </w:r>
      <w:r w:rsidRPr="002D14EA">
        <w:rPr>
          <w:lang w:val="uk-UA"/>
        </w:rPr>
        <w:t>детекторна</w:t>
      </w:r>
      <w:r w:rsidRPr="002D14EA">
        <w:rPr>
          <w:spacing w:val="-38"/>
          <w:lang w:val="uk-UA"/>
        </w:rPr>
        <w:t xml:space="preserve"> </w:t>
      </w:r>
      <w:r w:rsidRPr="002D14EA">
        <w:rPr>
          <w:lang w:val="uk-UA"/>
        </w:rPr>
        <w:t>система</w:t>
      </w:r>
      <w:r w:rsidRPr="002D14EA">
        <w:rPr>
          <w:spacing w:val="-37"/>
          <w:lang w:val="uk-UA"/>
        </w:rPr>
        <w:t xml:space="preserve"> </w:t>
      </w:r>
      <w:r w:rsidRPr="002D14EA">
        <w:rPr>
          <w:spacing w:val="-5"/>
          <w:lang w:val="uk-UA"/>
        </w:rPr>
        <w:t>буде</w:t>
      </w:r>
      <w:r w:rsidRPr="002D14EA">
        <w:rPr>
          <w:spacing w:val="-38"/>
          <w:lang w:val="uk-UA"/>
        </w:rPr>
        <w:t xml:space="preserve"> </w:t>
      </w:r>
      <w:r w:rsidRPr="002D14EA">
        <w:rPr>
          <w:spacing w:val="-3"/>
          <w:lang w:val="uk-UA"/>
        </w:rPr>
        <w:t>знаходитися</w:t>
      </w:r>
      <w:r w:rsidRPr="002D14EA">
        <w:rPr>
          <w:spacing w:val="-37"/>
          <w:lang w:val="uk-UA"/>
        </w:rPr>
        <w:t xml:space="preserve"> </w:t>
      </w:r>
      <w:r w:rsidRPr="002D14EA">
        <w:rPr>
          <w:lang w:val="uk-UA"/>
        </w:rPr>
        <w:t>пiд</w:t>
      </w:r>
      <w:r w:rsidRPr="002D14EA">
        <w:rPr>
          <w:spacing w:val="-38"/>
          <w:lang w:val="uk-UA"/>
        </w:rPr>
        <w:t xml:space="preserve"> </w:t>
      </w:r>
      <w:r w:rsidRPr="002D14EA">
        <w:rPr>
          <w:spacing w:val="-2"/>
          <w:lang w:val="uk-UA"/>
        </w:rPr>
        <w:t>водою,</w:t>
      </w:r>
      <w:r w:rsidRPr="002D14EA">
        <w:rPr>
          <w:spacing w:val="-37"/>
          <w:lang w:val="uk-UA"/>
        </w:rPr>
        <w:t xml:space="preserve"> </w:t>
      </w:r>
      <w:r w:rsidRPr="002D14EA">
        <w:rPr>
          <w:lang w:val="uk-UA"/>
        </w:rPr>
        <w:t>то</w:t>
      </w:r>
      <w:r w:rsidRPr="002D14EA">
        <w:rPr>
          <w:spacing w:val="-37"/>
          <w:lang w:val="uk-UA"/>
        </w:rPr>
        <w:t xml:space="preserve"> </w:t>
      </w:r>
      <w:r w:rsidRPr="002D14EA">
        <w:rPr>
          <w:lang w:val="uk-UA"/>
        </w:rPr>
        <w:t>нейтрони</w:t>
      </w:r>
      <w:r w:rsidRPr="002D14EA">
        <w:rPr>
          <w:spacing w:val="-1"/>
          <w:w w:val="89"/>
          <w:lang w:val="uk-UA"/>
        </w:rPr>
        <w:t xml:space="preserve"> </w:t>
      </w:r>
      <w:r w:rsidRPr="002D14EA">
        <w:rPr>
          <w:w w:val="95"/>
          <w:lang w:val="uk-UA"/>
        </w:rPr>
        <w:t xml:space="preserve">вiд джерела </w:t>
      </w:r>
      <w:r w:rsidRPr="002D14EA">
        <w:rPr>
          <w:spacing w:val="-4"/>
          <w:w w:val="95"/>
          <w:lang w:val="uk-UA"/>
        </w:rPr>
        <w:t xml:space="preserve">будуть </w:t>
      </w:r>
      <w:r w:rsidRPr="002D14EA">
        <w:rPr>
          <w:w w:val="95"/>
          <w:lang w:val="uk-UA"/>
        </w:rPr>
        <w:t>втрачати енергiю при пружному розсiяннi</w:t>
      </w:r>
      <w:ins w:id="184" w:author="Ruslan Yermolenko" w:date="2020-05-26T22:03:00Z">
        <w:r>
          <w:rPr>
            <w:w w:val="95"/>
            <w:lang w:val="uk-UA"/>
          </w:rPr>
          <w:t xml:space="preserve"> </w:t>
        </w:r>
      </w:ins>
      <w:r w:rsidRPr="002D14EA">
        <w:rPr>
          <w:spacing w:val="-3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на</w:t>
      </w:r>
      <w:r w:rsidRPr="002D14EA">
        <w:rPr>
          <w:spacing w:val="-4"/>
          <w:w w:val="95"/>
          <w:lang w:val="uk-UA"/>
        </w:rPr>
        <w:t xml:space="preserve"> </w:t>
      </w:r>
      <w:ins w:id="185" w:author="Ruslan Yermolenko" w:date="2020-05-26T22:03:00Z">
        <w:r>
          <w:rPr>
            <w:spacing w:val="-4"/>
            <w:w w:val="95"/>
            <w:lang w:val="uk-UA"/>
          </w:rPr>
          <w:t xml:space="preserve">ядрах </w:t>
        </w:r>
      </w:ins>
      <w:r w:rsidRPr="002D14EA">
        <w:rPr>
          <w:spacing w:val="-3"/>
          <w:w w:val="95"/>
          <w:lang w:val="uk-UA"/>
        </w:rPr>
        <w:t>водню.</w:t>
      </w:r>
      <w:r w:rsidRPr="002D14EA">
        <w:rPr>
          <w:spacing w:val="-1"/>
          <w:w w:val="92"/>
          <w:lang w:val="uk-UA"/>
        </w:rPr>
        <w:t xml:space="preserve"> </w:t>
      </w:r>
      <w:r w:rsidRPr="002D14EA">
        <w:rPr>
          <w:w w:val="95"/>
          <w:lang w:val="uk-UA"/>
        </w:rPr>
        <w:t>Для</w:t>
      </w:r>
      <w:r w:rsidRPr="002D14EA">
        <w:rPr>
          <w:spacing w:val="-2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поглинання</w:t>
      </w:r>
      <w:r w:rsidRPr="002D14EA">
        <w:rPr>
          <w:spacing w:val="-2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теплових</w:t>
      </w:r>
      <w:r w:rsidRPr="002D14EA">
        <w:rPr>
          <w:spacing w:val="-2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нейтронiв</w:t>
      </w:r>
      <w:r w:rsidRPr="002D14EA">
        <w:rPr>
          <w:spacing w:val="-2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перед</w:t>
      </w:r>
      <w:r w:rsidRPr="002D14EA">
        <w:rPr>
          <w:spacing w:val="-2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чутливiм</w:t>
      </w:r>
      <w:r w:rsidRPr="002D14EA">
        <w:rPr>
          <w:spacing w:val="-2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об’ємом</w:t>
      </w:r>
      <w:r w:rsidRPr="002D14EA">
        <w:rPr>
          <w:spacing w:val="-2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детекто-</w:t>
      </w:r>
    </w:p>
    <w:p w14:paraId="56A36962" w14:textId="02581DBA" w:rsidR="001F4829" w:rsidRPr="002D14EA" w:rsidRDefault="00827582">
      <w:pPr>
        <w:pStyle w:val="BodyText"/>
        <w:spacing w:line="374" w:lineRule="auto"/>
        <w:ind w:left="160" w:right="1131"/>
        <w:jc w:val="both"/>
        <w:rPr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2E37AF9" wp14:editId="2E04BFF0">
                <wp:simplePos x="0" y="0"/>
                <wp:positionH relativeFrom="page">
                  <wp:posOffset>2082165</wp:posOffset>
                </wp:positionH>
                <wp:positionV relativeFrom="paragraph">
                  <wp:posOffset>808990</wp:posOffset>
                </wp:positionV>
                <wp:extent cx="63500" cy="127000"/>
                <wp:effectExtent l="0" t="0" r="0" b="0"/>
                <wp:wrapNone/>
                <wp:docPr id="197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8A90D" w14:textId="77777777" w:rsidR="00C87A0C" w:rsidRDefault="00C87A0C">
                            <w:pPr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37AF9" id="Text Box 182" o:spid="_x0000_s1028" type="#_x0000_t202" style="position:absolute;left:0;text-align:left;margin-left:163.95pt;margin-top:63.7pt;width:5pt;height:10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" filled="f" stroked="f">
                <v:textbox inset="0,0,0,0">
                  <w:txbxContent>
                    <w:p w14:paraId="2258A90D" w14:textId="77777777" w:rsidR="00C87A0C" w:rsidRDefault="00C87A0C">
                      <w:pPr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99"/>
                          <w:sz w:val="2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A0C" w:rsidRPr="002D14EA">
        <w:rPr>
          <w:lang w:val="uk-UA"/>
        </w:rPr>
        <w:t xml:space="preserve">ра був обраний </w:t>
      </w:r>
      <w:r w:rsidR="00C87A0C" w:rsidRPr="002D14EA">
        <w:rPr>
          <w:rFonts w:ascii="Georgia" w:hAnsi="Georgia"/>
          <w:i/>
          <w:spacing w:val="5"/>
          <w:lang w:val="uk-UA"/>
        </w:rPr>
        <w:t>B</w:t>
      </w:r>
      <w:r w:rsidR="00C87A0C" w:rsidRPr="002D14EA">
        <w:rPr>
          <w:rFonts w:ascii="Times New Roman" w:hAnsi="Times New Roman"/>
          <w:spacing w:val="5"/>
          <w:vertAlign w:val="superscript"/>
          <w:lang w:val="uk-UA"/>
        </w:rPr>
        <w:t>10</w:t>
      </w:r>
      <w:r w:rsidR="00C87A0C" w:rsidRPr="002D14EA">
        <w:rPr>
          <w:spacing w:val="5"/>
          <w:lang w:val="uk-UA"/>
        </w:rPr>
        <w:t xml:space="preserve">. </w:t>
      </w:r>
      <w:del w:id="186" w:author="Ruslan Yermolenko" w:date="2020-05-26T22:04:00Z">
        <w:r w:rsidR="00C87A0C" w:rsidRPr="002D14EA" w:rsidDel="00C87A0C">
          <w:rPr>
            <w:spacing w:val="-3"/>
            <w:lang w:val="uk-UA"/>
          </w:rPr>
          <w:delText xml:space="preserve">Використовується </w:delText>
        </w:r>
        <w:r w:rsidR="00C87A0C" w:rsidRPr="002D14EA" w:rsidDel="00C87A0C">
          <w:rPr>
            <w:lang w:val="uk-UA"/>
          </w:rPr>
          <w:delText xml:space="preserve">в ПВЕЛ-ах для контролю кiль- </w:delText>
        </w:r>
        <w:r w:rsidR="00C87A0C" w:rsidRPr="002D14EA" w:rsidDel="00C87A0C">
          <w:rPr>
            <w:spacing w:val="-3"/>
            <w:lang w:val="uk-UA"/>
          </w:rPr>
          <w:delText xml:space="preserve">костi </w:delText>
        </w:r>
        <w:r w:rsidR="00C87A0C" w:rsidRPr="002D14EA" w:rsidDel="00C87A0C">
          <w:rPr>
            <w:lang w:val="uk-UA"/>
          </w:rPr>
          <w:delText xml:space="preserve">теплових нейтронiв в активнiй зонi реакторної </w:delText>
        </w:r>
        <w:r w:rsidR="00C87A0C" w:rsidRPr="002D14EA" w:rsidDel="00C87A0C">
          <w:rPr>
            <w:spacing w:val="-3"/>
            <w:lang w:val="uk-UA"/>
          </w:rPr>
          <w:delText xml:space="preserve">установки </w:delText>
        </w:r>
        <w:r w:rsidR="00C87A0C" w:rsidRPr="002D14EA" w:rsidDel="00C87A0C">
          <w:rPr>
            <w:spacing w:val="-5"/>
            <w:lang w:val="uk-UA"/>
          </w:rPr>
          <w:delText xml:space="preserve">ВВЕР. </w:delText>
        </w:r>
      </w:del>
      <w:r w:rsidR="00C87A0C" w:rsidRPr="002D14EA">
        <w:rPr>
          <w:rFonts w:ascii="Georgia" w:hAnsi="Georgia"/>
          <w:i/>
          <w:spacing w:val="3"/>
          <w:lang w:val="uk-UA"/>
        </w:rPr>
        <w:lastRenderedPageBreak/>
        <w:t>B</w:t>
      </w:r>
      <w:r w:rsidR="00C87A0C" w:rsidRPr="002D14EA">
        <w:rPr>
          <w:rFonts w:ascii="Times New Roman" w:hAnsi="Times New Roman"/>
          <w:spacing w:val="3"/>
          <w:vertAlign w:val="superscript"/>
          <w:lang w:val="uk-UA"/>
        </w:rPr>
        <w:t>10</w:t>
      </w:r>
      <w:r w:rsidR="00C87A0C" w:rsidRPr="002D14EA">
        <w:rPr>
          <w:rFonts w:ascii="Arial" w:hAnsi="Arial"/>
          <w:spacing w:val="3"/>
          <w:lang w:val="uk-UA"/>
        </w:rPr>
        <w:t>(</w:t>
      </w:r>
      <w:r w:rsidR="00C87A0C" w:rsidRPr="002D14EA">
        <w:rPr>
          <w:rFonts w:ascii="Georgia" w:hAnsi="Georgia"/>
          <w:i/>
          <w:spacing w:val="3"/>
          <w:lang w:val="uk-UA"/>
        </w:rPr>
        <w:t>n, αγ</w:t>
      </w:r>
      <w:r w:rsidR="00C87A0C" w:rsidRPr="002D14EA">
        <w:rPr>
          <w:rFonts w:ascii="Arial" w:hAnsi="Arial"/>
          <w:spacing w:val="3"/>
          <w:lang w:val="uk-UA"/>
        </w:rPr>
        <w:t>)</w:t>
      </w:r>
      <w:r w:rsidR="00C87A0C" w:rsidRPr="002D14EA">
        <w:rPr>
          <w:rFonts w:ascii="Georgia" w:hAnsi="Georgia"/>
          <w:i/>
          <w:spacing w:val="3"/>
          <w:lang w:val="uk-UA"/>
        </w:rPr>
        <w:t>Li</w:t>
      </w:r>
      <w:r w:rsidR="00C87A0C" w:rsidRPr="002D14EA">
        <w:rPr>
          <w:rFonts w:ascii="Times New Roman" w:hAnsi="Times New Roman"/>
          <w:spacing w:val="3"/>
          <w:vertAlign w:val="superscript"/>
          <w:lang w:val="uk-UA"/>
        </w:rPr>
        <w:t>7</w:t>
      </w:r>
      <w:r w:rsidR="00C87A0C" w:rsidRPr="002D14EA">
        <w:rPr>
          <w:spacing w:val="3"/>
          <w:lang w:val="uk-UA"/>
        </w:rPr>
        <w:t xml:space="preserve">, </w:t>
      </w:r>
      <w:r w:rsidR="00C87A0C" w:rsidRPr="002D14EA">
        <w:rPr>
          <w:lang w:val="uk-UA"/>
        </w:rPr>
        <w:t xml:space="preserve">Перерiз захоплення нейтрона </w:t>
      </w:r>
      <w:r w:rsidR="00C87A0C" w:rsidRPr="002D14EA">
        <w:rPr>
          <w:rFonts w:ascii="Georgia" w:hAnsi="Georgia"/>
          <w:i/>
          <w:spacing w:val="4"/>
          <w:lang w:val="uk-UA"/>
        </w:rPr>
        <w:t>B</w:t>
      </w:r>
      <w:r w:rsidR="00C87A0C" w:rsidRPr="002D14EA">
        <w:rPr>
          <w:rFonts w:ascii="Times New Roman" w:hAnsi="Times New Roman"/>
          <w:spacing w:val="4"/>
          <w:vertAlign w:val="superscript"/>
          <w:lang w:val="uk-UA"/>
        </w:rPr>
        <w:t>10</w:t>
      </w:r>
      <w:r w:rsidR="00C87A0C" w:rsidRPr="002D14EA">
        <w:rPr>
          <w:rFonts w:ascii="Times New Roman" w:hAnsi="Times New Roman"/>
          <w:spacing w:val="4"/>
          <w:lang w:val="uk-UA"/>
        </w:rPr>
        <w:t xml:space="preserve"> </w:t>
      </w:r>
      <w:r w:rsidR="00C87A0C" w:rsidRPr="002D14EA">
        <w:rPr>
          <w:rFonts w:ascii="Georgia" w:hAnsi="Georgia"/>
          <w:i/>
          <w:lang w:val="uk-UA"/>
        </w:rPr>
        <w:t>σ</w:t>
      </w:r>
      <w:r w:rsidR="00C87A0C" w:rsidRPr="002D14EA">
        <w:rPr>
          <w:rFonts w:ascii="Georgia" w:hAnsi="Georgia"/>
          <w:i/>
          <w:spacing w:val="52"/>
          <w:lang w:val="uk-UA"/>
        </w:rPr>
        <w:t xml:space="preserve"> </w:t>
      </w:r>
      <w:r w:rsidR="00C87A0C" w:rsidRPr="002D14EA">
        <w:rPr>
          <w:rFonts w:ascii="Arial" w:hAnsi="Arial"/>
          <w:w w:val="105"/>
          <w:lang w:val="uk-UA"/>
        </w:rPr>
        <w:t xml:space="preserve">= </w:t>
      </w:r>
      <w:r w:rsidR="00C87A0C" w:rsidRPr="002D14EA">
        <w:rPr>
          <w:rFonts w:ascii="Arial" w:hAnsi="Arial"/>
          <w:lang w:val="uk-UA"/>
        </w:rPr>
        <w:t xml:space="preserve">3380 </w:t>
      </w:r>
      <w:r w:rsidR="00C87A0C" w:rsidRPr="002D14EA">
        <w:rPr>
          <w:lang w:val="uk-UA"/>
        </w:rPr>
        <w:t xml:space="preserve">барн. </w:t>
      </w:r>
      <w:r w:rsidR="00C87A0C" w:rsidRPr="002D14EA">
        <w:rPr>
          <w:rFonts w:ascii="Georgia" w:hAnsi="Georgia"/>
          <w:i/>
          <w:lang w:val="uk-UA"/>
        </w:rPr>
        <w:t>E</w:t>
      </w:r>
      <w:r w:rsidR="00C87A0C" w:rsidRPr="002D14EA">
        <w:rPr>
          <w:rFonts w:ascii="Arial" w:hAnsi="Arial"/>
          <w:i/>
          <w:vertAlign w:val="subscript"/>
          <w:lang w:val="uk-UA"/>
        </w:rPr>
        <w:t>γ</w:t>
      </w:r>
      <w:r w:rsidR="00C87A0C" w:rsidRPr="002D14EA">
        <w:rPr>
          <w:rFonts w:ascii="Arial" w:hAnsi="Arial"/>
          <w:i/>
          <w:lang w:val="uk-UA"/>
        </w:rPr>
        <w:t xml:space="preserve"> </w:t>
      </w:r>
      <w:r w:rsidR="00C87A0C" w:rsidRPr="002D14EA">
        <w:rPr>
          <w:w w:val="105"/>
          <w:lang w:val="uk-UA"/>
        </w:rPr>
        <w:t>=</w:t>
      </w:r>
    </w:p>
    <w:p w14:paraId="560EA67F" w14:textId="77777777" w:rsidR="001F4829" w:rsidRPr="002D14EA" w:rsidRDefault="001F4829">
      <w:pPr>
        <w:spacing w:line="374" w:lineRule="auto"/>
        <w:jc w:val="both"/>
        <w:rPr>
          <w:lang w:val="uk-UA"/>
        </w:rPr>
        <w:sectPr w:rsidR="001F4829" w:rsidRPr="002D14EA">
          <w:pgSz w:w="11910" w:h="16840"/>
          <w:pgMar w:top="1000" w:right="0" w:bottom="800" w:left="1540" w:header="0" w:footer="607" w:gutter="0"/>
          <w:cols w:space="720"/>
        </w:sectPr>
      </w:pPr>
    </w:p>
    <w:p w14:paraId="0B16446F" w14:textId="77777777" w:rsidR="001F4829" w:rsidRPr="002D14EA" w:rsidRDefault="00C87A0C">
      <w:pPr>
        <w:pStyle w:val="BodyText"/>
        <w:ind w:left="1521"/>
        <w:rPr>
          <w:sz w:val="20"/>
          <w:lang w:val="uk-UA"/>
        </w:rPr>
      </w:pPr>
      <w:r w:rsidRPr="002D14EA">
        <w:rPr>
          <w:noProof/>
          <w:sz w:val="20"/>
          <w:lang w:val="uk-UA"/>
        </w:rPr>
        <w:lastRenderedPageBreak/>
        <w:drawing>
          <wp:inline distT="0" distB="0" distL="0" distR="0" wp14:anchorId="2BF174BB" wp14:editId="6917EE57">
            <wp:extent cx="4035171" cy="402669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171" cy="40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182F" w14:textId="77777777" w:rsidR="001F4829" w:rsidRPr="002D14EA" w:rsidRDefault="00C87A0C">
      <w:pPr>
        <w:pStyle w:val="BodyText"/>
        <w:spacing w:before="166" w:line="232" w:lineRule="auto"/>
        <w:ind w:left="160" w:right="1131"/>
        <w:jc w:val="both"/>
        <w:rPr>
          <w:lang w:val="uk-UA"/>
        </w:rPr>
      </w:pPr>
      <w:bookmarkStart w:id="187" w:name="_bookmark13"/>
      <w:bookmarkEnd w:id="187"/>
      <w:r w:rsidRPr="002D14EA">
        <w:rPr>
          <w:lang w:val="uk-UA"/>
        </w:rPr>
        <w:t xml:space="preserve">Рис. 3.4: Захист детектора, Al - 1 (зелений) товщина 2 см., B - 2 </w:t>
      </w:r>
      <w:r w:rsidRPr="002D14EA">
        <w:rPr>
          <w:spacing w:val="-3"/>
          <w:lang w:val="uk-UA"/>
        </w:rPr>
        <w:t xml:space="preserve">(жов- </w:t>
      </w:r>
      <w:r w:rsidRPr="002D14EA">
        <w:rPr>
          <w:lang w:val="uk-UA"/>
        </w:rPr>
        <w:t>тий)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товщина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5</w:t>
      </w:r>
      <w:r w:rsidRPr="002D14EA">
        <w:rPr>
          <w:spacing w:val="-19"/>
          <w:lang w:val="uk-UA"/>
        </w:rPr>
        <w:t xml:space="preserve"> </w:t>
      </w:r>
      <w:r w:rsidRPr="002D14EA">
        <w:rPr>
          <w:lang w:val="uk-UA"/>
        </w:rPr>
        <w:t>см.,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Pb</w:t>
      </w:r>
      <w:r w:rsidRPr="002D14EA">
        <w:rPr>
          <w:spacing w:val="-19"/>
          <w:lang w:val="uk-UA"/>
        </w:rPr>
        <w:t xml:space="preserve"> </w:t>
      </w:r>
      <w:r w:rsidRPr="002D14EA">
        <w:rPr>
          <w:lang w:val="uk-UA"/>
        </w:rPr>
        <w:t>-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3</w:t>
      </w:r>
      <w:r w:rsidRPr="002D14EA">
        <w:rPr>
          <w:spacing w:val="-19"/>
          <w:lang w:val="uk-UA"/>
        </w:rPr>
        <w:t xml:space="preserve"> </w:t>
      </w:r>
      <w:r w:rsidRPr="002D14EA">
        <w:rPr>
          <w:lang w:val="uk-UA"/>
        </w:rPr>
        <w:t>(червоний)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товщина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1</w:t>
      </w:r>
      <w:r w:rsidRPr="002D14EA">
        <w:rPr>
          <w:spacing w:val="-19"/>
          <w:lang w:val="uk-UA"/>
        </w:rPr>
        <w:t xml:space="preserve"> </w:t>
      </w:r>
      <w:r w:rsidRPr="002D14EA">
        <w:rPr>
          <w:lang w:val="uk-UA"/>
        </w:rPr>
        <w:t>см.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0</w:t>
      </w:r>
      <w:r w:rsidRPr="002D14EA">
        <w:rPr>
          <w:spacing w:val="-19"/>
          <w:lang w:val="uk-UA"/>
        </w:rPr>
        <w:t xml:space="preserve"> </w:t>
      </w:r>
      <w:r w:rsidRPr="002D14EA">
        <w:rPr>
          <w:lang w:val="uk-UA"/>
        </w:rPr>
        <w:t>(Блакитний)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шар повiтря</w:t>
      </w:r>
    </w:p>
    <w:p w14:paraId="3248B651" w14:textId="77777777" w:rsidR="001F4829" w:rsidRPr="002D14EA" w:rsidRDefault="001F4829">
      <w:pPr>
        <w:pStyle w:val="BodyText"/>
        <w:rPr>
          <w:sz w:val="35"/>
          <w:lang w:val="uk-UA"/>
        </w:rPr>
      </w:pPr>
    </w:p>
    <w:p w14:paraId="2A8702FD" w14:textId="06D70614" w:rsidR="001F4829" w:rsidRPr="002D14EA" w:rsidRDefault="00C87A0C">
      <w:pPr>
        <w:pStyle w:val="BodyText"/>
        <w:spacing w:before="1"/>
        <w:ind w:left="160"/>
        <w:rPr>
          <w:lang w:val="uk-UA"/>
        </w:rPr>
      </w:pPr>
      <w:r w:rsidRPr="002D14EA">
        <w:rPr>
          <w:lang w:val="uk-UA"/>
        </w:rPr>
        <w:t>480 кеВ, реа</w:t>
      </w:r>
      <w:ins w:id="188" w:author="Ruslan Yermolenko" w:date="2020-05-26T22:04:00Z">
        <w:r>
          <w:rPr>
            <w:lang w:val="uk-UA"/>
          </w:rPr>
          <w:t>к</w:t>
        </w:r>
      </w:ins>
      <w:r w:rsidRPr="002D14EA">
        <w:rPr>
          <w:lang w:val="uk-UA"/>
        </w:rPr>
        <w:t xml:space="preserve">цiя з вильотом </w:t>
      </w:r>
      <w:r w:rsidRPr="002D14EA">
        <w:rPr>
          <w:rFonts w:ascii="Georgia" w:hAnsi="Georgia"/>
          <w:i/>
          <w:lang w:val="uk-UA"/>
        </w:rPr>
        <w:t xml:space="preserve">γ </w:t>
      </w:r>
      <w:r w:rsidRPr="002D14EA">
        <w:rPr>
          <w:lang w:val="uk-UA"/>
        </w:rPr>
        <w:t xml:space="preserve">- кванту </w:t>
      </w:r>
      <w:del w:id="189" w:author="Ruslan Yermolenko" w:date="2020-05-26T22:04:00Z">
        <w:r w:rsidRPr="002D14EA" w:rsidDel="00C87A0C">
          <w:rPr>
            <w:lang w:val="uk-UA"/>
          </w:rPr>
          <w:delText xml:space="preserve">протiкає </w:delText>
        </w:r>
      </w:del>
      <w:ins w:id="190" w:author="Ruslan Yermolenko" w:date="2020-05-26T22:04:00Z">
        <w:r>
          <w:rPr>
            <w:lang w:val="uk-UA"/>
          </w:rPr>
          <w:t>відбувається</w:t>
        </w:r>
        <w:r w:rsidRPr="002D14EA">
          <w:rPr>
            <w:lang w:val="uk-UA"/>
          </w:rPr>
          <w:t xml:space="preserve"> </w:t>
        </w:r>
      </w:ins>
      <w:r w:rsidRPr="002D14EA">
        <w:rPr>
          <w:lang w:val="uk-UA"/>
        </w:rPr>
        <w:t xml:space="preserve">з ймовiрнiстю </w:t>
      </w:r>
      <w:ins w:id="191" w:author="Ruslan Yermolenko" w:date="2020-05-26T22:04:00Z">
        <w:r>
          <w:rPr>
            <w:lang w:val="uk-UA"/>
          </w:rPr>
          <w:t>0.</w:t>
        </w:r>
      </w:ins>
      <w:r w:rsidRPr="002D14EA">
        <w:rPr>
          <w:lang w:val="uk-UA"/>
        </w:rPr>
        <w:t>94</w:t>
      </w:r>
      <w:del w:id="192" w:author="Ruslan Yermolenko" w:date="2020-05-26T22:04:00Z">
        <w:r w:rsidRPr="002D14EA" w:rsidDel="00C87A0C">
          <w:rPr>
            <w:lang w:val="uk-UA"/>
          </w:rPr>
          <w:delText>%</w:delText>
        </w:r>
      </w:del>
      <w:r w:rsidRPr="002D14EA">
        <w:rPr>
          <w:lang w:val="uk-UA"/>
        </w:rPr>
        <w:t>.</w:t>
      </w:r>
      <w:ins w:id="193" w:author="Ruslan Yermolenko" w:date="2020-05-26T22:04:00Z">
        <w:r>
          <w:rPr>
            <w:lang w:val="uk-UA"/>
          </w:rPr>
          <w:t xml:space="preserve"> </w:t>
        </w:r>
      </w:ins>
    </w:p>
    <w:p w14:paraId="188A7B47" w14:textId="77777777" w:rsidR="001F4829" w:rsidRPr="002D14EA" w:rsidRDefault="00C87A0C">
      <w:pPr>
        <w:pStyle w:val="BodyText"/>
        <w:spacing w:before="194"/>
        <w:ind w:left="582"/>
        <w:rPr>
          <w:lang w:val="uk-UA"/>
        </w:rPr>
      </w:pPr>
      <w:r w:rsidRPr="002D14EA">
        <w:rPr>
          <w:lang w:val="uk-UA"/>
        </w:rPr>
        <w:t>Для зовнiшнього корпусу захисту чутливого об’єму використовувався</w:t>
      </w:r>
    </w:p>
    <w:p w14:paraId="13A824B1" w14:textId="2C643303" w:rsidR="001F4829" w:rsidRPr="002D14EA" w:rsidRDefault="00C87A0C">
      <w:pPr>
        <w:pStyle w:val="BodyText"/>
        <w:spacing w:before="194"/>
        <w:ind w:left="160"/>
        <w:rPr>
          <w:lang w:val="uk-UA"/>
        </w:rPr>
      </w:pPr>
      <w:r w:rsidRPr="002D14EA">
        <w:rPr>
          <w:rFonts w:ascii="Georgia" w:hAnsi="Georgia"/>
          <w:i/>
          <w:lang w:val="uk-UA"/>
        </w:rPr>
        <w:t>Al</w:t>
      </w:r>
      <w:r w:rsidRPr="002D14EA">
        <w:rPr>
          <w:rFonts w:ascii="Times New Roman" w:hAnsi="Times New Roman"/>
          <w:vertAlign w:val="superscript"/>
          <w:lang w:val="uk-UA"/>
        </w:rPr>
        <w:t>26</w:t>
      </w:r>
      <w:r w:rsidRPr="002D14EA">
        <w:rPr>
          <w:rFonts w:ascii="Times New Roman" w:hAnsi="Times New Roman"/>
          <w:lang w:val="uk-UA"/>
        </w:rPr>
        <w:t xml:space="preserve"> </w:t>
      </w:r>
      <w:ins w:id="194" w:author="Ruslan Yermolenko" w:date="2020-05-26T22:05:00Z">
        <w:r>
          <w:rPr>
            <w:rFonts w:ascii="Times New Roman" w:hAnsi="Times New Roman"/>
            <w:lang w:val="uk-UA"/>
          </w:rPr>
          <w:t xml:space="preserve"> (чому індекс справа??)</w:t>
        </w:r>
      </w:ins>
      <w:r w:rsidRPr="002D14EA">
        <w:rPr>
          <w:lang w:val="uk-UA"/>
        </w:rPr>
        <w:t xml:space="preserve">- товщиною 1 см на Рис. </w:t>
      </w:r>
      <w:hyperlink w:anchor="_bookmark13" w:history="1">
        <w:r w:rsidRPr="002D14EA">
          <w:rPr>
            <w:lang w:val="uk-UA"/>
          </w:rPr>
          <w:t xml:space="preserve">3.4 </w:t>
        </w:r>
      </w:hyperlink>
      <w:r w:rsidRPr="002D14EA">
        <w:rPr>
          <w:lang w:val="uk-UA"/>
        </w:rPr>
        <w:t>- зоображений зеленим кольором</w:t>
      </w:r>
    </w:p>
    <w:p w14:paraId="3494623C" w14:textId="7D16BDFE" w:rsidR="001F4829" w:rsidRPr="002D14EA" w:rsidRDefault="00C87A0C">
      <w:pPr>
        <w:pStyle w:val="BodyText"/>
        <w:spacing w:before="194" w:line="374" w:lineRule="auto"/>
        <w:ind w:left="160" w:right="505" w:firstLine="421"/>
        <w:rPr>
          <w:lang w:val="uk-UA"/>
        </w:rPr>
      </w:pPr>
      <w:r w:rsidRPr="002D14EA">
        <w:rPr>
          <w:lang w:val="uk-UA"/>
        </w:rPr>
        <w:t>За</w:t>
      </w:r>
      <w:r w:rsidRPr="002D14EA">
        <w:rPr>
          <w:spacing w:val="-45"/>
          <w:lang w:val="uk-UA"/>
        </w:rPr>
        <w:t xml:space="preserve"> </w:t>
      </w:r>
      <w:del w:id="195" w:author="Ruslan Yermolenko" w:date="2020-05-26T22:06:00Z">
        <w:r w:rsidRPr="002D14EA" w:rsidDel="00510B97">
          <w:rPr>
            <w:lang w:val="uk-UA"/>
          </w:rPr>
          <w:delText>приклад</w:delText>
        </w:r>
        <w:r w:rsidRPr="002D14EA" w:rsidDel="00510B97">
          <w:rPr>
            <w:spacing w:val="-44"/>
            <w:lang w:val="uk-UA"/>
          </w:rPr>
          <w:delText xml:space="preserve"> </w:delText>
        </w:r>
      </w:del>
      <w:ins w:id="196" w:author="Ruslan Yermolenko" w:date="2020-05-26T22:06:00Z">
        <w:r w:rsidR="00510B97">
          <w:rPr>
            <w:lang w:val="uk-UA"/>
          </w:rPr>
          <w:t xml:space="preserve">основу для моделювання </w:t>
        </w:r>
        <w:r w:rsidR="00510B97" w:rsidRPr="002D14EA">
          <w:rPr>
            <w:spacing w:val="-44"/>
            <w:lang w:val="uk-UA"/>
          </w:rPr>
          <w:t xml:space="preserve"> </w:t>
        </w:r>
      </w:ins>
      <w:r w:rsidRPr="002D14EA">
        <w:rPr>
          <w:spacing w:val="-5"/>
          <w:lang w:val="uk-UA"/>
        </w:rPr>
        <w:t>було</w:t>
      </w:r>
      <w:r w:rsidRPr="002D14EA">
        <w:rPr>
          <w:spacing w:val="-45"/>
          <w:lang w:val="uk-UA"/>
        </w:rPr>
        <w:t xml:space="preserve"> </w:t>
      </w:r>
      <w:r w:rsidRPr="002D14EA">
        <w:rPr>
          <w:lang w:val="uk-UA"/>
        </w:rPr>
        <w:t>взято</w:t>
      </w:r>
      <w:ins w:id="197" w:author="Ruslan Yermolenko" w:date="2020-05-26T22:06:00Z">
        <w:r w:rsidR="00510B97">
          <w:rPr>
            <w:lang w:val="uk-UA"/>
          </w:rPr>
          <w:t xml:space="preserve"> розміри </w:t>
        </w:r>
      </w:ins>
      <w:r w:rsidRPr="002D14EA">
        <w:rPr>
          <w:spacing w:val="-44"/>
          <w:lang w:val="uk-UA"/>
        </w:rPr>
        <w:t xml:space="preserve"> </w:t>
      </w:r>
      <w:r w:rsidRPr="002D14EA">
        <w:rPr>
          <w:lang w:val="uk-UA"/>
        </w:rPr>
        <w:t>детектор</w:t>
      </w:r>
      <w:ins w:id="198" w:author="Ruslan Yermolenko" w:date="2020-05-26T22:06:00Z">
        <w:r w:rsidR="00510B97">
          <w:rPr>
            <w:lang w:val="uk-UA"/>
          </w:rPr>
          <w:t>а</w:t>
        </w:r>
      </w:ins>
      <w:r w:rsidRPr="002D14EA">
        <w:rPr>
          <w:spacing w:val="-45"/>
          <w:lang w:val="uk-UA"/>
        </w:rPr>
        <w:t xml:space="preserve"> </w:t>
      </w:r>
      <w:r w:rsidRPr="002D14EA">
        <w:rPr>
          <w:lang w:val="uk-UA"/>
        </w:rPr>
        <w:t>N21879A</w:t>
      </w:r>
      <w:r w:rsidRPr="002D14EA">
        <w:rPr>
          <w:spacing w:val="-44"/>
          <w:lang w:val="uk-UA"/>
        </w:rPr>
        <w:t xml:space="preserve"> </w:t>
      </w:r>
      <w:r w:rsidRPr="002D14EA">
        <w:rPr>
          <w:lang w:val="uk-UA"/>
        </w:rPr>
        <w:t>виробника</w:t>
      </w:r>
      <w:r w:rsidRPr="002D14EA">
        <w:rPr>
          <w:spacing w:val="-45"/>
          <w:lang w:val="uk-UA"/>
        </w:rPr>
        <w:t xml:space="preserve"> </w:t>
      </w:r>
      <w:del w:id="199" w:author="Ruslan Yermolenko" w:date="2020-05-26T22:05:00Z">
        <w:r w:rsidRPr="002D14EA" w:rsidDel="00510B97">
          <w:rPr>
            <w:lang w:val="uk-UA"/>
          </w:rPr>
          <w:delText>вiд</w:delText>
        </w:r>
        <w:r w:rsidRPr="002D14EA" w:rsidDel="00510B97">
          <w:rPr>
            <w:spacing w:val="-44"/>
            <w:lang w:val="uk-UA"/>
          </w:rPr>
          <w:delText xml:space="preserve"> </w:delText>
        </w:r>
      </w:del>
      <w:ins w:id="200" w:author="Ruslan Yermolenko" w:date="2020-05-26T22:05:00Z">
        <w:r w:rsidR="00510B97">
          <w:rPr>
            <w:lang w:val="uk-UA"/>
          </w:rPr>
          <w:t xml:space="preserve"> </w:t>
        </w:r>
        <w:r w:rsidR="00510B97" w:rsidRPr="002D14EA">
          <w:rPr>
            <w:spacing w:val="-44"/>
            <w:lang w:val="uk-UA"/>
          </w:rPr>
          <w:t xml:space="preserve"> </w:t>
        </w:r>
      </w:ins>
      <w:r w:rsidRPr="002D14EA">
        <w:rPr>
          <w:spacing w:val="-6"/>
          <w:lang w:val="uk-UA"/>
        </w:rPr>
        <w:t>ORTEC</w:t>
      </w:r>
      <w:r w:rsidRPr="002D14EA">
        <w:rPr>
          <w:spacing w:val="-45"/>
          <w:lang w:val="uk-UA"/>
        </w:rPr>
        <w:t xml:space="preserve"> </w:t>
      </w:r>
      <w:r w:rsidRPr="002D14EA">
        <w:rPr>
          <w:lang w:val="uk-UA"/>
        </w:rPr>
        <w:t>AMETEK</w:t>
      </w:r>
      <w:ins w:id="201" w:author="Ruslan Yermolenko" w:date="2020-05-26T22:06:00Z">
        <w:r w:rsidR="00510B97">
          <w:rPr>
            <w:lang w:val="uk-UA"/>
          </w:rPr>
          <w:t xml:space="preserve"> (Про це варто сказати там, де вказуються розміри детектора)</w:t>
        </w:r>
      </w:ins>
      <w:r w:rsidRPr="002D14EA">
        <w:rPr>
          <w:lang w:val="uk-UA"/>
        </w:rPr>
        <w:t>,</w:t>
      </w:r>
      <w:del w:id="202" w:author="Ruslan Yermolenko" w:date="2020-05-26T22:06:00Z">
        <w:r w:rsidRPr="002D14EA" w:rsidDel="00510B97">
          <w:rPr>
            <w:lang w:val="uk-UA"/>
          </w:rPr>
          <w:delText xml:space="preserve"> параметри розмiрiв </w:delText>
        </w:r>
        <w:r w:rsidRPr="002D14EA" w:rsidDel="00510B97">
          <w:rPr>
            <w:spacing w:val="-5"/>
            <w:lang w:val="uk-UA"/>
          </w:rPr>
          <w:delText xml:space="preserve">були </w:delText>
        </w:r>
        <w:r w:rsidRPr="002D14EA" w:rsidDel="00510B97">
          <w:rPr>
            <w:lang w:val="uk-UA"/>
          </w:rPr>
          <w:delText>взятi вiд офiцiйного</w:delText>
        </w:r>
        <w:r w:rsidRPr="002D14EA" w:rsidDel="00510B97">
          <w:rPr>
            <w:spacing w:val="12"/>
            <w:lang w:val="uk-UA"/>
          </w:rPr>
          <w:delText xml:space="preserve"> </w:delText>
        </w:r>
        <w:r w:rsidRPr="002D14EA" w:rsidDel="00510B97">
          <w:rPr>
            <w:lang w:val="uk-UA"/>
          </w:rPr>
          <w:delText>дестрибютера</w:delText>
        </w:r>
      </w:del>
      <w:r w:rsidRPr="002D14EA">
        <w:rPr>
          <w:lang w:val="uk-UA"/>
        </w:rPr>
        <w:t>.</w:t>
      </w:r>
    </w:p>
    <w:p w14:paraId="3B8959A9" w14:textId="77777777" w:rsidR="001F4829" w:rsidRPr="002D14EA" w:rsidRDefault="001F4829">
      <w:pPr>
        <w:pStyle w:val="BodyText"/>
        <w:spacing w:before="11"/>
        <w:rPr>
          <w:sz w:val="40"/>
          <w:lang w:val="uk-UA"/>
        </w:rPr>
      </w:pPr>
    </w:p>
    <w:p w14:paraId="1F417546" w14:textId="2F06E588" w:rsidR="001F4829" w:rsidRPr="002D14EA" w:rsidRDefault="00C87A0C">
      <w:pPr>
        <w:pStyle w:val="ListParagraph"/>
        <w:numPr>
          <w:ilvl w:val="1"/>
          <w:numId w:val="3"/>
        </w:numPr>
        <w:tabs>
          <w:tab w:val="left" w:pos="1007"/>
          <w:tab w:val="left" w:pos="1008"/>
        </w:tabs>
        <w:rPr>
          <w:b/>
          <w:sz w:val="34"/>
          <w:lang w:val="uk-UA"/>
        </w:rPr>
      </w:pPr>
      <w:bookmarkStart w:id="203" w:name="Код_моделі"/>
      <w:bookmarkStart w:id="204" w:name="_bookmark14"/>
      <w:bookmarkEnd w:id="203"/>
      <w:bookmarkEnd w:id="204"/>
      <w:del w:id="205" w:author="Ruslan Yermolenko" w:date="2020-05-26T22:06:00Z">
        <w:r w:rsidRPr="002D14EA" w:rsidDel="00510B97">
          <w:rPr>
            <w:b/>
            <w:spacing w:val="-4"/>
            <w:sz w:val="34"/>
            <w:lang w:val="uk-UA"/>
          </w:rPr>
          <w:delText>Код</w:delText>
        </w:r>
        <w:r w:rsidRPr="002D14EA" w:rsidDel="00510B97">
          <w:rPr>
            <w:b/>
            <w:spacing w:val="38"/>
            <w:sz w:val="34"/>
            <w:lang w:val="uk-UA"/>
          </w:rPr>
          <w:delText xml:space="preserve"> </w:delText>
        </w:r>
        <w:r w:rsidRPr="002D14EA" w:rsidDel="00510B97">
          <w:rPr>
            <w:b/>
            <w:sz w:val="34"/>
            <w:lang w:val="uk-UA"/>
          </w:rPr>
          <w:delText>моделi</w:delText>
        </w:r>
      </w:del>
      <w:ins w:id="206" w:author="Ruslan Yermolenko" w:date="2020-05-26T22:06:00Z">
        <w:r w:rsidR="00510B97">
          <w:rPr>
            <w:b/>
            <w:spacing w:val="-4"/>
            <w:sz w:val="34"/>
            <w:lang w:val="uk-UA"/>
          </w:rPr>
          <w:t>Опис програмної модел</w:t>
        </w:r>
      </w:ins>
      <w:ins w:id="207" w:author="Ruslan Yermolenko" w:date="2020-05-26T22:07:00Z">
        <w:r w:rsidR="00510B97">
          <w:rPr>
            <w:b/>
            <w:spacing w:val="-4"/>
            <w:sz w:val="34"/>
            <w:lang w:val="uk-UA"/>
          </w:rPr>
          <w:t>і</w:t>
        </w:r>
      </w:ins>
    </w:p>
    <w:p w14:paraId="2D3CBFD8" w14:textId="6EA74431" w:rsidR="001F4829" w:rsidRPr="002D14EA" w:rsidRDefault="00C87A0C">
      <w:pPr>
        <w:pStyle w:val="BodyText"/>
        <w:spacing w:before="368" w:line="374" w:lineRule="auto"/>
        <w:ind w:left="160" w:right="1131" w:firstLine="421"/>
        <w:jc w:val="both"/>
        <w:rPr>
          <w:lang w:val="uk-UA"/>
        </w:rPr>
      </w:pPr>
      <w:del w:id="208" w:author="Ruslan Yermolenko" w:date="2020-05-26T22:07:00Z">
        <w:r w:rsidRPr="002D14EA" w:rsidDel="00510B97">
          <w:rPr>
            <w:w w:val="95"/>
            <w:lang w:val="uk-UA"/>
          </w:rPr>
          <w:delText xml:space="preserve">Цiлью </w:delText>
        </w:r>
      </w:del>
      <w:ins w:id="209" w:author="Ruslan Yermolenko" w:date="2020-05-26T22:07:00Z">
        <w:r w:rsidR="00510B97">
          <w:rPr>
            <w:w w:val="95"/>
            <w:lang w:val="uk-UA"/>
          </w:rPr>
          <w:t>Моєю метою</w:t>
        </w:r>
        <w:r w:rsidR="00510B97" w:rsidRPr="002D14EA">
          <w:rPr>
            <w:w w:val="95"/>
            <w:lang w:val="uk-UA"/>
          </w:rPr>
          <w:t xml:space="preserve"> </w:t>
        </w:r>
      </w:ins>
      <w:r w:rsidRPr="002D14EA">
        <w:rPr>
          <w:spacing w:val="-5"/>
          <w:w w:val="95"/>
          <w:lang w:val="uk-UA"/>
        </w:rPr>
        <w:t xml:space="preserve">було </w:t>
      </w:r>
      <w:r w:rsidRPr="002D14EA">
        <w:rPr>
          <w:w w:val="95"/>
          <w:lang w:val="uk-UA"/>
        </w:rPr>
        <w:t xml:space="preserve">написати максимально зручний </w:t>
      </w:r>
      <w:r w:rsidRPr="002D14EA">
        <w:rPr>
          <w:spacing w:val="-6"/>
          <w:w w:val="95"/>
          <w:lang w:val="uk-UA"/>
        </w:rPr>
        <w:t xml:space="preserve">код </w:t>
      </w:r>
      <w:r w:rsidRPr="002D14EA">
        <w:rPr>
          <w:w w:val="95"/>
          <w:lang w:val="uk-UA"/>
        </w:rPr>
        <w:t xml:space="preserve">для набору спектрiв </w:t>
      </w:r>
      <w:r w:rsidRPr="002D14EA">
        <w:rPr>
          <w:lang w:val="uk-UA"/>
        </w:rPr>
        <w:t xml:space="preserve">за рiзних умов </w:t>
      </w:r>
      <w:r w:rsidRPr="002D14EA">
        <w:rPr>
          <w:spacing w:val="-4"/>
          <w:lang w:val="uk-UA"/>
        </w:rPr>
        <w:t xml:space="preserve">та </w:t>
      </w:r>
      <w:r w:rsidRPr="002D14EA">
        <w:rPr>
          <w:lang w:val="uk-UA"/>
        </w:rPr>
        <w:t>на рiзних мiше</w:t>
      </w:r>
      <w:del w:id="210" w:author="Ruslan Yermolenko" w:date="2020-05-26T22:07:00Z">
        <w:r w:rsidRPr="002D14EA" w:rsidDel="00510B97">
          <w:rPr>
            <w:lang w:val="uk-UA"/>
          </w:rPr>
          <w:delText>н</w:delText>
        </w:r>
      </w:del>
      <w:r w:rsidRPr="002D14EA">
        <w:rPr>
          <w:lang w:val="uk-UA"/>
        </w:rPr>
        <w:t xml:space="preserve">нях, тому </w:t>
      </w:r>
      <w:r w:rsidRPr="002D14EA">
        <w:rPr>
          <w:spacing w:val="-5"/>
          <w:lang w:val="uk-UA"/>
        </w:rPr>
        <w:t xml:space="preserve">були </w:t>
      </w:r>
      <w:r w:rsidRPr="002D14EA">
        <w:rPr>
          <w:lang w:val="uk-UA"/>
        </w:rPr>
        <w:lastRenderedPageBreak/>
        <w:t>створенi абстрактнi кла</w:t>
      </w:r>
      <w:del w:id="211" w:author="Ruslan Yermolenko" w:date="2020-05-26T22:07:00Z">
        <w:r w:rsidRPr="002D14EA" w:rsidDel="00510B97">
          <w:rPr>
            <w:lang w:val="uk-UA"/>
          </w:rPr>
          <w:delText>с</w:delText>
        </w:r>
      </w:del>
      <w:r w:rsidRPr="002D14EA">
        <w:rPr>
          <w:lang w:val="uk-UA"/>
        </w:rPr>
        <w:t>си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для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створення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геометричних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об’єктiв.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Для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зручностi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 xml:space="preserve">створення </w:t>
      </w:r>
      <w:r w:rsidRPr="002D14EA">
        <w:rPr>
          <w:w w:val="95"/>
          <w:lang w:val="uk-UA"/>
        </w:rPr>
        <w:t xml:space="preserve">матерiалiв </w:t>
      </w:r>
      <w:r w:rsidRPr="002D14EA">
        <w:rPr>
          <w:spacing w:val="-5"/>
          <w:w w:val="95"/>
          <w:lang w:val="uk-UA"/>
        </w:rPr>
        <w:t xml:space="preserve">були </w:t>
      </w:r>
      <w:r w:rsidRPr="002D14EA">
        <w:rPr>
          <w:w w:val="95"/>
          <w:lang w:val="uk-UA"/>
        </w:rPr>
        <w:t>створе</w:t>
      </w:r>
      <w:del w:id="212" w:author="Ruslan Yermolenko" w:date="2020-05-26T22:07:00Z">
        <w:r w:rsidRPr="002D14EA" w:rsidDel="00510B97">
          <w:rPr>
            <w:w w:val="95"/>
            <w:lang w:val="uk-UA"/>
          </w:rPr>
          <w:delText>н</w:delText>
        </w:r>
      </w:del>
      <w:r w:rsidRPr="002D14EA">
        <w:rPr>
          <w:w w:val="95"/>
          <w:lang w:val="uk-UA"/>
        </w:rPr>
        <w:t xml:space="preserve">нi структури. </w:t>
      </w:r>
      <w:r w:rsidRPr="002D14EA">
        <w:rPr>
          <w:spacing w:val="-12"/>
          <w:w w:val="95"/>
          <w:lang w:val="uk-UA"/>
        </w:rPr>
        <w:t xml:space="preserve">Та </w:t>
      </w:r>
      <w:r w:rsidRPr="002D14EA">
        <w:rPr>
          <w:w w:val="95"/>
          <w:lang w:val="uk-UA"/>
        </w:rPr>
        <w:t xml:space="preserve">для пришвидшення роботи бу- </w:t>
      </w:r>
      <w:r w:rsidRPr="002D14EA">
        <w:rPr>
          <w:lang w:val="uk-UA"/>
        </w:rPr>
        <w:t>ли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всi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можливi</w:t>
      </w:r>
      <w:r w:rsidRPr="002D14EA">
        <w:rPr>
          <w:spacing w:val="-22"/>
          <w:lang w:val="uk-UA"/>
        </w:rPr>
        <w:t xml:space="preserve"> </w:t>
      </w:r>
      <w:r w:rsidRPr="002D14EA">
        <w:rPr>
          <w:spacing w:val="-3"/>
          <w:lang w:val="uk-UA"/>
        </w:rPr>
        <w:t>константи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iнiцiалiзувалися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на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етапi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компiляцiї.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Для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по-</w:t>
      </w:r>
    </w:p>
    <w:p w14:paraId="0E988AE7" w14:textId="77777777" w:rsidR="001F4829" w:rsidRPr="002D14EA" w:rsidRDefault="001F4829">
      <w:pPr>
        <w:spacing w:line="374" w:lineRule="auto"/>
        <w:jc w:val="both"/>
        <w:rPr>
          <w:lang w:val="uk-UA"/>
        </w:rPr>
        <w:sectPr w:rsidR="001F4829" w:rsidRPr="002D14EA">
          <w:pgSz w:w="11910" w:h="16840"/>
          <w:pgMar w:top="1120" w:right="0" w:bottom="800" w:left="1540" w:header="0" w:footer="607" w:gutter="0"/>
          <w:cols w:space="720"/>
        </w:sectPr>
      </w:pPr>
    </w:p>
    <w:p w14:paraId="0D1573B2" w14:textId="77777777" w:rsidR="001F4829" w:rsidRPr="002D14EA" w:rsidRDefault="00C87A0C">
      <w:pPr>
        <w:pStyle w:val="BodyText"/>
        <w:spacing w:before="86" w:line="374" w:lineRule="auto"/>
        <w:ind w:left="160" w:right="1130"/>
        <w:jc w:val="both"/>
        <w:rPr>
          <w:lang w:val="uk-UA"/>
        </w:rPr>
      </w:pPr>
      <w:r w:rsidRPr="002D14EA">
        <w:rPr>
          <w:w w:val="95"/>
          <w:lang w:val="uk-UA"/>
        </w:rPr>
        <w:lastRenderedPageBreak/>
        <w:t xml:space="preserve">легшення контролю над пам’яттю використовувалися розумнi вказiвни- </w:t>
      </w:r>
      <w:r w:rsidRPr="002D14EA">
        <w:rPr>
          <w:lang w:val="uk-UA"/>
        </w:rPr>
        <w:t xml:space="preserve">ки С++ 14 стандарту. Архiтектура коду моделювання зоображена на Рис. </w:t>
      </w:r>
      <w:hyperlink w:anchor="_bookmark15" w:history="1">
        <w:r w:rsidRPr="002D14EA">
          <w:rPr>
            <w:lang w:val="uk-UA"/>
          </w:rPr>
          <w:t>3.5</w:t>
        </w:r>
      </w:hyperlink>
      <w:r w:rsidRPr="002D14EA">
        <w:rPr>
          <w:lang w:val="uk-UA"/>
        </w:rPr>
        <w:t xml:space="preserve"> Проаналiзувавши рiзницю мiж двома фiзичними моделями</w:t>
      </w:r>
    </w:p>
    <w:p w14:paraId="0B043AD9" w14:textId="18D564FC" w:rsidR="001F4829" w:rsidRPr="002D14EA" w:rsidRDefault="00827582">
      <w:pPr>
        <w:pStyle w:val="BodyText"/>
        <w:spacing w:before="8"/>
        <w:rPr>
          <w:sz w:val="13"/>
          <w:lang w:val="uk-UA"/>
        </w:rPr>
      </w:pPr>
      <w:r w:rsidRPr="002D14EA">
        <w:rPr>
          <w:noProof/>
          <w:lang w:val="uk-UA"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561F7996" wp14:editId="1213B362">
                <wp:simplePos x="0" y="0"/>
                <wp:positionH relativeFrom="page">
                  <wp:posOffset>1162685</wp:posOffset>
                </wp:positionH>
                <wp:positionV relativeFrom="paragraph">
                  <wp:posOffset>133350</wp:posOffset>
                </wp:positionV>
                <wp:extent cx="5592445" cy="2567305"/>
                <wp:effectExtent l="10160" t="9525" r="7620" b="4445"/>
                <wp:wrapTopAndBottom/>
                <wp:docPr id="108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2445" cy="2567305"/>
                          <a:chOff x="1831" y="210"/>
                          <a:chExt cx="8807" cy="4043"/>
                        </a:xfrm>
                      </wpg:grpSpPr>
                      <wps:wsp>
                        <wps:cNvPr id="10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8360" y="3280"/>
                            <a:ext cx="1426" cy="186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8364" y="3433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8360" y="1844"/>
                            <a:ext cx="1361" cy="186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8364" y="1998"/>
                            <a:ext cx="1357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9274" y="1126"/>
                            <a:ext cx="1361" cy="252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9277" y="1280"/>
                            <a:ext cx="1358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9535" y="1394"/>
                            <a:ext cx="0" cy="45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9535" y="18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Freeform 173"/>
                        <wps:cNvSpPr>
                          <a:spLocks/>
                        </wps:cNvSpPr>
                        <wps:spPr bwMode="auto">
                          <a:xfrm>
                            <a:off x="9492" y="1390"/>
                            <a:ext cx="85" cy="74"/>
                          </a:xfrm>
                          <a:custGeom>
                            <a:avLst/>
                            <a:gdLst>
                              <a:gd name="T0" fmla="+- 0 9493 9493"/>
                              <a:gd name="T1" fmla="*/ T0 w 85"/>
                              <a:gd name="T2" fmla="+- 0 1464 1391"/>
                              <a:gd name="T3" fmla="*/ 1464 h 74"/>
                              <a:gd name="T4" fmla="+- 0 9535 9493"/>
                              <a:gd name="T5" fmla="*/ T4 w 85"/>
                              <a:gd name="T6" fmla="+- 0 1391 1391"/>
                              <a:gd name="T7" fmla="*/ 1391 h 74"/>
                              <a:gd name="T8" fmla="+- 0 9578 9493"/>
                              <a:gd name="T9" fmla="*/ T8 w 85"/>
                              <a:gd name="T10" fmla="+- 0 1464 1391"/>
                              <a:gd name="T11" fmla="*/ 1464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5" h="74">
                                <a:moveTo>
                                  <a:pt x="0" y="73"/>
                                </a:moveTo>
                                <a:lnTo>
                                  <a:pt x="42" y="0"/>
                                </a:lnTo>
                                <a:lnTo>
                                  <a:pt x="85" y="73"/>
                                </a:lnTo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9013" y="32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Freeform 171"/>
                        <wps:cNvSpPr>
                          <a:spLocks/>
                        </wps:cNvSpPr>
                        <wps:spPr bwMode="auto">
                          <a:xfrm>
                            <a:off x="8970" y="3203"/>
                            <a:ext cx="85" cy="74"/>
                          </a:xfrm>
                          <a:custGeom>
                            <a:avLst/>
                            <a:gdLst>
                              <a:gd name="T0" fmla="+- 0 9056 8971"/>
                              <a:gd name="T1" fmla="*/ T0 w 85"/>
                              <a:gd name="T2" fmla="+- 0 3203 3203"/>
                              <a:gd name="T3" fmla="*/ 3203 h 74"/>
                              <a:gd name="T4" fmla="+- 0 8971 8971"/>
                              <a:gd name="T5" fmla="*/ T4 w 85"/>
                              <a:gd name="T6" fmla="+- 0 3203 3203"/>
                              <a:gd name="T7" fmla="*/ 3203 h 74"/>
                              <a:gd name="T8" fmla="+- 0 9013 8971"/>
                              <a:gd name="T9" fmla="*/ T8 w 85"/>
                              <a:gd name="T10" fmla="+- 0 3277 3203"/>
                              <a:gd name="T11" fmla="*/ 3277 h 74"/>
                              <a:gd name="T12" fmla="+- 0 9056 8971"/>
                              <a:gd name="T13" fmla="*/ T12 w 85"/>
                              <a:gd name="T14" fmla="+- 0 3203 3203"/>
                              <a:gd name="T15" fmla="*/ 3203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" h="74">
                                <a:moveTo>
                                  <a:pt x="85" y="0"/>
                                </a:moveTo>
                                <a:lnTo>
                                  <a:pt x="0" y="0"/>
                                </a:lnTo>
                                <a:lnTo>
                                  <a:pt x="42" y="74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70"/>
                        <wps:cNvSpPr>
                          <a:spLocks/>
                        </wps:cNvSpPr>
                        <wps:spPr bwMode="auto">
                          <a:xfrm>
                            <a:off x="8970" y="3203"/>
                            <a:ext cx="85" cy="74"/>
                          </a:xfrm>
                          <a:custGeom>
                            <a:avLst/>
                            <a:gdLst>
                              <a:gd name="T0" fmla="+- 0 9056 8971"/>
                              <a:gd name="T1" fmla="*/ T0 w 85"/>
                              <a:gd name="T2" fmla="+- 0 3203 3203"/>
                              <a:gd name="T3" fmla="*/ 3203 h 74"/>
                              <a:gd name="T4" fmla="+- 0 9013 8971"/>
                              <a:gd name="T5" fmla="*/ T4 w 85"/>
                              <a:gd name="T6" fmla="+- 0 3277 3203"/>
                              <a:gd name="T7" fmla="*/ 3277 h 74"/>
                              <a:gd name="T8" fmla="+- 0 8971 8971"/>
                              <a:gd name="T9" fmla="*/ T8 w 85"/>
                              <a:gd name="T10" fmla="+- 0 3203 3203"/>
                              <a:gd name="T11" fmla="*/ 3203 h 74"/>
                              <a:gd name="T12" fmla="+- 0 9056 8971"/>
                              <a:gd name="T13" fmla="*/ T12 w 85"/>
                              <a:gd name="T14" fmla="+- 0 3203 3203"/>
                              <a:gd name="T15" fmla="*/ 3203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" h="74">
                                <a:moveTo>
                                  <a:pt x="85" y="0"/>
                                </a:moveTo>
                                <a:lnTo>
                                  <a:pt x="42" y="74"/>
                                </a:lnTo>
                                <a:lnTo>
                                  <a:pt x="0" y="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9927" y="11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7707" y="212"/>
                            <a:ext cx="1361" cy="448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7711" y="366"/>
                            <a:ext cx="1358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9927" y="4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Freeform 165"/>
                        <wps:cNvSpPr>
                          <a:spLocks/>
                        </wps:cNvSpPr>
                        <wps:spPr bwMode="auto">
                          <a:xfrm>
                            <a:off x="9884" y="979"/>
                            <a:ext cx="85" cy="144"/>
                          </a:xfrm>
                          <a:custGeom>
                            <a:avLst/>
                            <a:gdLst>
                              <a:gd name="T0" fmla="+- 0 9927 9884"/>
                              <a:gd name="T1" fmla="*/ T0 w 85"/>
                              <a:gd name="T2" fmla="+- 0 980 980"/>
                              <a:gd name="T3" fmla="*/ 980 h 144"/>
                              <a:gd name="T4" fmla="+- 0 9884 9884"/>
                              <a:gd name="T5" fmla="*/ T4 w 85"/>
                              <a:gd name="T6" fmla="+- 0 1050 980"/>
                              <a:gd name="T7" fmla="*/ 1050 h 144"/>
                              <a:gd name="T8" fmla="+- 0 9927 9884"/>
                              <a:gd name="T9" fmla="*/ T8 w 85"/>
                              <a:gd name="T10" fmla="+- 0 1123 980"/>
                              <a:gd name="T11" fmla="*/ 1123 h 144"/>
                              <a:gd name="T12" fmla="+- 0 9969 9884"/>
                              <a:gd name="T13" fmla="*/ T12 w 85"/>
                              <a:gd name="T14" fmla="+- 0 1050 980"/>
                              <a:gd name="T15" fmla="*/ 1050 h 144"/>
                              <a:gd name="T16" fmla="+- 0 9927 9884"/>
                              <a:gd name="T17" fmla="*/ T16 w 85"/>
                              <a:gd name="T18" fmla="+- 0 980 980"/>
                              <a:gd name="T19" fmla="*/ 980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144">
                                <a:moveTo>
                                  <a:pt x="43" y="0"/>
                                </a:moveTo>
                                <a:lnTo>
                                  <a:pt x="0" y="70"/>
                                </a:lnTo>
                                <a:lnTo>
                                  <a:pt x="43" y="143"/>
                                </a:lnTo>
                                <a:lnTo>
                                  <a:pt x="85" y="70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64"/>
                        <wps:cNvSpPr>
                          <a:spLocks/>
                        </wps:cNvSpPr>
                        <wps:spPr bwMode="auto">
                          <a:xfrm>
                            <a:off x="9884" y="979"/>
                            <a:ext cx="85" cy="144"/>
                          </a:xfrm>
                          <a:custGeom>
                            <a:avLst/>
                            <a:gdLst>
                              <a:gd name="T0" fmla="+- 0 9969 9884"/>
                              <a:gd name="T1" fmla="*/ T0 w 85"/>
                              <a:gd name="T2" fmla="+- 0 1050 980"/>
                              <a:gd name="T3" fmla="*/ 1050 h 144"/>
                              <a:gd name="T4" fmla="+- 0 9927 9884"/>
                              <a:gd name="T5" fmla="*/ T4 w 85"/>
                              <a:gd name="T6" fmla="+- 0 1123 980"/>
                              <a:gd name="T7" fmla="*/ 1123 h 144"/>
                              <a:gd name="T8" fmla="+- 0 9884 9884"/>
                              <a:gd name="T9" fmla="*/ T8 w 85"/>
                              <a:gd name="T10" fmla="+- 0 1050 980"/>
                              <a:gd name="T11" fmla="*/ 1050 h 144"/>
                              <a:gd name="T12" fmla="+- 0 9927 9884"/>
                              <a:gd name="T13" fmla="*/ T12 w 85"/>
                              <a:gd name="T14" fmla="+- 0 980 980"/>
                              <a:gd name="T15" fmla="*/ 980 h 144"/>
                              <a:gd name="T16" fmla="+- 0 9969 9884"/>
                              <a:gd name="T17" fmla="*/ T16 w 85"/>
                              <a:gd name="T18" fmla="+- 0 1050 980"/>
                              <a:gd name="T19" fmla="*/ 1050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144">
                                <a:moveTo>
                                  <a:pt x="85" y="70"/>
                                </a:moveTo>
                                <a:lnTo>
                                  <a:pt x="43" y="143"/>
                                </a:lnTo>
                                <a:lnTo>
                                  <a:pt x="0" y="70"/>
                                </a:lnTo>
                                <a:lnTo>
                                  <a:pt x="43" y="0"/>
                                </a:lnTo>
                                <a:lnTo>
                                  <a:pt x="85" y="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9274" y="2301"/>
                            <a:ext cx="1361" cy="186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9277" y="2454"/>
                            <a:ext cx="1358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9927" y="229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Freeform 160"/>
                        <wps:cNvSpPr>
                          <a:spLocks/>
                        </wps:cNvSpPr>
                        <wps:spPr bwMode="auto">
                          <a:xfrm>
                            <a:off x="9884" y="2224"/>
                            <a:ext cx="85" cy="74"/>
                          </a:xfrm>
                          <a:custGeom>
                            <a:avLst/>
                            <a:gdLst>
                              <a:gd name="T0" fmla="+- 0 9969 9884"/>
                              <a:gd name="T1" fmla="*/ T0 w 85"/>
                              <a:gd name="T2" fmla="+- 0 2224 2224"/>
                              <a:gd name="T3" fmla="*/ 2224 h 74"/>
                              <a:gd name="T4" fmla="+- 0 9884 9884"/>
                              <a:gd name="T5" fmla="*/ T4 w 85"/>
                              <a:gd name="T6" fmla="+- 0 2224 2224"/>
                              <a:gd name="T7" fmla="*/ 2224 h 74"/>
                              <a:gd name="T8" fmla="+- 0 9927 9884"/>
                              <a:gd name="T9" fmla="*/ T8 w 85"/>
                              <a:gd name="T10" fmla="+- 0 2298 2224"/>
                              <a:gd name="T11" fmla="*/ 2298 h 74"/>
                              <a:gd name="T12" fmla="+- 0 9969 9884"/>
                              <a:gd name="T13" fmla="*/ T12 w 85"/>
                              <a:gd name="T14" fmla="+- 0 2224 2224"/>
                              <a:gd name="T15" fmla="*/ 2224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" h="74">
                                <a:moveTo>
                                  <a:pt x="85" y="0"/>
                                </a:moveTo>
                                <a:lnTo>
                                  <a:pt x="0" y="0"/>
                                </a:lnTo>
                                <a:lnTo>
                                  <a:pt x="43" y="74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59"/>
                        <wps:cNvSpPr>
                          <a:spLocks/>
                        </wps:cNvSpPr>
                        <wps:spPr bwMode="auto">
                          <a:xfrm>
                            <a:off x="9884" y="2224"/>
                            <a:ext cx="85" cy="74"/>
                          </a:xfrm>
                          <a:custGeom>
                            <a:avLst/>
                            <a:gdLst>
                              <a:gd name="T0" fmla="+- 0 9969 9884"/>
                              <a:gd name="T1" fmla="*/ T0 w 85"/>
                              <a:gd name="T2" fmla="+- 0 2224 2224"/>
                              <a:gd name="T3" fmla="*/ 2224 h 74"/>
                              <a:gd name="T4" fmla="+- 0 9927 9884"/>
                              <a:gd name="T5" fmla="*/ T4 w 85"/>
                              <a:gd name="T6" fmla="+- 0 2298 2224"/>
                              <a:gd name="T7" fmla="*/ 2298 h 74"/>
                              <a:gd name="T8" fmla="+- 0 9884 9884"/>
                              <a:gd name="T9" fmla="*/ T8 w 85"/>
                              <a:gd name="T10" fmla="+- 0 2224 2224"/>
                              <a:gd name="T11" fmla="*/ 2224 h 74"/>
                              <a:gd name="T12" fmla="+- 0 9969 9884"/>
                              <a:gd name="T13" fmla="*/ T12 w 85"/>
                              <a:gd name="T14" fmla="+- 0 2224 2224"/>
                              <a:gd name="T15" fmla="*/ 2224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" h="74">
                                <a:moveTo>
                                  <a:pt x="85" y="0"/>
                                </a:moveTo>
                                <a:lnTo>
                                  <a:pt x="43" y="74"/>
                                </a:lnTo>
                                <a:lnTo>
                                  <a:pt x="0" y="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7707" y="1126"/>
                            <a:ext cx="1361" cy="448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7711" y="1280"/>
                            <a:ext cx="1358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8426" y="11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Freeform 155"/>
                        <wps:cNvSpPr>
                          <a:spLocks/>
                        </wps:cNvSpPr>
                        <wps:spPr bwMode="auto">
                          <a:xfrm>
                            <a:off x="8383" y="979"/>
                            <a:ext cx="85" cy="144"/>
                          </a:xfrm>
                          <a:custGeom>
                            <a:avLst/>
                            <a:gdLst>
                              <a:gd name="T0" fmla="+- 0 8426 8383"/>
                              <a:gd name="T1" fmla="*/ T0 w 85"/>
                              <a:gd name="T2" fmla="+- 0 980 980"/>
                              <a:gd name="T3" fmla="*/ 980 h 144"/>
                              <a:gd name="T4" fmla="+- 0 8383 8383"/>
                              <a:gd name="T5" fmla="*/ T4 w 85"/>
                              <a:gd name="T6" fmla="+- 0 1050 980"/>
                              <a:gd name="T7" fmla="*/ 1050 h 144"/>
                              <a:gd name="T8" fmla="+- 0 8426 8383"/>
                              <a:gd name="T9" fmla="*/ T8 w 85"/>
                              <a:gd name="T10" fmla="+- 0 1123 980"/>
                              <a:gd name="T11" fmla="*/ 1123 h 144"/>
                              <a:gd name="T12" fmla="+- 0 8468 8383"/>
                              <a:gd name="T13" fmla="*/ T12 w 85"/>
                              <a:gd name="T14" fmla="+- 0 1050 980"/>
                              <a:gd name="T15" fmla="*/ 1050 h 144"/>
                              <a:gd name="T16" fmla="+- 0 8426 8383"/>
                              <a:gd name="T17" fmla="*/ T16 w 85"/>
                              <a:gd name="T18" fmla="+- 0 980 980"/>
                              <a:gd name="T19" fmla="*/ 980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144">
                                <a:moveTo>
                                  <a:pt x="43" y="0"/>
                                </a:moveTo>
                                <a:lnTo>
                                  <a:pt x="0" y="70"/>
                                </a:lnTo>
                                <a:lnTo>
                                  <a:pt x="43" y="143"/>
                                </a:lnTo>
                                <a:lnTo>
                                  <a:pt x="85" y="70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54"/>
                        <wps:cNvSpPr>
                          <a:spLocks/>
                        </wps:cNvSpPr>
                        <wps:spPr bwMode="auto">
                          <a:xfrm>
                            <a:off x="8383" y="979"/>
                            <a:ext cx="85" cy="144"/>
                          </a:xfrm>
                          <a:custGeom>
                            <a:avLst/>
                            <a:gdLst>
                              <a:gd name="T0" fmla="+- 0 8468 8383"/>
                              <a:gd name="T1" fmla="*/ T0 w 85"/>
                              <a:gd name="T2" fmla="+- 0 1050 980"/>
                              <a:gd name="T3" fmla="*/ 1050 h 144"/>
                              <a:gd name="T4" fmla="+- 0 8426 8383"/>
                              <a:gd name="T5" fmla="*/ T4 w 85"/>
                              <a:gd name="T6" fmla="+- 0 1123 980"/>
                              <a:gd name="T7" fmla="*/ 1123 h 144"/>
                              <a:gd name="T8" fmla="+- 0 8383 8383"/>
                              <a:gd name="T9" fmla="*/ T8 w 85"/>
                              <a:gd name="T10" fmla="+- 0 1050 980"/>
                              <a:gd name="T11" fmla="*/ 1050 h 144"/>
                              <a:gd name="T12" fmla="+- 0 8426 8383"/>
                              <a:gd name="T13" fmla="*/ T12 w 85"/>
                              <a:gd name="T14" fmla="+- 0 980 980"/>
                              <a:gd name="T15" fmla="*/ 980 h 144"/>
                              <a:gd name="T16" fmla="+- 0 8468 8383"/>
                              <a:gd name="T17" fmla="*/ T16 w 85"/>
                              <a:gd name="T18" fmla="+- 0 1050 980"/>
                              <a:gd name="T19" fmla="*/ 1050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144">
                                <a:moveTo>
                                  <a:pt x="85" y="70"/>
                                </a:moveTo>
                                <a:lnTo>
                                  <a:pt x="43" y="143"/>
                                </a:lnTo>
                                <a:lnTo>
                                  <a:pt x="0" y="70"/>
                                </a:lnTo>
                                <a:lnTo>
                                  <a:pt x="43" y="0"/>
                                </a:lnTo>
                                <a:lnTo>
                                  <a:pt x="85" y="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249" y="930"/>
                            <a:ext cx="1883" cy="774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4252" y="1084"/>
                            <a:ext cx="188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5228" y="9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5228" y="409"/>
                            <a:ext cx="248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Freeform 149"/>
                        <wps:cNvSpPr>
                          <a:spLocks/>
                        </wps:cNvSpPr>
                        <wps:spPr bwMode="auto">
                          <a:xfrm>
                            <a:off x="5185" y="783"/>
                            <a:ext cx="85" cy="144"/>
                          </a:xfrm>
                          <a:custGeom>
                            <a:avLst/>
                            <a:gdLst>
                              <a:gd name="T0" fmla="+- 0 5228 5186"/>
                              <a:gd name="T1" fmla="*/ T0 w 85"/>
                              <a:gd name="T2" fmla="+- 0 784 784"/>
                              <a:gd name="T3" fmla="*/ 784 h 144"/>
                              <a:gd name="T4" fmla="+- 0 5186 5186"/>
                              <a:gd name="T5" fmla="*/ T4 w 85"/>
                              <a:gd name="T6" fmla="+- 0 854 784"/>
                              <a:gd name="T7" fmla="*/ 854 h 144"/>
                              <a:gd name="T8" fmla="+- 0 5228 5186"/>
                              <a:gd name="T9" fmla="*/ T8 w 85"/>
                              <a:gd name="T10" fmla="+- 0 928 784"/>
                              <a:gd name="T11" fmla="*/ 928 h 144"/>
                              <a:gd name="T12" fmla="+- 0 5271 5186"/>
                              <a:gd name="T13" fmla="*/ T12 w 85"/>
                              <a:gd name="T14" fmla="+- 0 854 784"/>
                              <a:gd name="T15" fmla="*/ 854 h 144"/>
                              <a:gd name="T16" fmla="+- 0 5228 5186"/>
                              <a:gd name="T17" fmla="*/ T16 w 85"/>
                              <a:gd name="T18" fmla="+- 0 784 784"/>
                              <a:gd name="T19" fmla="*/ 784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144">
                                <a:moveTo>
                                  <a:pt x="42" y="0"/>
                                </a:moveTo>
                                <a:lnTo>
                                  <a:pt x="0" y="70"/>
                                </a:lnTo>
                                <a:lnTo>
                                  <a:pt x="42" y="144"/>
                                </a:lnTo>
                                <a:lnTo>
                                  <a:pt x="85" y="70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"/>
                        <wps:cNvSpPr>
                          <a:spLocks/>
                        </wps:cNvSpPr>
                        <wps:spPr bwMode="auto">
                          <a:xfrm>
                            <a:off x="5185" y="783"/>
                            <a:ext cx="85" cy="144"/>
                          </a:xfrm>
                          <a:custGeom>
                            <a:avLst/>
                            <a:gdLst>
                              <a:gd name="T0" fmla="+- 0 5271 5186"/>
                              <a:gd name="T1" fmla="*/ T0 w 85"/>
                              <a:gd name="T2" fmla="+- 0 854 784"/>
                              <a:gd name="T3" fmla="*/ 854 h 144"/>
                              <a:gd name="T4" fmla="+- 0 5228 5186"/>
                              <a:gd name="T5" fmla="*/ T4 w 85"/>
                              <a:gd name="T6" fmla="+- 0 928 784"/>
                              <a:gd name="T7" fmla="*/ 928 h 144"/>
                              <a:gd name="T8" fmla="+- 0 5186 5186"/>
                              <a:gd name="T9" fmla="*/ T8 w 85"/>
                              <a:gd name="T10" fmla="+- 0 854 784"/>
                              <a:gd name="T11" fmla="*/ 854 h 144"/>
                              <a:gd name="T12" fmla="+- 0 5228 5186"/>
                              <a:gd name="T13" fmla="*/ T12 w 85"/>
                              <a:gd name="T14" fmla="+- 0 784 784"/>
                              <a:gd name="T15" fmla="*/ 784 h 144"/>
                              <a:gd name="T16" fmla="+- 0 5271 5186"/>
                              <a:gd name="T17" fmla="*/ T16 w 85"/>
                              <a:gd name="T18" fmla="+- 0 854 784"/>
                              <a:gd name="T19" fmla="*/ 854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144">
                                <a:moveTo>
                                  <a:pt x="85" y="70"/>
                                </a:moveTo>
                                <a:lnTo>
                                  <a:pt x="42" y="144"/>
                                </a:lnTo>
                                <a:lnTo>
                                  <a:pt x="0" y="70"/>
                                </a:lnTo>
                                <a:lnTo>
                                  <a:pt x="42" y="0"/>
                                </a:lnTo>
                                <a:lnTo>
                                  <a:pt x="85" y="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243" y="13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3270" y="2758"/>
                            <a:ext cx="1361" cy="317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3274" y="2911"/>
                            <a:ext cx="1357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834" y="2497"/>
                            <a:ext cx="1361" cy="1035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838" y="2650"/>
                            <a:ext cx="1357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270" y="1844"/>
                            <a:ext cx="1361" cy="317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3274" y="1998"/>
                            <a:ext cx="1357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3988" y="2177"/>
                            <a:ext cx="0" cy="581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Freeform 139"/>
                        <wps:cNvSpPr>
                          <a:spLocks/>
                        </wps:cNvSpPr>
                        <wps:spPr bwMode="auto">
                          <a:xfrm>
                            <a:off x="3945" y="2173"/>
                            <a:ext cx="85" cy="74"/>
                          </a:xfrm>
                          <a:custGeom>
                            <a:avLst/>
                            <a:gdLst>
                              <a:gd name="T0" fmla="+- 0 3946 3946"/>
                              <a:gd name="T1" fmla="*/ T0 w 85"/>
                              <a:gd name="T2" fmla="+- 0 2247 2174"/>
                              <a:gd name="T3" fmla="*/ 2247 h 74"/>
                              <a:gd name="T4" fmla="+- 0 3988 3946"/>
                              <a:gd name="T5" fmla="*/ T4 w 85"/>
                              <a:gd name="T6" fmla="+- 0 2174 2174"/>
                              <a:gd name="T7" fmla="*/ 2174 h 74"/>
                              <a:gd name="T8" fmla="+- 0 4031 3946"/>
                              <a:gd name="T9" fmla="*/ T8 w 85"/>
                              <a:gd name="T10" fmla="+- 0 2247 2174"/>
                              <a:gd name="T11" fmla="*/ 2247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5" h="74">
                                <a:moveTo>
                                  <a:pt x="0" y="73"/>
                                </a:moveTo>
                                <a:lnTo>
                                  <a:pt x="42" y="0"/>
                                </a:lnTo>
                                <a:lnTo>
                                  <a:pt x="85" y="73"/>
                                </a:lnTo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3923" y="1322"/>
                            <a:ext cx="0" cy="522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Freeform 137"/>
                        <wps:cNvSpPr>
                          <a:spLocks/>
                        </wps:cNvSpPr>
                        <wps:spPr bwMode="auto">
                          <a:xfrm>
                            <a:off x="4172" y="1279"/>
                            <a:ext cx="74" cy="85"/>
                          </a:xfrm>
                          <a:custGeom>
                            <a:avLst/>
                            <a:gdLst>
                              <a:gd name="T0" fmla="+- 0 4172 4172"/>
                              <a:gd name="T1" fmla="*/ T0 w 74"/>
                              <a:gd name="T2" fmla="+- 0 1280 1280"/>
                              <a:gd name="T3" fmla="*/ 1280 h 85"/>
                              <a:gd name="T4" fmla="+- 0 4246 4172"/>
                              <a:gd name="T5" fmla="*/ T4 w 74"/>
                              <a:gd name="T6" fmla="+- 0 1322 1280"/>
                              <a:gd name="T7" fmla="*/ 1322 h 85"/>
                              <a:gd name="T8" fmla="+- 0 4172 4172"/>
                              <a:gd name="T9" fmla="*/ T8 w 74"/>
                              <a:gd name="T10" fmla="+- 0 1365 1280"/>
                              <a:gd name="T11" fmla="*/ 136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4" h="85">
                                <a:moveTo>
                                  <a:pt x="0" y="0"/>
                                </a:moveTo>
                                <a:lnTo>
                                  <a:pt x="74" y="42"/>
                                </a:lnTo>
                                <a:lnTo>
                                  <a:pt x="0" y="85"/>
                                </a:lnTo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3264" y="20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2487" y="2040"/>
                            <a:ext cx="0" cy="457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Freeform 134"/>
                        <wps:cNvSpPr>
                          <a:spLocks/>
                        </wps:cNvSpPr>
                        <wps:spPr bwMode="auto">
                          <a:xfrm>
                            <a:off x="3193" y="1997"/>
                            <a:ext cx="74" cy="85"/>
                          </a:xfrm>
                          <a:custGeom>
                            <a:avLst/>
                            <a:gdLst>
                              <a:gd name="T0" fmla="+- 0 3194 3194"/>
                              <a:gd name="T1" fmla="*/ T0 w 74"/>
                              <a:gd name="T2" fmla="+- 0 1998 1998"/>
                              <a:gd name="T3" fmla="*/ 1998 h 85"/>
                              <a:gd name="T4" fmla="+- 0 3267 3194"/>
                              <a:gd name="T5" fmla="*/ T4 w 74"/>
                              <a:gd name="T6" fmla="+- 0 2040 1998"/>
                              <a:gd name="T7" fmla="*/ 2040 h 85"/>
                              <a:gd name="T8" fmla="+- 0 3194 3194"/>
                              <a:gd name="T9" fmla="*/ T8 w 74"/>
                              <a:gd name="T10" fmla="+- 0 2083 1998"/>
                              <a:gd name="T11" fmla="*/ 208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4" h="85">
                                <a:moveTo>
                                  <a:pt x="0" y="0"/>
                                </a:moveTo>
                                <a:lnTo>
                                  <a:pt x="73" y="42"/>
                                </a:lnTo>
                                <a:lnTo>
                                  <a:pt x="0" y="85"/>
                                </a:lnTo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771" y="3802"/>
                            <a:ext cx="1361" cy="448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4775" y="3955"/>
                            <a:ext cx="1357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6206" y="2366"/>
                            <a:ext cx="2471" cy="774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6210" y="2520"/>
                            <a:ext cx="2467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6200" y="28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5424" y="2823"/>
                            <a:ext cx="0" cy="979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Freeform 127"/>
                        <wps:cNvSpPr>
                          <a:spLocks/>
                        </wps:cNvSpPr>
                        <wps:spPr bwMode="auto">
                          <a:xfrm>
                            <a:off x="6130" y="2780"/>
                            <a:ext cx="74" cy="85"/>
                          </a:xfrm>
                          <a:custGeom>
                            <a:avLst/>
                            <a:gdLst>
                              <a:gd name="T0" fmla="+- 0 6130 6130"/>
                              <a:gd name="T1" fmla="*/ T0 w 74"/>
                              <a:gd name="T2" fmla="+- 0 2781 2781"/>
                              <a:gd name="T3" fmla="*/ 2781 h 85"/>
                              <a:gd name="T4" fmla="+- 0 6204 6130"/>
                              <a:gd name="T5" fmla="*/ T4 w 74"/>
                              <a:gd name="T6" fmla="+- 0 2823 2781"/>
                              <a:gd name="T7" fmla="*/ 2823 h 85"/>
                              <a:gd name="T8" fmla="+- 0 6130 6130"/>
                              <a:gd name="T9" fmla="*/ T8 w 74"/>
                              <a:gd name="T10" fmla="+- 0 2866 2781"/>
                              <a:gd name="T11" fmla="*/ 2866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4" h="85">
                                <a:moveTo>
                                  <a:pt x="0" y="0"/>
                                </a:moveTo>
                                <a:lnTo>
                                  <a:pt x="74" y="42"/>
                                </a:lnTo>
                                <a:lnTo>
                                  <a:pt x="0" y="85"/>
                                </a:lnTo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7447" y="23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7447" y="132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Freeform 124"/>
                        <wps:cNvSpPr>
                          <a:spLocks/>
                        </wps:cNvSpPr>
                        <wps:spPr bwMode="auto">
                          <a:xfrm>
                            <a:off x="7404" y="2219"/>
                            <a:ext cx="85" cy="144"/>
                          </a:xfrm>
                          <a:custGeom>
                            <a:avLst/>
                            <a:gdLst>
                              <a:gd name="T0" fmla="+- 0 7447 7405"/>
                              <a:gd name="T1" fmla="*/ T0 w 85"/>
                              <a:gd name="T2" fmla="+- 0 2220 2220"/>
                              <a:gd name="T3" fmla="*/ 2220 h 144"/>
                              <a:gd name="T4" fmla="+- 0 7405 7405"/>
                              <a:gd name="T5" fmla="*/ T4 w 85"/>
                              <a:gd name="T6" fmla="+- 0 2290 2220"/>
                              <a:gd name="T7" fmla="*/ 2290 h 144"/>
                              <a:gd name="T8" fmla="+- 0 7447 7405"/>
                              <a:gd name="T9" fmla="*/ T8 w 85"/>
                              <a:gd name="T10" fmla="+- 0 2363 2220"/>
                              <a:gd name="T11" fmla="*/ 2363 h 144"/>
                              <a:gd name="T12" fmla="+- 0 7489 7405"/>
                              <a:gd name="T13" fmla="*/ T12 w 85"/>
                              <a:gd name="T14" fmla="+- 0 2290 2220"/>
                              <a:gd name="T15" fmla="*/ 2290 h 144"/>
                              <a:gd name="T16" fmla="+- 0 7447 7405"/>
                              <a:gd name="T17" fmla="*/ T16 w 85"/>
                              <a:gd name="T18" fmla="+- 0 2220 2220"/>
                              <a:gd name="T19" fmla="*/ 2220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144">
                                <a:moveTo>
                                  <a:pt x="42" y="0"/>
                                </a:moveTo>
                                <a:lnTo>
                                  <a:pt x="0" y="70"/>
                                </a:lnTo>
                                <a:lnTo>
                                  <a:pt x="42" y="143"/>
                                </a:lnTo>
                                <a:lnTo>
                                  <a:pt x="84" y="70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23"/>
                        <wps:cNvSpPr>
                          <a:spLocks/>
                        </wps:cNvSpPr>
                        <wps:spPr bwMode="auto">
                          <a:xfrm>
                            <a:off x="7404" y="2219"/>
                            <a:ext cx="85" cy="144"/>
                          </a:xfrm>
                          <a:custGeom>
                            <a:avLst/>
                            <a:gdLst>
                              <a:gd name="T0" fmla="+- 0 7489 7405"/>
                              <a:gd name="T1" fmla="*/ T0 w 85"/>
                              <a:gd name="T2" fmla="+- 0 2290 2220"/>
                              <a:gd name="T3" fmla="*/ 2290 h 144"/>
                              <a:gd name="T4" fmla="+- 0 7447 7405"/>
                              <a:gd name="T5" fmla="*/ T4 w 85"/>
                              <a:gd name="T6" fmla="+- 0 2363 2220"/>
                              <a:gd name="T7" fmla="*/ 2363 h 144"/>
                              <a:gd name="T8" fmla="+- 0 7405 7405"/>
                              <a:gd name="T9" fmla="*/ T8 w 85"/>
                              <a:gd name="T10" fmla="+- 0 2290 2220"/>
                              <a:gd name="T11" fmla="*/ 2290 h 144"/>
                              <a:gd name="T12" fmla="+- 0 7447 7405"/>
                              <a:gd name="T13" fmla="*/ T12 w 85"/>
                              <a:gd name="T14" fmla="+- 0 2220 2220"/>
                              <a:gd name="T15" fmla="*/ 2220 h 144"/>
                              <a:gd name="T16" fmla="+- 0 7489 7405"/>
                              <a:gd name="T17" fmla="*/ T16 w 85"/>
                              <a:gd name="T18" fmla="+- 0 2290 2220"/>
                              <a:gd name="T19" fmla="*/ 2290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144">
                                <a:moveTo>
                                  <a:pt x="84" y="70"/>
                                </a:moveTo>
                                <a:lnTo>
                                  <a:pt x="42" y="143"/>
                                </a:lnTo>
                                <a:lnTo>
                                  <a:pt x="0" y="70"/>
                                </a:lnTo>
                                <a:lnTo>
                                  <a:pt x="42" y="0"/>
                                </a:lnTo>
                                <a:lnTo>
                                  <a:pt x="84" y="7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575" y="2366"/>
                            <a:ext cx="1361" cy="252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4579" y="2520"/>
                            <a:ext cx="1357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5228" y="23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Freeform 119"/>
                        <wps:cNvSpPr>
                          <a:spLocks/>
                        </wps:cNvSpPr>
                        <wps:spPr bwMode="auto">
                          <a:xfrm>
                            <a:off x="5185" y="2289"/>
                            <a:ext cx="85" cy="74"/>
                          </a:xfrm>
                          <a:custGeom>
                            <a:avLst/>
                            <a:gdLst>
                              <a:gd name="T0" fmla="+- 0 5271 5186"/>
                              <a:gd name="T1" fmla="*/ T0 w 85"/>
                              <a:gd name="T2" fmla="+- 0 2290 2290"/>
                              <a:gd name="T3" fmla="*/ 2290 h 74"/>
                              <a:gd name="T4" fmla="+- 0 5186 5186"/>
                              <a:gd name="T5" fmla="*/ T4 w 85"/>
                              <a:gd name="T6" fmla="+- 0 2290 2290"/>
                              <a:gd name="T7" fmla="*/ 2290 h 74"/>
                              <a:gd name="T8" fmla="+- 0 5228 5186"/>
                              <a:gd name="T9" fmla="*/ T8 w 85"/>
                              <a:gd name="T10" fmla="+- 0 2363 2290"/>
                              <a:gd name="T11" fmla="*/ 2363 h 74"/>
                              <a:gd name="T12" fmla="+- 0 5271 5186"/>
                              <a:gd name="T13" fmla="*/ T12 w 85"/>
                              <a:gd name="T14" fmla="+- 0 2290 2290"/>
                              <a:gd name="T15" fmla="*/ 2290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" h="74">
                                <a:moveTo>
                                  <a:pt x="85" y="0"/>
                                </a:moveTo>
                                <a:lnTo>
                                  <a:pt x="0" y="0"/>
                                </a:lnTo>
                                <a:lnTo>
                                  <a:pt x="42" y="73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18"/>
                        <wps:cNvSpPr>
                          <a:spLocks/>
                        </wps:cNvSpPr>
                        <wps:spPr bwMode="auto">
                          <a:xfrm>
                            <a:off x="5185" y="2289"/>
                            <a:ext cx="85" cy="74"/>
                          </a:xfrm>
                          <a:custGeom>
                            <a:avLst/>
                            <a:gdLst>
                              <a:gd name="T0" fmla="+- 0 5271 5186"/>
                              <a:gd name="T1" fmla="*/ T0 w 85"/>
                              <a:gd name="T2" fmla="+- 0 2290 2290"/>
                              <a:gd name="T3" fmla="*/ 2290 h 74"/>
                              <a:gd name="T4" fmla="+- 0 5228 5186"/>
                              <a:gd name="T5" fmla="*/ T4 w 85"/>
                              <a:gd name="T6" fmla="+- 0 2363 2290"/>
                              <a:gd name="T7" fmla="*/ 2363 h 74"/>
                              <a:gd name="T8" fmla="+- 0 5186 5186"/>
                              <a:gd name="T9" fmla="*/ T8 w 85"/>
                              <a:gd name="T10" fmla="+- 0 2290 2290"/>
                              <a:gd name="T11" fmla="*/ 2290 h 74"/>
                              <a:gd name="T12" fmla="+- 0 5271 5186"/>
                              <a:gd name="T13" fmla="*/ T12 w 85"/>
                              <a:gd name="T14" fmla="+- 0 2290 2290"/>
                              <a:gd name="T15" fmla="*/ 2290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" h="74">
                                <a:moveTo>
                                  <a:pt x="85" y="0"/>
                                </a:moveTo>
                                <a:lnTo>
                                  <a:pt x="42" y="73"/>
                                </a:lnTo>
                                <a:lnTo>
                                  <a:pt x="0" y="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63" y="3541"/>
                            <a:ext cx="1361" cy="186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667" y="3694"/>
                            <a:ext cx="1357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382" y="35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Freeform 114"/>
                        <wps:cNvSpPr>
                          <a:spLocks/>
                        </wps:cNvSpPr>
                        <wps:spPr bwMode="auto">
                          <a:xfrm>
                            <a:off x="7339" y="3464"/>
                            <a:ext cx="85" cy="74"/>
                          </a:xfrm>
                          <a:custGeom>
                            <a:avLst/>
                            <a:gdLst>
                              <a:gd name="T0" fmla="+- 0 7424 7339"/>
                              <a:gd name="T1" fmla="*/ T0 w 85"/>
                              <a:gd name="T2" fmla="+- 0 3464 3464"/>
                              <a:gd name="T3" fmla="*/ 3464 h 74"/>
                              <a:gd name="T4" fmla="+- 0 7339 7339"/>
                              <a:gd name="T5" fmla="*/ T4 w 85"/>
                              <a:gd name="T6" fmla="+- 0 3464 3464"/>
                              <a:gd name="T7" fmla="*/ 3464 h 74"/>
                              <a:gd name="T8" fmla="+- 0 7382 7339"/>
                              <a:gd name="T9" fmla="*/ T8 w 85"/>
                              <a:gd name="T10" fmla="+- 0 3538 3464"/>
                              <a:gd name="T11" fmla="*/ 3538 h 74"/>
                              <a:gd name="T12" fmla="+- 0 7424 7339"/>
                              <a:gd name="T13" fmla="*/ T12 w 85"/>
                              <a:gd name="T14" fmla="+- 0 3464 3464"/>
                              <a:gd name="T15" fmla="*/ 3464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" h="74">
                                <a:moveTo>
                                  <a:pt x="85" y="0"/>
                                </a:moveTo>
                                <a:lnTo>
                                  <a:pt x="0" y="0"/>
                                </a:lnTo>
                                <a:lnTo>
                                  <a:pt x="43" y="74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13"/>
                        <wps:cNvSpPr>
                          <a:spLocks/>
                        </wps:cNvSpPr>
                        <wps:spPr bwMode="auto">
                          <a:xfrm>
                            <a:off x="7339" y="3464"/>
                            <a:ext cx="85" cy="74"/>
                          </a:xfrm>
                          <a:custGeom>
                            <a:avLst/>
                            <a:gdLst>
                              <a:gd name="T0" fmla="+- 0 7424 7339"/>
                              <a:gd name="T1" fmla="*/ T0 w 85"/>
                              <a:gd name="T2" fmla="+- 0 3464 3464"/>
                              <a:gd name="T3" fmla="*/ 3464 h 74"/>
                              <a:gd name="T4" fmla="+- 0 7382 7339"/>
                              <a:gd name="T5" fmla="*/ T4 w 85"/>
                              <a:gd name="T6" fmla="+- 0 3538 3464"/>
                              <a:gd name="T7" fmla="*/ 3538 h 74"/>
                              <a:gd name="T8" fmla="+- 0 7339 7339"/>
                              <a:gd name="T9" fmla="*/ T8 w 85"/>
                              <a:gd name="T10" fmla="+- 0 3464 3464"/>
                              <a:gd name="T11" fmla="*/ 3464 h 74"/>
                              <a:gd name="T12" fmla="+- 0 7424 7339"/>
                              <a:gd name="T13" fmla="*/ T12 w 85"/>
                              <a:gd name="T14" fmla="+- 0 3464 3464"/>
                              <a:gd name="T15" fmla="*/ 3464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" h="74">
                                <a:moveTo>
                                  <a:pt x="85" y="0"/>
                                </a:moveTo>
                                <a:lnTo>
                                  <a:pt x="43" y="74"/>
                                </a:lnTo>
                                <a:lnTo>
                                  <a:pt x="0" y="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834" y="3802"/>
                            <a:ext cx="1361" cy="252"/>
                          </a:xfrm>
                          <a:prstGeom prst="rect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838" y="3955"/>
                            <a:ext cx="1357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487" y="37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Freeform 109"/>
                        <wps:cNvSpPr>
                          <a:spLocks/>
                        </wps:cNvSpPr>
                        <wps:spPr bwMode="auto">
                          <a:xfrm>
                            <a:off x="2444" y="3725"/>
                            <a:ext cx="85" cy="74"/>
                          </a:xfrm>
                          <a:custGeom>
                            <a:avLst/>
                            <a:gdLst>
                              <a:gd name="T0" fmla="+- 0 2530 2445"/>
                              <a:gd name="T1" fmla="*/ T0 w 85"/>
                              <a:gd name="T2" fmla="+- 0 3725 3725"/>
                              <a:gd name="T3" fmla="*/ 3725 h 74"/>
                              <a:gd name="T4" fmla="+- 0 2445 2445"/>
                              <a:gd name="T5" fmla="*/ T4 w 85"/>
                              <a:gd name="T6" fmla="+- 0 3725 3725"/>
                              <a:gd name="T7" fmla="*/ 3725 h 74"/>
                              <a:gd name="T8" fmla="+- 0 2487 2445"/>
                              <a:gd name="T9" fmla="*/ T8 w 85"/>
                              <a:gd name="T10" fmla="+- 0 3799 3725"/>
                              <a:gd name="T11" fmla="*/ 3799 h 74"/>
                              <a:gd name="T12" fmla="+- 0 2530 2445"/>
                              <a:gd name="T13" fmla="*/ T12 w 85"/>
                              <a:gd name="T14" fmla="+- 0 3725 3725"/>
                              <a:gd name="T15" fmla="*/ 3725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" h="74">
                                <a:moveTo>
                                  <a:pt x="85" y="0"/>
                                </a:moveTo>
                                <a:lnTo>
                                  <a:pt x="0" y="0"/>
                                </a:lnTo>
                                <a:lnTo>
                                  <a:pt x="42" y="74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08"/>
                        <wps:cNvSpPr>
                          <a:spLocks/>
                        </wps:cNvSpPr>
                        <wps:spPr bwMode="auto">
                          <a:xfrm>
                            <a:off x="2444" y="3725"/>
                            <a:ext cx="85" cy="74"/>
                          </a:xfrm>
                          <a:custGeom>
                            <a:avLst/>
                            <a:gdLst>
                              <a:gd name="T0" fmla="+- 0 2530 2445"/>
                              <a:gd name="T1" fmla="*/ T0 w 85"/>
                              <a:gd name="T2" fmla="+- 0 3725 3725"/>
                              <a:gd name="T3" fmla="*/ 3725 h 74"/>
                              <a:gd name="T4" fmla="+- 0 2487 2445"/>
                              <a:gd name="T5" fmla="*/ T4 w 85"/>
                              <a:gd name="T6" fmla="+- 0 3799 3725"/>
                              <a:gd name="T7" fmla="*/ 3799 h 74"/>
                              <a:gd name="T8" fmla="+- 0 2445 2445"/>
                              <a:gd name="T9" fmla="*/ T8 w 85"/>
                              <a:gd name="T10" fmla="+- 0 3725 3725"/>
                              <a:gd name="T11" fmla="*/ 3725 h 74"/>
                              <a:gd name="T12" fmla="+- 0 2530 2445"/>
                              <a:gd name="T13" fmla="*/ T12 w 85"/>
                              <a:gd name="T14" fmla="+- 0 3725 3725"/>
                              <a:gd name="T15" fmla="*/ 3725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" h="74">
                                <a:moveTo>
                                  <a:pt x="85" y="0"/>
                                </a:moveTo>
                                <a:lnTo>
                                  <a:pt x="42" y="74"/>
                                </a:lnTo>
                                <a:lnTo>
                                  <a:pt x="0" y="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991" y="244"/>
                            <a:ext cx="802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39987" w14:textId="77777777" w:rsidR="00C87A0C" w:rsidRDefault="00C87A0C">
                              <w:pPr>
                                <w:spacing w:line="102" w:lineRule="exact"/>
                                <w:rPr>
                                  <w:rFonts w:ascii="Arial"/>
                                  <w:sz w:val="9"/>
                                </w:rPr>
                              </w:pPr>
                              <w:bookmarkStart w:id="213" w:name="_bookmark15"/>
                              <w:bookmarkEnd w:id="213"/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G4MTRunManage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329" y="962"/>
                            <a:ext cx="1737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356FD" w14:textId="77777777" w:rsidR="00C87A0C" w:rsidRDefault="00C87A0C">
                              <w:pPr>
                                <w:spacing w:line="102" w:lineRule="exact"/>
                                <w:ind w:left="425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DetectorConstruction</w:t>
                              </w:r>
                            </w:p>
                            <w:p w14:paraId="14AD014D" w14:textId="77777777" w:rsidR="00C87A0C" w:rsidRDefault="00C87A0C">
                              <w:pPr>
                                <w:spacing w:before="33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G4LogicalVolume* fScoringVolume; G4LogicalVolume* fSensetiveVoulume; SensitiveDetector* trackerDetector; std::shared_ptr&lt;utils::counter&gt; m_counter; vectorPtr m_histogram 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7737" y="1157"/>
                            <a:ext cx="95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F3148" w14:textId="77777777" w:rsidR="00C87A0C" w:rsidRDefault="00C87A0C">
                              <w:pPr>
                                <w:spacing w:line="102" w:lineRule="exact"/>
                                <w:ind w:left="371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QGSP_BERT</w:t>
                              </w:r>
                            </w:p>
                            <w:p w14:paraId="44626322" w14:textId="77777777" w:rsidR="00C87A0C" w:rsidRDefault="00C87A0C">
                              <w:pPr>
                                <w:spacing w:before="33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Physic 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9590" y="1157"/>
                            <a:ext cx="752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A0251" w14:textId="77777777" w:rsidR="00C87A0C" w:rsidRDefault="00C87A0C">
                              <w:pPr>
                                <w:spacing w:line="102" w:lineRule="exac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ActionInitialization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632" y="1875"/>
                            <a:ext cx="645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D849E" w14:textId="77777777" w:rsidR="00C87A0C" w:rsidRDefault="00C87A0C">
                              <w:pPr>
                                <w:spacing w:line="102" w:lineRule="exac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GeometyFabric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8546" y="1875"/>
                            <a:ext cx="1954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B6493" w14:textId="77777777" w:rsidR="00C87A0C" w:rsidRDefault="00C87A0C">
                              <w:pPr>
                                <w:spacing w:line="102" w:lineRule="exac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PrimaryGeneratorAction</w:t>
                              </w:r>
                            </w:p>
                            <w:p w14:paraId="6F0E2C8C" w14:textId="77777777" w:rsidR="00C87A0C" w:rsidRDefault="00C87A0C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14:paraId="0DCFEC33" w14:textId="77777777" w:rsidR="00C87A0C" w:rsidRDefault="00C87A0C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14:paraId="7CA52562" w14:textId="77777777" w:rsidR="00C87A0C" w:rsidRDefault="00C87A0C">
                              <w:pPr>
                                <w:spacing w:before="5"/>
                                <w:rPr>
                                  <w:sz w:val="8"/>
                                </w:rPr>
                              </w:pPr>
                            </w:p>
                            <w:p w14:paraId="66981E08" w14:textId="77777777" w:rsidR="00C87A0C" w:rsidRDefault="00C87A0C">
                              <w:pPr>
                                <w:ind w:left="887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G4UserActionInitialization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663" y="2397"/>
                            <a:ext cx="1193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8D667" w14:textId="77777777" w:rsidR="00C87A0C" w:rsidRDefault="00C87A0C">
                              <w:pPr>
                                <w:spacing w:line="102" w:lineRule="exac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G4UserDetectorConstruction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9" y="2528"/>
                            <a:ext cx="1275" cy="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9385E" w14:textId="77777777" w:rsidR="00C87A0C" w:rsidRDefault="00C87A0C">
                              <w:pPr>
                                <w:spacing w:line="102" w:lineRule="exact"/>
                                <w:ind w:left="353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BaseElemen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t</w:t>
                              </w:r>
                            </w:p>
                            <w:p w14:paraId="1D5472B3" w14:textId="77777777" w:rsidR="00C87A0C" w:rsidRDefault="00C87A0C">
                              <w:pPr>
                                <w:spacing w:before="33"/>
                                <w:ind w:left="25" w:hanging="26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bool m_customMaterial; G4LogicalVolume *m_parent; G4LogicalVolume *m_current; G4Material *m_material; G4ThreeVector m_position; G4RotationMatrix *m_rotation; G4Colour m_colour;</w:t>
                              </w:r>
                            </w:p>
                            <w:p w14:paraId="4BC0FCF1" w14:textId="77777777" w:rsidR="00C87A0C" w:rsidRDefault="00C87A0C">
                              <w:pPr>
                                <w:spacing w:before="5"/>
                                <w:ind w:left="25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G4String m_name;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3299" y="2789"/>
                            <a:ext cx="1073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84903" w14:textId="77777777" w:rsidR="00C87A0C" w:rsidRDefault="00C87A0C">
                              <w:pPr>
                                <w:spacing w:line="102" w:lineRule="exact"/>
                                <w:ind w:left="234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GeometryProperties</w:t>
                              </w:r>
                            </w:p>
                            <w:p w14:paraId="76A5B7C7" w14:textId="77777777" w:rsidR="00C87A0C" w:rsidRDefault="00C87A0C">
                              <w:pPr>
                                <w:spacing w:before="33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Size, Material, Colour, 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261" y="2397"/>
                            <a:ext cx="1737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6BAF9" w14:textId="77777777" w:rsidR="00C87A0C" w:rsidRDefault="00C87A0C">
                              <w:pPr>
                                <w:spacing w:line="102" w:lineRule="exact"/>
                                <w:ind w:left="816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SensitiveDetecto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r</w:t>
                              </w:r>
                            </w:p>
                            <w:p w14:paraId="638FCE5A" w14:textId="77777777" w:rsidR="00C87A0C" w:rsidRDefault="00C87A0C">
                              <w:pPr>
                                <w:spacing w:before="33"/>
                                <w:ind w:right="641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const double HIST_MAX; const double HIST_MIN; vectorPtr histogram; vectorPtr histogram_angle;</w:t>
                              </w:r>
                            </w:p>
                            <w:p w14:paraId="1EEC421E" w14:textId="77777777" w:rsidR="00C87A0C" w:rsidRDefault="00C87A0C">
                              <w:pPr>
                                <w:spacing w:before="3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std::shared_ptr&lt;utils::counter&gt; m_counter;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8422" y="3311"/>
                            <a:ext cx="1315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2C9F3" w14:textId="77777777" w:rsidR="00C87A0C" w:rsidRDefault="00C87A0C">
                              <w:pPr>
                                <w:spacing w:line="102" w:lineRule="exac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G4UserPrimaryGeneratorAction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888" y="3572"/>
                            <a:ext cx="919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213D2" w14:textId="77777777" w:rsidR="00C87A0C" w:rsidRDefault="00C87A0C">
                              <w:pPr>
                                <w:spacing w:line="102" w:lineRule="exac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G4VSensitiveDetecto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177" y="3833"/>
                            <a:ext cx="691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7DE1B" w14:textId="77777777" w:rsidR="00C87A0C" w:rsidRDefault="00C87A0C">
                              <w:pPr>
                                <w:spacing w:line="102" w:lineRule="exac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AbstractElemen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3833"/>
                            <a:ext cx="1204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CC43B" w14:textId="77777777" w:rsidR="00C87A0C" w:rsidRDefault="00C87A0C">
                              <w:pPr>
                                <w:spacing w:line="102" w:lineRule="exact"/>
                                <w:ind w:left="127" w:right="18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  <w:u w:val="single"/>
                                </w:rPr>
                                <w:t>Utils</w:t>
                              </w:r>
                            </w:p>
                            <w:p w14:paraId="1910DE62" w14:textId="77777777" w:rsidR="00C87A0C" w:rsidRDefault="00C87A0C">
                              <w:pPr>
                                <w:spacing w:before="33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static class for</w:t>
                              </w:r>
                            </w:p>
                            <w:p w14:paraId="37300C00" w14:textId="77777777" w:rsidR="00C87A0C" w:rsidRDefault="00C87A0C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saving data in another thread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F7996" id="Group 93" o:spid="_x0000_s1029" style="position:absolute;margin-left:91.55pt;margin-top:10.5pt;width:440.35pt;height:202.15pt;z-index:-251633664;mso-wrap-distance-left:0;mso-wrap-distance-right:0;mso-position-horizontal-relative:page" coordorigin="1831,210" coordsize="8807,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">
                <v:rect id="Rectangle 181" o:spid="_x0000_s1030" style="position:absolute;left:8360;top:3280;width:1426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" filled="f" strokeweight=".1151mm"/>
                <v:line id="Line 180" o:spid="_x0000_s1031" style="position:absolute;visibility:visible;mso-wrap-style:square" from="8364,3433" to="9786,3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" strokeweight=".1151mm"/>
                <v:rect id="Rectangle 179" o:spid="_x0000_s1032" style="position:absolute;left:8360;top:1844;width:1361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" filled="f" strokeweight=".1151mm"/>
                <v:line id="Line 178" o:spid="_x0000_s1033" style="position:absolute;visibility:visible;mso-wrap-style:square" from="8364,1998" to="9721,1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" strokeweight=".1151mm"/>
                <v:rect id="Rectangle 177" o:spid="_x0000_s1034" style="position:absolute;left:9274;top:1126;width:136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" filled="f" strokeweight=".1151mm"/>
                <v:line id="Line 176" o:spid="_x0000_s1035" style="position:absolute;visibility:visible;mso-wrap-style:square" from="9277,1280" to="10635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" strokeweight=".1151mm"/>
                <v:line id="Line 175" o:spid="_x0000_s1036" style="position:absolute;visibility:visible;mso-wrap-style:square" from="9535,1394" to="9535,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" strokeweight=".1151mm">
                  <v:stroke dashstyle="longDash"/>
                </v:line>
                <v:line id="Line 174" o:spid="_x0000_s1037" style="position:absolute;visibility:visible;mso-wrap-style:square" from="9535,1844" to="9535,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" strokeweight=".1151mm">
                  <v:stroke dashstyle="longDash"/>
                </v:line>
                <v:shape id="Freeform 173" o:spid="_x0000_s1038" style="position:absolute;left:9492;top:1390;width:85;height:74;visibility:visible;mso-wrap-style:square;v-text-anchor:top" coordsize="8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" path="m,73l42,,85,73e" filled="f" strokeweight=".1151mm">
                  <v:path arrowok="t" o:connecttype="custom" o:connectlocs="0,1464;42,1391;85,1464" o:connectangles="0,0,0"/>
                </v:shape>
                <v:line id="Line 172" o:spid="_x0000_s1039" style="position:absolute;visibility:visible;mso-wrap-style:square" from="9013,3274" to="9013,3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" strokeweight=".1151mm"/>
                <v:shape id="Freeform 171" o:spid="_x0000_s1040" style="position:absolute;left:8970;top:3203;width:85;height:74;visibility:visible;mso-wrap-style:square;v-text-anchor:top" coordsize="8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" path="m85,l,,42,74,85,xe" fillcolor="black" stroked="f">
                  <v:path arrowok="t" o:connecttype="custom" o:connectlocs="85,3203;0,3203;42,3277;85,3203" o:connectangles="0,0,0,0"/>
                </v:shape>
                <v:shape id="Freeform 170" o:spid="_x0000_s1041" style="position:absolute;left:8970;top:3203;width:85;height:74;visibility:visible;mso-wrap-style:square;v-text-anchor:top" coordsize="8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" path="m85,l42,74,,,85,xe" filled="f" strokeweight=".1151mm">
                  <v:path arrowok="t" o:connecttype="custom" o:connectlocs="85,3203;42,3277;0,3203;85,3203" o:connectangles="0,0,0,0"/>
                </v:shape>
                <v:line id="Line 169" o:spid="_x0000_s1042" style="position:absolute;visibility:visible;mso-wrap-style:square" from="9927,1120" to="9927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" strokeweight=".1151mm"/>
                <v:rect id="Rectangle 168" o:spid="_x0000_s1043" style="position:absolute;left:7707;top:212;width:136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" filled="f" strokeweight=".1151mm"/>
                <v:line id="Line 167" o:spid="_x0000_s1044" style="position:absolute;visibility:visible;mso-wrap-style:square" from="7711,366" to="9069,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" strokeweight=".1151mm"/>
                <v:line id="Line 166" o:spid="_x0000_s1045" style="position:absolute;visibility:visible;mso-wrap-style:square" from="9927,474" to="9927,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" strokeweight=".1151mm"/>
                <v:shape id="Freeform 165" o:spid="_x0000_s1046" style="position:absolute;left:9884;top:979;width:85;height:144;visibility:visible;mso-wrap-style:square;v-text-anchor:top" coordsize="8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" path="m43,l,70r43,73l85,70,43,xe" stroked="f">
                  <v:path arrowok="t" o:connecttype="custom" o:connectlocs="43,980;0,1050;43,1123;85,1050;43,980" o:connectangles="0,0,0,0,0"/>
                </v:shape>
                <v:shape id="Freeform 164" o:spid="_x0000_s1047" style="position:absolute;left:9884;top:979;width:85;height:144;visibility:visible;mso-wrap-style:square;v-text-anchor:top" coordsize="8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" path="m85,70l43,143,,70,43,,85,70xe" filled="f" strokeweight=".1151mm">
                  <v:path arrowok="t" o:connecttype="custom" o:connectlocs="85,1050;43,1123;0,1050;43,980;85,1050" o:connectangles="0,0,0,0,0"/>
                </v:shape>
                <v:rect id="Rectangle 163" o:spid="_x0000_s1048" style="position:absolute;left:9274;top:2301;width:1361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" filled="f" strokeweight=".1151mm"/>
                <v:line id="Line 162" o:spid="_x0000_s1049" style="position:absolute;visibility:visible;mso-wrap-style:square" from="9277,2454" to="10635,2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" strokeweight=".1151mm"/>
                <v:line id="Line 161" o:spid="_x0000_s1050" style="position:absolute;visibility:visible;mso-wrap-style:square" from="9927,2295" to="9927,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" strokeweight=".1151mm"/>
                <v:shape id="Freeform 160" o:spid="_x0000_s1051" style="position:absolute;left:9884;top:2224;width:85;height:74;visibility:visible;mso-wrap-style:square;v-text-anchor:top" coordsize="8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" path="m85,l,,43,74,85,xe" fillcolor="black" stroked="f">
                  <v:path arrowok="t" o:connecttype="custom" o:connectlocs="85,2224;0,2224;43,2298;85,2224" o:connectangles="0,0,0,0"/>
                </v:shape>
                <v:shape id="Freeform 159" o:spid="_x0000_s1052" style="position:absolute;left:9884;top:2224;width:85;height:74;visibility:visible;mso-wrap-style:square;v-text-anchor:top" coordsize="8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" path="m85,l43,74,,,85,xe" filled="f" strokeweight=".1151mm">
                  <v:path arrowok="t" o:connecttype="custom" o:connectlocs="85,2224;43,2298;0,2224;85,2224" o:connectangles="0,0,0,0"/>
                </v:shape>
                <v:rect id="Rectangle 158" o:spid="_x0000_s1053" style="position:absolute;left:7707;top:1126;width:136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" filled="f" strokeweight=".1151mm"/>
                <v:line id="Line 157" o:spid="_x0000_s1054" style="position:absolute;visibility:visible;mso-wrap-style:square" from="7711,1280" to="9069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" strokeweight=".1151mm"/>
                <v:line id="Line 156" o:spid="_x0000_s1055" style="position:absolute;visibility:visible;mso-wrap-style:square" from="8426,1120" to="8426,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" strokeweight=".1151mm"/>
                <v:shape id="Freeform 155" o:spid="_x0000_s1056" style="position:absolute;left:8383;top:979;width:85;height:144;visibility:visible;mso-wrap-style:square;v-text-anchor:top" coordsize="8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" path="m43,l,70r43,73l85,70,43,xe" stroked="f">
                  <v:path arrowok="t" o:connecttype="custom" o:connectlocs="43,980;0,1050;43,1123;85,1050;43,980" o:connectangles="0,0,0,0,0"/>
                </v:shape>
                <v:shape id="Freeform 154" o:spid="_x0000_s1057" style="position:absolute;left:8383;top:979;width:85;height:144;visibility:visible;mso-wrap-style:square;v-text-anchor:top" coordsize="8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" path="m85,70l43,143,,70,43,,85,70xe" filled="f" strokeweight=".1151mm">
                  <v:path arrowok="t" o:connecttype="custom" o:connectlocs="85,1050;43,1123;0,1050;43,980;85,1050" o:connectangles="0,0,0,0,0"/>
                </v:shape>
                <v:rect id="Rectangle 153" o:spid="_x0000_s1058" style="position:absolute;left:4249;top:930;width:1883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" filled="f" strokeweight=".1151mm"/>
                <v:line id="Line 152" o:spid="_x0000_s1059" style="position:absolute;visibility:visible;mso-wrap-style:square" from="4252,1084" to="6132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" strokeweight=".1151mm"/>
                <v:line id="Line 151" o:spid="_x0000_s1060" style="position:absolute;visibility:visible;mso-wrap-style:square" from="5228,924" to="5228,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" strokeweight=".1151mm"/>
                <v:line id="Line 150" o:spid="_x0000_s1061" style="position:absolute;visibility:visible;mso-wrap-style:square" from="5228,409" to="770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" strokeweight=".1151mm"/>
                <v:shape id="Freeform 149" o:spid="_x0000_s1062" style="position:absolute;left:5185;top:783;width:85;height:144;visibility:visible;mso-wrap-style:square;v-text-anchor:top" coordsize="8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" path="m42,l,70r42,74l85,70,42,xe" stroked="f">
                  <v:path arrowok="t" o:connecttype="custom" o:connectlocs="42,784;0,854;42,928;85,854;42,784" o:connectangles="0,0,0,0,0"/>
                </v:shape>
                <v:shape id="Freeform 148" o:spid="_x0000_s1063" style="position:absolute;left:5185;top:783;width:85;height:144;visibility:visible;mso-wrap-style:square;v-text-anchor:top" coordsize="8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" path="m85,70l42,144,,70,42,,85,70xe" filled="f" strokeweight=".1151mm">
                  <v:path arrowok="t" o:connecttype="custom" o:connectlocs="85,854;42,928;0,854;42,784;85,854" o:connectangles="0,0,0,0,0"/>
                </v:shape>
                <v:line id="Line 147" o:spid="_x0000_s1064" style="position:absolute;visibility:visible;mso-wrap-style:square" from="4243,1322" to="4243,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" strokeweight=".1151mm">
                  <v:stroke dashstyle="longDash"/>
                </v:line>
                <v:rect id="Rectangle 146" o:spid="_x0000_s1065" style="position:absolute;left:3270;top:2758;width:1361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" filled="f" strokeweight=".1151mm"/>
                <v:line id="Line 145" o:spid="_x0000_s1066" style="position:absolute;visibility:visible;mso-wrap-style:square" from="3274,2911" to="4631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" strokeweight=".1151mm"/>
                <v:rect id="Rectangle 144" o:spid="_x0000_s1067" style="position:absolute;left:1834;top:2497;width:1361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" filled="f" strokeweight=".1151mm"/>
                <v:line id="Line 143" o:spid="_x0000_s1068" style="position:absolute;visibility:visible;mso-wrap-style:square" from="1838,2650" to="3195,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" strokeweight=".1151mm"/>
                <v:rect id="Rectangle 142" o:spid="_x0000_s1069" style="position:absolute;left:3270;top:1844;width:1361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" filled="f" strokeweight=".1151mm"/>
                <v:line id="Line 141" o:spid="_x0000_s1070" style="position:absolute;visibility:visible;mso-wrap-style:square" from="3274,1998" to="4631,1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" strokeweight=".1151mm"/>
                <v:line id="Line 140" o:spid="_x0000_s1071" style="position:absolute;visibility:visible;mso-wrap-style:square" from="3988,2177" to="3988,2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" strokeweight=".1151mm">
                  <v:stroke dashstyle="longDash"/>
                </v:line>
                <v:shape id="Freeform 139" o:spid="_x0000_s1072" style="position:absolute;left:3945;top:2173;width:85;height:74;visibility:visible;mso-wrap-style:square;v-text-anchor:top" coordsize="8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" path="m,73l42,,85,73e" filled="f" strokeweight=".1151mm">
                  <v:path arrowok="t" o:connecttype="custom" o:connectlocs="0,2247;42,2174;85,2247" o:connectangles="0,0,0"/>
                </v:shape>
                <v:line id="Line 138" o:spid="_x0000_s1073" style="position:absolute;visibility:visible;mso-wrap-style:square" from="3923,1322" to="3923,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" strokeweight=".1151mm">
                  <v:stroke dashstyle="longDash"/>
                </v:line>
                <v:shape id="Freeform 137" o:spid="_x0000_s1074" style="position:absolute;left:4172;top:1279;width:74;height:85;visibility:visible;mso-wrap-style:square;v-text-anchor:top" coordsize="7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" path="m,l74,42,,85e" filled="f" strokeweight=".1151mm">
                  <v:path arrowok="t" o:connecttype="custom" o:connectlocs="0,1280;74,1322;0,1365" o:connectangles="0,0,0"/>
                </v:shape>
                <v:line id="Line 136" o:spid="_x0000_s1075" style="position:absolute;visibility:visible;mso-wrap-style:square" from="3264,2040" to="3264,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" strokeweight=".1151mm">
                  <v:stroke dashstyle="longDash"/>
                </v:line>
                <v:line id="Line 135" o:spid="_x0000_s1076" style="position:absolute;visibility:visible;mso-wrap-style:square" from="2487,2040" to="2487,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" strokeweight=".1151mm">
                  <v:stroke dashstyle="longDash"/>
                </v:line>
                <v:shape id="Freeform 134" o:spid="_x0000_s1077" style="position:absolute;left:3193;top:1997;width:74;height:85;visibility:visible;mso-wrap-style:square;v-text-anchor:top" coordsize="7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" path="m,l73,42,,85e" filled="f" strokeweight=".1151mm">
                  <v:path arrowok="t" o:connecttype="custom" o:connectlocs="0,1998;73,2040;0,2083" o:connectangles="0,0,0"/>
                </v:shape>
                <v:rect id="Rectangle 133" o:spid="_x0000_s1078" style="position:absolute;left:4771;top:3802;width:136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" filled="f" strokeweight=".1151mm"/>
                <v:line id="Line 132" o:spid="_x0000_s1079" style="position:absolute;visibility:visible;mso-wrap-style:square" from="4775,3955" to="6132,3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" strokeweight=".1151mm"/>
                <v:rect id="Rectangle 131" o:spid="_x0000_s1080" style="position:absolute;left:6206;top:2366;width:2471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" filled="f" strokeweight=".1151mm"/>
                <v:line id="Line 130" o:spid="_x0000_s1081" style="position:absolute;visibility:visible;mso-wrap-style:square" from="6210,2520" to="8677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" strokeweight=".1151mm"/>
                <v:line id="Line 129" o:spid="_x0000_s1082" style="position:absolute;visibility:visible;mso-wrap-style:square" from="6200,2823" to="6200,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" strokeweight=".1151mm">
                  <v:stroke dashstyle="longDash"/>
                </v:line>
                <v:line id="Line 128" o:spid="_x0000_s1083" style="position:absolute;visibility:visible;mso-wrap-style:square" from="5424,2823" to="5424,3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" strokeweight=".1151mm">
                  <v:stroke dashstyle="longDash"/>
                </v:line>
                <v:shape id="Freeform 127" o:spid="_x0000_s1084" style="position:absolute;left:6130;top:2780;width:74;height:85;visibility:visible;mso-wrap-style:square;v-text-anchor:top" coordsize="7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" path="m,l74,42,,85e" filled="f" strokeweight=".1151mm">
                  <v:path arrowok="t" o:connecttype="custom" o:connectlocs="0,2781;74,2823;0,2866" o:connectangles="0,0,0"/>
                </v:shape>
                <v:line id="Line 126" o:spid="_x0000_s1085" style="position:absolute;visibility:visible;mso-wrap-style:square" from="7447,2360" to="7447,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" strokeweight=".1151mm"/>
                <v:line id="Line 125" o:spid="_x0000_s1086" style="position:absolute;visibility:visible;mso-wrap-style:square" from="7447,1322" to="7447,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" strokeweight=".1151mm"/>
                <v:shape id="Freeform 124" o:spid="_x0000_s1087" style="position:absolute;left:7404;top:2219;width:85;height:144;visibility:visible;mso-wrap-style:square;v-text-anchor:top" coordsize="8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" path="m42,l,70r42,73l84,70,42,xe" stroked="f">
                  <v:path arrowok="t" o:connecttype="custom" o:connectlocs="42,2220;0,2290;42,2363;84,2290;42,2220" o:connectangles="0,0,0,0,0"/>
                </v:shape>
                <v:shape id="Freeform 123" o:spid="_x0000_s1088" style="position:absolute;left:7404;top:2219;width:85;height:144;visibility:visible;mso-wrap-style:square;v-text-anchor:top" coordsize="85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" path="m84,70l42,143,,70,42,,84,70xe" filled="f" strokeweight=".1151mm">
                  <v:path arrowok="t" o:connecttype="custom" o:connectlocs="84,2290;42,2363;0,2290;42,2220;84,2290" o:connectangles="0,0,0,0,0"/>
                </v:shape>
                <v:rect id="Rectangle 122" o:spid="_x0000_s1089" style="position:absolute;left:4575;top:2366;width:136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" filled="f" strokeweight=".1151mm"/>
                <v:line id="Line 121" o:spid="_x0000_s1090" style="position:absolute;visibility:visible;mso-wrap-style:square" from="4579,2520" to="5936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" strokeweight=".1151mm"/>
                <v:line id="Line 120" o:spid="_x0000_s1091" style="position:absolute;visibility:visible;mso-wrap-style:square" from="5228,2360" to="5228,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" strokeweight=".1151mm"/>
                <v:shape id="Freeform 119" o:spid="_x0000_s1092" style="position:absolute;left:5185;top:2289;width:85;height:74;visibility:visible;mso-wrap-style:square;v-text-anchor:top" coordsize="8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" path="m85,l,,42,73,85,xe" fillcolor="black" stroked="f">
                  <v:path arrowok="t" o:connecttype="custom" o:connectlocs="85,2290;0,2290;42,2363;85,2290" o:connectangles="0,0,0,0"/>
                </v:shape>
                <v:shape id="Freeform 118" o:spid="_x0000_s1093" style="position:absolute;left:5185;top:2289;width:85;height:74;visibility:visible;mso-wrap-style:square;v-text-anchor:top" coordsize="8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" path="m85,l42,73,,,85,xe" filled="f" strokeweight=".1151mm">
                  <v:path arrowok="t" o:connecttype="custom" o:connectlocs="85,2290;42,2363;0,2290;85,2290" o:connectangles="0,0,0,0"/>
                </v:shape>
                <v:rect id="Rectangle 117" o:spid="_x0000_s1094" style="position:absolute;left:6663;top:3541;width:1361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" filled="f" strokeweight=".1151mm"/>
                <v:line id="Line 116" o:spid="_x0000_s1095" style="position:absolute;visibility:visible;mso-wrap-style:square" from="6667,3694" to="8024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" strokeweight=".1151mm"/>
                <v:line id="Line 115" o:spid="_x0000_s1096" style="position:absolute;visibility:visible;mso-wrap-style:square" from="7382,3535" to="7382,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" strokeweight=".1151mm"/>
                <v:shape id="Freeform 114" o:spid="_x0000_s1097" style="position:absolute;left:7339;top:3464;width:85;height:74;visibility:visible;mso-wrap-style:square;v-text-anchor:top" coordsize="8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" path="m85,l,,43,74,85,xe" fillcolor="black" stroked="f">
                  <v:path arrowok="t" o:connecttype="custom" o:connectlocs="85,3464;0,3464;43,3538;85,3464" o:connectangles="0,0,0,0"/>
                </v:shape>
                <v:shape id="Freeform 113" o:spid="_x0000_s1098" style="position:absolute;left:7339;top:3464;width:85;height:74;visibility:visible;mso-wrap-style:square;v-text-anchor:top" coordsize="8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" path="m85,l43,74,,,85,xe" filled="f" strokeweight=".1151mm">
                  <v:path arrowok="t" o:connecttype="custom" o:connectlocs="85,3464;43,3538;0,3464;85,3464" o:connectangles="0,0,0,0"/>
                </v:shape>
                <v:rect id="Rectangle 112" o:spid="_x0000_s1099" style="position:absolute;left:1834;top:3802;width:136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" filled="f" strokeweight=".1151mm"/>
                <v:line id="Line 111" o:spid="_x0000_s1100" style="position:absolute;visibility:visible;mso-wrap-style:square" from="1838,3955" to="3195,3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" strokeweight=".1151mm"/>
                <v:line id="Line 110" o:spid="_x0000_s1101" style="position:absolute;visibility:visible;mso-wrap-style:square" from="2487,3796" to="2487,3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" strokeweight=".1151mm"/>
                <v:shape id="Freeform 109" o:spid="_x0000_s1102" style="position:absolute;left:2444;top:3725;width:85;height:74;visibility:visible;mso-wrap-style:square;v-text-anchor:top" coordsize="8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" path="m85,l,,42,74,85,xe" fillcolor="black" stroked="f">
                  <v:path arrowok="t" o:connecttype="custom" o:connectlocs="85,3725;0,3725;42,3799;85,3725" o:connectangles="0,0,0,0"/>
                </v:shape>
                <v:shape id="Freeform 108" o:spid="_x0000_s1103" style="position:absolute;left:2444;top:3725;width:85;height:74;visibility:visible;mso-wrap-style:square;v-text-anchor:top" coordsize="8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" path="m85,l42,74,,,85,xe" filled="f" strokeweight=".1151mm">
                  <v:path arrowok="t" o:connecttype="custom" o:connectlocs="85,3725;42,3799;0,3725;85,3725" o:connectangles="0,0,0,0"/>
                </v:shape>
                <v:shape id="Text Box 107" o:spid="_x0000_s1104" type="#_x0000_t202" style="position:absolute;left:7991;top:244;width:802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21D39987" w14:textId="77777777" w:rsidR="00C87A0C" w:rsidRDefault="00C87A0C">
                        <w:pPr>
                          <w:spacing w:line="102" w:lineRule="exact"/>
                          <w:rPr>
                            <w:rFonts w:ascii="Arial"/>
                            <w:sz w:val="9"/>
                          </w:rPr>
                        </w:pPr>
                        <w:bookmarkStart w:id="214" w:name="_bookmark15"/>
                        <w:bookmarkEnd w:id="214"/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G4MTRunManage</w:t>
                        </w:r>
                        <w:r>
                          <w:rPr>
                            <w:rFonts w:ascii="Arial"/>
                            <w:sz w:val="9"/>
                          </w:rPr>
                          <w:t>r</w:t>
                        </w:r>
                      </w:p>
                    </w:txbxContent>
                  </v:textbox>
                </v:shape>
                <v:shape id="Text Box 106" o:spid="_x0000_s1105" type="#_x0000_t202" style="position:absolute;left:4329;top:962;width:1737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478356FD" w14:textId="77777777" w:rsidR="00C87A0C" w:rsidRDefault="00C87A0C">
                        <w:pPr>
                          <w:spacing w:line="102" w:lineRule="exact"/>
                          <w:ind w:left="425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DetectorConstruction</w:t>
                        </w:r>
                      </w:p>
                      <w:p w14:paraId="14AD014D" w14:textId="77777777" w:rsidR="00C87A0C" w:rsidRDefault="00C87A0C">
                        <w:pPr>
                          <w:spacing w:before="33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G4LogicalVolume* fScoringVolume; G4LogicalVolume* fSensetiveVoulume; SensitiveDetector* trackerDetector; std::shared_ptr&lt;utils::counter&gt; m_counter; vectorPtr m_histogram ;</w:t>
                        </w:r>
                      </w:p>
                    </w:txbxContent>
                  </v:textbox>
                </v:shape>
                <v:shape id="Text Box 105" o:spid="_x0000_s1106" type="#_x0000_t202" style="position:absolute;left:7737;top:1157;width:95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448F3148" w14:textId="77777777" w:rsidR="00C87A0C" w:rsidRDefault="00C87A0C">
                        <w:pPr>
                          <w:spacing w:line="102" w:lineRule="exact"/>
                          <w:ind w:left="371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QGSP_BERT</w:t>
                        </w:r>
                      </w:p>
                      <w:p w14:paraId="44626322" w14:textId="77777777" w:rsidR="00C87A0C" w:rsidRDefault="00C87A0C">
                        <w:pPr>
                          <w:spacing w:before="33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Physic List</w:t>
                        </w:r>
                      </w:p>
                    </w:txbxContent>
                  </v:textbox>
                </v:shape>
                <v:shape id="Text Box 104" o:spid="_x0000_s1107" type="#_x0000_t202" style="position:absolute;left:9590;top:1157;width:752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4CEA0251" w14:textId="77777777" w:rsidR="00C87A0C" w:rsidRDefault="00C87A0C">
                        <w:pPr>
                          <w:spacing w:line="102" w:lineRule="exac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ActionInitialization</w:t>
                        </w:r>
                      </w:p>
                    </w:txbxContent>
                  </v:textbox>
                </v:shape>
                <v:shape id="Text Box 103" o:spid="_x0000_s1108" type="#_x0000_t202" style="position:absolute;left:3632;top:1875;width:645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D4D849E" w14:textId="77777777" w:rsidR="00C87A0C" w:rsidRDefault="00C87A0C">
                        <w:pPr>
                          <w:spacing w:line="102" w:lineRule="exac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GeometyFabric</w:t>
                        </w:r>
                      </w:p>
                    </w:txbxContent>
                  </v:textbox>
                </v:shape>
                <v:shape id="Text Box 102" o:spid="_x0000_s1109" type="#_x0000_t202" style="position:absolute;left:8546;top:1875;width:1954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14:paraId="4BBB6493" w14:textId="77777777" w:rsidR="00C87A0C" w:rsidRDefault="00C87A0C">
                        <w:pPr>
                          <w:spacing w:line="102" w:lineRule="exac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PrimaryGeneratorAction</w:t>
                        </w:r>
                      </w:p>
                      <w:p w14:paraId="6F0E2C8C" w14:textId="77777777" w:rsidR="00C87A0C" w:rsidRDefault="00C87A0C">
                        <w:pPr>
                          <w:rPr>
                            <w:sz w:val="10"/>
                          </w:rPr>
                        </w:pPr>
                      </w:p>
                      <w:p w14:paraId="0DCFEC33" w14:textId="77777777" w:rsidR="00C87A0C" w:rsidRDefault="00C87A0C">
                        <w:pPr>
                          <w:rPr>
                            <w:sz w:val="10"/>
                          </w:rPr>
                        </w:pPr>
                      </w:p>
                      <w:p w14:paraId="7CA52562" w14:textId="77777777" w:rsidR="00C87A0C" w:rsidRDefault="00C87A0C">
                        <w:pPr>
                          <w:spacing w:before="5"/>
                          <w:rPr>
                            <w:sz w:val="8"/>
                          </w:rPr>
                        </w:pPr>
                      </w:p>
                      <w:p w14:paraId="66981E08" w14:textId="77777777" w:rsidR="00C87A0C" w:rsidRDefault="00C87A0C">
                        <w:pPr>
                          <w:ind w:left="887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G4UserActionInitialization</w:t>
                        </w:r>
                      </w:p>
                    </w:txbxContent>
                  </v:textbox>
                </v:shape>
                <v:shape id="Text Box 101" o:spid="_x0000_s1110" type="#_x0000_t202" style="position:absolute;left:4663;top:2397;width:1193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4308D667" w14:textId="77777777" w:rsidR="00C87A0C" w:rsidRDefault="00C87A0C">
                        <w:pPr>
                          <w:spacing w:line="102" w:lineRule="exac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G4UserDetectorConstruction</w:t>
                        </w:r>
                      </w:p>
                    </w:txbxContent>
                  </v:textbox>
                </v:shape>
                <v:shape id="Text Box 100" o:spid="_x0000_s1111" type="#_x0000_t202" style="position:absolute;left:1889;top:2528;width:1275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79D9385E" w14:textId="77777777" w:rsidR="00C87A0C" w:rsidRDefault="00C87A0C">
                        <w:pPr>
                          <w:spacing w:line="102" w:lineRule="exact"/>
                          <w:ind w:left="353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BaseElemen</w:t>
                        </w:r>
                        <w:r>
                          <w:rPr>
                            <w:rFonts w:ascii="Arial"/>
                            <w:sz w:val="9"/>
                          </w:rPr>
                          <w:t>t</w:t>
                        </w:r>
                      </w:p>
                      <w:p w14:paraId="1D5472B3" w14:textId="77777777" w:rsidR="00C87A0C" w:rsidRDefault="00C87A0C">
                        <w:pPr>
                          <w:spacing w:before="33"/>
                          <w:ind w:left="25" w:hanging="26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bool m_customMaterial; G4LogicalVolume *m_parent; G4LogicalVolume *m_current; G4Material *m_material; G4ThreeVector m_position; G4RotationMatrix *m_rotation; G4Colour m_colour;</w:t>
                        </w:r>
                      </w:p>
                      <w:p w14:paraId="4BC0FCF1" w14:textId="77777777" w:rsidR="00C87A0C" w:rsidRDefault="00C87A0C">
                        <w:pPr>
                          <w:spacing w:before="5"/>
                          <w:ind w:left="25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G4String m_name;</w:t>
                        </w:r>
                      </w:p>
                    </w:txbxContent>
                  </v:textbox>
                </v:shape>
                <v:shape id="Text Box 99" o:spid="_x0000_s1112" type="#_x0000_t202" style="position:absolute;left:3299;top:2789;width:107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38C84903" w14:textId="77777777" w:rsidR="00C87A0C" w:rsidRDefault="00C87A0C">
                        <w:pPr>
                          <w:spacing w:line="102" w:lineRule="exact"/>
                          <w:ind w:left="234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GeometryProperties</w:t>
                        </w:r>
                      </w:p>
                      <w:p w14:paraId="76A5B7C7" w14:textId="77777777" w:rsidR="00C87A0C" w:rsidRDefault="00C87A0C">
                        <w:pPr>
                          <w:spacing w:before="33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Size, Material, Colour, ...</w:t>
                        </w:r>
                      </w:p>
                    </w:txbxContent>
                  </v:textbox>
                </v:shape>
                <v:shape id="Text Box 98" o:spid="_x0000_s1113" type="#_x0000_t202" style="position:absolute;left:6261;top:2397;width:1737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14:paraId="5A96BAF9" w14:textId="77777777" w:rsidR="00C87A0C" w:rsidRDefault="00C87A0C">
                        <w:pPr>
                          <w:spacing w:line="102" w:lineRule="exact"/>
                          <w:ind w:left="816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SensitiveDetecto</w:t>
                        </w:r>
                        <w:r>
                          <w:rPr>
                            <w:rFonts w:ascii="Arial"/>
                            <w:sz w:val="9"/>
                          </w:rPr>
                          <w:t>r</w:t>
                        </w:r>
                      </w:p>
                      <w:p w14:paraId="638FCE5A" w14:textId="77777777" w:rsidR="00C87A0C" w:rsidRDefault="00C87A0C">
                        <w:pPr>
                          <w:spacing w:before="33"/>
                          <w:ind w:right="641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const double HIST_MAX; const double HIST_MIN; vectorPtr histogram; vectorPtr histogram_angle;</w:t>
                        </w:r>
                      </w:p>
                      <w:p w14:paraId="1EEC421E" w14:textId="77777777" w:rsidR="00C87A0C" w:rsidRDefault="00C87A0C">
                        <w:pPr>
                          <w:spacing w:before="3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std::shared_ptr&lt;utils::counter&gt; m_counter;</w:t>
                        </w:r>
                      </w:p>
                    </w:txbxContent>
                  </v:textbox>
                </v:shape>
                <v:shape id="Text Box 97" o:spid="_x0000_s1114" type="#_x0000_t202" style="position:absolute;left:8422;top:3311;width:1315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7092C9F3" w14:textId="77777777" w:rsidR="00C87A0C" w:rsidRDefault="00C87A0C">
                        <w:pPr>
                          <w:spacing w:line="102" w:lineRule="exac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G4UserPrimaryGeneratorAction</w:t>
                        </w:r>
                      </w:p>
                    </w:txbxContent>
                  </v:textbox>
                </v:shape>
                <v:shape id="Text Box 96" o:spid="_x0000_s1115" type="#_x0000_t202" style="position:absolute;left:6888;top:3572;width:919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p w14:paraId="07A213D2" w14:textId="77777777" w:rsidR="00C87A0C" w:rsidRDefault="00C87A0C">
                        <w:pPr>
                          <w:spacing w:line="102" w:lineRule="exac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G4VSensitiveDetecto</w:t>
                        </w:r>
                        <w:r>
                          <w:rPr>
                            <w:rFonts w:ascii="Arial"/>
                            <w:sz w:val="9"/>
                          </w:rPr>
                          <w:t>r</w:t>
                        </w:r>
                      </w:p>
                    </w:txbxContent>
                  </v:textbox>
                </v:shape>
                <v:shape id="Text Box 95" o:spid="_x0000_s1116" type="#_x0000_t202" style="position:absolute;left:2177;top:3833;width:691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<v:textbox inset="0,0,0,0">
                    <w:txbxContent>
                      <w:p w14:paraId="5B97DE1B" w14:textId="77777777" w:rsidR="00C87A0C" w:rsidRDefault="00C87A0C">
                        <w:pPr>
                          <w:spacing w:line="102" w:lineRule="exac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AbstractElemen</w:t>
                        </w:r>
                        <w:r>
                          <w:rPr>
                            <w:rFonts w:ascii="Arial"/>
                            <w:sz w:val="9"/>
                          </w:rPr>
                          <w:t>t</w:t>
                        </w:r>
                      </w:p>
                    </w:txbxContent>
                  </v:textbox>
                </v:shape>
                <v:shape id="Text Box 94" o:spid="_x0000_s1117" type="#_x0000_t202" style="position:absolute;left:4800;top:3833;width:1204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14:paraId="214CC43B" w14:textId="77777777" w:rsidR="00C87A0C" w:rsidRDefault="00C87A0C">
                        <w:pPr>
                          <w:spacing w:line="102" w:lineRule="exact"/>
                          <w:ind w:left="127" w:right="18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  <w:u w:val="single"/>
                          </w:rPr>
                          <w:t>Utils</w:t>
                        </w:r>
                      </w:p>
                      <w:p w14:paraId="1910DE62" w14:textId="77777777" w:rsidR="00C87A0C" w:rsidRDefault="00C87A0C">
                        <w:pPr>
                          <w:spacing w:before="33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static class for</w:t>
                        </w:r>
                      </w:p>
                      <w:p w14:paraId="37300C00" w14:textId="77777777" w:rsidR="00C87A0C" w:rsidRDefault="00C87A0C">
                        <w:pPr>
                          <w:spacing w:before="1"/>
                          <w:ind w:right="18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saving data in another thread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525FBD" w14:textId="77777777" w:rsidR="001F4829" w:rsidRPr="002D14EA" w:rsidRDefault="001F4829">
      <w:pPr>
        <w:pStyle w:val="BodyText"/>
        <w:spacing w:before="8"/>
        <w:rPr>
          <w:sz w:val="13"/>
          <w:lang w:val="uk-UA"/>
        </w:rPr>
      </w:pPr>
    </w:p>
    <w:p w14:paraId="3F2FA562" w14:textId="77777777" w:rsidR="001F4829" w:rsidRPr="002D14EA" w:rsidRDefault="00C87A0C">
      <w:pPr>
        <w:pStyle w:val="BodyText"/>
        <w:spacing w:before="102"/>
        <w:ind w:left="2335"/>
        <w:rPr>
          <w:lang w:val="uk-UA"/>
        </w:rPr>
      </w:pPr>
      <w:r w:rsidRPr="002D14EA">
        <w:rPr>
          <w:lang w:val="uk-UA"/>
        </w:rPr>
        <w:t>Рис. 3.5: Дiаграма класiв коду моделi</w:t>
      </w:r>
    </w:p>
    <w:p w14:paraId="21E884A2" w14:textId="77777777" w:rsidR="001F4829" w:rsidRPr="002D14EA" w:rsidRDefault="001F4829">
      <w:pPr>
        <w:pStyle w:val="BodyText"/>
        <w:spacing w:before="4"/>
        <w:rPr>
          <w:sz w:val="43"/>
          <w:lang w:val="uk-UA"/>
        </w:rPr>
      </w:pPr>
    </w:p>
    <w:p w14:paraId="70350122" w14:textId="16722E0E" w:rsidR="001F4829" w:rsidRPr="002D14EA" w:rsidRDefault="00C87A0C">
      <w:pPr>
        <w:pStyle w:val="BodyText"/>
        <w:spacing w:line="374" w:lineRule="auto"/>
        <w:ind w:left="160" w:right="1131"/>
        <w:jc w:val="both"/>
        <w:rPr>
          <w:lang w:val="uk-UA"/>
        </w:rPr>
      </w:pPr>
      <w:r w:rsidRPr="002D14EA">
        <w:rPr>
          <w:rFonts w:ascii="Georgia" w:hAnsi="Georgia"/>
          <w:i/>
          <w:lang w:val="uk-UA"/>
        </w:rPr>
        <w:t xml:space="preserve">QGSP </w:t>
      </w:r>
      <w:r w:rsidRPr="002D14EA">
        <w:rPr>
          <w:lang w:val="uk-UA"/>
        </w:rPr>
        <w:t>_</w:t>
      </w:r>
      <w:r w:rsidRPr="002D14EA">
        <w:rPr>
          <w:rFonts w:ascii="Georgia" w:hAnsi="Georgia"/>
          <w:i/>
          <w:lang w:val="uk-UA"/>
        </w:rPr>
        <w:t xml:space="preserve">BERT </w:t>
      </w:r>
      <w:r w:rsidRPr="002D14EA">
        <w:rPr>
          <w:lang w:val="uk-UA"/>
        </w:rPr>
        <w:t>_</w:t>
      </w:r>
      <w:r w:rsidRPr="002D14EA">
        <w:rPr>
          <w:rFonts w:ascii="Georgia" w:hAnsi="Georgia"/>
          <w:i/>
          <w:lang w:val="uk-UA"/>
        </w:rPr>
        <w:t xml:space="preserve">HP </w:t>
      </w:r>
      <w:r w:rsidRPr="002D14EA">
        <w:rPr>
          <w:lang w:val="uk-UA"/>
        </w:rPr>
        <w:t xml:space="preserve">та </w:t>
      </w:r>
      <w:r w:rsidRPr="002D14EA">
        <w:rPr>
          <w:rFonts w:ascii="Georgia" w:hAnsi="Georgia"/>
          <w:i/>
          <w:lang w:val="uk-UA"/>
        </w:rPr>
        <w:t xml:space="preserve">QGSP </w:t>
      </w:r>
      <w:r w:rsidRPr="002D14EA">
        <w:rPr>
          <w:lang w:val="uk-UA"/>
        </w:rPr>
        <w:t>_</w:t>
      </w:r>
      <w:r w:rsidRPr="002D14EA">
        <w:rPr>
          <w:rFonts w:ascii="Georgia" w:hAnsi="Georgia"/>
          <w:i/>
          <w:lang w:val="uk-UA"/>
        </w:rPr>
        <w:t xml:space="preserve">BERT </w:t>
      </w:r>
      <w:r w:rsidRPr="002D14EA">
        <w:rPr>
          <w:lang w:val="uk-UA"/>
        </w:rPr>
        <w:t xml:space="preserve">, для проведення моделювання була обрана </w:t>
      </w:r>
      <w:r w:rsidRPr="002D14EA">
        <w:rPr>
          <w:rFonts w:ascii="Georgia" w:hAnsi="Georgia"/>
          <w:i/>
          <w:lang w:val="uk-UA"/>
        </w:rPr>
        <w:t xml:space="preserve">QGSP </w:t>
      </w:r>
      <w:r w:rsidRPr="002D14EA">
        <w:rPr>
          <w:lang w:val="uk-UA"/>
        </w:rPr>
        <w:t>_</w:t>
      </w:r>
      <w:r w:rsidRPr="002D14EA">
        <w:rPr>
          <w:rFonts w:ascii="Georgia" w:hAnsi="Georgia"/>
          <w:i/>
          <w:lang w:val="uk-UA"/>
        </w:rPr>
        <w:t xml:space="preserve">BERT </w:t>
      </w:r>
      <w:r w:rsidRPr="002D14EA">
        <w:rPr>
          <w:lang w:val="uk-UA"/>
        </w:rPr>
        <w:t xml:space="preserve">- так як </w:t>
      </w:r>
      <w:del w:id="215" w:author="Ruslan Yermolenko" w:date="2020-05-26T22:08:00Z">
        <w:r w:rsidRPr="002D14EA" w:rsidDel="00510B97">
          <w:rPr>
            <w:lang w:val="uk-UA"/>
          </w:rPr>
          <w:delText>на данному єтапi</w:delText>
        </w:r>
      </w:del>
      <w:ins w:id="216" w:author="Ruslan Yermolenko" w:date="2020-05-26T22:08:00Z">
        <w:r w:rsidR="00510B97">
          <w:rPr>
            <w:lang w:val="uk-UA"/>
          </w:rPr>
          <w:t>для даної задачі</w:t>
        </w:r>
      </w:ins>
      <w:r w:rsidRPr="002D14EA">
        <w:rPr>
          <w:lang w:val="uk-UA"/>
        </w:rPr>
        <w:t xml:space="preserve"> вона виявилась бiльш </w:t>
      </w:r>
      <w:del w:id="217" w:author="Ruslan Yermolenko" w:date="2020-05-26T22:08:00Z">
        <w:r w:rsidRPr="002D14EA" w:rsidDel="00510B97">
          <w:rPr>
            <w:lang w:val="uk-UA"/>
          </w:rPr>
          <w:delText>пiдходящою</w:delText>
        </w:r>
      </w:del>
      <w:ins w:id="218" w:author="Ruslan Yermolenko" w:date="2020-05-26T22:08:00Z">
        <w:r w:rsidR="00510B97">
          <w:rPr>
            <w:lang w:val="uk-UA"/>
          </w:rPr>
          <w:t>прийнятною</w:t>
        </w:r>
      </w:ins>
      <w:del w:id="219" w:author="Ruslan Yermolenko" w:date="2020-05-26T22:08:00Z">
        <w:r w:rsidRPr="002D14EA" w:rsidDel="00510B97">
          <w:rPr>
            <w:lang w:val="uk-UA"/>
          </w:rPr>
          <w:delText xml:space="preserve">, </w:delText>
        </w:r>
      </w:del>
      <w:ins w:id="220" w:author="Ruslan Yermolenko" w:date="2020-05-26T22:08:00Z">
        <w:r w:rsidR="00510B97">
          <w:rPr>
            <w:lang w:val="uk-UA"/>
          </w:rPr>
          <w:t>(</w:t>
        </w:r>
      </w:ins>
      <w:r w:rsidRPr="002D14EA">
        <w:rPr>
          <w:lang w:val="uk-UA"/>
        </w:rPr>
        <w:t>через вищу продуктивнiсть</w:t>
      </w:r>
      <w:ins w:id="221" w:author="Ruslan Yermolenko" w:date="2020-05-26T22:08:00Z">
        <w:r w:rsidR="00510B97">
          <w:rPr>
            <w:lang w:val="uk-UA"/>
          </w:rPr>
          <w:t>)</w:t>
        </w:r>
      </w:ins>
      <w:r w:rsidRPr="002D14EA">
        <w:rPr>
          <w:lang w:val="uk-UA"/>
        </w:rPr>
        <w:t>.</w:t>
      </w:r>
    </w:p>
    <w:p w14:paraId="3C795DBA" w14:textId="77777777" w:rsidR="001F4829" w:rsidRPr="002D14EA" w:rsidRDefault="001F4829">
      <w:pPr>
        <w:spacing w:line="374" w:lineRule="auto"/>
        <w:jc w:val="both"/>
        <w:rPr>
          <w:lang w:val="uk-UA"/>
        </w:rPr>
        <w:sectPr w:rsidR="001F4829" w:rsidRPr="002D14EA">
          <w:pgSz w:w="11910" w:h="16840"/>
          <w:pgMar w:top="1040" w:right="0" w:bottom="800" w:left="1540" w:header="0" w:footer="607" w:gutter="0"/>
          <w:cols w:space="720"/>
        </w:sectPr>
      </w:pPr>
    </w:p>
    <w:p w14:paraId="170D8376" w14:textId="149A0911" w:rsidR="001F4829" w:rsidRPr="002D14EA" w:rsidRDefault="00C87A0C">
      <w:pPr>
        <w:pStyle w:val="Heading1"/>
        <w:numPr>
          <w:ilvl w:val="0"/>
          <w:numId w:val="3"/>
        </w:numPr>
        <w:tabs>
          <w:tab w:val="left" w:pos="818"/>
          <w:tab w:val="left" w:pos="819"/>
        </w:tabs>
        <w:ind w:left="819" w:hanging="659"/>
        <w:rPr>
          <w:lang w:val="uk-UA"/>
        </w:rPr>
      </w:pPr>
      <w:bookmarkStart w:id="222" w:name="Розділ_3"/>
      <w:bookmarkStart w:id="223" w:name="_bookmark16"/>
      <w:bookmarkEnd w:id="222"/>
      <w:bookmarkEnd w:id="223"/>
      <w:r w:rsidRPr="002D14EA">
        <w:rPr>
          <w:spacing w:val="-3"/>
          <w:w w:val="110"/>
          <w:lang w:val="uk-UA"/>
        </w:rPr>
        <w:lastRenderedPageBreak/>
        <w:t>Роздiл</w:t>
      </w:r>
      <w:r w:rsidRPr="002D14EA">
        <w:rPr>
          <w:spacing w:val="43"/>
          <w:w w:val="110"/>
          <w:lang w:val="uk-UA"/>
        </w:rPr>
        <w:t xml:space="preserve"> </w:t>
      </w:r>
      <w:r w:rsidRPr="002D14EA">
        <w:rPr>
          <w:w w:val="110"/>
          <w:lang w:val="uk-UA"/>
        </w:rPr>
        <w:t>3</w:t>
      </w:r>
      <w:ins w:id="224" w:author="Ruslan Yermolenko" w:date="2020-05-26T22:08:00Z">
        <w:r w:rsidR="00510B97">
          <w:rPr>
            <w:w w:val="110"/>
            <w:lang w:val="uk-UA"/>
          </w:rPr>
          <w:t xml:space="preserve"> НАЗВА РОЗДІЛУ</w:t>
        </w:r>
      </w:ins>
    </w:p>
    <w:p w14:paraId="7C790601" w14:textId="77777777" w:rsidR="001F4829" w:rsidRPr="002D14EA" w:rsidRDefault="001F4829">
      <w:pPr>
        <w:pStyle w:val="BodyText"/>
        <w:spacing w:before="6"/>
        <w:rPr>
          <w:rFonts w:ascii="Calibri"/>
          <w:b/>
          <w:sz w:val="45"/>
          <w:lang w:val="uk-UA"/>
        </w:rPr>
      </w:pPr>
    </w:p>
    <w:p w14:paraId="49E840C9" w14:textId="77777777" w:rsidR="001F4829" w:rsidRPr="002D14EA" w:rsidRDefault="00C87A0C">
      <w:pPr>
        <w:pStyle w:val="ListParagraph"/>
        <w:numPr>
          <w:ilvl w:val="1"/>
          <w:numId w:val="3"/>
        </w:numPr>
        <w:tabs>
          <w:tab w:val="left" w:pos="1007"/>
          <w:tab w:val="left" w:pos="1008"/>
        </w:tabs>
        <w:spacing w:before="1"/>
        <w:rPr>
          <w:b/>
          <w:sz w:val="34"/>
          <w:lang w:val="uk-UA"/>
        </w:rPr>
      </w:pPr>
      <w:bookmarkStart w:id="225" w:name="Опис_обробки_спектру"/>
      <w:bookmarkStart w:id="226" w:name="_bookmark17"/>
      <w:bookmarkEnd w:id="225"/>
      <w:bookmarkEnd w:id="226"/>
      <w:r w:rsidRPr="002D14EA">
        <w:rPr>
          <w:b/>
          <w:sz w:val="34"/>
          <w:lang w:val="uk-UA"/>
        </w:rPr>
        <w:t>Опис обробки</w:t>
      </w:r>
      <w:r w:rsidRPr="002D14EA">
        <w:rPr>
          <w:b/>
          <w:spacing w:val="-12"/>
          <w:sz w:val="34"/>
          <w:lang w:val="uk-UA"/>
        </w:rPr>
        <w:t xml:space="preserve"> </w:t>
      </w:r>
      <w:r w:rsidRPr="002D14EA">
        <w:rPr>
          <w:b/>
          <w:sz w:val="34"/>
          <w:lang w:val="uk-UA"/>
        </w:rPr>
        <w:t>спектру</w:t>
      </w:r>
    </w:p>
    <w:p w14:paraId="6E0A3290" w14:textId="07BE8D90" w:rsidR="001F4829" w:rsidRPr="002D14EA" w:rsidRDefault="00827582">
      <w:pPr>
        <w:pStyle w:val="BodyText"/>
        <w:spacing w:before="368" w:line="372" w:lineRule="auto"/>
        <w:ind w:left="160" w:right="1131" w:firstLine="421"/>
        <w:jc w:val="both"/>
        <w:rPr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088649C" wp14:editId="0007D489">
                <wp:simplePos x="0" y="0"/>
                <wp:positionH relativeFrom="page">
                  <wp:posOffset>3896360</wp:posOffset>
                </wp:positionH>
                <wp:positionV relativeFrom="paragraph">
                  <wp:posOffset>1291590</wp:posOffset>
                </wp:positionV>
                <wp:extent cx="271145" cy="0"/>
                <wp:effectExtent l="10160" t="5715" r="13970" b="13335"/>
                <wp:wrapNone/>
                <wp:docPr id="10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  <a:noFill/>
                        <a:ln w="72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14543" id="Line 9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6.8pt,101.7pt" to="328.1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" strokeweight=".2025mm">
                <w10:wrap anchorx="page"/>
              </v:line>
            </w:pict>
          </mc:Fallback>
        </mc:AlternateContent>
      </w: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B88647A" wp14:editId="64CF6861">
                <wp:simplePos x="0" y="0"/>
                <wp:positionH relativeFrom="page">
                  <wp:posOffset>4051935</wp:posOffset>
                </wp:positionH>
                <wp:positionV relativeFrom="paragraph">
                  <wp:posOffset>1404620</wp:posOffset>
                </wp:positionV>
                <wp:extent cx="93980" cy="127000"/>
                <wp:effectExtent l="3810" t="4445" r="0" b="1905"/>
                <wp:wrapNone/>
                <wp:docPr id="10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59351" w14:textId="77777777" w:rsidR="00C87A0C" w:rsidRDefault="00C87A0C">
                            <w:pPr>
                              <w:spacing w:line="192" w:lineRule="exact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w w:val="11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8647A" id="Text Box 91" o:spid="_x0000_s1118" type="#_x0000_t202" style="position:absolute;left:0;text-align:left;margin-left:319.05pt;margin-top:110.6pt;width:7.4pt;height:10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" filled="f" stroked="f">
                <v:textbox inset="0,0,0,0">
                  <w:txbxContent>
                    <w:p w14:paraId="17E59351" w14:textId="77777777" w:rsidR="00C87A0C" w:rsidRDefault="00C87A0C">
                      <w:pPr>
                        <w:spacing w:line="192" w:lineRule="exact"/>
                        <w:rPr>
                          <w:rFonts w:ascii="Arial"/>
                          <w:i/>
                          <w:sz w:val="20"/>
                        </w:rPr>
                      </w:pPr>
                      <w:r>
                        <w:rPr>
                          <w:rFonts w:ascii="Arial"/>
                          <w:i/>
                          <w:w w:val="110"/>
                          <w:sz w:val="20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A8371D1" wp14:editId="334809F2">
                <wp:simplePos x="0" y="0"/>
                <wp:positionH relativeFrom="page">
                  <wp:posOffset>3714115</wp:posOffset>
                </wp:positionH>
                <wp:positionV relativeFrom="paragraph">
                  <wp:posOffset>1154430</wp:posOffset>
                </wp:positionV>
                <wp:extent cx="182245" cy="680085"/>
                <wp:effectExtent l="0" t="1905" r="0" b="3810"/>
                <wp:wrapNone/>
                <wp:docPr id="10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3936C" w14:textId="77777777" w:rsidR="00C87A0C" w:rsidRDefault="00C87A0C">
                            <w:pPr>
                              <w:pStyle w:val="BodyText"/>
                              <w:spacing w:line="281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186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371D1" id="Text Box 90" o:spid="_x0000_s1119" type="#_x0000_t202" style="position:absolute;left:0;text-align:left;margin-left:292.45pt;margin-top:90.9pt;width:14.35pt;height:5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" filled="f" stroked="f">
                <v:textbox inset="0,0,0,0">
                  <w:txbxContent>
                    <w:p w14:paraId="1133936C" w14:textId="77777777" w:rsidR="00C87A0C" w:rsidRDefault="00C87A0C">
                      <w:pPr>
                        <w:pStyle w:val="BodyText"/>
                        <w:spacing w:line="281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186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A0C" w:rsidRPr="002D14EA">
        <w:rPr>
          <w:w w:val="95"/>
          <w:lang w:val="uk-UA"/>
        </w:rPr>
        <w:t xml:space="preserve">В </w:t>
      </w:r>
      <w:r w:rsidR="00C87A0C" w:rsidRPr="002D14EA">
        <w:rPr>
          <w:spacing w:val="-4"/>
          <w:w w:val="95"/>
          <w:lang w:val="uk-UA"/>
        </w:rPr>
        <w:t xml:space="preserve">результатi </w:t>
      </w:r>
      <w:r w:rsidR="00C87A0C" w:rsidRPr="002D14EA">
        <w:rPr>
          <w:w w:val="95"/>
          <w:lang w:val="uk-UA"/>
        </w:rPr>
        <w:t xml:space="preserve">моделювання, чутливим об’ємом набирались апаратнi </w:t>
      </w:r>
      <w:r w:rsidR="00C87A0C" w:rsidRPr="002D14EA">
        <w:rPr>
          <w:lang w:val="uk-UA"/>
        </w:rPr>
        <w:t>спектри</w:t>
      </w:r>
      <w:ins w:id="227" w:author="Ruslan Yermolenko" w:date="2020-05-26T22:08:00Z">
        <w:r w:rsidR="00510B97">
          <w:rPr>
            <w:lang w:val="uk-UA"/>
          </w:rPr>
          <w:t xml:space="preserve"> (</w:t>
        </w:r>
      </w:ins>
      <w:ins w:id="228" w:author="Ruslan Yermolenko" w:date="2020-05-26T22:09:00Z">
        <w:r w:rsidR="00510B97">
          <w:rPr>
            <w:lang w:val="uk-UA"/>
          </w:rPr>
          <w:t>ХІБА СПЕКТРИ НАБИРАЮТЬСЯ ОБЄМОМ, ТРАБА НАПИСАТИ БІЛЬШ КОРРЕКТНО</w:t>
        </w:r>
      </w:ins>
      <w:ins w:id="229" w:author="Ruslan Yermolenko" w:date="2020-05-26T22:08:00Z">
        <w:r w:rsidR="00510B97">
          <w:rPr>
            <w:lang w:val="uk-UA"/>
          </w:rPr>
          <w:t>)</w:t>
        </w:r>
      </w:ins>
      <w:r w:rsidR="00C87A0C" w:rsidRPr="002D14EA">
        <w:rPr>
          <w:lang w:val="uk-UA"/>
        </w:rPr>
        <w:t>,</w:t>
      </w:r>
      <w:r w:rsidR="00C87A0C" w:rsidRPr="002D14EA">
        <w:rPr>
          <w:spacing w:val="-23"/>
          <w:lang w:val="uk-UA"/>
        </w:rPr>
        <w:t xml:space="preserve"> </w:t>
      </w:r>
      <w:r w:rsidR="00C87A0C" w:rsidRPr="002D14EA">
        <w:rPr>
          <w:lang w:val="uk-UA"/>
        </w:rPr>
        <w:t>для</w:t>
      </w:r>
      <w:r w:rsidR="00C87A0C" w:rsidRPr="002D14EA">
        <w:rPr>
          <w:spacing w:val="-22"/>
          <w:lang w:val="uk-UA"/>
        </w:rPr>
        <w:t xml:space="preserve"> </w:t>
      </w:r>
      <w:r w:rsidR="00C87A0C" w:rsidRPr="002D14EA">
        <w:rPr>
          <w:lang w:val="uk-UA"/>
        </w:rPr>
        <w:t>чутливого</w:t>
      </w:r>
      <w:r w:rsidR="00C87A0C" w:rsidRPr="002D14EA">
        <w:rPr>
          <w:spacing w:val="-22"/>
          <w:lang w:val="uk-UA"/>
        </w:rPr>
        <w:t xml:space="preserve"> </w:t>
      </w:r>
      <w:r w:rsidR="00C87A0C" w:rsidRPr="002D14EA">
        <w:rPr>
          <w:lang w:val="uk-UA"/>
        </w:rPr>
        <w:t>об’єму</w:t>
      </w:r>
      <w:r w:rsidR="00C87A0C" w:rsidRPr="002D14EA">
        <w:rPr>
          <w:spacing w:val="-22"/>
          <w:lang w:val="uk-UA"/>
        </w:rPr>
        <w:t xml:space="preserve"> </w:t>
      </w:r>
      <w:r w:rsidR="00C87A0C" w:rsidRPr="002D14EA">
        <w:rPr>
          <w:spacing w:val="-5"/>
          <w:lang w:val="uk-UA"/>
        </w:rPr>
        <w:t>було</w:t>
      </w:r>
      <w:r w:rsidR="00C87A0C" w:rsidRPr="002D14EA">
        <w:rPr>
          <w:spacing w:val="-22"/>
          <w:lang w:val="uk-UA"/>
        </w:rPr>
        <w:t xml:space="preserve"> </w:t>
      </w:r>
      <w:r w:rsidR="00C87A0C" w:rsidRPr="002D14EA">
        <w:rPr>
          <w:lang w:val="uk-UA"/>
        </w:rPr>
        <w:t>встановленно</w:t>
      </w:r>
      <w:r w:rsidR="00C87A0C" w:rsidRPr="002D14EA">
        <w:rPr>
          <w:spacing w:val="-22"/>
          <w:lang w:val="uk-UA"/>
        </w:rPr>
        <w:t xml:space="preserve"> </w:t>
      </w:r>
      <w:r w:rsidR="00C87A0C" w:rsidRPr="002D14EA">
        <w:rPr>
          <w:lang w:val="uk-UA"/>
        </w:rPr>
        <w:t>16384</w:t>
      </w:r>
      <w:r w:rsidR="00C87A0C" w:rsidRPr="002D14EA">
        <w:rPr>
          <w:spacing w:val="-22"/>
          <w:lang w:val="uk-UA"/>
        </w:rPr>
        <w:t xml:space="preserve"> </w:t>
      </w:r>
      <w:r w:rsidR="00C87A0C" w:rsidRPr="002D14EA">
        <w:rPr>
          <w:lang w:val="uk-UA"/>
        </w:rPr>
        <w:t>бiни.</w:t>
      </w:r>
      <w:r w:rsidR="00C87A0C" w:rsidRPr="002D14EA">
        <w:rPr>
          <w:spacing w:val="-22"/>
          <w:lang w:val="uk-UA"/>
        </w:rPr>
        <w:t xml:space="preserve"> </w:t>
      </w:r>
      <w:r w:rsidR="00C87A0C" w:rsidRPr="002D14EA">
        <w:rPr>
          <w:lang w:val="uk-UA"/>
        </w:rPr>
        <w:t>Далi</w:t>
      </w:r>
      <w:r w:rsidR="00C87A0C" w:rsidRPr="002D14EA">
        <w:rPr>
          <w:spacing w:val="-22"/>
          <w:lang w:val="uk-UA"/>
        </w:rPr>
        <w:t xml:space="preserve"> </w:t>
      </w:r>
      <w:r w:rsidR="00C87A0C" w:rsidRPr="002D14EA">
        <w:rPr>
          <w:lang w:val="uk-UA"/>
        </w:rPr>
        <w:t xml:space="preserve">для </w:t>
      </w:r>
      <w:r w:rsidR="00C87A0C" w:rsidRPr="002D14EA">
        <w:rPr>
          <w:w w:val="95"/>
          <w:lang w:val="uk-UA"/>
        </w:rPr>
        <w:t>наближення</w:t>
      </w:r>
      <w:r w:rsidR="00C87A0C" w:rsidRPr="002D14EA">
        <w:rPr>
          <w:spacing w:val="-16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спектру</w:t>
      </w:r>
      <w:r w:rsidR="00C87A0C" w:rsidRPr="002D14EA">
        <w:rPr>
          <w:spacing w:val="-16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до</w:t>
      </w:r>
      <w:r w:rsidR="00C87A0C" w:rsidRPr="002D14EA">
        <w:rPr>
          <w:spacing w:val="-15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реального,</w:t>
      </w:r>
      <w:r w:rsidR="00C87A0C" w:rsidRPr="002D14EA">
        <w:rPr>
          <w:spacing w:val="-16"/>
          <w:w w:val="95"/>
          <w:lang w:val="uk-UA"/>
        </w:rPr>
        <w:t xml:space="preserve"> </w:t>
      </w:r>
      <w:r w:rsidR="00C87A0C" w:rsidRPr="002D14EA">
        <w:rPr>
          <w:spacing w:val="-5"/>
          <w:w w:val="95"/>
          <w:lang w:val="uk-UA"/>
        </w:rPr>
        <w:t>була</w:t>
      </w:r>
      <w:r w:rsidR="00C87A0C" w:rsidRPr="002D14EA">
        <w:rPr>
          <w:spacing w:val="-15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проведе</w:t>
      </w:r>
      <w:del w:id="230" w:author="Ruslan Yermolenko" w:date="2020-05-26T22:09:00Z">
        <w:r w:rsidR="00C87A0C" w:rsidRPr="002D14EA" w:rsidDel="00510B97">
          <w:rPr>
            <w:w w:val="95"/>
            <w:lang w:val="uk-UA"/>
          </w:rPr>
          <w:delText>н</w:delText>
        </w:r>
      </w:del>
      <w:r w:rsidR="00C87A0C" w:rsidRPr="002D14EA">
        <w:rPr>
          <w:w w:val="95"/>
          <w:lang w:val="uk-UA"/>
        </w:rPr>
        <w:t>не</w:t>
      </w:r>
      <w:r w:rsidR="00C87A0C" w:rsidRPr="002D14EA">
        <w:rPr>
          <w:spacing w:val="-16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його</w:t>
      </w:r>
      <w:r w:rsidR="00C87A0C" w:rsidRPr="002D14EA">
        <w:rPr>
          <w:spacing w:val="-15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сглажування</w:t>
      </w:r>
      <w:r w:rsidR="00C87A0C" w:rsidRPr="002D14EA">
        <w:rPr>
          <w:spacing w:val="-16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 xml:space="preserve">за </w:t>
      </w:r>
      <w:r w:rsidR="00C87A0C" w:rsidRPr="002D14EA">
        <w:rPr>
          <w:lang w:val="uk-UA"/>
        </w:rPr>
        <w:t xml:space="preserve">наступної </w:t>
      </w:r>
      <w:r w:rsidR="00C87A0C" w:rsidRPr="002D14EA">
        <w:rPr>
          <w:spacing w:val="-3"/>
          <w:lang w:val="uk-UA"/>
        </w:rPr>
        <w:t xml:space="preserve">формулою </w:t>
      </w:r>
      <w:r w:rsidR="00C87A0C" w:rsidRPr="002D14EA">
        <w:rPr>
          <w:rFonts w:ascii="Arial" w:hAnsi="Arial"/>
          <w:w w:val="105"/>
          <w:lang w:val="uk-UA"/>
        </w:rPr>
        <w:t>∆</w:t>
      </w:r>
      <w:r w:rsidR="00C87A0C" w:rsidRPr="002D14EA">
        <w:rPr>
          <w:rFonts w:ascii="Georgia" w:hAnsi="Georgia"/>
          <w:i/>
          <w:w w:val="105"/>
          <w:lang w:val="uk-UA"/>
        </w:rPr>
        <w:t xml:space="preserve">E </w:t>
      </w:r>
      <w:r w:rsidR="00C87A0C" w:rsidRPr="002D14EA">
        <w:rPr>
          <w:rFonts w:ascii="Arial" w:hAnsi="Arial"/>
          <w:w w:val="105"/>
          <w:lang w:val="uk-UA"/>
        </w:rPr>
        <w:t xml:space="preserve">= </w:t>
      </w:r>
      <w:r w:rsidR="00C87A0C" w:rsidRPr="002D14EA">
        <w:rPr>
          <w:rFonts w:ascii="Arial" w:hAnsi="Arial"/>
          <w:lang w:val="uk-UA"/>
        </w:rPr>
        <w:t>2</w:t>
      </w:r>
      <w:r w:rsidR="00C87A0C" w:rsidRPr="002D14EA">
        <w:rPr>
          <w:rFonts w:ascii="Georgia" w:hAnsi="Georgia"/>
          <w:i/>
          <w:lang w:val="uk-UA"/>
        </w:rPr>
        <w:t>.</w:t>
      </w:r>
      <w:r w:rsidR="00C87A0C" w:rsidRPr="002D14EA">
        <w:rPr>
          <w:rFonts w:ascii="Arial" w:hAnsi="Arial"/>
          <w:lang w:val="uk-UA"/>
        </w:rPr>
        <w:t xml:space="preserve">36 </w:t>
      </w:r>
      <w:r w:rsidR="00C87A0C" w:rsidRPr="002D14EA">
        <w:rPr>
          <w:rFonts w:ascii="Georgia" w:hAnsi="Georgia"/>
          <w:i/>
          <w:lang w:val="uk-UA"/>
        </w:rPr>
        <w:t xml:space="preserve">F </w:t>
      </w:r>
      <w:r w:rsidR="00C87A0C" w:rsidRPr="002D14EA">
        <w:rPr>
          <w:rFonts w:ascii="Arial" w:hAnsi="Arial"/>
          <w:i/>
          <w:u w:val="single"/>
          <w:vertAlign w:val="superscript"/>
          <w:lang w:val="uk-UA"/>
        </w:rPr>
        <w:t>w</w:t>
      </w:r>
      <w:r w:rsidR="00C87A0C" w:rsidRPr="002D14EA">
        <w:rPr>
          <w:rFonts w:ascii="Arial" w:hAnsi="Arial"/>
          <w:i/>
          <w:lang w:val="uk-UA"/>
        </w:rPr>
        <w:t xml:space="preserve"> </w:t>
      </w:r>
      <w:r w:rsidR="00C87A0C" w:rsidRPr="002D14EA">
        <w:rPr>
          <w:rFonts w:ascii="Georgia" w:hAnsi="Georgia"/>
          <w:i/>
          <w:spacing w:val="3"/>
          <w:lang w:val="uk-UA"/>
        </w:rPr>
        <w:t>w</w:t>
      </w:r>
      <w:r w:rsidR="00C87A0C" w:rsidRPr="002D14EA">
        <w:rPr>
          <w:spacing w:val="3"/>
          <w:lang w:val="uk-UA"/>
        </w:rPr>
        <w:t xml:space="preserve">, </w:t>
      </w:r>
      <w:r w:rsidR="00C87A0C" w:rsidRPr="002D14EA">
        <w:rPr>
          <w:rFonts w:ascii="Arial" w:hAnsi="Arial"/>
          <w:w w:val="105"/>
          <w:lang w:val="uk-UA"/>
        </w:rPr>
        <w:t>∆</w:t>
      </w:r>
      <w:r w:rsidR="00C87A0C" w:rsidRPr="002D14EA">
        <w:rPr>
          <w:rFonts w:ascii="Georgia" w:hAnsi="Georgia"/>
          <w:i/>
          <w:w w:val="105"/>
          <w:lang w:val="uk-UA"/>
        </w:rPr>
        <w:t xml:space="preserve">E </w:t>
      </w:r>
      <w:r w:rsidR="00C87A0C" w:rsidRPr="002D14EA">
        <w:rPr>
          <w:lang w:val="uk-UA"/>
        </w:rPr>
        <w:t xml:space="preserve">- енергiя на </w:t>
      </w:r>
      <w:r w:rsidR="00C87A0C" w:rsidRPr="002D14EA">
        <w:rPr>
          <w:spacing w:val="-3"/>
          <w:lang w:val="uk-UA"/>
        </w:rPr>
        <w:t xml:space="preserve">один </w:t>
      </w:r>
      <w:r w:rsidR="00C87A0C" w:rsidRPr="002D14EA">
        <w:rPr>
          <w:lang w:val="uk-UA"/>
        </w:rPr>
        <w:t xml:space="preserve">бiн, F - </w:t>
      </w:r>
      <w:r w:rsidR="00C87A0C" w:rsidRPr="002D14EA">
        <w:rPr>
          <w:w w:val="95"/>
          <w:lang w:val="uk-UA"/>
        </w:rPr>
        <w:t xml:space="preserve">Фано фактор, w - </w:t>
      </w:r>
      <w:del w:id="231" w:author="Ruslan Yermolenko" w:date="2020-05-26T22:09:00Z">
        <w:r w:rsidR="00C87A0C" w:rsidRPr="002D14EA" w:rsidDel="00510B97">
          <w:rPr>
            <w:w w:val="95"/>
            <w:lang w:val="uk-UA"/>
          </w:rPr>
          <w:delText xml:space="preserve">кiлькiсть </w:delText>
        </w:r>
      </w:del>
      <w:r w:rsidR="00C87A0C" w:rsidRPr="002D14EA">
        <w:rPr>
          <w:w w:val="95"/>
          <w:lang w:val="uk-UA"/>
        </w:rPr>
        <w:t>ен</w:t>
      </w:r>
      <w:ins w:id="232" w:author="Ruslan Yermolenko" w:date="2020-05-26T22:09:00Z">
        <w:r w:rsidR="00510B97">
          <w:rPr>
            <w:w w:val="95"/>
            <w:lang w:val="uk-UA"/>
          </w:rPr>
          <w:t>е</w:t>
        </w:r>
      </w:ins>
      <w:r w:rsidR="00C87A0C" w:rsidRPr="002D14EA">
        <w:rPr>
          <w:w w:val="95"/>
          <w:lang w:val="uk-UA"/>
        </w:rPr>
        <w:t xml:space="preserve">ргiї на утворення пари, </w:t>
      </w:r>
      <w:r w:rsidR="00C87A0C" w:rsidRPr="002D14EA">
        <w:rPr>
          <w:spacing w:val="-4"/>
          <w:w w:val="95"/>
          <w:lang w:val="uk-UA"/>
        </w:rPr>
        <w:t xml:space="preserve">та </w:t>
      </w:r>
      <w:r w:rsidR="00C87A0C" w:rsidRPr="002D14EA">
        <w:rPr>
          <w:w w:val="95"/>
          <w:lang w:val="uk-UA"/>
        </w:rPr>
        <w:t xml:space="preserve">пронормований </w:t>
      </w:r>
      <w:r w:rsidR="00C87A0C" w:rsidRPr="002D14EA">
        <w:rPr>
          <w:lang w:val="uk-UA"/>
        </w:rPr>
        <w:t>на</w:t>
      </w:r>
      <w:r w:rsidR="00C87A0C" w:rsidRPr="002D14EA">
        <w:rPr>
          <w:spacing w:val="-27"/>
          <w:lang w:val="uk-UA"/>
        </w:rPr>
        <w:t xml:space="preserve"> </w:t>
      </w:r>
      <w:r w:rsidR="00C87A0C" w:rsidRPr="002D14EA">
        <w:rPr>
          <w:lang w:val="uk-UA"/>
        </w:rPr>
        <w:t>кiлькiсть</w:t>
      </w:r>
      <w:r w:rsidR="00C87A0C" w:rsidRPr="002D14EA">
        <w:rPr>
          <w:spacing w:val="-26"/>
          <w:lang w:val="uk-UA"/>
        </w:rPr>
        <w:t xml:space="preserve"> </w:t>
      </w:r>
      <w:r w:rsidR="00C87A0C" w:rsidRPr="002D14EA">
        <w:rPr>
          <w:lang w:val="uk-UA"/>
        </w:rPr>
        <w:t>нейтронiв</w:t>
      </w:r>
      <w:r w:rsidR="00C87A0C" w:rsidRPr="002D14EA">
        <w:rPr>
          <w:spacing w:val="-26"/>
          <w:lang w:val="uk-UA"/>
        </w:rPr>
        <w:t xml:space="preserve"> </w:t>
      </w:r>
      <w:r w:rsidR="00C87A0C" w:rsidRPr="002D14EA">
        <w:rPr>
          <w:lang w:val="uk-UA"/>
        </w:rPr>
        <w:t>з</w:t>
      </w:r>
      <w:r w:rsidR="00C87A0C" w:rsidRPr="002D14EA">
        <w:rPr>
          <w:spacing w:val="-26"/>
          <w:lang w:val="uk-UA"/>
        </w:rPr>
        <w:t xml:space="preserve"> </w:t>
      </w:r>
      <w:r w:rsidR="00C87A0C" w:rsidRPr="002D14EA">
        <w:rPr>
          <w:lang w:val="uk-UA"/>
        </w:rPr>
        <w:t>джерела.</w:t>
      </w:r>
      <w:r w:rsidR="00C87A0C" w:rsidRPr="002D14EA">
        <w:rPr>
          <w:spacing w:val="-26"/>
          <w:lang w:val="uk-UA"/>
        </w:rPr>
        <w:t xml:space="preserve"> </w:t>
      </w:r>
      <w:r w:rsidR="00C87A0C" w:rsidRPr="002D14EA">
        <w:rPr>
          <w:spacing w:val="-8"/>
          <w:lang w:val="uk-UA"/>
        </w:rPr>
        <w:t>Так</w:t>
      </w:r>
      <w:r w:rsidR="00C87A0C" w:rsidRPr="002D14EA">
        <w:rPr>
          <w:spacing w:val="-26"/>
          <w:lang w:val="uk-UA"/>
        </w:rPr>
        <w:t xml:space="preserve"> </w:t>
      </w:r>
      <w:r w:rsidR="00C87A0C" w:rsidRPr="002D14EA">
        <w:rPr>
          <w:lang w:val="uk-UA"/>
        </w:rPr>
        <w:t>як</w:t>
      </w:r>
      <w:r w:rsidR="00C87A0C" w:rsidRPr="002D14EA">
        <w:rPr>
          <w:spacing w:val="-26"/>
          <w:lang w:val="uk-UA"/>
        </w:rPr>
        <w:t xml:space="preserve"> </w:t>
      </w:r>
      <w:r w:rsidR="00C87A0C" w:rsidRPr="002D14EA">
        <w:rPr>
          <w:lang w:val="uk-UA"/>
        </w:rPr>
        <w:t>для</w:t>
      </w:r>
      <w:r w:rsidR="00C87A0C" w:rsidRPr="002D14EA">
        <w:rPr>
          <w:spacing w:val="-27"/>
          <w:lang w:val="uk-UA"/>
        </w:rPr>
        <w:t xml:space="preserve"> </w:t>
      </w:r>
      <w:r w:rsidR="00C87A0C" w:rsidRPr="002D14EA">
        <w:rPr>
          <w:lang w:val="uk-UA"/>
        </w:rPr>
        <w:t>спрощення</w:t>
      </w:r>
      <w:r w:rsidR="00C87A0C" w:rsidRPr="002D14EA">
        <w:rPr>
          <w:spacing w:val="-26"/>
          <w:lang w:val="uk-UA"/>
        </w:rPr>
        <w:t xml:space="preserve"> </w:t>
      </w:r>
      <w:r w:rsidR="00C87A0C" w:rsidRPr="002D14EA">
        <w:rPr>
          <w:spacing w:val="-3"/>
          <w:lang w:val="uk-UA"/>
        </w:rPr>
        <w:t>побудови</w:t>
      </w:r>
      <w:r w:rsidR="00C87A0C" w:rsidRPr="002D14EA">
        <w:rPr>
          <w:spacing w:val="-26"/>
          <w:lang w:val="uk-UA"/>
        </w:rPr>
        <w:t xml:space="preserve"> </w:t>
      </w:r>
      <w:r w:rsidR="00C87A0C" w:rsidRPr="002D14EA">
        <w:rPr>
          <w:spacing w:val="-3"/>
          <w:lang w:val="uk-UA"/>
        </w:rPr>
        <w:t>дже</w:t>
      </w:r>
      <w:del w:id="233" w:author="Ruslan Yermolenko" w:date="2020-05-26T22:10:00Z">
        <w:r w:rsidR="00C87A0C" w:rsidRPr="002D14EA" w:rsidDel="00510B97">
          <w:rPr>
            <w:spacing w:val="-3"/>
            <w:lang w:val="uk-UA"/>
          </w:rPr>
          <w:delText xml:space="preserve">- </w:delText>
        </w:r>
      </w:del>
      <w:r w:rsidR="00C87A0C" w:rsidRPr="002D14EA">
        <w:rPr>
          <w:w w:val="95"/>
          <w:lang w:val="uk-UA"/>
        </w:rPr>
        <w:t>рела</w:t>
      </w:r>
      <w:r w:rsidR="00C87A0C" w:rsidRPr="002D14EA">
        <w:rPr>
          <w:spacing w:val="-7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в</w:t>
      </w:r>
      <w:r w:rsidR="00C87A0C" w:rsidRPr="002D14EA">
        <w:rPr>
          <w:spacing w:val="-6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моделi,</w:t>
      </w:r>
      <w:r w:rsidR="00C87A0C" w:rsidRPr="002D14EA">
        <w:rPr>
          <w:spacing w:val="-7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використовувалась</w:t>
      </w:r>
      <w:r w:rsidR="00C87A0C" w:rsidRPr="002D14EA">
        <w:rPr>
          <w:spacing w:val="-6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спрощенна</w:t>
      </w:r>
      <w:r w:rsidR="00C87A0C" w:rsidRPr="002D14EA">
        <w:rPr>
          <w:spacing w:val="-6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геометрiя,</w:t>
      </w:r>
      <w:r w:rsidR="00C87A0C" w:rsidRPr="002D14EA">
        <w:rPr>
          <w:spacing w:val="-7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а</w:t>
      </w:r>
      <w:r w:rsidR="00C87A0C" w:rsidRPr="002D14EA">
        <w:rPr>
          <w:spacing w:val="-7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генерацiя</w:t>
      </w:r>
      <w:r w:rsidR="00C87A0C" w:rsidRPr="002D14EA">
        <w:rPr>
          <w:spacing w:val="-6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ней</w:t>
      </w:r>
      <w:del w:id="234" w:author="Ruslan Yermolenko" w:date="2020-05-26T22:10:00Z">
        <w:r w:rsidR="00C87A0C" w:rsidRPr="002D14EA" w:rsidDel="00510B97">
          <w:rPr>
            <w:w w:val="95"/>
            <w:lang w:val="uk-UA"/>
          </w:rPr>
          <w:delText xml:space="preserve">- </w:delText>
        </w:r>
      </w:del>
      <w:r w:rsidR="00C87A0C" w:rsidRPr="002D14EA">
        <w:rPr>
          <w:lang w:val="uk-UA"/>
        </w:rPr>
        <w:t>тронiв</w:t>
      </w:r>
      <w:r w:rsidR="00C87A0C" w:rsidRPr="002D14EA">
        <w:rPr>
          <w:spacing w:val="-24"/>
          <w:lang w:val="uk-UA"/>
        </w:rPr>
        <w:t xml:space="preserve"> </w:t>
      </w:r>
      <w:r w:rsidR="00C87A0C" w:rsidRPr="002D14EA">
        <w:rPr>
          <w:lang w:val="uk-UA"/>
        </w:rPr>
        <w:t>вiдбувалась</w:t>
      </w:r>
      <w:r w:rsidR="00C87A0C" w:rsidRPr="002D14EA">
        <w:rPr>
          <w:spacing w:val="-24"/>
          <w:lang w:val="uk-UA"/>
        </w:rPr>
        <w:t xml:space="preserve"> </w:t>
      </w:r>
      <w:r w:rsidR="00C87A0C" w:rsidRPr="002D14EA">
        <w:rPr>
          <w:spacing w:val="-3"/>
          <w:lang w:val="uk-UA"/>
        </w:rPr>
        <w:t>майже</w:t>
      </w:r>
      <w:r w:rsidR="00C87A0C" w:rsidRPr="002D14EA">
        <w:rPr>
          <w:spacing w:val="-24"/>
          <w:lang w:val="uk-UA"/>
        </w:rPr>
        <w:t xml:space="preserve"> </w:t>
      </w:r>
      <w:r w:rsidR="00C87A0C" w:rsidRPr="002D14EA">
        <w:rPr>
          <w:lang w:val="uk-UA"/>
        </w:rPr>
        <w:t>строго</w:t>
      </w:r>
      <w:r w:rsidR="00C87A0C" w:rsidRPr="002D14EA">
        <w:rPr>
          <w:spacing w:val="-23"/>
          <w:lang w:val="uk-UA"/>
        </w:rPr>
        <w:t xml:space="preserve"> </w:t>
      </w:r>
      <w:r w:rsidR="00C87A0C" w:rsidRPr="002D14EA">
        <w:rPr>
          <w:lang w:val="uk-UA"/>
        </w:rPr>
        <w:t>у</w:t>
      </w:r>
      <w:r w:rsidR="00C87A0C" w:rsidRPr="002D14EA">
        <w:rPr>
          <w:spacing w:val="-24"/>
          <w:lang w:val="uk-UA"/>
        </w:rPr>
        <w:t xml:space="preserve"> </w:t>
      </w:r>
      <w:r w:rsidR="00C87A0C" w:rsidRPr="002D14EA">
        <w:rPr>
          <w:lang w:val="uk-UA"/>
        </w:rPr>
        <w:t>заданому</w:t>
      </w:r>
      <w:r w:rsidR="00C87A0C" w:rsidRPr="002D14EA">
        <w:rPr>
          <w:spacing w:val="-24"/>
          <w:lang w:val="uk-UA"/>
        </w:rPr>
        <w:t xml:space="preserve"> </w:t>
      </w:r>
      <w:r w:rsidR="00C87A0C" w:rsidRPr="002D14EA">
        <w:rPr>
          <w:spacing w:val="-5"/>
          <w:lang w:val="uk-UA"/>
        </w:rPr>
        <w:t>напрямку.</w:t>
      </w:r>
      <w:r w:rsidR="00C87A0C" w:rsidRPr="002D14EA">
        <w:rPr>
          <w:spacing w:val="-23"/>
          <w:lang w:val="uk-UA"/>
        </w:rPr>
        <w:t xml:space="preserve"> </w:t>
      </w:r>
      <w:r w:rsidR="00C87A0C" w:rsidRPr="002D14EA">
        <w:rPr>
          <w:spacing w:val="-8"/>
          <w:lang w:val="uk-UA"/>
        </w:rPr>
        <w:t>Так</w:t>
      </w:r>
      <w:r w:rsidR="00C87A0C" w:rsidRPr="002D14EA">
        <w:rPr>
          <w:spacing w:val="-24"/>
          <w:lang w:val="uk-UA"/>
        </w:rPr>
        <w:t xml:space="preserve"> </w:t>
      </w:r>
      <w:r w:rsidR="00C87A0C" w:rsidRPr="002D14EA">
        <w:rPr>
          <w:lang w:val="uk-UA"/>
        </w:rPr>
        <w:t>як</w:t>
      </w:r>
      <w:r w:rsidR="00C87A0C" w:rsidRPr="002D14EA">
        <w:rPr>
          <w:spacing w:val="-24"/>
          <w:lang w:val="uk-UA"/>
        </w:rPr>
        <w:t xml:space="preserve"> </w:t>
      </w:r>
      <w:r w:rsidR="00C87A0C" w:rsidRPr="002D14EA">
        <w:rPr>
          <w:lang w:val="uk-UA"/>
        </w:rPr>
        <w:t>джерело нейтронiв</w:t>
      </w:r>
      <w:r w:rsidR="00C87A0C" w:rsidRPr="002D14EA">
        <w:rPr>
          <w:spacing w:val="-27"/>
          <w:lang w:val="uk-UA"/>
        </w:rPr>
        <w:t xml:space="preserve"> </w:t>
      </w:r>
      <w:r w:rsidR="00C87A0C" w:rsidRPr="002D14EA">
        <w:rPr>
          <w:spacing w:val="-3"/>
          <w:lang w:val="uk-UA"/>
        </w:rPr>
        <w:t>вважалося</w:t>
      </w:r>
      <w:r w:rsidR="00C87A0C" w:rsidRPr="002D14EA">
        <w:rPr>
          <w:spacing w:val="-26"/>
          <w:lang w:val="uk-UA"/>
        </w:rPr>
        <w:t xml:space="preserve"> </w:t>
      </w:r>
      <w:r w:rsidR="00C87A0C" w:rsidRPr="002D14EA">
        <w:rPr>
          <w:lang w:val="uk-UA"/>
        </w:rPr>
        <w:t>iзотропним,</w:t>
      </w:r>
      <w:r w:rsidR="00C87A0C" w:rsidRPr="002D14EA">
        <w:rPr>
          <w:spacing w:val="-27"/>
          <w:lang w:val="uk-UA"/>
        </w:rPr>
        <w:t xml:space="preserve"> </w:t>
      </w:r>
      <w:r w:rsidR="00C87A0C" w:rsidRPr="002D14EA">
        <w:rPr>
          <w:lang w:val="uk-UA"/>
        </w:rPr>
        <w:t>то</w:t>
      </w:r>
      <w:r w:rsidR="00C87A0C" w:rsidRPr="002D14EA">
        <w:rPr>
          <w:spacing w:val="-26"/>
          <w:lang w:val="uk-UA"/>
        </w:rPr>
        <w:t xml:space="preserve"> </w:t>
      </w:r>
      <w:r w:rsidR="00C87A0C" w:rsidRPr="002D14EA">
        <w:rPr>
          <w:lang w:val="uk-UA"/>
        </w:rPr>
        <w:t>загальна</w:t>
      </w:r>
      <w:r w:rsidR="00C87A0C" w:rsidRPr="002D14EA">
        <w:rPr>
          <w:spacing w:val="-27"/>
          <w:lang w:val="uk-UA"/>
        </w:rPr>
        <w:t xml:space="preserve"> </w:t>
      </w:r>
      <w:r w:rsidR="00C87A0C" w:rsidRPr="002D14EA">
        <w:rPr>
          <w:lang w:val="uk-UA"/>
        </w:rPr>
        <w:t>кiлькiть</w:t>
      </w:r>
      <w:r w:rsidR="00C87A0C" w:rsidRPr="002D14EA">
        <w:rPr>
          <w:spacing w:val="-26"/>
          <w:lang w:val="uk-UA"/>
        </w:rPr>
        <w:t xml:space="preserve"> </w:t>
      </w:r>
      <w:r w:rsidR="00C87A0C" w:rsidRPr="002D14EA">
        <w:rPr>
          <w:lang w:val="uk-UA"/>
        </w:rPr>
        <w:t>частинок</w:t>
      </w:r>
      <w:r w:rsidR="00C87A0C" w:rsidRPr="002D14EA">
        <w:rPr>
          <w:spacing w:val="-27"/>
          <w:lang w:val="uk-UA"/>
        </w:rPr>
        <w:t xml:space="preserve"> </w:t>
      </w:r>
      <w:r w:rsidR="00C87A0C" w:rsidRPr="002D14EA">
        <w:rPr>
          <w:lang w:val="uk-UA"/>
        </w:rPr>
        <w:t>розра</w:t>
      </w:r>
      <w:del w:id="235" w:author="Ruslan Yermolenko" w:date="2020-05-26T22:10:00Z">
        <w:r w:rsidR="00C87A0C" w:rsidRPr="002D14EA" w:rsidDel="00510B97">
          <w:rPr>
            <w:lang w:val="uk-UA"/>
          </w:rPr>
          <w:delText xml:space="preserve">- </w:delText>
        </w:r>
      </w:del>
      <w:r w:rsidR="00C87A0C" w:rsidRPr="002D14EA">
        <w:rPr>
          <w:lang w:val="uk-UA"/>
        </w:rPr>
        <w:t>ховувалась</w:t>
      </w:r>
      <w:r w:rsidR="00C87A0C" w:rsidRPr="002D14EA">
        <w:rPr>
          <w:spacing w:val="-31"/>
          <w:lang w:val="uk-UA"/>
        </w:rPr>
        <w:t xml:space="preserve"> </w:t>
      </w:r>
      <w:r w:rsidR="00C87A0C" w:rsidRPr="002D14EA">
        <w:rPr>
          <w:lang w:val="uk-UA"/>
        </w:rPr>
        <w:t>наступною</w:t>
      </w:r>
      <w:r w:rsidR="00C87A0C" w:rsidRPr="002D14EA">
        <w:rPr>
          <w:spacing w:val="-31"/>
          <w:lang w:val="uk-UA"/>
        </w:rPr>
        <w:t xml:space="preserve"> </w:t>
      </w:r>
      <w:r w:rsidR="00C87A0C" w:rsidRPr="002D14EA">
        <w:rPr>
          <w:lang w:val="uk-UA"/>
        </w:rPr>
        <w:t>формолую</w:t>
      </w:r>
      <w:r w:rsidR="00C87A0C" w:rsidRPr="002D14EA">
        <w:rPr>
          <w:spacing w:val="-30"/>
          <w:lang w:val="uk-UA"/>
        </w:rPr>
        <w:t xml:space="preserve"> </w:t>
      </w:r>
      <w:r w:rsidR="00C87A0C" w:rsidRPr="002D14EA">
        <w:rPr>
          <w:rFonts w:ascii="Arial" w:hAnsi="Arial"/>
          <w:spacing w:val="3"/>
          <w:lang w:val="uk-UA"/>
        </w:rPr>
        <w:t>4</w:t>
      </w:r>
      <w:r w:rsidR="00C87A0C" w:rsidRPr="002D14EA">
        <w:rPr>
          <w:rFonts w:ascii="Georgia" w:hAnsi="Georgia"/>
          <w:i/>
          <w:spacing w:val="3"/>
          <w:lang w:val="uk-UA"/>
        </w:rPr>
        <w:t>πn</w:t>
      </w:r>
      <w:r w:rsidR="00C87A0C" w:rsidRPr="002D14EA">
        <w:rPr>
          <w:rFonts w:ascii="Georgia" w:hAnsi="Georgia"/>
          <w:i/>
          <w:spacing w:val="-26"/>
          <w:lang w:val="uk-UA"/>
        </w:rPr>
        <w:t xml:space="preserve"> </w:t>
      </w:r>
      <w:r w:rsidR="00C87A0C" w:rsidRPr="002D14EA">
        <w:rPr>
          <w:rFonts w:ascii="Arial" w:hAnsi="Arial"/>
          <w:w w:val="105"/>
          <w:lang w:val="uk-UA"/>
        </w:rPr>
        <w:t>=</w:t>
      </w:r>
      <w:r w:rsidR="00C87A0C" w:rsidRPr="002D14EA">
        <w:rPr>
          <w:rFonts w:ascii="Arial" w:hAnsi="Arial"/>
          <w:spacing w:val="-40"/>
          <w:w w:val="105"/>
          <w:lang w:val="uk-UA"/>
        </w:rPr>
        <w:t xml:space="preserve"> </w:t>
      </w:r>
      <w:r w:rsidR="00C87A0C" w:rsidRPr="002D14EA">
        <w:rPr>
          <w:rFonts w:ascii="Georgia" w:hAnsi="Georgia"/>
          <w:i/>
          <w:lang w:val="uk-UA"/>
        </w:rPr>
        <w:t>N</w:t>
      </w:r>
      <w:r w:rsidR="00C87A0C" w:rsidRPr="002D14EA">
        <w:rPr>
          <w:rFonts w:ascii="Georgia" w:hAnsi="Georgia"/>
          <w:i/>
          <w:spacing w:val="-52"/>
          <w:lang w:val="uk-UA"/>
        </w:rPr>
        <w:t xml:space="preserve"> </w:t>
      </w:r>
      <w:r w:rsidR="00C87A0C" w:rsidRPr="002D14EA">
        <w:rPr>
          <w:lang w:val="uk-UA"/>
        </w:rPr>
        <w:t>,</w:t>
      </w:r>
      <w:r w:rsidR="00C87A0C" w:rsidRPr="002D14EA">
        <w:rPr>
          <w:spacing w:val="-31"/>
          <w:lang w:val="uk-UA"/>
        </w:rPr>
        <w:t xml:space="preserve"> </w:t>
      </w:r>
      <w:r w:rsidR="00C87A0C" w:rsidRPr="002D14EA">
        <w:rPr>
          <w:lang w:val="uk-UA"/>
        </w:rPr>
        <w:t>де</w:t>
      </w:r>
      <w:r w:rsidR="00C87A0C" w:rsidRPr="002D14EA">
        <w:rPr>
          <w:spacing w:val="-30"/>
          <w:lang w:val="uk-UA"/>
        </w:rPr>
        <w:t xml:space="preserve"> </w:t>
      </w:r>
      <w:r w:rsidR="00C87A0C" w:rsidRPr="002D14EA">
        <w:rPr>
          <w:rFonts w:ascii="Georgia" w:hAnsi="Georgia"/>
          <w:i/>
          <w:spacing w:val="15"/>
          <w:lang w:val="uk-UA"/>
        </w:rPr>
        <w:t>N</w:t>
      </w:r>
      <w:r w:rsidR="00C87A0C" w:rsidRPr="002D14EA">
        <w:rPr>
          <w:rFonts w:ascii="Verdana" w:hAnsi="Verdana"/>
          <w:i/>
          <w:spacing w:val="15"/>
          <w:lang w:val="uk-UA"/>
        </w:rPr>
        <w:t>−</w:t>
      </w:r>
      <w:r w:rsidR="00C87A0C" w:rsidRPr="002D14EA">
        <w:rPr>
          <w:rFonts w:ascii="Verdana" w:hAnsi="Verdana"/>
          <w:i/>
          <w:spacing w:val="-60"/>
          <w:lang w:val="uk-UA"/>
        </w:rPr>
        <w:t xml:space="preserve"> </w:t>
      </w:r>
      <w:r w:rsidR="00C87A0C" w:rsidRPr="002D14EA">
        <w:rPr>
          <w:lang w:val="uk-UA"/>
        </w:rPr>
        <w:t>це</w:t>
      </w:r>
      <w:r w:rsidR="00C87A0C" w:rsidRPr="002D14EA">
        <w:rPr>
          <w:spacing w:val="-30"/>
          <w:lang w:val="uk-UA"/>
        </w:rPr>
        <w:t xml:space="preserve"> </w:t>
      </w:r>
      <w:r w:rsidR="00C87A0C" w:rsidRPr="002D14EA">
        <w:rPr>
          <w:lang w:val="uk-UA"/>
        </w:rPr>
        <w:t>загальна</w:t>
      </w:r>
      <w:r w:rsidR="00C87A0C" w:rsidRPr="002D14EA">
        <w:rPr>
          <w:spacing w:val="-31"/>
          <w:lang w:val="uk-UA"/>
        </w:rPr>
        <w:t xml:space="preserve"> </w:t>
      </w:r>
      <w:r w:rsidR="00C87A0C" w:rsidRPr="002D14EA">
        <w:rPr>
          <w:lang w:val="uk-UA"/>
        </w:rPr>
        <w:t>кiлькiсть чат</w:t>
      </w:r>
      <w:del w:id="236" w:author="Ruslan Yermolenko" w:date="2020-05-26T22:10:00Z">
        <w:r w:rsidR="00C87A0C" w:rsidRPr="002D14EA" w:rsidDel="00510B97">
          <w:rPr>
            <w:lang w:val="uk-UA"/>
          </w:rPr>
          <w:delText>с</w:delText>
        </w:r>
      </w:del>
      <w:r w:rsidR="00C87A0C" w:rsidRPr="002D14EA">
        <w:rPr>
          <w:lang w:val="uk-UA"/>
        </w:rPr>
        <w:t>инок.</w:t>
      </w:r>
      <w:r w:rsidR="00C87A0C" w:rsidRPr="002D14EA">
        <w:rPr>
          <w:spacing w:val="-8"/>
          <w:lang w:val="uk-UA"/>
        </w:rPr>
        <w:t xml:space="preserve"> </w:t>
      </w:r>
      <w:r w:rsidR="00C87A0C" w:rsidRPr="002D14EA">
        <w:rPr>
          <w:lang w:val="uk-UA"/>
        </w:rPr>
        <w:t>В</w:t>
      </w:r>
      <w:r w:rsidR="00C87A0C" w:rsidRPr="002D14EA">
        <w:rPr>
          <w:spacing w:val="-7"/>
          <w:lang w:val="uk-UA"/>
        </w:rPr>
        <w:t xml:space="preserve"> </w:t>
      </w:r>
      <w:r w:rsidR="00C87A0C" w:rsidRPr="002D14EA">
        <w:rPr>
          <w:lang w:val="uk-UA"/>
        </w:rPr>
        <w:t>моїй</w:t>
      </w:r>
      <w:r w:rsidR="00C87A0C" w:rsidRPr="002D14EA">
        <w:rPr>
          <w:spacing w:val="-8"/>
          <w:lang w:val="uk-UA"/>
        </w:rPr>
        <w:t xml:space="preserve"> </w:t>
      </w:r>
      <w:r w:rsidR="00C87A0C" w:rsidRPr="002D14EA">
        <w:rPr>
          <w:lang w:val="uk-UA"/>
        </w:rPr>
        <w:t>роботi</w:t>
      </w:r>
      <w:r w:rsidR="00C87A0C" w:rsidRPr="002D14EA">
        <w:rPr>
          <w:spacing w:val="-7"/>
          <w:lang w:val="uk-UA"/>
        </w:rPr>
        <w:t xml:space="preserve"> </w:t>
      </w:r>
      <w:r w:rsidR="00C87A0C" w:rsidRPr="002D14EA">
        <w:rPr>
          <w:lang w:val="uk-UA"/>
        </w:rPr>
        <w:t>для</w:t>
      </w:r>
      <w:r w:rsidR="00C87A0C" w:rsidRPr="002D14EA">
        <w:rPr>
          <w:spacing w:val="-8"/>
          <w:lang w:val="uk-UA"/>
        </w:rPr>
        <w:t xml:space="preserve"> </w:t>
      </w:r>
      <w:r w:rsidR="00C87A0C" w:rsidRPr="002D14EA">
        <w:rPr>
          <w:lang w:val="uk-UA"/>
        </w:rPr>
        <w:t>зглажування</w:t>
      </w:r>
      <w:r w:rsidR="00C87A0C" w:rsidRPr="002D14EA">
        <w:rPr>
          <w:spacing w:val="-7"/>
          <w:lang w:val="uk-UA"/>
        </w:rPr>
        <w:t xml:space="preserve"> </w:t>
      </w:r>
      <w:r w:rsidR="00C87A0C" w:rsidRPr="002D14EA">
        <w:rPr>
          <w:lang w:val="uk-UA"/>
        </w:rPr>
        <w:t>спектру</w:t>
      </w:r>
      <w:r w:rsidR="00C87A0C" w:rsidRPr="002D14EA">
        <w:rPr>
          <w:spacing w:val="-7"/>
          <w:lang w:val="uk-UA"/>
        </w:rPr>
        <w:t xml:space="preserve"> </w:t>
      </w:r>
      <w:r w:rsidR="00C87A0C" w:rsidRPr="002D14EA">
        <w:rPr>
          <w:spacing w:val="-5"/>
          <w:lang w:val="uk-UA"/>
        </w:rPr>
        <w:t>були</w:t>
      </w:r>
      <w:r w:rsidR="00C87A0C" w:rsidRPr="002D14EA">
        <w:rPr>
          <w:spacing w:val="-8"/>
          <w:lang w:val="uk-UA"/>
        </w:rPr>
        <w:t xml:space="preserve"> </w:t>
      </w:r>
      <w:r w:rsidR="00C87A0C" w:rsidRPr="002D14EA">
        <w:rPr>
          <w:lang w:val="uk-UA"/>
        </w:rPr>
        <w:t>взятi</w:t>
      </w:r>
      <w:r w:rsidR="00C87A0C" w:rsidRPr="002D14EA">
        <w:rPr>
          <w:spacing w:val="-7"/>
          <w:lang w:val="uk-UA"/>
        </w:rPr>
        <w:t xml:space="preserve"> </w:t>
      </w:r>
      <w:r w:rsidR="00C87A0C" w:rsidRPr="002D14EA">
        <w:rPr>
          <w:lang w:val="uk-UA"/>
        </w:rPr>
        <w:t xml:space="preserve">наступнi параметри </w:t>
      </w:r>
      <w:r w:rsidR="00C87A0C" w:rsidRPr="002D14EA">
        <w:rPr>
          <w:spacing w:val="-6"/>
          <w:lang w:val="uk-UA"/>
        </w:rPr>
        <w:t>Табл.</w:t>
      </w:r>
      <w:r w:rsidR="00C87A0C" w:rsidRPr="002D14EA">
        <w:rPr>
          <w:spacing w:val="-2"/>
          <w:lang w:val="uk-UA"/>
        </w:rPr>
        <w:t xml:space="preserve"> </w:t>
      </w:r>
      <w:hyperlink w:anchor="_bookmark18" w:history="1">
        <w:r w:rsidR="00C87A0C" w:rsidRPr="002D14EA">
          <w:rPr>
            <w:lang w:val="uk-UA"/>
          </w:rPr>
          <w:t>4.1</w:t>
        </w:r>
      </w:hyperlink>
    </w:p>
    <w:p w14:paraId="1842AC76" w14:textId="77777777" w:rsidR="001F4829" w:rsidRPr="002D14EA" w:rsidRDefault="001F4829">
      <w:pPr>
        <w:pStyle w:val="BodyText"/>
        <w:spacing w:before="1"/>
        <w:rPr>
          <w:sz w:val="8"/>
          <w:lang w:val="uk-UA"/>
        </w:rPr>
      </w:pPr>
    </w:p>
    <w:tbl>
      <w:tblPr>
        <w:tblW w:w="0" w:type="auto"/>
        <w:tblInd w:w="2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8"/>
        <w:gridCol w:w="1411"/>
        <w:gridCol w:w="1707"/>
      </w:tblGrid>
      <w:tr w:rsidR="001F4829" w:rsidRPr="002D14EA" w14:paraId="0526D4F2" w14:textId="77777777">
        <w:trPr>
          <w:trHeight w:val="506"/>
        </w:trPr>
        <w:tc>
          <w:tcPr>
            <w:tcW w:w="1468" w:type="dxa"/>
          </w:tcPr>
          <w:p w14:paraId="50DEDEF1" w14:textId="77777777" w:rsidR="001F4829" w:rsidRPr="002D14EA" w:rsidRDefault="00C87A0C">
            <w:pPr>
              <w:pStyle w:val="TableParagraph"/>
              <w:ind w:left="92" w:right="83"/>
              <w:rPr>
                <w:sz w:val="28"/>
                <w:lang w:val="uk-UA"/>
              </w:rPr>
            </w:pPr>
            <w:bookmarkStart w:id="237" w:name="_bookmark18"/>
            <w:bookmarkEnd w:id="237"/>
            <w:r w:rsidRPr="002D14EA">
              <w:rPr>
                <w:w w:val="95"/>
                <w:sz w:val="28"/>
                <w:lang w:val="uk-UA"/>
              </w:rPr>
              <w:t>Параметр</w:t>
            </w:r>
          </w:p>
        </w:tc>
        <w:tc>
          <w:tcPr>
            <w:tcW w:w="1411" w:type="dxa"/>
          </w:tcPr>
          <w:p w14:paraId="111BA69C" w14:textId="77777777" w:rsidR="001F4829" w:rsidRPr="002D14EA" w:rsidRDefault="00C87A0C">
            <w:pPr>
              <w:pStyle w:val="TableParagraph"/>
              <w:ind w:left="82" w:right="74"/>
              <w:rPr>
                <w:sz w:val="28"/>
                <w:lang w:val="uk-UA"/>
              </w:rPr>
            </w:pPr>
            <w:r w:rsidRPr="002D14EA">
              <w:rPr>
                <w:w w:val="95"/>
                <w:sz w:val="28"/>
                <w:lang w:val="uk-UA"/>
              </w:rPr>
              <w:t>Значення</w:t>
            </w:r>
          </w:p>
        </w:tc>
        <w:tc>
          <w:tcPr>
            <w:tcW w:w="1707" w:type="dxa"/>
          </w:tcPr>
          <w:p w14:paraId="6CD36717" w14:textId="77777777" w:rsidR="001F4829" w:rsidRPr="002D14EA" w:rsidRDefault="00C87A0C">
            <w:pPr>
              <w:pStyle w:val="TableParagraph"/>
              <w:ind w:left="65" w:right="56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Розмiрнiсть</w:t>
            </w:r>
          </w:p>
        </w:tc>
      </w:tr>
      <w:tr w:rsidR="001F4829" w:rsidRPr="002D14EA" w14:paraId="5F52FA02" w14:textId="77777777">
        <w:trPr>
          <w:trHeight w:val="506"/>
        </w:trPr>
        <w:tc>
          <w:tcPr>
            <w:tcW w:w="1468" w:type="dxa"/>
          </w:tcPr>
          <w:p w14:paraId="3DC3F77E" w14:textId="77777777" w:rsidR="001F4829" w:rsidRPr="002D14EA" w:rsidRDefault="00C87A0C">
            <w:pPr>
              <w:pStyle w:val="TableParagraph"/>
              <w:spacing w:before="98"/>
              <w:ind w:left="0" w:right="29"/>
              <w:rPr>
                <w:rFonts w:ascii="Georgia"/>
                <w:i/>
                <w:sz w:val="28"/>
                <w:lang w:val="uk-UA"/>
              </w:rPr>
            </w:pPr>
            <w:r w:rsidRPr="002D14EA">
              <w:rPr>
                <w:rFonts w:ascii="Georgia"/>
                <w:i/>
                <w:w w:val="108"/>
                <w:sz w:val="28"/>
                <w:lang w:val="uk-UA"/>
              </w:rPr>
              <w:t>F</w:t>
            </w:r>
          </w:p>
        </w:tc>
        <w:tc>
          <w:tcPr>
            <w:tcW w:w="1411" w:type="dxa"/>
          </w:tcPr>
          <w:p w14:paraId="21FA83BA" w14:textId="77777777" w:rsidR="001F4829" w:rsidRPr="002D14EA" w:rsidRDefault="00C87A0C">
            <w:pPr>
              <w:pStyle w:val="TableParagraph"/>
              <w:ind w:left="82" w:right="7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0.13</w:t>
            </w:r>
          </w:p>
        </w:tc>
        <w:tc>
          <w:tcPr>
            <w:tcW w:w="1707" w:type="dxa"/>
          </w:tcPr>
          <w:p w14:paraId="229C4014" w14:textId="77777777" w:rsidR="001F4829" w:rsidRPr="002D14EA" w:rsidRDefault="00C87A0C">
            <w:pPr>
              <w:pStyle w:val="TableParagraph"/>
              <w:ind w:left="8"/>
              <w:rPr>
                <w:sz w:val="28"/>
                <w:lang w:val="uk-UA"/>
              </w:rPr>
            </w:pPr>
            <w:r w:rsidRPr="002D14EA">
              <w:rPr>
                <w:w w:val="97"/>
                <w:sz w:val="28"/>
                <w:lang w:val="uk-UA"/>
              </w:rPr>
              <w:t>-</w:t>
            </w:r>
          </w:p>
        </w:tc>
      </w:tr>
      <w:tr w:rsidR="001F4829" w:rsidRPr="002D14EA" w14:paraId="5C68889B" w14:textId="77777777">
        <w:trPr>
          <w:trHeight w:val="506"/>
        </w:trPr>
        <w:tc>
          <w:tcPr>
            <w:tcW w:w="1468" w:type="dxa"/>
          </w:tcPr>
          <w:p w14:paraId="0D4E0827" w14:textId="77777777" w:rsidR="001F4829" w:rsidRPr="002D14EA" w:rsidRDefault="00C87A0C">
            <w:pPr>
              <w:pStyle w:val="TableParagraph"/>
              <w:spacing w:before="98"/>
              <w:ind w:left="0"/>
              <w:rPr>
                <w:rFonts w:ascii="Georgia"/>
                <w:i/>
                <w:sz w:val="28"/>
                <w:lang w:val="uk-UA"/>
              </w:rPr>
            </w:pPr>
            <w:r w:rsidRPr="002D14EA">
              <w:rPr>
                <w:rFonts w:ascii="Georgia"/>
                <w:i/>
                <w:w w:val="87"/>
                <w:sz w:val="28"/>
                <w:lang w:val="uk-UA"/>
              </w:rPr>
              <w:t>w</w:t>
            </w:r>
          </w:p>
        </w:tc>
        <w:tc>
          <w:tcPr>
            <w:tcW w:w="1411" w:type="dxa"/>
          </w:tcPr>
          <w:p w14:paraId="059B8974" w14:textId="77777777" w:rsidR="001F4829" w:rsidRPr="002D14EA" w:rsidRDefault="00C87A0C">
            <w:pPr>
              <w:pStyle w:val="TableParagraph"/>
              <w:ind w:left="82" w:right="7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3.62</w:t>
            </w:r>
          </w:p>
        </w:tc>
        <w:tc>
          <w:tcPr>
            <w:tcW w:w="1707" w:type="dxa"/>
          </w:tcPr>
          <w:p w14:paraId="3AF4CCFB" w14:textId="77777777" w:rsidR="001F4829" w:rsidRPr="002D14EA" w:rsidRDefault="00C87A0C">
            <w:pPr>
              <w:pStyle w:val="TableParagraph"/>
              <w:ind w:left="65" w:right="56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eV</w:t>
            </w:r>
          </w:p>
        </w:tc>
      </w:tr>
    </w:tbl>
    <w:p w14:paraId="314D90D4" w14:textId="77777777" w:rsidR="001F4829" w:rsidRPr="002D14EA" w:rsidRDefault="00C87A0C">
      <w:pPr>
        <w:pStyle w:val="BodyText"/>
        <w:spacing w:before="167"/>
        <w:ind w:left="1724"/>
        <w:rPr>
          <w:lang w:val="uk-UA"/>
        </w:rPr>
      </w:pPr>
      <w:r w:rsidRPr="002D14EA">
        <w:rPr>
          <w:lang w:val="uk-UA"/>
        </w:rPr>
        <w:t>Табл. 4.1: Таблиця значень для уширення пiкiв</w:t>
      </w:r>
    </w:p>
    <w:p w14:paraId="07B9EBC9" w14:textId="77777777" w:rsidR="001F4829" w:rsidRPr="002D14EA" w:rsidRDefault="001F4829">
      <w:pPr>
        <w:pStyle w:val="BodyText"/>
        <w:spacing w:before="4"/>
        <w:rPr>
          <w:sz w:val="43"/>
          <w:lang w:val="uk-UA"/>
        </w:rPr>
      </w:pPr>
    </w:p>
    <w:p w14:paraId="02973E89" w14:textId="02E176EE" w:rsidR="001F4829" w:rsidRPr="002D14EA" w:rsidRDefault="00C87A0C">
      <w:pPr>
        <w:pStyle w:val="BodyText"/>
        <w:spacing w:before="1" w:line="374" w:lineRule="auto"/>
        <w:ind w:left="160" w:right="1131" w:firstLine="421"/>
        <w:jc w:val="both"/>
        <w:rPr>
          <w:rFonts w:ascii="Times New Roman" w:hAnsi="Times New Roman"/>
          <w:lang w:val="uk-UA"/>
        </w:rPr>
      </w:pPr>
      <w:r w:rsidRPr="002D14EA">
        <w:rPr>
          <w:lang w:val="uk-UA"/>
        </w:rPr>
        <w:t xml:space="preserve">Фон Рис. </w:t>
      </w:r>
      <w:hyperlink w:anchor="_bookmark19" w:history="1">
        <w:r w:rsidRPr="002D14EA">
          <w:rPr>
            <w:lang w:val="uk-UA"/>
          </w:rPr>
          <w:t>4.1</w:t>
        </w:r>
      </w:hyperlink>
      <w:r w:rsidRPr="002D14EA">
        <w:rPr>
          <w:lang w:val="uk-UA"/>
        </w:rPr>
        <w:t xml:space="preserve"> набирався за тих тої самої геометрiї Рис. </w:t>
      </w:r>
      <w:hyperlink w:anchor="_bookmark9" w:history="1">
        <w:r w:rsidRPr="002D14EA">
          <w:rPr>
            <w:lang w:val="uk-UA"/>
          </w:rPr>
          <w:t>3.1</w:t>
        </w:r>
      </w:hyperlink>
      <w:r w:rsidRPr="002D14EA">
        <w:rPr>
          <w:lang w:val="uk-UA"/>
        </w:rPr>
        <w:t xml:space="preserve">, але за </w:t>
      </w:r>
      <w:r w:rsidRPr="002D14EA">
        <w:rPr>
          <w:w w:val="95"/>
          <w:lang w:val="uk-UA"/>
        </w:rPr>
        <w:t>вiдсутностi</w:t>
      </w:r>
      <w:r w:rsidRPr="002D14EA">
        <w:rPr>
          <w:spacing w:val="-14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мiшенi(коричневий</w:t>
      </w:r>
      <w:r w:rsidRPr="002D14EA">
        <w:rPr>
          <w:spacing w:val="-14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паралелепiпед),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У</w:t>
      </w:r>
      <w:r w:rsidRPr="002D14EA">
        <w:rPr>
          <w:spacing w:val="-14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фонi</w:t>
      </w:r>
      <w:r w:rsidRPr="002D14EA">
        <w:rPr>
          <w:spacing w:val="-14"/>
          <w:w w:val="95"/>
          <w:lang w:val="uk-UA"/>
        </w:rPr>
        <w:t xml:space="preserve"> </w:t>
      </w:r>
      <w:r w:rsidRPr="002D14EA">
        <w:rPr>
          <w:spacing w:val="-5"/>
          <w:w w:val="95"/>
          <w:lang w:val="uk-UA"/>
        </w:rPr>
        <w:t>були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w w:val="95"/>
          <w:lang w:val="uk-UA"/>
        </w:rPr>
        <w:t xml:space="preserve">проаналiзо- </w:t>
      </w:r>
      <w:r w:rsidRPr="002D14EA">
        <w:rPr>
          <w:lang w:val="uk-UA"/>
        </w:rPr>
        <w:t xml:space="preserve">ванi наступнi три пiки: H з </w:t>
      </w:r>
      <w:r w:rsidRPr="002D14EA">
        <w:rPr>
          <w:rFonts w:ascii="Georgia" w:hAnsi="Georgia"/>
          <w:i/>
          <w:lang w:val="uk-UA"/>
        </w:rPr>
        <w:t>E</w:t>
      </w:r>
      <w:r w:rsidRPr="002D14EA">
        <w:rPr>
          <w:rFonts w:ascii="Arial" w:hAnsi="Arial"/>
          <w:i/>
          <w:vertAlign w:val="subscript"/>
          <w:lang w:val="uk-UA"/>
        </w:rPr>
        <w:t>γ</w:t>
      </w:r>
      <w:r w:rsidRPr="002D14EA">
        <w:rPr>
          <w:rFonts w:ascii="Arial" w:hAnsi="Arial"/>
          <w:i/>
          <w:lang w:val="uk-UA"/>
        </w:rPr>
        <w:t xml:space="preserve"> </w:t>
      </w:r>
      <w:r w:rsidRPr="002D14EA">
        <w:rPr>
          <w:rFonts w:ascii="Arial" w:hAnsi="Arial"/>
          <w:w w:val="105"/>
          <w:lang w:val="uk-UA"/>
        </w:rPr>
        <w:t xml:space="preserve">= </w:t>
      </w:r>
      <w:r w:rsidRPr="002D14EA">
        <w:rPr>
          <w:rFonts w:ascii="Arial" w:hAnsi="Arial"/>
          <w:spacing w:val="4"/>
          <w:lang w:val="uk-UA"/>
        </w:rPr>
        <w:t>2</w:t>
      </w:r>
      <w:r w:rsidRPr="002D14EA">
        <w:rPr>
          <w:rFonts w:ascii="Georgia" w:hAnsi="Georgia"/>
          <w:i/>
          <w:spacing w:val="4"/>
          <w:lang w:val="uk-UA"/>
        </w:rPr>
        <w:t>.</w:t>
      </w:r>
      <w:r w:rsidRPr="002D14EA">
        <w:rPr>
          <w:rFonts w:ascii="Arial" w:hAnsi="Arial"/>
          <w:spacing w:val="4"/>
          <w:lang w:val="uk-UA"/>
        </w:rPr>
        <w:t>23</w:t>
      </w:r>
      <w:r w:rsidRPr="002D14EA">
        <w:rPr>
          <w:rFonts w:ascii="Georgia" w:hAnsi="Georgia"/>
          <w:i/>
          <w:spacing w:val="4"/>
          <w:lang w:val="uk-UA"/>
        </w:rPr>
        <w:t xml:space="preserve">MeV </w:t>
      </w:r>
      <w:r w:rsidRPr="002D14EA">
        <w:rPr>
          <w:lang w:val="uk-UA"/>
        </w:rPr>
        <w:t xml:space="preserve">, </w:t>
      </w:r>
      <w:r w:rsidRPr="002D14EA">
        <w:rPr>
          <w:spacing w:val="-4"/>
          <w:lang w:val="uk-UA"/>
        </w:rPr>
        <w:t xml:space="preserve">та </w:t>
      </w:r>
      <w:r w:rsidRPr="002D14EA">
        <w:rPr>
          <w:lang w:val="uk-UA"/>
        </w:rPr>
        <w:t xml:space="preserve">два пiки якi отримались за рахунок захоплення теплових нейтронiв </w:t>
      </w:r>
      <w:r w:rsidRPr="002D14EA">
        <w:rPr>
          <w:rFonts w:ascii="Georgia" w:hAnsi="Georgia"/>
          <w:i/>
          <w:lang w:val="uk-UA"/>
        </w:rPr>
        <w:t xml:space="preserve">Ge </w:t>
      </w:r>
      <w:r w:rsidRPr="002D14EA">
        <w:rPr>
          <w:lang w:val="uk-UA"/>
        </w:rPr>
        <w:t xml:space="preserve">з </w:t>
      </w:r>
      <w:r w:rsidRPr="002D14EA">
        <w:rPr>
          <w:rFonts w:ascii="Georgia" w:hAnsi="Georgia"/>
          <w:i/>
          <w:lang w:val="uk-UA"/>
        </w:rPr>
        <w:t>E</w:t>
      </w:r>
      <w:r w:rsidRPr="002D14EA">
        <w:rPr>
          <w:rFonts w:ascii="Arial" w:hAnsi="Arial"/>
          <w:i/>
          <w:vertAlign w:val="subscript"/>
          <w:lang w:val="uk-UA"/>
        </w:rPr>
        <w:t>γ</w:t>
      </w:r>
      <w:r w:rsidRPr="002D14EA">
        <w:rPr>
          <w:rFonts w:ascii="Arial" w:hAnsi="Arial"/>
          <w:i/>
          <w:lang w:val="uk-UA"/>
        </w:rPr>
        <w:t xml:space="preserve"> </w:t>
      </w:r>
      <w:r w:rsidRPr="002D14EA">
        <w:rPr>
          <w:rFonts w:ascii="Arial" w:hAnsi="Arial"/>
          <w:w w:val="105"/>
          <w:lang w:val="uk-UA"/>
        </w:rPr>
        <w:t xml:space="preserve">= </w:t>
      </w:r>
      <w:r w:rsidRPr="002D14EA">
        <w:rPr>
          <w:rFonts w:ascii="Arial" w:hAnsi="Arial"/>
          <w:spacing w:val="3"/>
          <w:lang w:val="uk-UA"/>
        </w:rPr>
        <w:t>0</w:t>
      </w:r>
      <w:r w:rsidRPr="002D14EA">
        <w:rPr>
          <w:rFonts w:ascii="Georgia" w:hAnsi="Georgia"/>
          <w:i/>
          <w:spacing w:val="3"/>
          <w:lang w:val="uk-UA"/>
        </w:rPr>
        <w:t>.</w:t>
      </w:r>
      <w:r w:rsidRPr="002D14EA">
        <w:rPr>
          <w:rFonts w:ascii="Arial" w:hAnsi="Arial"/>
          <w:spacing w:val="3"/>
          <w:lang w:val="uk-UA"/>
        </w:rPr>
        <w:t>505</w:t>
      </w:r>
      <w:r w:rsidRPr="002D14EA">
        <w:rPr>
          <w:rFonts w:ascii="Georgia" w:hAnsi="Georgia"/>
          <w:i/>
          <w:spacing w:val="3"/>
          <w:lang w:val="uk-UA"/>
        </w:rPr>
        <w:t xml:space="preserve">MeV </w:t>
      </w:r>
      <w:r w:rsidRPr="002D14EA">
        <w:rPr>
          <w:lang w:val="uk-UA"/>
        </w:rPr>
        <w:t xml:space="preserve">, </w:t>
      </w:r>
      <w:r w:rsidRPr="002D14EA">
        <w:rPr>
          <w:rFonts w:ascii="Georgia" w:hAnsi="Georgia"/>
          <w:i/>
          <w:lang w:val="uk-UA"/>
        </w:rPr>
        <w:t>E</w:t>
      </w:r>
      <w:r w:rsidRPr="002D14EA">
        <w:rPr>
          <w:rFonts w:ascii="Arial" w:hAnsi="Arial"/>
          <w:i/>
          <w:vertAlign w:val="subscript"/>
          <w:lang w:val="uk-UA"/>
        </w:rPr>
        <w:t>γ</w:t>
      </w:r>
      <w:r w:rsidRPr="002D14EA">
        <w:rPr>
          <w:rFonts w:ascii="Arial" w:hAnsi="Arial"/>
          <w:i/>
          <w:lang w:val="uk-UA"/>
        </w:rPr>
        <w:t xml:space="preserve"> </w:t>
      </w:r>
      <w:r w:rsidRPr="002D14EA">
        <w:rPr>
          <w:rFonts w:ascii="Arial" w:hAnsi="Arial"/>
          <w:w w:val="105"/>
          <w:lang w:val="uk-UA"/>
        </w:rPr>
        <w:t xml:space="preserve">= </w:t>
      </w:r>
      <w:r w:rsidRPr="002D14EA">
        <w:rPr>
          <w:rFonts w:ascii="Arial" w:hAnsi="Arial"/>
          <w:spacing w:val="4"/>
          <w:w w:val="95"/>
          <w:lang w:val="uk-UA"/>
        </w:rPr>
        <w:t>1</w:t>
      </w:r>
      <w:r w:rsidRPr="002D14EA">
        <w:rPr>
          <w:rFonts w:ascii="Georgia" w:hAnsi="Georgia"/>
          <w:i/>
          <w:spacing w:val="4"/>
          <w:w w:val="95"/>
          <w:lang w:val="uk-UA"/>
        </w:rPr>
        <w:t>.</w:t>
      </w:r>
      <w:r w:rsidRPr="002D14EA">
        <w:rPr>
          <w:rFonts w:ascii="Arial" w:hAnsi="Arial"/>
          <w:spacing w:val="4"/>
          <w:w w:val="95"/>
          <w:lang w:val="uk-UA"/>
        </w:rPr>
        <w:t>42</w:t>
      </w:r>
      <w:r w:rsidRPr="002D14EA">
        <w:rPr>
          <w:rFonts w:ascii="Georgia" w:hAnsi="Georgia"/>
          <w:i/>
          <w:spacing w:val="4"/>
          <w:w w:val="95"/>
          <w:lang w:val="uk-UA"/>
        </w:rPr>
        <w:t>MeV</w:t>
      </w:r>
      <w:r w:rsidRPr="002D14EA">
        <w:rPr>
          <w:rFonts w:ascii="Georgia" w:hAnsi="Georgia"/>
          <w:i/>
          <w:spacing w:val="36"/>
          <w:w w:val="95"/>
          <w:lang w:val="uk-UA"/>
        </w:rPr>
        <w:t xml:space="preserve"> </w:t>
      </w:r>
      <w:r w:rsidRPr="002D14EA">
        <w:rPr>
          <w:w w:val="95"/>
          <w:lang w:val="uk-UA"/>
        </w:rPr>
        <w:t>-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це</w:t>
      </w:r>
      <w:r w:rsidRPr="002D14EA">
        <w:rPr>
          <w:spacing w:val="-14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означає</w:t>
      </w:r>
      <w:ins w:id="238" w:author="Ruslan Yermolenko" w:date="2020-05-26T22:10:00Z">
        <w:r w:rsidR="00510B97">
          <w:rPr>
            <w:w w:val="95"/>
            <w:lang w:val="uk-UA"/>
          </w:rPr>
          <w:t>,</w:t>
        </w:r>
      </w:ins>
      <w:r w:rsidRPr="002D14EA">
        <w:rPr>
          <w:spacing w:val="-14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що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да</w:t>
      </w:r>
      <w:del w:id="239" w:author="Ruslan Yermolenko" w:date="2020-05-26T22:10:00Z">
        <w:r w:rsidRPr="002D14EA" w:rsidDel="00510B97">
          <w:rPr>
            <w:w w:val="95"/>
            <w:lang w:val="uk-UA"/>
          </w:rPr>
          <w:delText>н</w:delText>
        </w:r>
      </w:del>
      <w:r w:rsidRPr="002D14EA">
        <w:rPr>
          <w:w w:val="95"/>
          <w:lang w:val="uk-UA"/>
        </w:rPr>
        <w:t>ної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геометрiї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частина</w:t>
      </w:r>
      <w:r w:rsidRPr="002D14EA">
        <w:rPr>
          <w:spacing w:val="-14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нейтронiв</w:t>
      </w:r>
      <w:r w:rsidRPr="002D14EA">
        <w:rPr>
          <w:spacing w:val="-14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вiд</w:t>
      </w:r>
      <w:r w:rsidRPr="002D14EA">
        <w:rPr>
          <w:spacing w:val="-14"/>
          <w:w w:val="95"/>
          <w:lang w:val="uk-UA"/>
        </w:rPr>
        <w:t xml:space="preserve"> </w:t>
      </w:r>
      <w:r w:rsidRPr="002D14EA">
        <w:rPr>
          <w:w w:val="95"/>
          <w:lang w:val="uk-UA"/>
        </w:rPr>
        <w:t xml:space="preserve">джерела </w:t>
      </w:r>
      <w:r w:rsidRPr="002D14EA">
        <w:rPr>
          <w:spacing w:val="-4"/>
          <w:lang w:val="uk-UA"/>
        </w:rPr>
        <w:lastRenderedPageBreak/>
        <w:t>проходячи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через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захист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потрапляє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в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чутливий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об’єм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детектора,</w:t>
      </w:r>
      <w:r w:rsidRPr="002D14EA">
        <w:rPr>
          <w:spacing w:val="-29"/>
          <w:lang w:val="uk-UA"/>
        </w:rPr>
        <w:t xml:space="preserve"> </w:t>
      </w:r>
      <w:r w:rsidRPr="002D14EA">
        <w:rPr>
          <w:spacing w:val="-4"/>
          <w:lang w:val="uk-UA"/>
        </w:rPr>
        <w:t>та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при- зводить</w:t>
      </w:r>
      <w:r w:rsidRPr="002D14EA">
        <w:rPr>
          <w:spacing w:val="-19"/>
          <w:lang w:val="uk-UA"/>
        </w:rPr>
        <w:t xml:space="preserve"> </w:t>
      </w:r>
      <w:r w:rsidRPr="002D14EA">
        <w:rPr>
          <w:lang w:val="uk-UA"/>
        </w:rPr>
        <w:t>до</w:t>
      </w:r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його</w:t>
      </w:r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руйнацiї.</w:t>
      </w:r>
      <w:r w:rsidRPr="002D14EA">
        <w:rPr>
          <w:spacing w:val="-19"/>
          <w:lang w:val="uk-UA"/>
        </w:rPr>
        <w:t xml:space="preserve"> </w:t>
      </w:r>
      <w:r w:rsidRPr="002D14EA">
        <w:rPr>
          <w:lang w:val="uk-UA"/>
        </w:rPr>
        <w:t>Даннi</w:t>
      </w:r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пiки</w:t>
      </w:r>
      <w:r w:rsidRPr="002D14EA">
        <w:rPr>
          <w:spacing w:val="-18"/>
          <w:lang w:val="uk-UA"/>
        </w:rPr>
        <w:t xml:space="preserve"> </w:t>
      </w:r>
      <w:r w:rsidRPr="002D14EA">
        <w:rPr>
          <w:lang w:val="uk-UA"/>
        </w:rPr>
        <w:t>вiдповiдають</w:t>
      </w:r>
      <w:r w:rsidRPr="002D14EA">
        <w:rPr>
          <w:spacing w:val="-19"/>
          <w:lang w:val="uk-UA"/>
        </w:rPr>
        <w:t xml:space="preserve"> </w:t>
      </w:r>
      <w:r w:rsidRPr="002D14EA">
        <w:rPr>
          <w:spacing w:val="-3"/>
          <w:lang w:val="uk-UA"/>
        </w:rPr>
        <w:t>пiкам</w:t>
      </w:r>
      <w:r w:rsidRPr="002D14EA">
        <w:rPr>
          <w:spacing w:val="-18"/>
          <w:lang w:val="uk-UA"/>
        </w:rPr>
        <w:t xml:space="preserve"> </w:t>
      </w:r>
      <w:r w:rsidRPr="002D14EA">
        <w:rPr>
          <w:rFonts w:ascii="Georgia" w:hAnsi="Georgia"/>
          <w:i/>
          <w:lang w:val="uk-UA"/>
        </w:rPr>
        <w:t>Ge</w:t>
      </w:r>
      <w:r w:rsidRPr="002D14EA">
        <w:rPr>
          <w:rFonts w:ascii="Times New Roman" w:hAnsi="Times New Roman"/>
          <w:vertAlign w:val="superscript"/>
          <w:lang w:val="uk-UA"/>
        </w:rPr>
        <w:t>72</w:t>
      </w:r>
      <w:r w:rsidRPr="002D14EA">
        <w:rPr>
          <w:rFonts w:ascii="Arial" w:hAnsi="Arial"/>
          <w:lang w:val="uk-UA"/>
        </w:rPr>
        <w:t>(</w:t>
      </w:r>
      <w:r w:rsidRPr="002D14EA">
        <w:rPr>
          <w:rFonts w:ascii="Georgia" w:hAnsi="Georgia"/>
          <w:i/>
          <w:lang w:val="uk-UA"/>
        </w:rPr>
        <w:t>n,</w:t>
      </w:r>
      <w:r w:rsidRPr="002D14EA">
        <w:rPr>
          <w:rFonts w:ascii="Georgia" w:hAnsi="Georgia"/>
          <w:i/>
          <w:spacing w:val="-42"/>
          <w:lang w:val="uk-UA"/>
        </w:rPr>
        <w:t xml:space="preserve"> </w:t>
      </w:r>
      <w:r w:rsidRPr="002D14EA">
        <w:rPr>
          <w:rFonts w:ascii="Georgia" w:hAnsi="Georgia"/>
          <w:i/>
          <w:spacing w:val="2"/>
          <w:lang w:val="uk-UA"/>
        </w:rPr>
        <w:t>γ</w:t>
      </w:r>
      <w:r w:rsidRPr="002D14EA">
        <w:rPr>
          <w:rFonts w:ascii="Arial" w:hAnsi="Arial"/>
          <w:spacing w:val="2"/>
          <w:lang w:val="uk-UA"/>
        </w:rPr>
        <w:t>)</w:t>
      </w:r>
      <w:r w:rsidRPr="002D14EA">
        <w:rPr>
          <w:rFonts w:ascii="Georgia" w:hAnsi="Georgia"/>
          <w:i/>
          <w:spacing w:val="2"/>
          <w:lang w:val="uk-UA"/>
        </w:rPr>
        <w:t>Ge</w:t>
      </w:r>
      <w:r w:rsidRPr="002D14EA">
        <w:rPr>
          <w:rFonts w:ascii="Times New Roman" w:hAnsi="Times New Roman"/>
          <w:spacing w:val="2"/>
          <w:vertAlign w:val="superscript"/>
          <w:lang w:val="uk-UA"/>
        </w:rPr>
        <w:t>73</w:t>
      </w:r>
    </w:p>
    <w:p w14:paraId="7F46D04D" w14:textId="77777777" w:rsidR="001F4829" w:rsidRPr="002D14EA" w:rsidRDefault="001F4829">
      <w:pPr>
        <w:spacing w:line="374" w:lineRule="auto"/>
        <w:jc w:val="both"/>
        <w:rPr>
          <w:rFonts w:ascii="Times New Roman" w:hAnsi="Times New Roman"/>
          <w:lang w:val="uk-UA"/>
        </w:rPr>
        <w:sectPr w:rsidR="001F4829" w:rsidRPr="002D14EA">
          <w:pgSz w:w="11910" w:h="16840"/>
          <w:pgMar w:top="940" w:right="0" w:bottom="800" w:left="1540" w:header="0" w:footer="607" w:gutter="0"/>
          <w:cols w:space="720"/>
        </w:sectPr>
      </w:pPr>
    </w:p>
    <w:p w14:paraId="5AB22591" w14:textId="77777777" w:rsidR="001F4829" w:rsidRPr="002D14EA" w:rsidRDefault="00C87A0C">
      <w:pPr>
        <w:spacing w:before="78"/>
        <w:ind w:left="10" w:right="971"/>
        <w:jc w:val="center"/>
        <w:rPr>
          <w:rFonts w:ascii="Arial"/>
          <w:sz w:val="26"/>
          <w:lang w:val="uk-UA"/>
        </w:rPr>
      </w:pPr>
      <w:bookmarkStart w:id="240" w:name="_bookmark19"/>
      <w:bookmarkEnd w:id="240"/>
      <w:r w:rsidRPr="002D14EA">
        <w:rPr>
          <w:rFonts w:ascii="Arial"/>
          <w:sz w:val="26"/>
          <w:lang w:val="uk-UA"/>
        </w:rPr>
        <w:lastRenderedPageBreak/>
        <w:t>HPGe Background</w:t>
      </w:r>
    </w:p>
    <w:p w14:paraId="7F58055D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6ED2AAE2" w14:textId="77777777" w:rsidR="001F4829" w:rsidRPr="002D14EA" w:rsidRDefault="001F4829">
      <w:pPr>
        <w:pStyle w:val="BodyText"/>
        <w:spacing w:before="6"/>
        <w:rPr>
          <w:rFonts w:ascii="Arial"/>
          <w:sz w:val="22"/>
          <w:lang w:val="uk-UA"/>
        </w:rPr>
      </w:pPr>
    </w:p>
    <w:p w14:paraId="22F281BC" w14:textId="37AA8401" w:rsidR="001F4829" w:rsidRPr="002D14EA" w:rsidRDefault="00827582">
      <w:pPr>
        <w:spacing w:before="105"/>
        <w:ind w:left="707"/>
        <w:rPr>
          <w:rFonts w:ascii="Arial" w:hAnsi="Arial"/>
          <w:sz w:val="11"/>
          <w:lang w:val="uk-UA"/>
        </w:rPr>
      </w:pPr>
      <w:r w:rsidRPr="002D14EA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FB21C11" wp14:editId="6B29A4F7">
                <wp:simplePos x="0" y="0"/>
                <wp:positionH relativeFrom="page">
                  <wp:posOffset>1664335</wp:posOffset>
                </wp:positionH>
                <wp:positionV relativeFrom="paragraph">
                  <wp:posOffset>-151130</wp:posOffset>
                </wp:positionV>
                <wp:extent cx="4614545" cy="2632075"/>
                <wp:effectExtent l="6985" t="10795" r="7620" b="14605"/>
                <wp:wrapNone/>
                <wp:docPr id="6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4545" cy="2632075"/>
                          <a:chOff x="2621" y="-238"/>
                          <a:chExt cx="7267" cy="4145"/>
                        </a:xfrm>
                      </wpg:grpSpPr>
                      <wps:wsp>
                        <wps:cNvPr id="6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627" y="-232"/>
                            <a:ext cx="7255" cy="4127"/>
                          </a:xfrm>
                          <a:prstGeom prst="rect">
                            <a:avLst/>
                          </a:pr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627" y="-232"/>
                            <a:ext cx="7255" cy="41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87"/>
                        <wps:cNvSpPr>
                          <a:spLocks/>
                        </wps:cNvSpPr>
                        <wps:spPr bwMode="auto">
                          <a:xfrm>
                            <a:off x="1157" y="9156"/>
                            <a:ext cx="9069" cy="5159"/>
                          </a:xfrm>
                          <a:custGeom>
                            <a:avLst/>
                            <a:gdLst>
                              <a:gd name="T0" fmla="+- 0 2627 1158"/>
                              <a:gd name="T1" fmla="*/ T0 w 9069"/>
                              <a:gd name="T2" fmla="+- 0 3252 9157"/>
                              <a:gd name="T3" fmla="*/ 3252 h 5159"/>
                              <a:gd name="T4" fmla="+- 0 2845 1158"/>
                              <a:gd name="T5" fmla="*/ T4 w 9069"/>
                              <a:gd name="T6" fmla="+- 0 220 9157"/>
                              <a:gd name="T7" fmla="*/ 220 h 5159"/>
                              <a:gd name="T8" fmla="+- 0 2718 1158"/>
                              <a:gd name="T9" fmla="*/ T8 w 9069"/>
                              <a:gd name="T10" fmla="+- 0 208 9157"/>
                              <a:gd name="T11" fmla="*/ 208 h 5159"/>
                              <a:gd name="T12" fmla="+- 0 2820 1158"/>
                              <a:gd name="T13" fmla="*/ T12 w 9069"/>
                              <a:gd name="T14" fmla="+- 0 690 9157"/>
                              <a:gd name="T15" fmla="*/ 690 h 5159"/>
                              <a:gd name="T16" fmla="+- 0 2921 1158"/>
                              <a:gd name="T17" fmla="*/ T16 w 9069"/>
                              <a:gd name="T18" fmla="+- 0 1044 9157"/>
                              <a:gd name="T19" fmla="*/ 1044 h 5159"/>
                              <a:gd name="T20" fmla="+- 0 3023 1158"/>
                              <a:gd name="T21" fmla="*/ T20 w 9069"/>
                              <a:gd name="T22" fmla="+- 0 1361 9157"/>
                              <a:gd name="T23" fmla="*/ 1361 h 5159"/>
                              <a:gd name="T24" fmla="+- 0 3124 1158"/>
                              <a:gd name="T25" fmla="*/ T24 w 9069"/>
                              <a:gd name="T26" fmla="+- 0 1447 9157"/>
                              <a:gd name="T27" fmla="*/ 1447 h 5159"/>
                              <a:gd name="T28" fmla="+- 0 3226 1158"/>
                              <a:gd name="T29" fmla="*/ T28 w 9069"/>
                              <a:gd name="T30" fmla="+- 0 1490 9157"/>
                              <a:gd name="T31" fmla="*/ 1490 h 5159"/>
                              <a:gd name="T32" fmla="+- 0 3327 1158"/>
                              <a:gd name="T33" fmla="*/ T32 w 9069"/>
                              <a:gd name="T34" fmla="+- 0 1616 9157"/>
                              <a:gd name="T35" fmla="*/ 1616 h 5159"/>
                              <a:gd name="T36" fmla="+- 0 3428 1158"/>
                              <a:gd name="T37" fmla="*/ T36 w 9069"/>
                              <a:gd name="T38" fmla="+- 0 1737 9157"/>
                              <a:gd name="T39" fmla="*/ 1737 h 5159"/>
                              <a:gd name="T40" fmla="+- 0 3530 1158"/>
                              <a:gd name="T41" fmla="*/ T40 w 9069"/>
                              <a:gd name="T42" fmla="+- 0 1648 9157"/>
                              <a:gd name="T43" fmla="*/ 1648 h 5159"/>
                              <a:gd name="T44" fmla="+- 0 3631 1158"/>
                              <a:gd name="T45" fmla="*/ T44 w 9069"/>
                              <a:gd name="T46" fmla="+- 0 1914 9157"/>
                              <a:gd name="T47" fmla="*/ 1914 h 5159"/>
                              <a:gd name="T48" fmla="+- 0 3733 1158"/>
                              <a:gd name="T49" fmla="*/ T48 w 9069"/>
                              <a:gd name="T50" fmla="+- 0 1986 9157"/>
                              <a:gd name="T51" fmla="*/ 1986 h 5159"/>
                              <a:gd name="T52" fmla="+- 0 3834 1158"/>
                              <a:gd name="T53" fmla="*/ T52 w 9069"/>
                              <a:gd name="T54" fmla="+- 0 1799 9157"/>
                              <a:gd name="T55" fmla="*/ 1799 h 5159"/>
                              <a:gd name="T56" fmla="+- 0 3936 1158"/>
                              <a:gd name="T57" fmla="*/ T56 w 9069"/>
                              <a:gd name="T58" fmla="+- 0 2014 9157"/>
                              <a:gd name="T59" fmla="*/ 2014 h 5159"/>
                              <a:gd name="T60" fmla="+- 0 4037 1158"/>
                              <a:gd name="T61" fmla="*/ T60 w 9069"/>
                              <a:gd name="T62" fmla="+- 0 1914 9157"/>
                              <a:gd name="T63" fmla="*/ 1914 h 5159"/>
                              <a:gd name="T64" fmla="+- 0 4139 1158"/>
                              <a:gd name="T65" fmla="*/ T64 w 9069"/>
                              <a:gd name="T66" fmla="+- 0 2014 9157"/>
                              <a:gd name="T67" fmla="*/ 2014 h 5159"/>
                              <a:gd name="T68" fmla="+- 0 4240 1158"/>
                              <a:gd name="T69" fmla="*/ T68 w 9069"/>
                              <a:gd name="T70" fmla="+- 0 2014 9157"/>
                              <a:gd name="T71" fmla="*/ 2014 h 5159"/>
                              <a:gd name="T72" fmla="+- 0 4341 1158"/>
                              <a:gd name="T73" fmla="*/ T72 w 9069"/>
                              <a:gd name="T74" fmla="+- 0 2014 9157"/>
                              <a:gd name="T75" fmla="*/ 2014 h 5159"/>
                              <a:gd name="T76" fmla="+- 0 4443 1158"/>
                              <a:gd name="T77" fmla="*/ T76 w 9069"/>
                              <a:gd name="T78" fmla="+- 0 2075 9157"/>
                              <a:gd name="T79" fmla="*/ 2075 h 5159"/>
                              <a:gd name="T80" fmla="+- 0 4544 1158"/>
                              <a:gd name="T81" fmla="*/ T80 w 9069"/>
                              <a:gd name="T82" fmla="+- 0 2075 9157"/>
                              <a:gd name="T83" fmla="*/ 2075 h 5159"/>
                              <a:gd name="T84" fmla="+- 0 4646 1158"/>
                              <a:gd name="T85" fmla="*/ T84 w 9069"/>
                              <a:gd name="T86" fmla="+- 0 1914 9157"/>
                              <a:gd name="T87" fmla="*/ 1914 h 5159"/>
                              <a:gd name="T88" fmla="+- 0 4747 1158"/>
                              <a:gd name="T89" fmla="*/ T88 w 9069"/>
                              <a:gd name="T90" fmla="+- 0 2148 9157"/>
                              <a:gd name="T91" fmla="*/ 2148 h 5159"/>
                              <a:gd name="T92" fmla="+- 0 4849 1158"/>
                              <a:gd name="T93" fmla="*/ T92 w 9069"/>
                              <a:gd name="T94" fmla="+- 0 2237 9157"/>
                              <a:gd name="T95" fmla="*/ 2237 h 5159"/>
                              <a:gd name="T96" fmla="+- 0 4950 1158"/>
                              <a:gd name="T97" fmla="*/ T96 w 9069"/>
                              <a:gd name="T98" fmla="+- 0 2190 9157"/>
                              <a:gd name="T99" fmla="*/ 2190 h 5159"/>
                              <a:gd name="T100" fmla="+- 0 5052 1158"/>
                              <a:gd name="T101" fmla="*/ T100 w 9069"/>
                              <a:gd name="T102" fmla="+- 0 2190 9157"/>
                              <a:gd name="T103" fmla="*/ 2190 h 5159"/>
                              <a:gd name="T104" fmla="+- 0 5153 1158"/>
                              <a:gd name="T105" fmla="*/ T104 w 9069"/>
                              <a:gd name="T106" fmla="+- 0 2075 9157"/>
                              <a:gd name="T107" fmla="*/ 2075 h 5159"/>
                              <a:gd name="T108" fmla="+- 0 5255 1158"/>
                              <a:gd name="T109" fmla="*/ T108 w 9069"/>
                              <a:gd name="T110" fmla="+- 0 2291 9157"/>
                              <a:gd name="T111" fmla="*/ 2291 h 5159"/>
                              <a:gd name="T112" fmla="+- 0 5356 1158"/>
                              <a:gd name="T113" fmla="*/ T112 w 9069"/>
                              <a:gd name="T114" fmla="+- 0 2291 9157"/>
                              <a:gd name="T115" fmla="*/ 2291 h 5159"/>
                              <a:gd name="T116" fmla="+- 0 5457 1158"/>
                              <a:gd name="T117" fmla="*/ T116 w 9069"/>
                              <a:gd name="T118" fmla="+- 0 2148 9157"/>
                              <a:gd name="T119" fmla="*/ 2148 h 5159"/>
                              <a:gd name="T120" fmla="+- 0 5559 1158"/>
                              <a:gd name="T121" fmla="*/ T120 w 9069"/>
                              <a:gd name="T122" fmla="+- 0 1986 9157"/>
                              <a:gd name="T123" fmla="*/ 1986 h 5159"/>
                              <a:gd name="T124" fmla="+- 0 5660 1158"/>
                              <a:gd name="T125" fmla="*/ T124 w 9069"/>
                              <a:gd name="T126" fmla="+- 0 2352 9157"/>
                              <a:gd name="T127" fmla="*/ 2352 h 5159"/>
                              <a:gd name="T128" fmla="+- 0 5762 1158"/>
                              <a:gd name="T129" fmla="*/ T128 w 9069"/>
                              <a:gd name="T130" fmla="+- 0 2237 9157"/>
                              <a:gd name="T131" fmla="*/ 2237 h 5159"/>
                              <a:gd name="T132" fmla="+- 0 5863 1158"/>
                              <a:gd name="T133" fmla="*/ T132 w 9069"/>
                              <a:gd name="T134" fmla="+- 0 2110 9157"/>
                              <a:gd name="T135" fmla="*/ 2110 h 5159"/>
                              <a:gd name="T136" fmla="+- 0 5965 1158"/>
                              <a:gd name="T137" fmla="*/ T136 w 9069"/>
                              <a:gd name="T138" fmla="+- 0 2514 9157"/>
                              <a:gd name="T139" fmla="*/ 2514 h 5159"/>
                              <a:gd name="T140" fmla="+- 0 6066 1158"/>
                              <a:gd name="T141" fmla="*/ T140 w 9069"/>
                              <a:gd name="T142" fmla="+- 0 2190 9157"/>
                              <a:gd name="T143" fmla="*/ 2190 h 5159"/>
                              <a:gd name="T144" fmla="+- 0 6168 1158"/>
                              <a:gd name="T145" fmla="*/ T144 w 9069"/>
                              <a:gd name="T146" fmla="+- 0 2075 9157"/>
                              <a:gd name="T147" fmla="*/ 2075 h 5159"/>
                              <a:gd name="T148" fmla="+- 0 6269 1158"/>
                              <a:gd name="T149" fmla="*/ T148 w 9069"/>
                              <a:gd name="T150" fmla="+- 0 2237 9157"/>
                              <a:gd name="T151" fmla="*/ 2237 h 5159"/>
                              <a:gd name="T152" fmla="+- 0 6371 1158"/>
                              <a:gd name="T153" fmla="*/ T152 w 9069"/>
                              <a:gd name="T154" fmla="+- 0 2291 9157"/>
                              <a:gd name="T155" fmla="*/ 2291 h 5159"/>
                              <a:gd name="T156" fmla="+- 0 6472 1158"/>
                              <a:gd name="T157" fmla="*/ T156 w 9069"/>
                              <a:gd name="T158" fmla="+- 0 2352 9157"/>
                              <a:gd name="T159" fmla="*/ 2352 h 5159"/>
                              <a:gd name="T160" fmla="+- 0 6573 1158"/>
                              <a:gd name="T161" fmla="*/ T160 w 9069"/>
                              <a:gd name="T162" fmla="+- 0 2514 9157"/>
                              <a:gd name="T163" fmla="*/ 2514 h 5159"/>
                              <a:gd name="T164" fmla="+- 0 6675 1158"/>
                              <a:gd name="T165" fmla="*/ T164 w 9069"/>
                              <a:gd name="T166" fmla="+- 0 2291 9157"/>
                              <a:gd name="T167" fmla="*/ 2291 h 5159"/>
                              <a:gd name="T168" fmla="+- 0 6776 1158"/>
                              <a:gd name="T169" fmla="*/ T168 w 9069"/>
                              <a:gd name="T170" fmla="+- 0 3067 9157"/>
                              <a:gd name="T171" fmla="*/ 3067 h 5159"/>
                              <a:gd name="T172" fmla="+- 0 6878 1158"/>
                              <a:gd name="T173" fmla="*/ T172 w 9069"/>
                              <a:gd name="T174" fmla="+- 0 2291 9157"/>
                              <a:gd name="T175" fmla="*/ 2291 h 5159"/>
                              <a:gd name="T176" fmla="+- 0 6976 1158"/>
                              <a:gd name="T177" fmla="*/ T176 w 9069"/>
                              <a:gd name="T178" fmla="+- 0 2237 9157"/>
                              <a:gd name="T179" fmla="*/ 2237 h 5159"/>
                              <a:gd name="T180" fmla="+- 0 7077 1158"/>
                              <a:gd name="T181" fmla="*/ T180 w 9069"/>
                              <a:gd name="T182" fmla="+- 0 2514 9157"/>
                              <a:gd name="T183" fmla="*/ 2514 h 5159"/>
                              <a:gd name="T184" fmla="+- 0 7175 1158"/>
                              <a:gd name="T185" fmla="*/ T184 w 9069"/>
                              <a:gd name="T186" fmla="+- 0 2425 9157"/>
                              <a:gd name="T187" fmla="*/ 2425 h 5159"/>
                              <a:gd name="T188" fmla="+- 0 7276 1158"/>
                              <a:gd name="T189" fmla="*/ T188 w 9069"/>
                              <a:gd name="T190" fmla="+- 0 3895 9157"/>
                              <a:gd name="T191" fmla="*/ 3895 h 5159"/>
                              <a:gd name="T192" fmla="+- 0 7371 1158"/>
                              <a:gd name="T193" fmla="*/ T192 w 9069"/>
                              <a:gd name="T194" fmla="+- 0 2514 9157"/>
                              <a:gd name="T195" fmla="*/ 2514 h 5159"/>
                              <a:gd name="T196" fmla="+- 0 7473 1158"/>
                              <a:gd name="T197" fmla="*/ T196 w 9069"/>
                              <a:gd name="T198" fmla="+- 0 2629 9157"/>
                              <a:gd name="T199" fmla="*/ 2629 h 5159"/>
                              <a:gd name="T200" fmla="+- 0 7574 1158"/>
                              <a:gd name="T201" fmla="*/ T200 w 9069"/>
                              <a:gd name="T202" fmla="+- 0 2514 9157"/>
                              <a:gd name="T203" fmla="*/ 2514 h 5159"/>
                              <a:gd name="T204" fmla="+- 0 7676 1158"/>
                              <a:gd name="T205" fmla="*/ T204 w 9069"/>
                              <a:gd name="T206" fmla="+- 0 2514 9157"/>
                              <a:gd name="T207" fmla="*/ 2514 h 5159"/>
                              <a:gd name="T208" fmla="+- 0 7777 1158"/>
                              <a:gd name="T209" fmla="*/ T208 w 9069"/>
                              <a:gd name="T210" fmla="+- 0 2425 9157"/>
                              <a:gd name="T211" fmla="*/ 2425 h 5159"/>
                              <a:gd name="T212" fmla="+- 0 7879 1158"/>
                              <a:gd name="T213" fmla="*/ T212 w 9069"/>
                              <a:gd name="T214" fmla="+- 0 2352 9157"/>
                              <a:gd name="T215" fmla="*/ 2352 h 5159"/>
                              <a:gd name="T216" fmla="+- 0 7977 1158"/>
                              <a:gd name="T217" fmla="*/ T216 w 9069"/>
                              <a:gd name="T218" fmla="+- 0 2352 9157"/>
                              <a:gd name="T219" fmla="*/ 2352 h 5159"/>
                              <a:gd name="T220" fmla="+- 0 8078 1158"/>
                              <a:gd name="T221" fmla="*/ T220 w 9069"/>
                              <a:gd name="T222" fmla="+- 0 2790 9157"/>
                              <a:gd name="T223" fmla="*/ 2790 h 5159"/>
                              <a:gd name="T224" fmla="+- 0 8177 1158"/>
                              <a:gd name="T225" fmla="*/ T224 w 9069"/>
                              <a:gd name="T226" fmla="+- 0 3067 9157"/>
                              <a:gd name="T227" fmla="*/ 3067 h 5159"/>
                              <a:gd name="T228" fmla="+- 0 8272 1158"/>
                              <a:gd name="T229" fmla="*/ T228 w 9069"/>
                              <a:gd name="T230" fmla="+- 0 2425 9157"/>
                              <a:gd name="T231" fmla="*/ 2425 h 5159"/>
                              <a:gd name="T232" fmla="+- 0 8370 1158"/>
                              <a:gd name="T233" fmla="*/ T232 w 9069"/>
                              <a:gd name="T234" fmla="+- 0 2425 9157"/>
                              <a:gd name="T235" fmla="*/ 2425 h 5159"/>
                              <a:gd name="T236" fmla="+- 0 8471 1158"/>
                              <a:gd name="T237" fmla="*/ T236 w 9069"/>
                              <a:gd name="T238" fmla="+- 0 2514 9157"/>
                              <a:gd name="T239" fmla="*/ 2514 h 5159"/>
                              <a:gd name="T240" fmla="+- 0 8569 1158"/>
                              <a:gd name="T241" fmla="*/ T240 w 9069"/>
                              <a:gd name="T242" fmla="+- 0 2790 9157"/>
                              <a:gd name="T243" fmla="*/ 2790 h 5159"/>
                              <a:gd name="T244" fmla="+- 0 8664 1158"/>
                              <a:gd name="T245" fmla="*/ T244 w 9069"/>
                              <a:gd name="T246" fmla="+- 0 2629 9157"/>
                              <a:gd name="T247" fmla="*/ 2629 h 5159"/>
                              <a:gd name="T248" fmla="+- 0 8759 1158"/>
                              <a:gd name="T249" fmla="*/ T248 w 9069"/>
                              <a:gd name="T250" fmla="+- 0 2352 9157"/>
                              <a:gd name="T251" fmla="*/ 2352 h 5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9069" h="5159">
                                <a:moveTo>
                                  <a:pt x="1469" y="-5262"/>
                                </a:moveTo>
                                <a:lnTo>
                                  <a:pt x="8723" y="-5262"/>
                                </a:lnTo>
                                <a:lnTo>
                                  <a:pt x="8723" y="-9389"/>
                                </a:lnTo>
                                <a:lnTo>
                                  <a:pt x="1469" y="-9389"/>
                                </a:lnTo>
                                <a:lnTo>
                                  <a:pt x="1469" y="-5262"/>
                                </a:lnTo>
                                <a:close/>
                                <a:moveTo>
                                  <a:pt x="1469" y="-5262"/>
                                </a:moveTo>
                                <a:lnTo>
                                  <a:pt x="8723" y="-5262"/>
                                </a:lnTo>
                                <a:moveTo>
                                  <a:pt x="1469" y="-5386"/>
                                </a:moveTo>
                                <a:lnTo>
                                  <a:pt x="1469" y="-5262"/>
                                </a:lnTo>
                                <a:moveTo>
                                  <a:pt x="1799" y="-5324"/>
                                </a:moveTo>
                                <a:lnTo>
                                  <a:pt x="1799" y="-5262"/>
                                </a:lnTo>
                                <a:moveTo>
                                  <a:pt x="2129" y="-5324"/>
                                </a:moveTo>
                                <a:lnTo>
                                  <a:pt x="2129" y="-5262"/>
                                </a:lnTo>
                                <a:moveTo>
                                  <a:pt x="2458" y="-5324"/>
                                </a:moveTo>
                                <a:lnTo>
                                  <a:pt x="2458" y="-5262"/>
                                </a:lnTo>
                                <a:moveTo>
                                  <a:pt x="2788" y="-5386"/>
                                </a:moveTo>
                                <a:lnTo>
                                  <a:pt x="2788" y="-5262"/>
                                </a:lnTo>
                                <a:moveTo>
                                  <a:pt x="3118" y="-5324"/>
                                </a:moveTo>
                                <a:lnTo>
                                  <a:pt x="3118" y="-5262"/>
                                </a:lnTo>
                                <a:moveTo>
                                  <a:pt x="3448" y="-5324"/>
                                </a:moveTo>
                                <a:lnTo>
                                  <a:pt x="3448" y="-5262"/>
                                </a:lnTo>
                                <a:moveTo>
                                  <a:pt x="3778" y="-5324"/>
                                </a:moveTo>
                                <a:lnTo>
                                  <a:pt x="3778" y="-5262"/>
                                </a:lnTo>
                                <a:moveTo>
                                  <a:pt x="4107" y="-5386"/>
                                </a:moveTo>
                                <a:lnTo>
                                  <a:pt x="4107" y="-5262"/>
                                </a:lnTo>
                                <a:moveTo>
                                  <a:pt x="4437" y="-5324"/>
                                </a:moveTo>
                                <a:lnTo>
                                  <a:pt x="4437" y="-5262"/>
                                </a:lnTo>
                                <a:moveTo>
                                  <a:pt x="4767" y="-5324"/>
                                </a:moveTo>
                                <a:lnTo>
                                  <a:pt x="4767" y="-5262"/>
                                </a:lnTo>
                                <a:moveTo>
                                  <a:pt x="5097" y="-5324"/>
                                </a:moveTo>
                                <a:lnTo>
                                  <a:pt x="5097" y="-5262"/>
                                </a:lnTo>
                                <a:moveTo>
                                  <a:pt x="5427" y="-5386"/>
                                </a:moveTo>
                                <a:lnTo>
                                  <a:pt x="5427" y="-5262"/>
                                </a:lnTo>
                                <a:moveTo>
                                  <a:pt x="5756" y="-5324"/>
                                </a:moveTo>
                                <a:lnTo>
                                  <a:pt x="5756" y="-5262"/>
                                </a:lnTo>
                                <a:moveTo>
                                  <a:pt x="6086" y="-5324"/>
                                </a:moveTo>
                                <a:lnTo>
                                  <a:pt x="6086" y="-5262"/>
                                </a:lnTo>
                                <a:moveTo>
                                  <a:pt x="6416" y="-5324"/>
                                </a:moveTo>
                                <a:lnTo>
                                  <a:pt x="6416" y="-5262"/>
                                </a:lnTo>
                                <a:moveTo>
                                  <a:pt x="6746" y="-5386"/>
                                </a:moveTo>
                                <a:lnTo>
                                  <a:pt x="6746" y="-5262"/>
                                </a:lnTo>
                                <a:moveTo>
                                  <a:pt x="7076" y="-5324"/>
                                </a:moveTo>
                                <a:lnTo>
                                  <a:pt x="7076" y="-5262"/>
                                </a:lnTo>
                                <a:moveTo>
                                  <a:pt x="7405" y="-5324"/>
                                </a:moveTo>
                                <a:lnTo>
                                  <a:pt x="7405" y="-5262"/>
                                </a:lnTo>
                                <a:moveTo>
                                  <a:pt x="7735" y="-5324"/>
                                </a:moveTo>
                                <a:lnTo>
                                  <a:pt x="7735" y="-5262"/>
                                </a:lnTo>
                                <a:moveTo>
                                  <a:pt x="8065" y="-5386"/>
                                </a:moveTo>
                                <a:lnTo>
                                  <a:pt x="8065" y="-5262"/>
                                </a:lnTo>
                                <a:moveTo>
                                  <a:pt x="8395" y="-5324"/>
                                </a:moveTo>
                                <a:lnTo>
                                  <a:pt x="8395" y="-5262"/>
                                </a:lnTo>
                                <a:moveTo>
                                  <a:pt x="1469" y="-5262"/>
                                </a:moveTo>
                                <a:lnTo>
                                  <a:pt x="1469" y="-9389"/>
                                </a:lnTo>
                                <a:moveTo>
                                  <a:pt x="1687" y="-5262"/>
                                </a:moveTo>
                                <a:lnTo>
                                  <a:pt x="1469" y="-5262"/>
                                </a:lnTo>
                                <a:moveTo>
                                  <a:pt x="1578" y="-5539"/>
                                </a:moveTo>
                                <a:lnTo>
                                  <a:pt x="1469" y="-5539"/>
                                </a:lnTo>
                                <a:moveTo>
                                  <a:pt x="1578" y="-5701"/>
                                </a:moveTo>
                                <a:lnTo>
                                  <a:pt x="1469" y="-5701"/>
                                </a:lnTo>
                                <a:moveTo>
                                  <a:pt x="1578" y="-5816"/>
                                </a:moveTo>
                                <a:lnTo>
                                  <a:pt x="1469" y="-5816"/>
                                </a:lnTo>
                                <a:moveTo>
                                  <a:pt x="1578" y="-5905"/>
                                </a:moveTo>
                                <a:lnTo>
                                  <a:pt x="1469" y="-5905"/>
                                </a:lnTo>
                                <a:moveTo>
                                  <a:pt x="1578" y="-5977"/>
                                </a:moveTo>
                                <a:lnTo>
                                  <a:pt x="1469" y="-5977"/>
                                </a:lnTo>
                                <a:moveTo>
                                  <a:pt x="1578" y="-6039"/>
                                </a:moveTo>
                                <a:lnTo>
                                  <a:pt x="1469" y="-6039"/>
                                </a:lnTo>
                                <a:moveTo>
                                  <a:pt x="1578" y="-6092"/>
                                </a:moveTo>
                                <a:lnTo>
                                  <a:pt x="1469" y="-6092"/>
                                </a:lnTo>
                                <a:moveTo>
                                  <a:pt x="1578" y="-6139"/>
                                </a:moveTo>
                                <a:lnTo>
                                  <a:pt x="1469" y="-6139"/>
                                </a:lnTo>
                                <a:moveTo>
                                  <a:pt x="1687" y="-6181"/>
                                </a:moveTo>
                                <a:lnTo>
                                  <a:pt x="1469" y="-6181"/>
                                </a:lnTo>
                                <a:moveTo>
                                  <a:pt x="1578" y="-6458"/>
                                </a:moveTo>
                                <a:lnTo>
                                  <a:pt x="1469" y="-6458"/>
                                </a:lnTo>
                                <a:moveTo>
                                  <a:pt x="1578" y="-6620"/>
                                </a:moveTo>
                                <a:lnTo>
                                  <a:pt x="1469" y="-6620"/>
                                </a:lnTo>
                                <a:moveTo>
                                  <a:pt x="1578" y="-6734"/>
                                </a:moveTo>
                                <a:lnTo>
                                  <a:pt x="1469" y="-6734"/>
                                </a:lnTo>
                                <a:moveTo>
                                  <a:pt x="1578" y="-6823"/>
                                </a:moveTo>
                                <a:lnTo>
                                  <a:pt x="1469" y="-6823"/>
                                </a:lnTo>
                                <a:moveTo>
                                  <a:pt x="1578" y="-6896"/>
                                </a:moveTo>
                                <a:lnTo>
                                  <a:pt x="1469" y="-6896"/>
                                </a:lnTo>
                                <a:moveTo>
                                  <a:pt x="1578" y="-6958"/>
                                </a:moveTo>
                                <a:lnTo>
                                  <a:pt x="1469" y="-6958"/>
                                </a:lnTo>
                                <a:moveTo>
                                  <a:pt x="1578" y="-7011"/>
                                </a:moveTo>
                                <a:lnTo>
                                  <a:pt x="1469" y="-7011"/>
                                </a:lnTo>
                                <a:moveTo>
                                  <a:pt x="1578" y="-7058"/>
                                </a:moveTo>
                                <a:lnTo>
                                  <a:pt x="1469" y="-7058"/>
                                </a:lnTo>
                                <a:moveTo>
                                  <a:pt x="1687" y="-7100"/>
                                </a:moveTo>
                                <a:lnTo>
                                  <a:pt x="1469" y="-7100"/>
                                </a:lnTo>
                                <a:moveTo>
                                  <a:pt x="1578" y="-7377"/>
                                </a:moveTo>
                                <a:lnTo>
                                  <a:pt x="1469" y="-7377"/>
                                </a:lnTo>
                                <a:moveTo>
                                  <a:pt x="1578" y="-7538"/>
                                </a:moveTo>
                                <a:lnTo>
                                  <a:pt x="1469" y="-7538"/>
                                </a:lnTo>
                                <a:moveTo>
                                  <a:pt x="1578" y="-7653"/>
                                </a:moveTo>
                                <a:lnTo>
                                  <a:pt x="1469" y="-7653"/>
                                </a:lnTo>
                                <a:moveTo>
                                  <a:pt x="1578" y="-7742"/>
                                </a:moveTo>
                                <a:lnTo>
                                  <a:pt x="1469" y="-7742"/>
                                </a:lnTo>
                                <a:moveTo>
                                  <a:pt x="1578" y="-7815"/>
                                </a:moveTo>
                                <a:lnTo>
                                  <a:pt x="1469" y="-7815"/>
                                </a:lnTo>
                                <a:moveTo>
                                  <a:pt x="1578" y="-7876"/>
                                </a:moveTo>
                                <a:lnTo>
                                  <a:pt x="1469" y="-7876"/>
                                </a:lnTo>
                                <a:moveTo>
                                  <a:pt x="1578" y="-7930"/>
                                </a:moveTo>
                                <a:lnTo>
                                  <a:pt x="1469" y="-7930"/>
                                </a:lnTo>
                                <a:moveTo>
                                  <a:pt x="1578" y="-7977"/>
                                </a:moveTo>
                                <a:lnTo>
                                  <a:pt x="1469" y="-7977"/>
                                </a:lnTo>
                                <a:moveTo>
                                  <a:pt x="1687" y="-8019"/>
                                </a:moveTo>
                                <a:lnTo>
                                  <a:pt x="1469" y="-8019"/>
                                </a:lnTo>
                                <a:moveTo>
                                  <a:pt x="1578" y="-8295"/>
                                </a:moveTo>
                                <a:lnTo>
                                  <a:pt x="1469" y="-8295"/>
                                </a:lnTo>
                                <a:moveTo>
                                  <a:pt x="1578" y="-8457"/>
                                </a:moveTo>
                                <a:lnTo>
                                  <a:pt x="1469" y="-8457"/>
                                </a:lnTo>
                                <a:moveTo>
                                  <a:pt x="1578" y="-8572"/>
                                </a:moveTo>
                                <a:lnTo>
                                  <a:pt x="1469" y="-8572"/>
                                </a:lnTo>
                                <a:moveTo>
                                  <a:pt x="1578" y="-8661"/>
                                </a:moveTo>
                                <a:lnTo>
                                  <a:pt x="1469" y="-8661"/>
                                </a:lnTo>
                                <a:moveTo>
                                  <a:pt x="1578" y="-8734"/>
                                </a:moveTo>
                                <a:lnTo>
                                  <a:pt x="1469" y="-8734"/>
                                </a:lnTo>
                                <a:moveTo>
                                  <a:pt x="1578" y="-8795"/>
                                </a:moveTo>
                                <a:lnTo>
                                  <a:pt x="1469" y="-8795"/>
                                </a:lnTo>
                                <a:moveTo>
                                  <a:pt x="1578" y="-8848"/>
                                </a:moveTo>
                                <a:lnTo>
                                  <a:pt x="1469" y="-8848"/>
                                </a:lnTo>
                                <a:moveTo>
                                  <a:pt x="1578" y="-8895"/>
                                </a:moveTo>
                                <a:lnTo>
                                  <a:pt x="1469" y="-8895"/>
                                </a:lnTo>
                                <a:moveTo>
                                  <a:pt x="1687" y="-8937"/>
                                </a:moveTo>
                                <a:lnTo>
                                  <a:pt x="1469" y="-8937"/>
                                </a:lnTo>
                                <a:moveTo>
                                  <a:pt x="1578" y="-9214"/>
                                </a:moveTo>
                                <a:lnTo>
                                  <a:pt x="1469" y="-9214"/>
                                </a:lnTo>
                                <a:moveTo>
                                  <a:pt x="1578" y="-9376"/>
                                </a:moveTo>
                                <a:lnTo>
                                  <a:pt x="1469" y="-9376"/>
                                </a:lnTo>
                                <a:moveTo>
                                  <a:pt x="1469" y="-7473"/>
                                </a:moveTo>
                                <a:lnTo>
                                  <a:pt x="1470" y="-7196"/>
                                </a:lnTo>
                                <a:lnTo>
                                  <a:pt x="1472" y="-6367"/>
                                </a:lnTo>
                                <a:lnTo>
                                  <a:pt x="1473" y="-6528"/>
                                </a:lnTo>
                                <a:lnTo>
                                  <a:pt x="1475" y="-6732"/>
                                </a:lnTo>
                                <a:lnTo>
                                  <a:pt x="1477" y="-6732"/>
                                </a:lnTo>
                                <a:lnTo>
                                  <a:pt x="1478" y="-7047"/>
                                </a:lnTo>
                                <a:lnTo>
                                  <a:pt x="1480" y="-7969"/>
                                </a:lnTo>
                                <a:lnTo>
                                  <a:pt x="1481" y="-8309"/>
                                </a:lnTo>
                                <a:lnTo>
                                  <a:pt x="1483" y="-8300"/>
                                </a:lnTo>
                                <a:lnTo>
                                  <a:pt x="1485" y="-8300"/>
                                </a:lnTo>
                                <a:lnTo>
                                  <a:pt x="1486" y="-8371"/>
                                </a:lnTo>
                                <a:lnTo>
                                  <a:pt x="1488" y="-8525"/>
                                </a:lnTo>
                                <a:lnTo>
                                  <a:pt x="1489" y="-8704"/>
                                </a:lnTo>
                                <a:lnTo>
                                  <a:pt x="1491" y="-8866"/>
                                </a:lnTo>
                                <a:lnTo>
                                  <a:pt x="1493" y="-8969"/>
                                </a:lnTo>
                                <a:lnTo>
                                  <a:pt x="1494" y="-9056"/>
                                </a:lnTo>
                                <a:lnTo>
                                  <a:pt x="1496" y="-9119"/>
                                </a:lnTo>
                                <a:lnTo>
                                  <a:pt x="1497" y="-9155"/>
                                </a:lnTo>
                                <a:lnTo>
                                  <a:pt x="1499" y="-9173"/>
                                </a:lnTo>
                                <a:lnTo>
                                  <a:pt x="1501" y="-9194"/>
                                </a:lnTo>
                                <a:lnTo>
                                  <a:pt x="1502" y="-9208"/>
                                </a:lnTo>
                                <a:lnTo>
                                  <a:pt x="1504" y="-9213"/>
                                </a:lnTo>
                                <a:lnTo>
                                  <a:pt x="1505" y="-9201"/>
                                </a:lnTo>
                                <a:lnTo>
                                  <a:pt x="1507" y="-9203"/>
                                </a:lnTo>
                                <a:lnTo>
                                  <a:pt x="1509" y="-9189"/>
                                </a:lnTo>
                                <a:lnTo>
                                  <a:pt x="1510" y="-9199"/>
                                </a:lnTo>
                                <a:lnTo>
                                  <a:pt x="1512" y="-9185"/>
                                </a:lnTo>
                                <a:lnTo>
                                  <a:pt x="1514" y="-9189"/>
                                </a:lnTo>
                                <a:lnTo>
                                  <a:pt x="1515" y="-9167"/>
                                </a:lnTo>
                                <a:lnTo>
                                  <a:pt x="1517" y="-9165"/>
                                </a:lnTo>
                                <a:lnTo>
                                  <a:pt x="1518" y="-9149"/>
                                </a:lnTo>
                                <a:lnTo>
                                  <a:pt x="1520" y="-9155"/>
                                </a:lnTo>
                                <a:lnTo>
                                  <a:pt x="1522" y="-9141"/>
                                </a:lnTo>
                                <a:lnTo>
                                  <a:pt x="1523" y="-9136"/>
                                </a:lnTo>
                                <a:lnTo>
                                  <a:pt x="1525" y="-9103"/>
                                </a:lnTo>
                                <a:lnTo>
                                  <a:pt x="1526" y="-9109"/>
                                </a:lnTo>
                                <a:lnTo>
                                  <a:pt x="1528" y="-9117"/>
                                </a:lnTo>
                                <a:lnTo>
                                  <a:pt x="1530" y="-9094"/>
                                </a:lnTo>
                                <a:lnTo>
                                  <a:pt x="1531" y="-9101"/>
                                </a:lnTo>
                                <a:lnTo>
                                  <a:pt x="1533" y="-9084"/>
                                </a:lnTo>
                                <a:lnTo>
                                  <a:pt x="1534" y="-9088"/>
                                </a:lnTo>
                                <a:lnTo>
                                  <a:pt x="1536" y="-9059"/>
                                </a:lnTo>
                                <a:lnTo>
                                  <a:pt x="1538" y="-9047"/>
                                </a:lnTo>
                                <a:lnTo>
                                  <a:pt x="1539" y="-9053"/>
                                </a:lnTo>
                                <a:lnTo>
                                  <a:pt x="1541" y="-9031"/>
                                </a:lnTo>
                                <a:lnTo>
                                  <a:pt x="1543" y="-9041"/>
                                </a:lnTo>
                                <a:lnTo>
                                  <a:pt x="1544" y="-9008"/>
                                </a:lnTo>
                                <a:lnTo>
                                  <a:pt x="1546" y="-9014"/>
                                </a:lnTo>
                                <a:lnTo>
                                  <a:pt x="1547" y="-9015"/>
                                </a:lnTo>
                                <a:lnTo>
                                  <a:pt x="1549" y="-9003"/>
                                </a:lnTo>
                                <a:lnTo>
                                  <a:pt x="1551" y="-8976"/>
                                </a:lnTo>
                                <a:lnTo>
                                  <a:pt x="1552" y="-8997"/>
                                </a:lnTo>
                                <a:lnTo>
                                  <a:pt x="1554" y="-8948"/>
                                </a:lnTo>
                                <a:lnTo>
                                  <a:pt x="1555" y="-8957"/>
                                </a:lnTo>
                                <a:lnTo>
                                  <a:pt x="1557" y="-8951"/>
                                </a:lnTo>
                                <a:lnTo>
                                  <a:pt x="1559" y="-8931"/>
                                </a:lnTo>
                                <a:lnTo>
                                  <a:pt x="1560" y="-8949"/>
                                </a:lnTo>
                                <a:lnTo>
                                  <a:pt x="1562" y="-8915"/>
                                </a:lnTo>
                                <a:lnTo>
                                  <a:pt x="1563" y="-8881"/>
                                </a:lnTo>
                                <a:lnTo>
                                  <a:pt x="1565" y="-8914"/>
                                </a:lnTo>
                                <a:lnTo>
                                  <a:pt x="1567" y="-8911"/>
                                </a:lnTo>
                                <a:lnTo>
                                  <a:pt x="1568" y="-8869"/>
                                </a:lnTo>
                                <a:lnTo>
                                  <a:pt x="1570" y="-8859"/>
                                </a:lnTo>
                                <a:lnTo>
                                  <a:pt x="1572" y="-8847"/>
                                </a:lnTo>
                                <a:lnTo>
                                  <a:pt x="1573" y="-8847"/>
                                </a:lnTo>
                                <a:lnTo>
                                  <a:pt x="1575" y="-8866"/>
                                </a:lnTo>
                                <a:lnTo>
                                  <a:pt x="1576" y="-8831"/>
                                </a:lnTo>
                                <a:lnTo>
                                  <a:pt x="1578" y="-8816"/>
                                </a:lnTo>
                                <a:lnTo>
                                  <a:pt x="1580" y="-8815"/>
                                </a:lnTo>
                                <a:lnTo>
                                  <a:pt x="1581" y="-8830"/>
                                </a:lnTo>
                                <a:lnTo>
                                  <a:pt x="1583" y="-8825"/>
                                </a:lnTo>
                                <a:lnTo>
                                  <a:pt x="1584" y="-8826"/>
                                </a:lnTo>
                                <a:lnTo>
                                  <a:pt x="1586" y="-8810"/>
                                </a:lnTo>
                                <a:lnTo>
                                  <a:pt x="1588" y="-8771"/>
                                </a:lnTo>
                                <a:lnTo>
                                  <a:pt x="1589" y="-8754"/>
                                </a:lnTo>
                                <a:lnTo>
                                  <a:pt x="1591" y="-8747"/>
                                </a:lnTo>
                                <a:lnTo>
                                  <a:pt x="1592" y="-8741"/>
                                </a:lnTo>
                                <a:lnTo>
                                  <a:pt x="1594" y="-8736"/>
                                </a:lnTo>
                                <a:lnTo>
                                  <a:pt x="1596" y="-8744"/>
                                </a:lnTo>
                                <a:lnTo>
                                  <a:pt x="1597" y="-8737"/>
                                </a:lnTo>
                                <a:lnTo>
                                  <a:pt x="1599" y="-8689"/>
                                </a:lnTo>
                                <a:lnTo>
                                  <a:pt x="1600" y="-8706"/>
                                </a:lnTo>
                                <a:lnTo>
                                  <a:pt x="1602" y="-8690"/>
                                </a:lnTo>
                                <a:lnTo>
                                  <a:pt x="1604" y="-8705"/>
                                </a:lnTo>
                                <a:lnTo>
                                  <a:pt x="1605" y="-8661"/>
                                </a:lnTo>
                                <a:lnTo>
                                  <a:pt x="1607" y="-8692"/>
                                </a:lnTo>
                                <a:lnTo>
                                  <a:pt x="1609" y="-8681"/>
                                </a:lnTo>
                                <a:lnTo>
                                  <a:pt x="1610" y="-8671"/>
                                </a:lnTo>
                                <a:lnTo>
                                  <a:pt x="1612" y="-8619"/>
                                </a:lnTo>
                                <a:lnTo>
                                  <a:pt x="1613" y="-8603"/>
                                </a:lnTo>
                                <a:lnTo>
                                  <a:pt x="1615" y="-8644"/>
                                </a:lnTo>
                                <a:lnTo>
                                  <a:pt x="1617" y="-8614"/>
                                </a:lnTo>
                                <a:lnTo>
                                  <a:pt x="1618" y="-8635"/>
                                </a:lnTo>
                                <a:lnTo>
                                  <a:pt x="1620" y="-8598"/>
                                </a:lnTo>
                                <a:lnTo>
                                  <a:pt x="1621" y="-8592"/>
                                </a:lnTo>
                                <a:lnTo>
                                  <a:pt x="1623" y="-8601"/>
                                </a:lnTo>
                                <a:lnTo>
                                  <a:pt x="1625" y="-8639"/>
                                </a:lnTo>
                                <a:lnTo>
                                  <a:pt x="1626" y="-8577"/>
                                </a:lnTo>
                                <a:lnTo>
                                  <a:pt x="1628" y="-8607"/>
                                </a:lnTo>
                                <a:lnTo>
                                  <a:pt x="1629" y="-8601"/>
                                </a:lnTo>
                                <a:lnTo>
                                  <a:pt x="1631" y="-8588"/>
                                </a:lnTo>
                                <a:lnTo>
                                  <a:pt x="1633" y="-8571"/>
                                </a:lnTo>
                                <a:lnTo>
                                  <a:pt x="1634" y="-8564"/>
                                </a:lnTo>
                                <a:lnTo>
                                  <a:pt x="1636" y="-8578"/>
                                </a:lnTo>
                                <a:lnTo>
                                  <a:pt x="1638" y="-8518"/>
                                </a:lnTo>
                                <a:lnTo>
                                  <a:pt x="1639" y="-8530"/>
                                </a:lnTo>
                                <a:lnTo>
                                  <a:pt x="1641" y="-8511"/>
                                </a:lnTo>
                                <a:lnTo>
                                  <a:pt x="1642" y="-8555"/>
                                </a:lnTo>
                                <a:lnTo>
                                  <a:pt x="1644" y="-8519"/>
                                </a:lnTo>
                                <a:lnTo>
                                  <a:pt x="1646" y="-8526"/>
                                </a:lnTo>
                                <a:lnTo>
                                  <a:pt x="1647" y="-8464"/>
                                </a:lnTo>
                                <a:lnTo>
                                  <a:pt x="1649" y="-8464"/>
                                </a:lnTo>
                                <a:lnTo>
                                  <a:pt x="1650" y="-8492"/>
                                </a:lnTo>
                                <a:lnTo>
                                  <a:pt x="1652" y="-8440"/>
                                </a:lnTo>
                                <a:lnTo>
                                  <a:pt x="1654" y="-8490"/>
                                </a:lnTo>
                                <a:lnTo>
                                  <a:pt x="1655" y="-8480"/>
                                </a:lnTo>
                                <a:lnTo>
                                  <a:pt x="1657" y="-8517"/>
                                </a:lnTo>
                                <a:lnTo>
                                  <a:pt x="1658" y="-8461"/>
                                </a:lnTo>
                                <a:lnTo>
                                  <a:pt x="1660" y="-8463"/>
                                </a:lnTo>
                                <a:lnTo>
                                  <a:pt x="1662" y="-8467"/>
                                </a:lnTo>
                                <a:lnTo>
                                  <a:pt x="1663" y="-8399"/>
                                </a:lnTo>
                                <a:lnTo>
                                  <a:pt x="1665" y="-8416"/>
                                </a:lnTo>
                                <a:lnTo>
                                  <a:pt x="1667" y="-8425"/>
                                </a:lnTo>
                                <a:lnTo>
                                  <a:pt x="1668" y="-8467"/>
                                </a:lnTo>
                                <a:lnTo>
                                  <a:pt x="1670" y="-8366"/>
                                </a:lnTo>
                                <a:lnTo>
                                  <a:pt x="1671" y="-8350"/>
                                </a:lnTo>
                                <a:lnTo>
                                  <a:pt x="1673" y="-8457"/>
                                </a:lnTo>
                                <a:lnTo>
                                  <a:pt x="1675" y="-8399"/>
                                </a:lnTo>
                                <a:lnTo>
                                  <a:pt x="1676" y="-8375"/>
                                </a:lnTo>
                                <a:lnTo>
                                  <a:pt x="1678" y="-8371"/>
                                </a:lnTo>
                                <a:lnTo>
                                  <a:pt x="1679" y="-8350"/>
                                </a:lnTo>
                                <a:lnTo>
                                  <a:pt x="1681" y="-8296"/>
                                </a:lnTo>
                                <a:lnTo>
                                  <a:pt x="1683" y="-8327"/>
                                </a:lnTo>
                                <a:lnTo>
                                  <a:pt x="1684" y="-8301"/>
                                </a:lnTo>
                                <a:lnTo>
                                  <a:pt x="1686" y="-8336"/>
                                </a:lnTo>
                                <a:lnTo>
                                  <a:pt x="1687" y="-8293"/>
                                </a:lnTo>
                                <a:lnTo>
                                  <a:pt x="1689" y="-8345"/>
                                </a:lnTo>
                                <a:lnTo>
                                  <a:pt x="1691" y="-8336"/>
                                </a:lnTo>
                                <a:lnTo>
                                  <a:pt x="1692" y="-8318"/>
                                </a:lnTo>
                                <a:lnTo>
                                  <a:pt x="1694" y="-8369"/>
                                </a:lnTo>
                                <a:lnTo>
                                  <a:pt x="1696" y="-8313"/>
                                </a:lnTo>
                                <a:lnTo>
                                  <a:pt x="1697" y="-8248"/>
                                </a:lnTo>
                                <a:lnTo>
                                  <a:pt x="1699" y="-8275"/>
                                </a:lnTo>
                                <a:lnTo>
                                  <a:pt x="1700" y="-8318"/>
                                </a:lnTo>
                                <a:lnTo>
                                  <a:pt x="1702" y="-8218"/>
                                </a:lnTo>
                                <a:lnTo>
                                  <a:pt x="1704" y="-8290"/>
                                </a:lnTo>
                                <a:lnTo>
                                  <a:pt x="1705" y="-8251"/>
                                </a:lnTo>
                                <a:lnTo>
                                  <a:pt x="1707" y="-8290"/>
                                </a:lnTo>
                                <a:lnTo>
                                  <a:pt x="1708" y="-8255"/>
                                </a:lnTo>
                                <a:lnTo>
                                  <a:pt x="1710" y="-8328"/>
                                </a:lnTo>
                                <a:lnTo>
                                  <a:pt x="1712" y="-8246"/>
                                </a:lnTo>
                                <a:lnTo>
                                  <a:pt x="1713" y="-8222"/>
                                </a:lnTo>
                                <a:lnTo>
                                  <a:pt x="1715" y="-8251"/>
                                </a:lnTo>
                                <a:lnTo>
                                  <a:pt x="1716" y="-8262"/>
                                </a:lnTo>
                                <a:lnTo>
                                  <a:pt x="1718" y="-8222"/>
                                </a:lnTo>
                                <a:lnTo>
                                  <a:pt x="1720" y="-8222"/>
                                </a:lnTo>
                                <a:lnTo>
                                  <a:pt x="1721" y="-8190"/>
                                </a:lnTo>
                                <a:lnTo>
                                  <a:pt x="1723" y="-8226"/>
                                </a:lnTo>
                                <a:lnTo>
                                  <a:pt x="1724" y="-8272"/>
                                </a:lnTo>
                                <a:lnTo>
                                  <a:pt x="1726" y="-8256"/>
                                </a:lnTo>
                                <a:lnTo>
                                  <a:pt x="1728" y="-8242"/>
                                </a:lnTo>
                                <a:lnTo>
                                  <a:pt x="1729" y="-8202"/>
                                </a:lnTo>
                                <a:lnTo>
                                  <a:pt x="1731" y="-8214"/>
                                </a:lnTo>
                                <a:lnTo>
                                  <a:pt x="1733" y="-8173"/>
                                </a:lnTo>
                                <a:lnTo>
                                  <a:pt x="1734" y="-8184"/>
                                </a:lnTo>
                                <a:lnTo>
                                  <a:pt x="1736" y="-8153"/>
                                </a:lnTo>
                                <a:lnTo>
                                  <a:pt x="1737" y="-8216"/>
                                </a:lnTo>
                                <a:lnTo>
                                  <a:pt x="1739" y="-8214"/>
                                </a:lnTo>
                                <a:lnTo>
                                  <a:pt x="1741" y="-8113"/>
                                </a:lnTo>
                                <a:lnTo>
                                  <a:pt x="1742" y="-8169"/>
                                </a:lnTo>
                                <a:lnTo>
                                  <a:pt x="1744" y="-8229"/>
                                </a:lnTo>
                                <a:lnTo>
                                  <a:pt x="1745" y="-8146"/>
                                </a:lnTo>
                                <a:lnTo>
                                  <a:pt x="1747" y="-8171"/>
                                </a:lnTo>
                                <a:lnTo>
                                  <a:pt x="1749" y="-8108"/>
                                </a:lnTo>
                                <a:lnTo>
                                  <a:pt x="1750" y="-8120"/>
                                </a:lnTo>
                                <a:lnTo>
                                  <a:pt x="1752" y="-8127"/>
                                </a:lnTo>
                                <a:lnTo>
                                  <a:pt x="1753" y="-8155"/>
                                </a:lnTo>
                                <a:lnTo>
                                  <a:pt x="1755" y="-8084"/>
                                </a:lnTo>
                                <a:lnTo>
                                  <a:pt x="1757" y="-8153"/>
                                </a:lnTo>
                                <a:lnTo>
                                  <a:pt x="1758" y="-8100"/>
                                </a:lnTo>
                                <a:lnTo>
                                  <a:pt x="1760" y="-8208"/>
                                </a:lnTo>
                                <a:lnTo>
                                  <a:pt x="1762" y="-8151"/>
                                </a:lnTo>
                                <a:lnTo>
                                  <a:pt x="1763" y="-8113"/>
                                </a:lnTo>
                                <a:lnTo>
                                  <a:pt x="1765" y="-8081"/>
                                </a:lnTo>
                                <a:lnTo>
                                  <a:pt x="1766" y="-8079"/>
                                </a:lnTo>
                                <a:lnTo>
                                  <a:pt x="1768" y="-8092"/>
                                </a:lnTo>
                                <a:lnTo>
                                  <a:pt x="1770" y="-8125"/>
                                </a:lnTo>
                                <a:lnTo>
                                  <a:pt x="1771" y="-8164"/>
                                </a:lnTo>
                                <a:lnTo>
                                  <a:pt x="1773" y="-8127"/>
                                </a:lnTo>
                                <a:lnTo>
                                  <a:pt x="1774" y="-8125"/>
                                </a:lnTo>
                                <a:lnTo>
                                  <a:pt x="1776" y="-8120"/>
                                </a:lnTo>
                                <a:lnTo>
                                  <a:pt x="1778" y="-8084"/>
                                </a:lnTo>
                                <a:lnTo>
                                  <a:pt x="1779" y="-8144"/>
                                </a:lnTo>
                                <a:lnTo>
                                  <a:pt x="1781" y="-7976"/>
                                </a:lnTo>
                                <a:lnTo>
                                  <a:pt x="1782" y="-8125"/>
                                </a:lnTo>
                                <a:lnTo>
                                  <a:pt x="1784" y="-8089"/>
                                </a:lnTo>
                                <a:lnTo>
                                  <a:pt x="1786" y="-8142"/>
                                </a:lnTo>
                                <a:lnTo>
                                  <a:pt x="1787" y="-8095"/>
                                </a:lnTo>
                                <a:lnTo>
                                  <a:pt x="1789" y="-8105"/>
                                </a:lnTo>
                                <a:lnTo>
                                  <a:pt x="1791" y="-8059"/>
                                </a:lnTo>
                                <a:lnTo>
                                  <a:pt x="1792" y="-8032"/>
                                </a:lnTo>
                                <a:lnTo>
                                  <a:pt x="1794" y="-8062"/>
                                </a:lnTo>
                                <a:lnTo>
                                  <a:pt x="1795" y="-8026"/>
                                </a:lnTo>
                                <a:lnTo>
                                  <a:pt x="1797" y="-8013"/>
                                </a:lnTo>
                                <a:lnTo>
                                  <a:pt x="1799" y="-8118"/>
                                </a:lnTo>
                                <a:lnTo>
                                  <a:pt x="1800" y="-8050"/>
                                </a:lnTo>
                                <a:lnTo>
                                  <a:pt x="1802" y="-8100"/>
                                </a:lnTo>
                                <a:lnTo>
                                  <a:pt x="1803" y="-8053"/>
                                </a:lnTo>
                                <a:lnTo>
                                  <a:pt x="1805" y="-8073"/>
                                </a:lnTo>
                                <a:lnTo>
                                  <a:pt x="1807" y="-9364"/>
                                </a:lnTo>
                                <a:lnTo>
                                  <a:pt x="1808" y="-7943"/>
                                </a:lnTo>
                                <a:lnTo>
                                  <a:pt x="1810" y="-7939"/>
                                </a:lnTo>
                                <a:lnTo>
                                  <a:pt x="1811" y="-7973"/>
                                </a:lnTo>
                                <a:lnTo>
                                  <a:pt x="1813" y="-7976"/>
                                </a:lnTo>
                                <a:lnTo>
                                  <a:pt x="1815" y="-7924"/>
                                </a:lnTo>
                                <a:lnTo>
                                  <a:pt x="1816" y="-7877"/>
                                </a:lnTo>
                                <a:lnTo>
                                  <a:pt x="1818" y="-7920"/>
                                </a:lnTo>
                                <a:lnTo>
                                  <a:pt x="1820" y="-7947"/>
                                </a:lnTo>
                                <a:lnTo>
                                  <a:pt x="1821" y="-8013"/>
                                </a:lnTo>
                                <a:lnTo>
                                  <a:pt x="1823" y="-8023"/>
                                </a:lnTo>
                                <a:lnTo>
                                  <a:pt x="1824" y="-7886"/>
                                </a:lnTo>
                                <a:lnTo>
                                  <a:pt x="1826" y="-7943"/>
                                </a:lnTo>
                                <a:lnTo>
                                  <a:pt x="1828" y="-7958"/>
                                </a:lnTo>
                                <a:lnTo>
                                  <a:pt x="1829" y="-7894"/>
                                </a:lnTo>
                                <a:lnTo>
                                  <a:pt x="1831" y="-7947"/>
                                </a:lnTo>
                                <a:lnTo>
                                  <a:pt x="1832" y="-7928"/>
                                </a:lnTo>
                                <a:lnTo>
                                  <a:pt x="1834" y="-7983"/>
                                </a:lnTo>
                                <a:lnTo>
                                  <a:pt x="1836" y="-7932"/>
                                </a:lnTo>
                                <a:lnTo>
                                  <a:pt x="1837" y="-7943"/>
                                </a:lnTo>
                                <a:lnTo>
                                  <a:pt x="1839" y="-8007"/>
                                </a:lnTo>
                                <a:lnTo>
                                  <a:pt x="1840" y="-7990"/>
                                </a:lnTo>
                                <a:lnTo>
                                  <a:pt x="1842" y="-7828"/>
                                </a:lnTo>
                                <a:lnTo>
                                  <a:pt x="1844" y="-7932"/>
                                </a:lnTo>
                                <a:lnTo>
                                  <a:pt x="1845" y="-7915"/>
                                </a:lnTo>
                                <a:lnTo>
                                  <a:pt x="1847" y="-7903"/>
                                </a:lnTo>
                                <a:lnTo>
                                  <a:pt x="1848" y="-8007"/>
                                </a:lnTo>
                                <a:lnTo>
                                  <a:pt x="1850" y="-7903"/>
                                </a:lnTo>
                                <a:lnTo>
                                  <a:pt x="1852" y="-7951"/>
                                </a:lnTo>
                                <a:lnTo>
                                  <a:pt x="1853" y="-7907"/>
                                </a:lnTo>
                                <a:lnTo>
                                  <a:pt x="1855" y="-7894"/>
                                </a:lnTo>
                                <a:lnTo>
                                  <a:pt x="1857" y="-7858"/>
                                </a:lnTo>
                                <a:lnTo>
                                  <a:pt x="1858" y="-7920"/>
                                </a:lnTo>
                                <a:lnTo>
                                  <a:pt x="1860" y="-7886"/>
                                </a:lnTo>
                                <a:lnTo>
                                  <a:pt x="1861" y="-7935"/>
                                </a:lnTo>
                                <a:lnTo>
                                  <a:pt x="1863" y="-7863"/>
                                </a:lnTo>
                                <a:lnTo>
                                  <a:pt x="1865" y="-7796"/>
                                </a:lnTo>
                                <a:lnTo>
                                  <a:pt x="1866" y="-7818"/>
                                </a:lnTo>
                                <a:lnTo>
                                  <a:pt x="1868" y="-7924"/>
                                </a:lnTo>
                                <a:lnTo>
                                  <a:pt x="1869" y="-7853"/>
                                </a:lnTo>
                                <a:lnTo>
                                  <a:pt x="1871" y="-7768"/>
                                </a:lnTo>
                                <a:lnTo>
                                  <a:pt x="1873" y="-7853"/>
                                </a:lnTo>
                                <a:lnTo>
                                  <a:pt x="1874" y="-7802"/>
                                </a:lnTo>
                                <a:lnTo>
                                  <a:pt x="1876" y="-7920"/>
                                </a:lnTo>
                                <a:lnTo>
                                  <a:pt x="1877" y="-7903"/>
                                </a:lnTo>
                                <a:lnTo>
                                  <a:pt x="1879" y="-7853"/>
                                </a:lnTo>
                                <a:lnTo>
                                  <a:pt x="1881" y="-7877"/>
                                </a:lnTo>
                                <a:lnTo>
                                  <a:pt x="1882" y="-7762"/>
                                </a:lnTo>
                                <a:lnTo>
                                  <a:pt x="1884" y="-7843"/>
                                </a:lnTo>
                                <a:lnTo>
                                  <a:pt x="1886" y="-7802"/>
                                </a:lnTo>
                                <a:lnTo>
                                  <a:pt x="1887" y="-7796"/>
                                </a:lnTo>
                                <a:lnTo>
                                  <a:pt x="1889" y="-7881"/>
                                </a:lnTo>
                                <a:lnTo>
                                  <a:pt x="1890" y="-7881"/>
                                </a:lnTo>
                                <a:lnTo>
                                  <a:pt x="1892" y="-7737"/>
                                </a:lnTo>
                                <a:lnTo>
                                  <a:pt x="1894" y="-7858"/>
                                </a:lnTo>
                                <a:lnTo>
                                  <a:pt x="1895" y="-7774"/>
                                </a:lnTo>
                                <a:lnTo>
                                  <a:pt x="1897" y="-7791"/>
                                </a:lnTo>
                                <a:lnTo>
                                  <a:pt x="1898" y="-7710"/>
                                </a:lnTo>
                                <a:lnTo>
                                  <a:pt x="1900" y="-7813"/>
                                </a:lnTo>
                                <a:lnTo>
                                  <a:pt x="1902" y="-7768"/>
                                </a:lnTo>
                                <a:lnTo>
                                  <a:pt x="1903" y="-7823"/>
                                </a:lnTo>
                                <a:lnTo>
                                  <a:pt x="1905" y="-7785"/>
                                </a:lnTo>
                                <a:lnTo>
                                  <a:pt x="1906" y="-7818"/>
                                </a:lnTo>
                                <a:lnTo>
                                  <a:pt x="1908" y="-7807"/>
                                </a:lnTo>
                                <a:lnTo>
                                  <a:pt x="1910" y="-7796"/>
                                </a:lnTo>
                                <a:lnTo>
                                  <a:pt x="1911" y="-7730"/>
                                </a:lnTo>
                                <a:lnTo>
                                  <a:pt x="1913" y="-7863"/>
                                </a:lnTo>
                                <a:lnTo>
                                  <a:pt x="1915" y="-7848"/>
                                </a:lnTo>
                                <a:lnTo>
                                  <a:pt x="1916" y="-7779"/>
                                </a:lnTo>
                                <a:lnTo>
                                  <a:pt x="1918" y="-7785"/>
                                </a:lnTo>
                                <a:lnTo>
                                  <a:pt x="1919" y="-7785"/>
                                </a:lnTo>
                                <a:lnTo>
                                  <a:pt x="1921" y="-7779"/>
                                </a:lnTo>
                                <a:lnTo>
                                  <a:pt x="1923" y="-7791"/>
                                </a:lnTo>
                                <a:lnTo>
                                  <a:pt x="1924" y="-7796"/>
                                </a:lnTo>
                                <a:lnTo>
                                  <a:pt x="1926" y="-7839"/>
                                </a:lnTo>
                                <a:lnTo>
                                  <a:pt x="1927" y="-7779"/>
                                </a:lnTo>
                                <a:lnTo>
                                  <a:pt x="1929" y="-7877"/>
                                </a:lnTo>
                                <a:lnTo>
                                  <a:pt x="1931" y="-7710"/>
                                </a:lnTo>
                                <a:lnTo>
                                  <a:pt x="1932" y="-7762"/>
                                </a:lnTo>
                                <a:lnTo>
                                  <a:pt x="1934" y="-7762"/>
                                </a:lnTo>
                                <a:lnTo>
                                  <a:pt x="1935" y="-7779"/>
                                </a:lnTo>
                                <a:lnTo>
                                  <a:pt x="1937" y="-7839"/>
                                </a:lnTo>
                                <a:lnTo>
                                  <a:pt x="1939" y="-7839"/>
                                </a:lnTo>
                                <a:lnTo>
                                  <a:pt x="1940" y="-7768"/>
                                </a:lnTo>
                                <a:lnTo>
                                  <a:pt x="1942" y="-7724"/>
                                </a:lnTo>
                                <a:lnTo>
                                  <a:pt x="1944" y="-7730"/>
                                </a:lnTo>
                                <a:lnTo>
                                  <a:pt x="1945" y="-7774"/>
                                </a:lnTo>
                                <a:lnTo>
                                  <a:pt x="1947" y="-7717"/>
                                </a:lnTo>
                                <a:lnTo>
                                  <a:pt x="1948" y="-7779"/>
                                </a:lnTo>
                                <a:lnTo>
                                  <a:pt x="1950" y="-7689"/>
                                </a:lnTo>
                                <a:lnTo>
                                  <a:pt x="1952" y="-7724"/>
                                </a:lnTo>
                                <a:lnTo>
                                  <a:pt x="1953" y="-7796"/>
                                </a:lnTo>
                                <a:lnTo>
                                  <a:pt x="1955" y="-7717"/>
                                </a:lnTo>
                                <a:lnTo>
                                  <a:pt x="1956" y="-7749"/>
                                </a:lnTo>
                                <a:lnTo>
                                  <a:pt x="1958" y="-7749"/>
                                </a:lnTo>
                                <a:lnTo>
                                  <a:pt x="1960" y="-7802"/>
                                </a:lnTo>
                                <a:lnTo>
                                  <a:pt x="1961" y="-7768"/>
                                </a:lnTo>
                                <a:lnTo>
                                  <a:pt x="1963" y="-7762"/>
                                </a:lnTo>
                                <a:lnTo>
                                  <a:pt x="1964" y="-7724"/>
                                </a:lnTo>
                                <a:lnTo>
                                  <a:pt x="1966" y="-7710"/>
                                </a:lnTo>
                                <a:lnTo>
                                  <a:pt x="1968" y="-7785"/>
                                </a:lnTo>
                                <a:lnTo>
                                  <a:pt x="1969" y="-7724"/>
                                </a:lnTo>
                                <a:lnTo>
                                  <a:pt x="1971" y="-7848"/>
                                </a:lnTo>
                                <a:lnTo>
                                  <a:pt x="1972" y="-7743"/>
                                </a:lnTo>
                                <a:lnTo>
                                  <a:pt x="1974" y="-7756"/>
                                </a:lnTo>
                                <a:lnTo>
                                  <a:pt x="1976" y="-7643"/>
                                </a:lnTo>
                                <a:lnTo>
                                  <a:pt x="1977" y="-7710"/>
                                </a:lnTo>
                                <a:lnTo>
                                  <a:pt x="1979" y="-7674"/>
                                </a:lnTo>
                                <a:lnTo>
                                  <a:pt x="1981" y="-7626"/>
                                </a:lnTo>
                                <a:lnTo>
                                  <a:pt x="1982" y="-7802"/>
                                </a:lnTo>
                                <a:lnTo>
                                  <a:pt x="1984" y="-7635"/>
                                </a:lnTo>
                                <a:lnTo>
                                  <a:pt x="1985" y="-7785"/>
                                </a:lnTo>
                                <a:lnTo>
                                  <a:pt x="1987" y="-7749"/>
                                </a:lnTo>
                                <a:lnTo>
                                  <a:pt x="1989" y="-7682"/>
                                </a:lnTo>
                                <a:lnTo>
                                  <a:pt x="1990" y="-7703"/>
                                </a:lnTo>
                                <a:lnTo>
                                  <a:pt x="1992" y="-7667"/>
                                </a:lnTo>
                                <a:lnTo>
                                  <a:pt x="1993" y="-7651"/>
                                </a:lnTo>
                                <a:lnTo>
                                  <a:pt x="1995" y="-7737"/>
                                </a:lnTo>
                                <a:lnTo>
                                  <a:pt x="1997" y="-7756"/>
                                </a:lnTo>
                                <a:lnTo>
                                  <a:pt x="1998" y="-7730"/>
                                </a:lnTo>
                                <a:lnTo>
                                  <a:pt x="2000" y="-7743"/>
                                </a:lnTo>
                                <a:lnTo>
                                  <a:pt x="2001" y="-7659"/>
                                </a:lnTo>
                                <a:lnTo>
                                  <a:pt x="2003" y="-7807"/>
                                </a:lnTo>
                                <a:lnTo>
                                  <a:pt x="2005" y="-7703"/>
                                </a:lnTo>
                                <a:lnTo>
                                  <a:pt x="2006" y="-7667"/>
                                </a:lnTo>
                                <a:lnTo>
                                  <a:pt x="2008" y="-7710"/>
                                </a:lnTo>
                                <a:lnTo>
                                  <a:pt x="2010" y="-7682"/>
                                </a:lnTo>
                                <a:lnTo>
                                  <a:pt x="2011" y="-7710"/>
                                </a:lnTo>
                                <a:lnTo>
                                  <a:pt x="2013" y="-7674"/>
                                </a:lnTo>
                                <a:lnTo>
                                  <a:pt x="2014" y="-7710"/>
                                </a:lnTo>
                                <a:lnTo>
                                  <a:pt x="2016" y="-7667"/>
                                </a:lnTo>
                                <a:lnTo>
                                  <a:pt x="2018" y="-7689"/>
                                </a:lnTo>
                                <a:lnTo>
                                  <a:pt x="2019" y="-7743"/>
                                </a:lnTo>
                                <a:lnTo>
                                  <a:pt x="2021" y="-7651"/>
                                </a:lnTo>
                                <a:lnTo>
                                  <a:pt x="2022" y="-7717"/>
                                </a:lnTo>
                                <a:lnTo>
                                  <a:pt x="2024" y="-7659"/>
                                </a:lnTo>
                                <a:lnTo>
                                  <a:pt x="2026" y="-7717"/>
                                </a:lnTo>
                                <a:lnTo>
                                  <a:pt x="2027" y="-7659"/>
                                </a:lnTo>
                                <a:lnTo>
                                  <a:pt x="2029" y="-7703"/>
                                </a:lnTo>
                                <a:lnTo>
                                  <a:pt x="2030" y="-7768"/>
                                </a:lnTo>
                                <a:lnTo>
                                  <a:pt x="2032" y="-7762"/>
                                </a:lnTo>
                                <a:lnTo>
                                  <a:pt x="2034" y="-7667"/>
                                </a:lnTo>
                                <a:lnTo>
                                  <a:pt x="2035" y="-7710"/>
                                </a:lnTo>
                                <a:lnTo>
                                  <a:pt x="2037" y="-7813"/>
                                </a:lnTo>
                                <a:lnTo>
                                  <a:pt x="2039" y="-7768"/>
                                </a:lnTo>
                                <a:lnTo>
                                  <a:pt x="2040" y="-7696"/>
                                </a:lnTo>
                                <a:lnTo>
                                  <a:pt x="2042" y="-7689"/>
                                </a:lnTo>
                                <a:lnTo>
                                  <a:pt x="2043" y="-7497"/>
                                </a:lnTo>
                                <a:lnTo>
                                  <a:pt x="2045" y="-7618"/>
                                </a:lnTo>
                                <a:lnTo>
                                  <a:pt x="2047" y="-7600"/>
                                </a:lnTo>
                                <a:lnTo>
                                  <a:pt x="2048" y="-7635"/>
                                </a:lnTo>
                                <a:lnTo>
                                  <a:pt x="2050" y="-7626"/>
                                </a:lnTo>
                                <a:lnTo>
                                  <a:pt x="2051" y="-7562"/>
                                </a:lnTo>
                                <a:lnTo>
                                  <a:pt x="2053" y="-7682"/>
                                </a:lnTo>
                                <a:lnTo>
                                  <a:pt x="2055" y="-7682"/>
                                </a:lnTo>
                                <a:lnTo>
                                  <a:pt x="2056" y="-7635"/>
                                </a:lnTo>
                                <a:lnTo>
                                  <a:pt x="2058" y="-7562"/>
                                </a:lnTo>
                                <a:lnTo>
                                  <a:pt x="2059" y="-7618"/>
                                </a:lnTo>
                                <a:lnTo>
                                  <a:pt x="2061" y="-7689"/>
                                </a:lnTo>
                                <a:lnTo>
                                  <a:pt x="2063" y="-7674"/>
                                </a:lnTo>
                                <a:lnTo>
                                  <a:pt x="2064" y="-7609"/>
                                </a:lnTo>
                                <a:lnTo>
                                  <a:pt x="2066" y="-7674"/>
                                </a:lnTo>
                                <a:lnTo>
                                  <a:pt x="2068" y="-7667"/>
                                </a:lnTo>
                                <a:lnTo>
                                  <a:pt x="2069" y="-7581"/>
                                </a:lnTo>
                                <a:lnTo>
                                  <a:pt x="2071" y="-7651"/>
                                </a:lnTo>
                                <a:lnTo>
                                  <a:pt x="2072" y="-7682"/>
                                </a:lnTo>
                                <a:lnTo>
                                  <a:pt x="2074" y="-7689"/>
                                </a:lnTo>
                                <a:lnTo>
                                  <a:pt x="2076" y="-7710"/>
                                </a:lnTo>
                                <a:lnTo>
                                  <a:pt x="2077" y="-7434"/>
                                </a:lnTo>
                                <a:lnTo>
                                  <a:pt x="2079" y="-7609"/>
                                </a:lnTo>
                                <a:lnTo>
                                  <a:pt x="2080" y="-7572"/>
                                </a:lnTo>
                                <a:lnTo>
                                  <a:pt x="2082" y="-7552"/>
                                </a:lnTo>
                                <a:lnTo>
                                  <a:pt x="2084" y="-7651"/>
                                </a:lnTo>
                                <a:lnTo>
                                  <a:pt x="2085" y="-7509"/>
                                </a:lnTo>
                                <a:lnTo>
                                  <a:pt x="2087" y="-7541"/>
                                </a:lnTo>
                                <a:lnTo>
                                  <a:pt x="2088" y="-7541"/>
                                </a:lnTo>
                                <a:lnTo>
                                  <a:pt x="2090" y="-7600"/>
                                </a:lnTo>
                                <a:lnTo>
                                  <a:pt x="2092" y="-7618"/>
                                </a:lnTo>
                                <a:lnTo>
                                  <a:pt x="2093" y="-7667"/>
                                </a:lnTo>
                                <a:lnTo>
                                  <a:pt x="2095" y="-7609"/>
                                </a:lnTo>
                                <a:lnTo>
                                  <a:pt x="2096" y="-7600"/>
                                </a:lnTo>
                                <a:lnTo>
                                  <a:pt x="2098" y="-7651"/>
                                </a:lnTo>
                                <a:lnTo>
                                  <a:pt x="2100" y="-7667"/>
                                </a:lnTo>
                                <a:lnTo>
                                  <a:pt x="2101" y="-7434"/>
                                </a:lnTo>
                                <a:lnTo>
                                  <a:pt x="2103" y="-7659"/>
                                </a:lnTo>
                                <a:lnTo>
                                  <a:pt x="2105" y="-7600"/>
                                </a:lnTo>
                                <a:lnTo>
                                  <a:pt x="2106" y="-7651"/>
                                </a:lnTo>
                                <a:lnTo>
                                  <a:pt x="2108" y="-7743"/>
                                </a:lnTo>
                                <a:lnTo>
                                  <a:pt x="2109" y="-7659"/>
                                </a:lnTo>
                                <a:lnTo>
                                  <a:pt x="2111" y="-7581"/>
                                </a:lnTo>
                                <a:lnTo>
                                  <a:pt x="2113" y="-7581"/>
                                </a:lnTo>
                                <a:lnTo>
                                  <a:pt x="2114" y="-7591"/>
                                </a:lnTo>
                                <a:lnTo>
                                  <a:pt x="2116" y="-7541"/>
                                </a:lnTo>
                                <a:lnTo>
                                  <a:pt x="2117" y="-7497"/>
                                </a:lnTo>
                                <a:lnTo>
                                  <a:pt x="2119" y="-7600"/>
                                </a:lnTo>
                                <a:lnTo>
                                  <a:pt x="2121" y="-7562"/>
                                </a:lnTo>
                                <a:lnTo>
                                  <a:pt x="2122" y="-7562"/>
                                </a:lnTo>
                                <a:lnTo>
                                  <a:pt x="2124" y="-7572"/>
                                </a:lnTo>
                                <a:lnTo>
                                  <a:pt x="2125" y="-7591"/>
                                </a:lnTo>
                                <a:lnTo>
                                  <a:pt x="2127" y="-7609"/>
                                </a:lnTo>
                                <a:lnTo>
                                  <a:pt x="2129" y="-7473"/>
                                </a:lnTo>
                                <a:lnTo>
                                  <a:pt x="2130" y="-7600"/>
                                </a:lnTo>
                                <a:lnTo>
                                  <a:pt x="2132" y="-7635"/>
                                </a:lnTo>
                                <a:lnTo>
                                  <a:pt x="2134" y="-7497"/>
                                </a:lnTo>
                                <a:lnTo>
                                  <a:pt x="2135" y="-7618"/>
                                </a:lnTo>
                                <a:lnTo>
                                  <a:pt x="2137" y="-7659"/>
                                </a:lnTo>
                                <a:lnTo>
                                  <a:pt x="2138" y="-7618"/>
                                </a:lnTo>
                                <a:lnTo>
                                  <a:pt x="2140" y="-7626"/>
                                </a:lnTo>
                                <a:lnTo>
                                  <a:pt x="2142" y="-7497"/>
                                </a:lnTo>
                                <a:lnTo>
                                  <a:pt x="2143" y="-7562"/>
                                </a:lnTo>
                                <a:lnTo>
                                  <a:pt x="2145" y="-7591"/>
                                </a:lnTo>
                                <a:lnTo>
                                  <a:pt x="2146" y="-7581"/>
                                </a:lnTo>
                                <a:lnTo>
                                  <a:pt x="2148" y="-7689"/>
                                </a:lnTo>
                                <a:lnTo>
                                  <a:pt x="2150" y="-7609"/>
                                </a:lnTo>
                                <a:lnTo>
                                  <a:pt x="2151" y="-7509"/>
                                </a:lnTo>
                                <a:lnTo>
                                  <a:pt x="2153" y="-7473"/>
                                </a:lnTo>
                                <a:lnTo>
                                  <a:pt x="2154" y="-7581"/>
                                </a:lnTo>
                                <a:lnTo>
                                  <a:pt x="2156" y="-7651"/>
                                </a:lnTo>
                                <a:lnTo>
                                  <a:pt x="2158" y="-7552"/>
                                </a:lnTo>
                                <a:lnTo>
                                  <a:pt x="2159" y="-7572"/>
                                </a:lnTo>
                                <a:lnTo>
                                  <a:pt x="2161" y="-7600"/>
                                </a:lnTo>
                                <a:lnTo>
                                  <a:pt x="2163" y="-7390"/>
                                </a:lnTo>
                                <a:lnTo>
                                  <a:pt x="2164" y="-7520"/>
                                </a:lnTo>
                                <a:lnTo>
                                  <a:pt x="2166" y="-7434"/>
                                </a:lnTo>
                                <a:lnTo>
                                  <a:pt x="2167" y="-7618"/>
                                </a:lnTo>
                                <a:lnTo>
                                  <a:pt x="2169" y="-7541"/>
                                </a:lnTo>
                                <a:lnTo>
                                  <a:pt x="2171" y="-7390"/>
                                </a:lnTo>
                                <a:lnTo>
                                  <a:pt x="2172" y="-7485"/>
                                </a:lnTo>
                                <a:lnTo>
                                  <a:pt x="2174" y="-7420"/>
                                </a:lnTo>
                                <a:lnTo>
                                  <a:pt x="2175" y="-7659"/>
                                </a:lnTo>
                                <a:lnTo>
                                  <a:pt x="2177" y="-7562"/>
                                </a:lnTo>
                                <a:lnTo>
                                  <a:pt x="2179" y="-7485"/>
                                </a:lnTo>
                                <a:lnTo>
                                  <a:pt x="2180" y="-7674"/>
                                </a:lnTo>
                                <a:lnTo>
                                  <a:pt x="2182" y="-7497"/>
                                </a:lnTo>
                                <a:lnTo>
                                  <a:pt x="2183" y="-7447"/>
                                </a:lnTo>
                                <a:lnTo>
                                  <a:pt x="2185" y="-7531"/>
                                </a:lnTo>
                                <a:lnTo>
                                  <a:pt x="2187" y="-7541"/>
                                </a:lnTo>
                                <a:lnTo>
                                  <a:pt x="2188" y="-7552"/>
                                </a:lnTo>
                                <a:lnTo>
                                  <a:pt x="2190" y="-7520"/>
                                </a:lnTo>
                                <a:lnTo>
                                  <a:pt x="2191" y="-7696"/>
                                </a:lnTo>
                                <a:lnTo>
                                  <a:pt x="2193" y="-7552"/>
                                </a:lnTo>
                                <a:lnTo>
                                  <a:pt x="2195" y="-7520"/>
                                </a:lnTo>
                                <a:lnTo>
                                  <a:pt x="2196" y="-7609"/>
                                </a:lnTo>
                                <a:lnTo>
                                  <a:pt x="2198" y="-7497"/>
                                </a:lnTo>
                                <a:lnTo>
                                  <a:pt x="2200" y="-7626"/>
                                </a:lnTo>
                                <a:lnTo>
                                  <a:pt x="2201" y="-7485"/>
                                </a:lnTo>
                                <a:lnTo>
                                  <a:pt x="2203" y="-7485"/>
                                </a:lnTo>
                                <a:lnTo>
                                  <a:pt x="2204" y="-7405"/>
                                </a:lnTo>
                                <a:lnTo>
                                  <a:pt x="2206" y="-7667"/>
                                </a:lnTo>
                                <a:lnTo>
                                  <a:pt x="2208" y="-7572"/>
                                </a:lnTo>
                                <a:lnTo>
                                  <a:pt x="2209" y="-7390"/>
                                </a:lnTo>
                                <a:lnTo>
                                  <a:pt x="2211" y="-7572"/>
                                </a:lnTo>
                                <a:lnTo>
                                  <a:pt x="2212" y="-7581"/>
                                </a:lnTo>
                                <a:lnTo>
                                  <a:pt x="2214" y="-7635"/>
                                </a:lnTo>
                                <a:lnTo>
                                  <a:pt x="2216" y="-7497"/>
                                </a:lnTo>
                                <a:lnTo>
                                  <a:pt x="2217" y="-7434"/>
                                </a:lnTo>
                                <a:lnTo>
                                  <a:pt x="2219" y="-7562"/>
                                </a:lnTo>
                                <a:lnTo>
                                  <a:pt x="2220" y="-7531"/>
                                </a:lnTo>
                                <a:lnTo>
                                  <a:pt x="2222" y="-7420"/>
                                </a:lnTo>
                                <a:lnTo>
                                  <a:pt x="2224" y="-7358"/>
                                </a:lnTo>
                                <a:lnTo>
                                  <a:pt x="2225" y="-7520"/>
                                </a:lnTo>
                                <a:lnTo>
                                  <a:pt x="2227" y="-7434"/>
                                </a:lnTo>
                                <a:lnTo>
                                  <a:pt x="2229" y="-7618"/>
                                </a:lnTo>
                                <a:lnTo>
                                  <a:pt x="2230" y="-7323"/>
                                </a:lnTo>
                                <a:lnTo>
                                  <a:pt x="2232" y="-7447"/>
                                </a:lnTo>
                                <a:lnTo>
                                  <a:pt x="2233" y="-7447"/>
                                </a:lnTo>
                                <a:lnTo>
                                  <a:pt x="2235" y="-7473"/>
                                </a:lnTo>
                                <a:lnTo>
                                  <a:pt x="2237" y="-7531"/>
                                </a:lnTo>
                                <a:lnTo>
                                  <a:pt x="2238" y="-7460"/>
                                </a:lnTo>
                                <a:lnTo>
                                  <a:pt x="2240" y="-7541"/>
                                </a:lnTo>
                                <a:lnTo>
                                  <a:pt x="2241" y="-7520"/>
                                </a:lnTo>
                                <a:lnTo>
                                  <a:pt x="2243" y="-7285"/>
                                </a:lnTo>
                                <a:lnTo>
                                  <a:pt x="2245" y="-7520"/>
                                </a:lnTo>
                                <a:lnTo>
                                  <a:pt x="2246" y="-7460"/>
                                </a:lnTo>
                                <a:lnTo>
                                  <a:pt x="2248" y="-7405"/>
                                </a:lnTo>
                                <a:lnTo>
                                  <a:pt x="2249" y="-7541"/>
                                </a:lnTo>
                                <a:lnTo>
                                  <a:pt x="2251" y="-7485"/>
                                </a:lnTo>
                                <a:lnTo>
                                  <a:pt x="2253" y="-7460"/>
                                </a:lnTo>
                                <a:lnTo>
                                  <a:pt x="2254" y="-7618"/>
                                </a:lnTo>
                                <a:lnTo>
                                  <a:pt x="2256" y="-7581"/>
                                </a:lnTo>
                                <a:lnTo>
                                  <a:pt x="2258" y="-7520"/>
                                </a:lnTo>
                                <a:lnTo>
                                  <a:pt x="2259" y="-7531"/>
                                </a:lnTo>
                                <a:lnTo>
                                  <a:pt x="2261" y="-7562"/>
                                </a:lnTo>
                                <a:lnTo>
                                  <a:pt x="2262" y="-7562"/>
                                </a:lnTo>
                                <a:lnTo>
                                  <a:pt x="2264" y="-7447"/>
                                </a:lnTo>
                                <a:lnTo>
                                  <a:pt x="2266" y="-7541"/>
                                </a:lnTo>
                                <a:lnTo>
                                  <a:pt x="2267" y="-7405"/>
                                </a:lnTo>
                                <a:lnTo>
                                  <a:pt x="2269" y="-7405"/>
                                </a:lnTo>
                                <a:lnTo>
                                  <a:pt x="2270" y="-7420"/>
                                </a:lnTo>
                                <a:lnTo>
                                  <a:pt x="2272" y="-7390"/>
                                </a:lnTo>
                                <a:lnTo>
                                  <a:pt x="2274" y="-7447"/>
                                </a:lnTo>
                                <a:lnTo>
                                  <a:pt x="2275" y="-7497"/>
                                </a:lnTo>
                                <a:lnTo>
                                  <a:pt x="2277" y="-7305"/>
                                </a:lnTo>
                                <a:lnTo>
                                  <a:pt x="2278" y="-7460"/>
                                </a:lnTo>
                                <a:lnTo>
                                  <a:pt x="2280" y="-7520"/>
                                </a:lnTo>
                                <a:lnTo>
                                  <a:pt x="2282" y="-7485"/>
                                </a:lnTo>
                                <a:lnTo>
                                  <a:pt x="2283" y="-7635"/>
                                </a:lnTo>
                                <a:lnTo>
                                  <a:pt x="2285" y="-7667"/>
                                </a:lnTo>
                                <a:lnTo>
                                  <a:pt x="2287" y="-7341"/>
                                </a:lnTo>
                                <a:lnTo>
                                  <a:pt x="2288" y="-7374"/>
                                </a:lnTo>
                                <a:lnTo>
                                  <a:pt x="2290" y="-7460"/>
                                </a:lnTo>
                                <a:lnTo>
                                  <a:pt x="2291" y="-7520"/>
                                </a:lnTo>
                                <a:lnTo>
                                  <a:pt x="2293" y="-7562"/>
                                </a:lnTo>
                                <a:lnTo>
                                  <a:pt x="2295" y="-7497"/>
                                </a:lnTo>
                                <a:lnTo>
                                  <a:pt x="2296" y="-7520"/>
                                </a:lnTo>
                                <a:lnTo>
                                  <a:pt x="2298" y="-7434"/>
                                </a:lnTo>
                                <a:lnTo>
                                  <a:pt x="2299" y="-7485"/>
                                </a:lnTo>
                                <a:lnTo>
                                  <a:pt x="2301" y="-7520"/>
                                </a:lnTo>
                                <a:lnTo>
                                  <a:pt x="2303" y="-7323"/>
                                </a:lnTo>
                                <a:lnTo>
                                  <a:pt x="2304" y="-7520"/>
                                </a:lnTo>
                                <a:lnTo>
                                  <a:pt x="2306" y="-7497"/>
                                </a:lnTo>
                                <a:lnTo>
                                  <a:pt x="2307" y="-7323"/>
                                </a:lnTo>
                                <a:lnTo>
                                  <a:pt x="2309" y="-7541"/>
                                </a:lnTo>
                                <a:lnTo>
                                  <a:pt x="2311" y="-7374"/>
                                </a:lnTo>
                                <a:lnTo>
                                  <a:pt x="2312" y="-7473"/>
                                </a:lnTo>
                                <a:lnTo>
                                  <a:pt x="2314" y="-7485"/>
                                </a:lnTo>
                                <a:lnTo>
                                  <a:pt x="2315" y="-7460"/>
                                </a:lnTo>
                                <a:lnTo>
                                  <a:pt x="2317" y="-7659"/>
                                </a:lnTo>
                                <a:lnTo>
                                  <a:pt x="2319" y="-7434"/>
                                </a:lnTo>
                                <a:lnTo>
                                  <a:pt x="2320" y="-7434"/>
                                </a:lnTo>
                                <a:lnTo>
                                  <a:pt x="2322" y="-7460"/>
                                </a:lnTo>
                                <a:lnTo>
                                  <a:pt x="2324" y="-7497"/>
                                </a:lnTo>
                                <a:lnTo>
                                  <a:pt x="2325" y="-7460"/>
                                </a:lnTo>
                                <a:lnTo>
                                  <a:pt x="2327" y="-7509"/>
                                </a:lnTo>
                                <a:lnTo>
                                  <a:pt x="2328" y="-7420"/>
                                </a:lnTo>
                                <a:lnTo>
                                  <a:pt x="2330" y="-7541"/>
                                </a:lnTo>
                                <a:lnTo>
                                  <a:pt x="2332" y="-7485"/>
                                </a:lnTo>
                                <a:lnTo>
                                  <a:pt x="2333" y="-7541"/>
                                </a:lnTo>
                                <a:lnTo>
                                  <a:pt x="2335" y="-7323"/>
                                </a:lnTo>
                                <a:lnTo>
                                  <a:pt x="2336" y="-7434"/>
                                </a:lnTo>
                                <a:lnTo>
                                  <a:pt x="2338" y="-7447"/>
                                </a:lnTo>
                                <a:lnTo>
                                  <a:pt x="2340" y="-7390"/>
                                </a:lnTo>
                                <a:lnTo>
                                  <a:pt x="2341" y="-7434"/>
                                </a:lnTo>
                                <a:lnTo>
                                  <a:pt x="2343" y="-7420"/>
                                </a:lnTo>
                                <a:lnTo>
                                  <a:pt x="2344" y="-7420"/>
                                </a:lnTo>
                                <a:lnTo>
                                  <a:pt x="2346" y="-7531"/>
                                </a:lnTo>
                                <a:lnTo>
                                  <a:pt x="2348" y="-7509"/>
                                </a:lnTo>
                                <a:lnTo>
                                  <a:pt x="2349" y="-7497"/>
                                </a:lnTo>
                                <a:lnTo>
                                  <a:pt x="2351" y="-7541"/>
                                </a:lnTo>
                                <a:lnTo>
                                  <a:pt x="2353" y="-7460"/>
                                </a:lnTo>
                                <a:lnTo>
                                  <a:pt x="2354" y="-7541"/>
                                </a:lnTo>
                                <a:lnTo>
                                  <a:pt x="2356" y="-7485"/>
                                </a:lnTo>
                                <a:lnTo>
                                  <a:pt x="2357" y="-7358"/>
                                </a:lnTo>
                                <a:lnTo>
                                  <a:pt x="2359" y="-7485"/>
                                </a:lnTo>
                                <a:lnTo>
                                  <a:pt x="2361" y="-7447"/>
                                </a:lnTo>
                                <a:lnTo>
                                  <a:pt x="2362" y="-7485"/>
                                </a:lnTo>
                                <a:lnTo>
                                  <a:pt x="2364" y="-7460"/>
                                </a:lnTo>
                                <a:lnTo>
                                  <a:pt x="2365" y="-7420"/>
                                </a:lnTo>
                                <a:lnTo>
                                  <a:pt x="2367" y="-7420"/>
                                </a:lnTo>
                                <a:lnTo>
                                  <a:pt x="2369" y="-7390"/>
                                </a:lnTo>
                                <a:lnTo>
                                  <a:pt x="2370" y="-7531"/>
                                </a:lnTo>
                                <a:lnTo>
                                  <a:pt x="2372" y="-7509"/>
                                </a:lnTo>
                                <a:lnTo>
                                  <a:pt x="2373" y="-7305"/>
                                </a:lnTo>
                                <a:lnTo>
                                  <a:pt x="2375" y="-7447"/>
                                </a:lnTo>
                                <a:lnTo>
                                  <a:pt x="2377" y="-7390"/>
                                </a:lnTo>
                                <a:lnTo>
                                  <a:pt x="2378" y="-7473"/>
                                </a:lnTo>
                                <a:lnTo>
                                  <a:pt x="2380" y="-7460"/>
                                </a:lnTo>
                                <a:lnTo>
                                  <a:pt x="2382" y="-7509"/>
                                </a:lnTo>
                                <a:lnTo>
                                  <a:pt x="2383" y="-7531"/>
                                </a:lnTo>
                                <a:lnTo>
                                  <a:pt x="2385" y="-7341"/>
                                </a:lnTo>
                                <a:lnTo>
                                  <a:pt x="2386" y="-7390"/>
                                </a:lnTo>
                                <a:lnTo>
                                  <a:pt x="2388" y="-7420"/>
                                </a:lnTo>
                                <a:lnTo>
                                  <a:pt x="2390" y="-7285"/>
                                </a:lnTo>
                                <a:lnTo>
                                  <a:pt x="2391" y="-7374"/>
                                </a:lnTo>
                                <a:lnTo>
                                  <a:pt x="2393" y="-7341"/>
                                </a:lnTo>
                                <a:lnTo>
                                  <a:pt x="2394" y="-7196"/>
                                </a:lnTo>
                                <a:lnTo>
                                  <a:pt x="2396" y="-7497"/>
                                </a:lnTo>
                                <a:lnTo>
                                  <a:pt x="2398" y="-7485"/>
                                </a:lnTo>
                                <a:lnTo>
                                  <a:pt x="2399" y="-7323"/>
                                </a:lnTo>
                                <a:lnTo>
                                  <a:pt x="2401" y="-7434"/>
                                </a:lnTo>
                                <a:lnTo>
                                  <a:pt x="2402" y="-7497"/>
                                </a:lnTo>
                                <a:lnTo>
                                  <a:pt x="2404" y="-7509"/>
                                </a:lnTo>
                                <a:lnTo>
                                  <a:pt x="2406" y="-7460"/>
                                </a:lnTo>
                                <a:lnTo>
                                  <a:pt x="2407" y="-7341"/>
                                </a:lnTo>
                                <a:lnTo>
                                  <a:pt x="2409" y="-7405"/>
                                </a:lnTo>
                                <a:lnTo>
                                  <a:pt x="2411" y="-7447"/>
                                </a:lnTo>
                                <a:lnTo>
                                  <a:pt x="2412" y="-7485"/>
                                </a:lnTo>
                                <a:lnTo>
                                  <a:pt x="2414" y="-7390"/>
                                </a:lnTo>
                                <a:lnTo>
                                  <a:pt x="2415" y="-7460"/>
                                </a:lnTo>
                                <a:lnTo>
                                  <a:pt x="2417" y="-7405"/>
                                </a:lnTo>
                                <a:lnTo>
                                  <a:pt x="2419" y="-7485"/>
                                </a:lnTo>
                                <a:lnTo>
                                  <a:pt x="2420" y="-7265"/>
                                </a:lnTo>
                                <a:lnTo>
                                  <a:pt x="2422" y="-7853"/>
                                </a:lnTo>
                                <a:lnTo>
                                  <a:pt x="2423" y="-7341"/>
                                </a:lnTo>
                                <a:lnTo>
                                  <a:pt x="2425" y="-7485"/>
                                </a:lnTo>
                                <a:lnTo>
                                  <a:pt x="2427" y="-7497"/>
                                </a:lnTo>
                                <a:lnTo>
                                  <a:pt x="2428" y="-7520"/>
                                </a:lnTo>
                                <a:lnTo>
                                  <a:pt x="2430" y="-7497"/>
                                </a:lnTo>
                                <a:lnTo>
                                  <a:pt x="2431" y="-7265"/>
                                </a:lnTo>
                                <a:lnTo>
                                  <a:pt x="2433" y="-7434"/>
                                </a:lnTo>
                                <a:lnTo>
                                  <a:pt x="2435" y="-7323"/>
                                </a:lnTo>
                                <a:lnTo>
                                  <a:pt x="2436" y="-7305"/>
                                </a:lnTo>
                                <a:lnTo>
                                  <a:pt x="2438" y="-7390"/>
                                </a:lnTo>
                                <a:lnTo>
                                  <a:pt x="2439" y="-7358"/>
                                </a:lnTo>
                                <a:lnTo>
                                  <a:pt x="2441" y="-7305"/>
                                </a:lnTo>
                                <a:lnTo>
                                  <a:pt x="2443" y="-7323"/>
                                </a:lnTo>
                                <a:lnTo>
                                  <a:pt x="2444" y="-7323"/>
                                </a:lnTo>
                                <a:lnTo>
                                  <a:pt x="2446" y="-7341"/>
                                </a:lnTo>
                                <a:lnTo>
                                  <a:pt x="2448" y="-7358"/>
                                </a:lnTo>
                                <a:lnTo>
                                  <a:pt x="2449" y="-7447"/>
                                </a:lnTo>
                                <a:lnTo>
                                  <a:pt x="2451" y="-7265"/>
                                </a:lnTo>
                                <a:lnTo>
                                  <a:pt x="2452" y="-7460"/>
                                </a:lnTo>
                                <a:lnTo>
                                  <a:pt x="2454" y="-7447"/>
                                </a:lnTo>
                                <a:lnTo>
                                  <a:pt x="2456" y="-7520"/>
                                </a:lnTo>
                                <a:lnTo>
                                  <a:pt x="2457" y="-7473"/>
                                </a:lnTo>
                                <a:lnTo>
                                  <a:pt x="2459" y="-7460"/>
                                </a:lnTo>
                                <a:lnTo>
                                  <a:pt x="2460" y="-7285"/>
                                </a:lnTo>
                                <a:lnTo>
                                  <a:pt x="2462" y="-7358"/>
                                </a:lnTo>
                                <a:lnTo>
                                  <a:pt x="2464" y="-7374"/>
                                </a:lnTo>
                                <a:lnTo>
                                  <a:pt x="2465" y="-7323"/>
                                </a:lnTo>
                                <a:lnTo>
                                  <a:pt x="2467" y="-7341"/>
                                </a:lnTo>
                                <a:lnTo>
                                  <a:pt x="2468" y="-7420"/>
                                </a:lnTo>
                                <a:lnTo>
                                  <a:pt x="2470" y="-7374"/>
                                </a:lnTo>
                                <a:lnTo>
                                  <a:pt x="2472" y="-7405"/>
                                </a:lnTo>
                                <a:lnTo>
                                  <a:pt x="2473" y="-7243"/>
                                </a:lnTo>
                                <a:lnTo>
                                  <a:pt x="2475" y="-7341"/>
                                </a:lnTo>
                                <a:lnTo>
                                  <a:pt x="2477" y="-7341"/>
                                </a:lnTo>
                                <a:lnTo>
                                  <a:pt x="2478" y="-7434"/>
                                </a:lnTo>
                                <a:lnTo>
                                  <a:pt x="2480" y="-7473"/>
                                </a:lnTo>
                                <a:lnTo>
                                  <a:pt x="2481" y="-7243"/>
                                </a:lnTo>
                                <a:lnTo>
                                  <a:pt x="2483" y="-7305"/>
                                </a:lnTo>
                                <a:lnTo>
                                  <a:pt x="2485" y="-7460"/>
                                </a:lnTo>
                                <a:lnTo>
                                  <a:pt x="2486" y="-7485"/>
                                </a:lnTo>
                                <a:lnTo>
                                  <a:pt x="2488" y="-7243"/>
                                </a:lnTo>
                                <a:lnTo>
                                  <a:pt x="2489" y="-7520"/>
                                </a:lnTo>
                                <a:lnTo>
                                  <a:pt x="2491" y="-7374"/>
                                </a:lnTo>
                                <a:lnTo>
                                  <a:pt x="2493" y="-7358"/>
                                </a:lnTo>
                                <a:lnTo>
                                  <a:pt x="2494" y="-7374"/>
                                </a:lnTo>
                                <a:lnTo>
                                  <a:pt x="2496" y="-7497"/>
                                </a:lnTo>
                                <a:lnTo>
                                  <a:pt x="2497" y="-7434"/>
                                </a:lnTo>
                                <a:lnTo>
                                  <a:pt x="2499" y="-7341"/>
                                </a:lnTo>
                                <a:lnTo>
                                  <a:pt x="2501" y="-7390"/>
                                </a:lnTo>
                                <a:lnTo>
                                  <a:pt x="2502" y="-7374"/>
                                </a:lnTo>
                                <a:lnTo>
                                  <a:pt x="2504" y="-7341"/>
                                </a:lnTo>
                                <a:lnTo>
                                  <a:pt x="2506" y="-7265"/>
                                </a:lnTo>
                                <a:lnTo>
                                  <a:pt x="2507" y="-7358"/>
                                </a:lnTo>
                                <a:lnTo>
                                  <a:pt x="2509" y="-7305"/>
                                </a:lnTo>
                                <a:lnTo>
                                  <a:pt x="2510" y="-7390"/>
                                </a:lnTo>
                                <a:lnTo>
                                  <a:pt x="2512" y="-7434"/>
                                </a:lnTo>
                                <a:lnTo>
                                  <a:pt x="2514" y="-7447"/>
                                </a:lnTo>
                                <a:lnTo>
                                  <a:pt x="2515" y="-7341"/>
                                </a:lnTo>
                                <a:lnTo>
                                  <a:pt x="2517" y="-7341"/>
                                </a:lnTo>
                                <a:lnTo>
                                  <a:pt x="2518" y="-7374"/>
                                </a:lnTo>
                                <a:lnTo>
                                  <a:pt x="2520" y="-7243"/>
                                </a:lnTo>
                                <a:lnTo>
                                  <a:pt x="2522" y="-7374"/>
                                </a:lnTo>
                                <a:lnTo>
                                  <a:pt x="2523" y="-7323"/>
                                </a:lnTo>
                                <a:lnTo>
                                  <a:pt x="2525" y="-7405"/>
                                </a:lnTo>
                                <a:lnTo>
                                  <a:pt x="2526" y="-7405"/>
                                </a:lnTo>
                                <a:lnTo>
                                  <a:pt x="2528" y="-7305"/>
                                </a:lnTo>
                                <a:lnTo>
                                  <a:pt x="2530" y="-7341"/>
                                </a:lnTo>
                                <a:lnTo>
                                  <a:pt x="2531" y="-7497"/>
                                </a:lnTo>
                                <a:lnTo>
                                  <a:pt x="2533" y="-7390"/>
                                </a:lnTo>
                                <a:lnTo>
                                  <a:pt x="2535" y="-7434"/>
                                </a:lnTo>
                                <a:lnTo>
                                  <a:pt x="2536" y="-7358"/>
                                </a:lnTo>
                                <a:lnTo>
                                  <a:pt x="2538" y="-7405"/>
                                </a:lnTo>
                                <a:lnTo>
                                  <a:pt x="2539" y="-7405"/>
                                </a:lnTo>
                                <a:lnTo>
                                  <a:pt x="2541" y="-7485"/>
                                </a:lnTo>
                                <a:lnTo>
                                  <a:pt x="2543" y="-7341"/>
                                </a:lnTo>
                                <a:lnTo>
                                  <a:pt x="2544" y="-7390"/>
                                </a:lnTo>
                                <a:lnTo>
                                  <a:pt x="2546" y="-7434"/>
                                </a:lnTo>
                                <a:lnTo>
                                  <a:pt x="2547" y="-7485"/>
                                </a:lnTo>
                                <a:lnTo>
                                  <a:pt x="2549" y="-7434"/>
                                </a:lnTo>
                                <a:lnTo>
                                  <a:pt x="2551" y="-7305"/>
                                </a:lnTo>
                                <a:lnTo>
                                  <a:pt x="2552" y="-7420"/>
                                </a:lnTo>
                                <a:lnTo>
                                  <a:pt x="2554" y="-7420"/>
                                </a:lnTo>
                                <a:lnTo>
                                  <a:pt x="2555" y="-7171"/>
                                </a:lnTo>
                                <a:lnTo>
                                  <a:pt x="2557" y="-7374"/>
                                </a:lnTo>
                                <a:lnTo>
                                  <a:pt x="2559" y="-7460"/>
                                </a:lnTo>
                                <a:lnTo>
                                  <a:pt x="2560" y="-7285"/>
                                </a:lnTo>
                                <a:lnTo>
                                  <a:pt x="2562" y="-7265"/>
                                </a:lnTo>
                                <a:lnTo>
                                  <a:pt x="2563" y="-7374"/>
                                </a:lnTo>
                                <a:lnTo>
                                  <a:pt x="2565" y="-7374"/>
                                </a:lnTo>
                                <a:lnTo>
                                  <a:pt x="2567" y="-7473"/>
                                </a:lnTo>
                                <a:lnTo>
                                  <a:pt x="2568" y="-7221"/>
                                </a:lnTo>
                                <a:lnTo>
                                  <a:pt x="2570" y="-7374"/>
                                </a:lnTo>
                                <a:lnTo>
                                  <a:pt x="2572" y="-7341"/>
                                </a:lnTo>
                                <a:lnTo>
                                  <a:pt x="2573" y="-7265"/>
                                </a:lnTo>
                                <a:lnTo>
                                  <a:pt x="2575" y="-7171"/>
                                </a:lnTo>
                                <a:lnTo>
                                  <a:pt x="2576" y="-7323"/>
                                </a:lnTo>
                                <a:lnTo>
                                  <a:pt x="2578" y="-7358"/>
                                </a:lnTo>
                                <a:lnTo>
                                  <a:pt x="2580" y="-7390"/>
                                </a:lnTo>
                                <a:lnTo>
                                  <a:pt x="2581" y="-7390"/>
                                </a:lnTo>
                                <a:lnTo>
                                  <a:pt x="2583" y="-7305"/>
                                </a:lnTo>
                                <a:lnTo>
                                  <a:pt x="2584" y="-7405"/>
                                </a:lnTo>
                                <a:lnTo>
                                  <a:pt x="2586" y="-7497"/>
                                </a:lnTo>
                                <a:lnTo>
                                  <a:pt x="2588" y="-7341"/>
                                </a:lnTo>
                                <a:lnTo>
                                  <a:pt x="2589" y="-7358"/>
                                </a:lnTo>
                                <a:lnTo>
                                  <a:pt x="2591" y="-7374"/>
                                </a:lnTo>
                                <a:lnTo>
                                  <a:pt x="2592" y="-7420"/>
                                </a:lnTo>
                                <a:lnTo>
                                  <a:pt x="2594" y="-7196"/>
                                </a:lnTo>
                                <a:lnTo>
                                  <a:pt x="2596" y="-7460"/>
                                </a:lnTo>
                                <a:lnTo>
                                  <a:pt x="2597" y="-7420"/>
                                </a:lnTo>
                                <a:lnTo>
                                  <a:pt x="2599" y="-7341"/>
                                </a:lnTo>
                                <a:lnTo>
                                  <a:pt x="2601" y="-7305"/>
                                </a:lnTo>
                                <a:lnTo>
                                  <a:pt x="2602" y="-7358"/>
                                </a:lnTo>
                                <a:lnTo>
                                  <a:pt x="2604" y="-7358"/>
                                </a:lnTo>
                                <a:lnTo>
                                  <a:pt x="2605" y="-7341"/>
                                </a:lnTo>
                                <a:lnTo>
                                  <a:pt x="2607" y="-7460"/>
                                </a:lnTo>
                                <a:lnTo>
                                  <a:pt x="2609" y="-7341"/>
                                </a:lnTo>
                                <a:lnTo>
                                  <a:pt x="2610" y="-7358"/>
                                </a:lnTo>
                                <a:lnTo>
                                  <a:pt x="2612" y="-7285"/>
                                </a:lnTo>
                                <a:lnTo>
                                  <a:pt x="2613" y="-7358"/>
                                </a:lnTo>
                                <a:lnTo>
                                  <a:pt x="2615" y="-7305"/>
                                </a:lnTo>
                                <a:lnTo>
                                  <a:pt x="2617" y="-7265"/>
                                </a:lnTo>
                                <a:lnTo>
                                  <a:pt x="2618" y="-7285"/>
                                </a:lnTo>
                                <a:lnTo>
                                  <a:pt x="2620" y="-7243"/>
                                </a:lnTo>
                                <a:lnTo>
                                  <a:pt x="2621" y="-7285"/>
                                </a:lnTo>
                                <a:lnTo>
                                  <a:pt x="2623" y="-7420"/>
                                </a:lnTo>
                                <a:lnTo>
                                  <a:pt x="2625" y="-7323"/>
                                </a:lnTo>
                                <a:lnTo>
                                  <a:pt x="2626" y="-7358"/>
                                </a:lnTo>
                                <a:lnTo>
                                  <a:pt x="2628" y="-7358"/>
                                </a:lnTo>
                                <a:lnTo>
                                  <a:pt x="2630" y="-7305"/>
                                </a:lnTo>
                                <a:lnTo>
                                  <a:pt x="2631" y="-7341"/>
                                </a:lnTo>
                                <a:lnTo>
                                  <a:pt x="2633" y="-7323"/>
                                </a:lnTo>
                                <a:lnTo>
                                  <a:pt x="2634" y="-7390"/>
                                </a:lnTo>
                                <a:lnTo>
                                  <a:pt x="2636" y="-7358"/>
                                </a:lnTo>
                                <a:lnTo>
                                  <a:pt x="2638" y="-7243"/>
                                </a:lnTo>
                                <a:lnTo>
                                  <a:pt x="2639" y="-7082"/>
                                </a:lnTo>
                                <a:lnTo>
                                  <a:pt x="2641" y="-7434"/>
                                </a:lnTo>
                                <a:lnTo>
                                  <a:pt x="2642" y="-7341"/>
                                </a:lnTo>
                                <a:lnTo>
                                  <a:pt x="2644" y="-7323"/>
                                </a:lnTo>
                                <a:lnTo>
                                  <a:pt x="2646" y="-7305"/>
                                </a:lnTo>
                                <a:lnTo>
                                  <a:pt x="2647" y="-7434"/>
                                </a:lnTo>
                                <a:lnTo>
                                  <a:pt x="2649" y="-7305"/>
                                </a:lnTo>
                                <a:lnTo>
                                  <a:pt x="2650" y="-7434"/>
                                </a:lnTo>
                                <a:lnTo>
                                  <a:pt x="2652" y="-7221"/>
                                </a:lnTo>
                                <a:lnTo>
                                  <a:pt x="2654" y="-7171"/>
                                </a:lnTo>
                                <a:lnTo>
                                  <a:pt x="2655" y="-7285"/>
                                </a:lnTo>
                                <a:lnTo>
                                  <a:pt x="2657" y="-7374"/>
                                </a:lnTo>
                                <a:lnTo>
                                  <a:pt x="2659" y="-7374"/>
                                </a:lnTo>
                                <a:lnTo>
                                  <a:pt x="2660" y="-7305"/>
                                </a:lnTo>
                                <a:lnTo>
                                  <a:pt x="2662" y="-7374"/>
                                </a:lnTo>
                                <a:lnTo>
                                  <a:pt x="2663" y="-7405"/>
                                </a:lnTo>
                                <a:lnTo>
                                  <a:pt x="2665" y="-7305"/>
                                </a:lnTo>
                                <a:lnTo>
                                  <a:pt x="2667" y="-7265"/>
                                </a:lnTo>
                                <a:lnTo>
                                  <a:pt x="2668" y="-7221"/>
                                </a:lnTo>
                                <a:lnTo>
                                  <a:pt x="2670" y="-7390"/>
                                </a:lnTo>
                                <a:lnTo>
                                  <a:pt x="2671" y="-7243"/>
                                </a:lnTo>
                                <a:lnTo>
                                  <a:pt x="2673" y="-7113"/>
                                </a:lnTo>
                                <a:lnTo>
                                  <a:pt x="2675" y="-7460"/>
                                </a:lnTo>
                                <a:lnTo>
                                  <a:pt x="2676" y="-7358"/>
                                </a:lnTo>
                                <a:lnTo>
                                  <a:pt x="2678" y="-7285"/>
                                </a:lnTo>
                                <a:lnTo>
                                  <a:pt x="2679" y="-7285"/>
                                </a:lnTo>
                                <a:lnTo>
                                  <a:pt x="2681" y="-7323"/>
                                </a:lnTo>
                                <a:lnTo>
                                  <a:pt x="2683" y="-7196"/>
                                </a:lnTo>
                                <a:lnTo>
                                  <a:pt x="2684" y="-7305"/>
                                </a:lnTo>
                                <a:lnTo>
                                  <a:pt x="2686" y="-7390"/>
                                </a:lnTo>
                                <a:lnTo>
                                  <a:pt x="2687" y="-7285"/>
                                </a:lnTo>
                                <a:lnTo>
                                  <a:pt x="2689" y="-7390"/>
                                </a:lnTo>
                                <a:lnTo>
                                  <a:pt x="2691" y="-7405"/>
                                </a:lnTo>
                                <a:lnTo>
                                  <a:pt x="2692" y="-7358"/>
                                </a:lnTo>
                                <a:lnTo>
                                  <a:pt x="2694" y="-7243"/>
                                </a:lnTo>
                                <a:lnTo>
                                  <a:pt x="2696" y="-7265"/>
                                </a:lnTo>
                                <a:lnTo>
                                  <a:pt x="2697" y="-7374"/>
                                </a:lnTo>
                                <a:lnTo>
                                  <a:pt x="2699" y="-7047"/>
                                </a:lnTo>
                                <a:lnTo>
                                  <a:pt x="2700" y="-7196"/>
                                </a:lnTo>
                                <a:lnTo>
                                  <a:pt x="2702" y="-7285"/>
                                </a:lnTo>
                                <a:lnTo>
                                  <a:pt x="2704" y="-7341"/>
                                </a:lnTo>
                                <a:lnTo>
                                  <a:pt x="2705" y="-7420"/>
                                </a:lnTo>
                                <a:lnTo>
                                  <a:pt x="2707" y="-7374"/>
                                </a:lnTo>
                                <a:lnTo>
                                  <a:pt x="2708" y="-7265"/>
                                </a:lnTo>
                                <a:lnTo>
                                  <a:pt x="2710" y="-7305"/>
                                </a:lnTo>
                                <a:lnTo>
                                  <a:pt x="2712" y="-7390"/>
                                </a:lnTo>
                                <a:lnTo>
                                  <a:pt x="2713" y="-7221"/>
                                </a:lnTo>
                                <a:lnTo>
                                  <a:pt x="2715" y="-7390"/>
                                </a:lnTo>
                                <a:lnTo>
                                  <a:pt x="2716" y="-7305"/>
                                </a:lnTo>
                                <a:lnTo>
                                  <a:pt x="2718" y="-7390"/>
                                </a:lnTo>
                                <a:lnTo>
                                  <a:pt x="2720" y="-7265"/>
                                </a:lnTo>
                                <a:lnTo>
                                  <a:pt x="2721" y="-7285"/>
                                </a:lnTo>
                                <a:lnTo>
                                  <a:pt x="2723" y="-7082"/>
                                </a:lnTo>
                                <a:lnTo>
                                  <a:pt x="2725" y="-7358"/>
                                </a:lnTo>
                                <a:lnTo>
                                  <a:pt x="2726" y="-7323"/>
                                </a:lnTo>
                                <a:lnTo>
                                  <a:pt x="2728" y="-7285"/>
                                </a:lnTo>
                                <a:lnTo>
                                  <a:pt x="2729" y="-7196"/>
                                </a:lnTo>
                                <a:lnTo>
                                  <a:pt x="2731" y="-7243"/>
                                </a:lnTo>
                                <a:lnTo>
                                  <a:pt x="2733" y="-7374"/>
                                </a:lnTo>
                                <a:lnTo>
                                  <a:pt x="2734" y="-7285"/>
                                </a:lnTo>
                                <a:lnTo>
                                  <a:pt x="2736" y="-7221"/>
                                </a:lnTo>
                                <a:lnTo>
                                  <a:pt x="2737" y="-7243"/>
                                </a:lnTo>
                                <a:lnTo>
                                  <a:pt x="2739" y="-7285"/>
                                </a:lnTo>
                                <a:lnTo>
                                  <a:pt x="2741" y="-7243"/>
                                </a:lnTo>
                                <a:lnTo>
                                  <a:pt x="2742" y="-7358"/>
                                </a:lnTo>
                                <a:lnTo>
                                  <a:pt x="2744" y="-7323"/>
                                </a:lnTo>
                                <a:lnTo>
                                  <a:pt x="2745" y="-7374"/>
                                </a:lnTo>
                                <a:lnTo>
                                  <a:pt x="2747" y="-7171"/>
                                </a:lnTo>
                                <a:lnTo>
                                  <a:pt x="2749" y="-7434"/>
                                </a:lnTo>
                                <a:lnTo>
                                  <a:pt x="2750" y="-7265"/>
                                </a:lnTo>
                                <a:lnTo>
                                  <a:pt x="2752" y="-7265"/>
                                </a:lnTo>
                                <a:lnTo>
                                  <a:pt x="2754" y="-7171"/>
                                </a:lnTo>
                                <a:lnTo>
                                  <a:pt x="2755" y="-7285"/>
                                </a:lnTo>
                                <a:lnTo>
                                  <a:pt x="2757" y="-7374"/>
                                </a:lnTo>
                                <a:lnTo>
                                  <a:pt x="2758" y="-7265"/>
                                </a:lnTo>
                                <a:lnTo>
                                  <a:pt x="2760" y="-7341"/>
                                </a:lnTo>
                                <a:lnTo>
                                  <a:pt x="2762" y="-7374"/>
                                </a:lnTo>
                                <a:lnTo>
                                  <a:pt x="2763" y="-7196"/>
                                </a:lnTo>
                                <a:lnTo>
                                  <a:pt x="2765" y="-7265"/>
                                </a:lnTo>
                                <a:lnTo>
                                  <a:pt x="2766" y="-7221"/>
                                </a:lnTo>
                                <a:lnTo>
                                  <a:pt x="2768" y="-7434"/>
                                </a:lnTo>
                                <a:lnTo>
                                  <a:pt x="2770" y="-7285"/>
                                </a:lnTo>
                                <a:lnTo>
                                  <a:pt x="2771" y="-7341"/>
                                </a:lnTo>
                                <a:lnTo>
                                  <a:pt x="2773" y="-7374"/>
                                </a:lnTo>
                                <a:lnTo>
                                  <a:pt x="2774" y="-7358"/>
                                </a:lnTo>
                                <a:lnTo>
                                  <a:pt x="2776" y="-7171"/>
                                </a:lnTo>
                                <a:lnTo>
                                  <a:pt x="2778" y="-7143"/>
                                </a:lnTo>
                                <a:lnTo>
                                  <a:pt x="2779" y="-7405"/>
                                </a:lnTo>
                                <a:lnTo>
                                  <a:pt x="2781" y="-7358"/>
                                </a:lnTo>
                                <a:lnTo>
                                  <a:pt x="2783" y="-7221"/>
                                </a:lnTo>
                                <a:lnTo>
                                  <a:pt x="2784" y="-7358"/>
                                </a:lnTo>
                                <a:lnTo>
                                  <a:pt x="2786" y="-7171"/>
                                </a:lnTo>
                                <a:lnTo>
                                  <a:pt x="2787" y="-7221"/>
                                </a:lnTo>
                                <a:lnTo>
                                  <a:pt x="2789" y="-7265"/>
                                </a:lnTo>
                                <a:lnTo>
                                  <a:pt x="2791" y="-7305"/>
                                </a:lnTo>
                                <a:lnTo>
                                  <a:pt x="2792" y="-7265"/>
                                </a:lnTo>
                                <a:lnTo>
                                  <a:pt x="2794" y="-7358"/>
                                </a:lnTo>
                                <a:lnTo>
                                  <a:pt x="2795" y="-7485"/>
                                </a:lnTo>
                                <a:lnTo>
                                  <a:pt x="2797" y="-6967"/>
                                </a:lnTo>
                                <a:lnTo>
                                  <a:pt x="2799" y="-7196"/>
                                </a:lnTo>
                                <a:lnTo>
                                  <a:pt x="2800" y="-7358"/>
                                </a:lnTo>
                                <a:lnTo>
                                  <a:pt x="2802" y="-7285"/>
                                </a:lnTo>
                                <a:lnTo>
                                  <a:pt x="2803" y="-7047"/>
                                </a:lnTo>
                                <a:lnTo>
                                  <a:pt x="2805" y="-7473"/>
                                </a:lnTo>
                                <a:lnTo>
                                  <a:pt x="2807" y="-7196"/>
                                </a:lnTo>
                                <a:lnTo>
                                  <a:pt x="2808" y="-7323"/>
                                </a:lnTo>
                                <a:lnTo>
                                  <a:pt x="2810" y="-7285"/>
                                </a:lnTo>
                                <a:lnTo>
                                  <a:pt x="2811" y="-7390"/>
                                </a:lnTo>
                                <a:lnTo>
                                  <a:pt x="2813" y="-7285"/>
                                </a:lnTo>
                                <a:lnTo>
                                  <a:pt x="2815" y="-7082"/>
                                </a:lnTo>
                                <a:lnTo>
                                  <a:pt x="2816" y="-7082"/>
                                </a:lnTo>
                                <a:lnTo>
                                  <a:pt x="2818" y="-7323"/>
                                </a:lnTo>
                                <a:lnTo>
                                  <a:pt x="2820" y="-7285"/>
                                </a:lnTo>
                                <a:lnTo>
                                  <a:pt x="2821" y="-7358"/>
                                </a:lnTo>
                                <a:lnTo>
                                  <a:pt x="2823" y="-7047"/>
                                </a:lnTo>
                                <a:lnTo>
                                  <a:pt x="2824" y="-7434"/>
                                </a:lnTo>
                                <a:lnTo>
                                  <a:pt x="2826" y="-7265"/>
                                </a:lnTo>
                                <a:lnTo>
                                  <a:pt x="2828" y="-7143"/>
                                </a:lnTo>
                                <a:lnTo>
                                  <a:pt x="2829" y="-7285"/>
                                </a:lnTo>
                                <a:lnTo>
                                  <a:pt x="2831" y="-7405"/>
                                </a:lnTo>
                                <a:lnTo>
                                  <a:pt x="2832" y="-7341"/>
                                </a:lnTo>
                                <a:lnTo>
                                  <a:pt x="2834" y="-7358"/>
                                </a:lnTo>
                                <a:lnTo>
                                  <a:pt x="2836" y="-7358"/>
                                </a:lnTo>
                                <a:lnTo>
                                  <a:pt x="2837" y="-7374"/>
                                </a:lnTo>
                                <a:lnTo>
                                  <a:pt x="2839" y="-7265"/>
                                </a:lnTo>
                                <a:lnTo>
                                  <a:pt x="2840" y="-7305"/>
                                </a:lnTo>
                                <a:lnTo>
                                  <a:pt x="2842" y="-7265"/>
                                </a:lnTo>
                                <a:lnTo>
                                  <a:pt x="2844" y="-7285"/>
                                </a:lnTo>
                                <a:lnTo>
                                  <a:pt x="2845" y="-7113"/>
                                </a:lnTo>
                                <a:lnTo>
                                  <a:pt x="2847" y="-7265"/>
                                </a:lnTo>
                                <a:lnTo>
                                  <a:pt x="2849" y="-7265"/>
                                </a:lnTo>
                                <a:lnTo>
                                  <a:pt x="2850" y="-7113"/>
                                </a:lnTo>
                                <a:lnTo>
                                  <a:pt x="2852" y="-7196"/>
                                </a:lnTo>
                                <a:lnTo>
                                  <a:pt x="2853" y="-7243"/>
                                </a:lnTo>
                                <a:lnTo>
                                  <a:pt x="2855" y="-7341"/>
                                </a:lnTo>
                                <a:lnTo>
                                  <a:pt x="2857" y="-7305"/>
                                </a:lnTo>
                                <a:lnTo>
                                  <a:pt x="2858" y="-7447"/>
                                </a:lnTo>
                                <a:lnTo>
                                  <a:pt x="2860" y="-7285"/>
                                </a:lnTo>
                                <a:lnTo>
                                  <a:pt x="2861" y="-7323"/>
                                </a:lnTo>
                                <a:lnTo>
                                  <a:pt x="2863" y="-7285"/>
                                </a:lnTo>
                                <a:lnTo>
                                  <a:pt x="2865" y="-7285"/>
                                </a:lnTo>
                                <a:lnTo>
                                  <a:pt x="2866" y="-7196"/>
                                </a:lnTo>
                                <a:lnTo>
                                  <a:pt x="2868" y="-7341"/>
                                </a:lnTo>
                                <a:lnTo>
                                  <a:pt x="2869" y="-7113"/>
                                </a:lnTo>
                                <a:lnTo>
                                  <a:pt x="2871" y="-7265"/>
                                </a:lnTo>
                                <a:lnTo>
                                  <a:pt x="2873" y="-7196"/>
                                </a:lnTo>
                                <a:lnTo>
                                  <a:pt x="2874" y="-7221"/>
                                </a:lnTo>
                                <a:lnTo>
                                  <a:pt x="2876" y="-7047"/>
                                </a:lnTo>
                                <a:lnTo>
                                  <a:pt x="2878" y="-7171"/>
                                </a:lnTo>
                                <a:lnTo>
                                  <a:pt x="2879" y="-7243"/>
                                </a:lnTo>
                                <a:lnTo>
                                  <a:pt x="2881" y="-7196"/>
                                </a:lnTo>
                                <a:lnTo>
                                  <a:pt x="2882" y="-7243"/>
                                </a:lnTo>
                                <a:lnTo>
                                  <a:pt x="2884" y="-7221"/>
                                </a:lnTo>
                                <a:lnTo>
                                  <a:pt x="2886" y="-7082"/>
                                </a:lnTo>
                                <a:lnTo>
                                  <a:pt x="2887" y="-7358"/>
                                </a:lnTo>
                                <a:lnTo>
                                  <a:pt x="2889" y="-7285"/>
                                </a:lnTo>
                                <a:lnTo>
                                  <a:pt x="2890" y="-7221"/>
                                </a:lnTo>
                                <a:lnTo>
                                  <a:pt x="2892" y="-7171"/>
                                </a:lnTo>
                                <a:lnTo>
                                  <a:pt x="2894" y="-7009"/>
                                </a:lnTo>
                                <a:lnTo>
                                  <a:pt x="2895" y="-7221"/>
                                </a:lnTo>
                                <a:lnTo>
                                  <a:pt x="2897" y="-7047"/>
                                </a:lnTo>
                                <a:lnTo>
                                  <a:pt x="2898" y="-7113"/>
                                </a:lnTo>
                                <a:lnTo>
                                  <a:pt x="2900" y="-7113"/>
                                </a:lnTo>
                                <a:lnTo>
                                  <a:pt x="2902" y="-7243"/>
                                </a:lnTo>
                                <a:lnTo>
                                  <a:pt x="2903" y="-7196"/>
                                </a:lnTo>
                                <a:lnTo>
                                  <a:pt x="2905" y="-7143"/>
                                </a:lnTo>
                                <a:lnTo>
                                  <a:pt x="2907" y="-7243"/>
                                </a:lnTo>
                                <a:lnTo>
                                  <a:pt x="2908" y="-7221"/>
                                </a:lnTo>
                                <a:lnTo>
                                  <a:pt x="2910" y="-7221"/>
                                </a:lnTo>
                                <a:lnTo>
                                  <a:pt x="2911" y="-7405"/>
                                </a:lnTo>
                                <a:lnTo>
                                  <a:pt x="2913" y="-7460"/>
                                </a:lnTo>
                                <a:lnTo>
                                  <a:pt x="2915" y="-7196"/>
                                </a:lnTo>
                                <a:lnTo>
                                  <a:pt x="2916" y="-7243"/>
                                </a:lnTo>
                                <a:lnTo>
                                  <a:pt x="2918" y="-7285"/>
                                </a:lnTo>
                                <a:lnTo>
                                  <a:pt x="2919" y="-7113"/>
                                </a:lnTo>
                                <a:lnTo>
                                  <a:pt x="2921" y="-7082"/>
                                </a:lnTo>
                                <a:lnTo>
                                  <a:pt x="2923" y="-7243"/>
                                </a:lnTo>
                                <a:lnTo>
                                  <a:pt x="2924" y="-7082"/>
                                </a:lnTo>
                                <a:lnTo>
                                  <a:pt x="2926" y="-7265"/>
                                </a:lnTo>
                                <a:lnTo>
                                  <a:pt x="2927" y="-7243"/>
                                </a:lnTo>
                                <a:lnTo>
                                  <a:pt x="2929" y="-7265"/>
                                </a:lnTo>
                                <a:lnTo>
                                  <a:pt x="2931" y="-7265"/>
                                </a:lnTo>
                                <a:lnTo>
                                  <a:pt x="2932" y="-7082"/>
                                </a:lnTo>
                                <a:lnTo>
                                  <a:pt x="2934" y="-7374"/>
                                </a:lnTo>
                                <a:lnTo>
                                  <a:pt x="2935" y="-9275"/>
                                </a:lnTo>
                                <a:lnTo>
                                  <a:pt x="2937" y="-6967"/>
                                </a:lnTo>
                                <a:lnTo>
                                  <a:pt x="2939" y="-7171"/>
                                </a:lnTo>
                                <a:lnTo>
                                  <a:pt x="2940" y="-7143"/>
                                </a:lnTo>
                                <a:lnTo>
                                  <a:pt x="2942" y="-7171"/>
                                </a:lnTo>
                                <a:lnTo>
                                  <a:pt x="2944" y="-7358"/>
                                </a:lnTo>
                                <a:lnTo>
                                  <a:pt x="2945" y="-7143"/>
                                </a:lnTo>
                                <a:lnTo>
                                  <a:pt x="2947" y="-7221"/>
                                </a:lnTo>
                                <a:lnTo>
                                  <a:pt x="2948" y="-7265"/>
                                </a:lnTo>
                                <a:lnTo>
                                  <a:pt x="2950" y="-7171"/>
                                </a:lnTo>
                                <a:lnTo>
                                  <a:pt x="2952" y="-7305"/>
                                </a:lnTo>
                                <a:lnTo>
                                  <a:pt x="2953" y="-7221"/>
                                </a:lnTo>
                                <a:lnTo>
                                  <a:pt x="2955" y="-7305"/>
                                </a:lnTo>
                                <a:lnTo>
                                  <a:pt x="2956" y="-6967"/>
                                </a:lnTo>
                                <a:lnTo>
                                  <a:pt x="2958" y="-7221"/>
                                </a:lnTo>
                                <a:lnTo>
                                  <a:pt x="2960" y="-7009"/>
                                </a:lnTo>
                                <a:lnTo>
                                  <a:pt x="2961" y="-7305"/>
                                </a:lnTo>
                                <a:lnTo>
                                  <a:pt x="2963" y="-7082"/>
                                </a:lnTo>
                                <a:lnTo>
                                  <a:pt x="2964" y="-7082"/>
                                </a:lnTo>
                                <a:lnTo>
                                  <a:pt x="2966" y="-7143"/>
                                </a:lnTo>
                                <a:lnTo>
                                  <a:pt x="2968" y="-7009"/>
                                </a:lnTo>
                                <a:lnTo>
                                  <a:pt x="2969" y="-6967"/>
                                </a:lnTo>
                                <a:lnTo>
                                  <a:pt x="2971" y="-7196"/>
                                </a:lnTo>
                                <a:lnTo>
                                  <a:pt x="2973" y="-7243"/>
                                </a:lnTo>
                                <a:lnTo>
                                  <a:pt x="2974" y="-7143"/>
                                </a:lnTo>
                                <a:lnTo>
                                  <a:pt x="2976" y="-6866"/>
                                </a:lnTo>
                                <a:lnTo>
                                  <a:pt x="2977" y="-7113"/>
                                </a:lnTo>
                                <a:lnTo>
                                  <a:pt x="2979" y="-7171"/>
                                </a:lnTo>
                                <a:lnTo>
                                  <a:pt x="2981" y="-7143"/>
                                </a:lnTo>
                                <a:lnTo>
                                  <a:pt x="2982" y="-6920"/>
                                </a:lnTo>
                                <a:lnTo>
                                  <a:pt x="2984" y="-6920"/>
                                </a:lnTo>
                                <a:lnTo>
                                  <a:pt x="2985" y="-7047"/>
                                </a:lnTo>
                                <a:lnTo>
                                  <a:pt x="2987" y="-7196"/>
                                </a:lnTo>
                                <a:lnTo>
                                  <a:pt x="2989" y="-7243"/>
                                </a:lnTo>
                                <a:lnTo>
                                  <a:pt x="2990" y="-7390"/>
                                </a:lnTo>
                                <a:lnTo>
                                  <a:pt x="2992" y="-7171"/>
                                </a:lnTo>
                                <a:lnTo>
                                  <a:pt x="2993" y="-7221"/>
                                </a:lnTo>
                                <a:lnTo>
                                  <a:pt x="2995" y="-6920"/>
                                </a:lnTo>
                                <a:lnTo>
                                  <a:pt x="2997" y="-7113"/>
                                </a:lnTo>
                                <a:lnTo>
                                  <a:pt x="2998" y="-7047"/>
                                </a:lnTo>
                                <a:lnTo>
                                  <a:pt x="3000" y="-7143"/>
                                </a:lnTo>
                                <a:lnTo>
                                  <a:pt x="3002" y="-7082"/>
                                </a:lnTo>
                                <a:lnTo>
                                  <a:pt x="3003" y="-7171"/>
                                </a:lnTo>
                                <a:lnTo>
                                  <a:pt x="3005" y="-7143"/>
                                </a:lnTo>
                                <a:lnTo>
                                  <a:pt x="3006" y="-7009"/>
                                </a:lnTo>
                                <a:lnTo>
                                  <a:pt x="3008" y="-7143"/>
                                </a:lnTo>
                                <a:lnTo>
                                  <a:pt x="3010" y="-7113"/>
                                </a:lnTo>
                                <a:lnTo>
                                  <a:pt x="3011" y="-7009"/>
                                </a:lnTo>
                                <a:lnTo>
                                  <a:pt x="3013" y="-7196"/>
                                </a:lnTo>
                                <a:lnTo>
                                  <a:pt x="3014" y="-7171"/>
                                </a:lnTo>
                                <a:lnTo>
                                  <a:pt x="3016" y="-7221"/>
                                </a:lnTo>
                                <a:lnTo>
                                  <a:pt x="3018" y="-7047"/>
                                </a:lnTo>
                                <a:lnTo>
                                  <a:pt x="3019" y="-7196"/>
                                </a:lnTo>
                                <a:lnTo>
                                  <a:pt x="3021" y="-7113"/>
                                </a:lnTo>
                                <a:lnTo>
                                  <a:pt x="3022" y="-6920"/>
                                </a:lnTo>
                                <a:lnTo>
                                  <a:pt x="3024" y="-7171"/>
                                </a:lnTo>
                                <a:lnTo>
                                  <a:pt x="3026" y="-7305"/>
                                </a:lnTo>
                                <a:lnTo>
                                  <a:pt x="3027" y="-7243"/>
                                </a:lnTo>
                                <a:lnTo>
                                  <a:pt x="3029" y="-7265"/>
                                </a:lnTo>
                                <a:lnTo>
                                  <a:pt x="3030" y="-6920"/>
                                </a:lnTo>
                                <a:lnTo>
                                  <a:pt x="3032" y="-7265"/>
                                </a:lnTo>
                                <a:lnTo>
                                  <a:pt x="3034" y="-7082"/>
                                </a:lnTo>
                                <a:lnTo>
                                  <a:pt x="3035" y="-6920"/>
                                </a:lnTo>
                                <a:lnTo>
                                  <a:pt x="3037" y="-7221"/>
                                </a:lnTo>
                                <a:lnTo>
                                  <a:pt x="3039" y="-7221"/>
                                </a:lnTo>
                                <a:lnTo>
                                  <a:pt x="3040" y="-6920"/>
                                </a:lnTo>
                                <a:lnTo>
                                  <a:pt x="3042" y="-7171"/>
                                </a:lnTo>
                                <a:lnTo>
                                  <a:pt x="3043" y="-7082"/>
                                </a:lnTo>
                                <a:lnTo>
                                  <a:pt x="3045" y="-7082"/>
                                </a:lnTo>
                                <a:lnTo>
                                  <a:pt x="3047" y="-7009"/>
                                </a:lnTo>
                                <a:lnTo>
                                  <a:pt x="3048" y="-7221"/>
                                </a:lnTo>
                                <a:lnTo>
                                  <a:pt x="3050" y="-7113"/>
                                </a:lnTo>
                                <a:lnTo>
                                  <a:pt x="3051" y="-7323"/>
                                </a:lnTo>
                                <a:lnTo>
                                  <a:pt x="3053" y="-7047"/>
                                </a:lnTo>
                                <a:lnTo>
                                  <a:pt x="3055" y="-7082"/>
                                </a:lnTo>
                                <a:lnTo>
                                  <a:pt x="3056" y="-6805"/>
                                </a:lnTo>
                                <a:lnTo>
                                  <a:pt x="3058" y="-6920"/>
                                </a:lnTo>
                                <a:lnTo>
                                  <a:pt x="3059" y="-7113"/>
                                </a:lnTo>
                                <a:lnTo>
                                  <a:pt x="3061" y="-7305"/>
                                </a:lnTo>
                                <a:lnTo>
                                  <a:pt x="3063" y="-7009"/>
                                </a:lnTo>
                                <a:lnTo>
                                  <a:pt x="3064" y="-7221"/>
                                </a:lnTo>
                                <a:lnTo>
                                  <a:pt x="3066" y="-7082"/>
                                </a:lnTo>
                                <a:lnTo>
                                  <a:pt x="3068" y="-6866"/>
                                </a:lnTo>
                                <a:lnTo>
                                  <a:pt x="3069" y="-7047"/>
                                </a:lnTo>
                                <a:lnTo>
                                  <a:pt x="3071" y="-6920"/>
                                </a:lnTo>
                                <a:lnTo>
                                  <a:pt x="3072" y="-7196"/>
                                </a:lnTo>
                                <a:lnTo>
                                  <a:pt x="3074" y="-7113"/>
                                </a:lnTo>
                                <a:lnTo>
                                  <a:pt x="3076" y="-7265"/>
                                </a:lnTo>
                                <a:lnTo>
                                  <a:pt x="3077" y="-7143"/>
                                </a:lnTo>
                                <a:lnTo>
                                  <a:pt x="3079" y="-7047"/>
                                </a:lnTo>
                                <a:lnTo>
                                  <a:pt x="3080" y="-7221"/>
                                </a:lnTo>
                                <a:lnTo>
                                  <a:pt x="3082" y="-7143"/>
                                </a:lnTo>
                                <a:lnTo>
                                  <a:pt x="3084" y="-7009"/>
                                </a:lnTo>
                                <a:lnTo>
                                  <a:pt x="3085" y="-7171"/>
                                </a:lnTo>
                                <a:lnTo>
                                  <a:pt x="3087" y="-7265"/>
                                </a:lnTo>
                                <a:lnTo>
                                  <a:pt x="3088" y="-7082"/>
                                </a:lnTo>
                                <a:lnTo>
                                  <a:pt x="3090" y="-7082"/>
                                </a:lnTo>
                                <a:lnTo>
                                  <a:pt x="3092" y="-7196"/>
                                </a:lnTo>
                                <a:lnTo>
                                  <a:pt x="3093" y="-7243"/>
                                </a:lnTo>
                                <a:lnTo>
                                  <a:pt x="3095" y="-6967"/>
                                </a:lnTo>
                                <a:lnTo>
                                  <a:pt x="3097" y="-7009"/>
                                </a:lnTo>
                                <a:lnTo>
                                  <a:pt x="3098" y="-7243"/>
                                </a:lnTo>
                                <a:lnTo>
                                  <a:pt x="3100" y="-6866"/>
                                </a:lnTo>
                                <a:lnTo>
                                  <a:pt x="3101" y="-7113"/>
                                </a:lnTo>
                                <a:lnTo>
                                  <a:pt x="3103" y="-7113"/>
                                </a:lnTo>
                                <a:lnTo>
                                  <a:pt x="3105" y="-7082"/>
                                </a:lnTo>
                                <a:lnTo>
                                  <a:pt x="3106" y="-7113"/>
                                </a:lnTo>
                                <a:lnTo>
                                  <a:pt x="3108" y="-6643"/>
                                </a:lnTo>
                                <a:lnTo>
                                  <a:pt x="3109" y="-7009"/>
                                </a:lnTo>
                                <a:lnTo>
                                  <a:pt x="3111" y="-7305"/>
                                </a:lnTo>
                                <a:lnTo>
                                  <a:pt x="3113" y="-7221"/>
                                </a:lnTo>
                                <a:lnTo>
                                  <a:pt x="3114" y="-7143"/>
                                </a:lnTo>
                                <a:lnTo>
                                  <a:pt x="3116" y="-6866"/>
                                </a:lnTo>
                                <a:lnTo>
                                  <a:pt x="3117" y="-7113"/>
                                </a:lnTo>
                                <a:lnTo>
                                  <a:pt x="3119" y="-6920"/>
                                </a:lnTo>
                                <a:lnTo>
                                  <a:pt x="3121" y="-7082"/>
                                </a:lnTo>
                                <a:lnTo>
                                  <a:pt x="3122" y="-7143"/>
                                </a:lnTo>
                                <a:lnTo>
                                  <a:pt x="3124" y="-7113"/>
                                </a:lnTo>
                                <a:lnTo>
                                  <a:pt x="3126" y="-6967"/>
                                </a:lnTo>
                                <a:lnTo>
                                  <a:pt x="3127" y="-7323"/>
                                </a:lnTo>
                                <a:lnTo>
                                  <a:pt x="3129" y="-7171"/>
                                </a:lnTo>
                                <a:lnTo>
                                  <a:pt x="3130" y="-7305"/>
                                </a:lnTo>
                                <a:lnTo>
                                  <a:pt x="3132" y="-7196"/>
                                </a:lnTo>
                                <a:lnTo>
                                  <a:pt x="3134" y="-6920"/>
                                </a:lnTo>
                                <a:lnTo>
                                  <a:pt x="3135" y="-6805"/>
                                </a:lnTo>
                                <a:lnTo>
                                  <a:pt x="3137" y="-7196"/>
                                </a:lnTo>
                                <a:lnTo>
                                  <a:pt x="3138" y="-7171"/>
                                </a:lnTo>
                                <a:lnTo>
                                  <a:pt x="3140" y="-7171"/>
                                </a:lnTo>
                                <a:lnTo>
                                  <a:pt x="3142" y="-6920"/>
                                </a:lnTo>
                                <a:lnTo>
                                  <a:pt x="3143" y="-7171"/>
                                </a:lnTo>
                                <a:lnTo>
                                  <a:pt x="3145" y="-7082"/>
                                </a:lnTo>
                                <a:lnTo>
                                  <a:pt x="3146" y="-6866"/>
                                </a:lnTo>
                                <a:lnTo>
                                  <a:pt x="3148" y="-7285"/>
                                </a:lnTo>
                                <a:lnTo>
                                  <a:pt x="3150" y="-6920"/>
                                </a:lnTo>
                                <a:lnTo>
                                  <a:pt x="3151" y="-7143"/>
                                </a:lnTo>
                                <a:lnTo>
                                  <a:pt x="3153" y="-6805"/>
                                </a:lnTo>
                                <a:lnTo>
                                  <a:pt x="3154" y="-7143"/>
                                </a:lnTo>
                                <a:lnTo>
                                  <a:pt x="3156" y="-7009"/>
                                </a:lnTo>
                                <a:lnTo>
                                  <a:pt x="3158" y="-7243"/>
                                </a:lnTo>
                                <a:lnTo>
                                  <a:pt x="3159" y="-7221"/>
                                </a:lnTo>
                                <a:lnTo>
                                  <a:pt x="3161" y="-7082"/>
                                </a:lnTo>
                                <a:lnTo>
                                  <a:pt x="3163" y="-7047"/>
                                </a:lnTo>
                                <a:lnTo>
                                  <a:pt x="3164" y="-7009"/>
                                </a:lnTo>
                                <a:lnTo>
                                  <a:pt x="3166" y="-7047"/>
                                </a:lnTo>
                                <a:lnTo>
                                  <a:pt x="3167" y="-6967"/>
                                </a:lnTo>
                                <a:lnTo>
                                  <a:pt x="3169" y="-7009"/>
                                </a:lnTo>
                                <a:lnTo>
                                  <a:pt x="3171" y="-7009"/>
                                </a:lnTo>
                                <a:lnTo>
                                  <a:pt x="3172" y="-7243"/>
                                </a:lnTo>
                                <a:lnTo>
                                  <a:pt x="3174" y="-6920"/>
                                </a:lnTo>
                                <a:lnTo>
                                  <a:pt x="3175" y="-7113"/>
                                </a:lnTo>
                                <a:lnTo>
                                  <a:pt x="3177" y="-7082"/>
                                </a:lnTo>
                                <a:lnTo>
                                  <a:pt x="3179" y="-7113"/>
                                </a:lnTo>
                                <a:lnTo>
                                  <a:pt x="3180" y="-7196"/>
                                </a:lnTo>
                                <a:lnTo>
                                  <a:pt x="3182" y="-7009"/>
                                </a:lnTo>
                                <a:lnTo>
                                  <a:pt x="3183" y="-7143"/>
                                </a:lnTo>
                                <a:lnTo>
                                  <a:pt x="3185" y="-7113"/>
                                </a:lnTo>
                                <a:lnTo>
                                  <a:pt x="3187" y="-7171"/>
                                </a:lnTo>
                                <a:lnTo>
                                  <a:pt x="3188" y="-7082"/>
                                </a:lnTo>
                                <a:lnTo>
                                  <a:pt x="3190" y="-7143"/>
                                </a:lnTo>
                                <a:lnTo>
                                  <a:pt x="3192" y="-7113"/>
                                </a:lnTo>
                                <a:lnTo>
                                  <a:pt x="3193" y="-7082"/>
                                </a:lnTo>
                                <a:lnTo>
                                  <a:pt x="3195" y="-7171"/>
                                </a:lnTo>
                                <a:lnTo>
                                  <a:pt x="3196" y="-7009"/>
                                </a:lnTo>
                                <a:lnTo>
                                  <a:pt x="3198" y="-6866"/>
                                </a:lnTo>
                                <a:lnTo>
                                  <a:pt x="3200" y="-7243"/>
                                </a:lnTo>
                                <a:lnTo>
                                  <a:pt x="3201" y="-7196"/>
                                </a:lnTo>
                                <a:lnTo>
                                  <a:pt x="3203" y="-7113"/>
                                </a:lnTo>
                                <a:lnTo>
                                  <a:pt x="3204" y="-7221"/>
                                </a:lnTo>
                                <a:lnTo>
                                  <a:pt x="3206" y="-7143"/>
                                </a:lnTo>
                                <a:lnTo>
                                  <a:pt x="3208" y="-7221"/>
                                </a:lnTo>
                                <a:lnTo>
                                  <a:pt x="3209" y="-7113"/>
                                </a:lnTo>
                                <a:lnTo>
                                  <a:pt x="3211" y="-7196"/>
                                </a:lnTo>
                                <a:lnTo>
                                  <a:pt x="3212" y="-7113"/>
                                </a:lnTo>
                                <a:lnTo>
                                  <a:pt x="3214" y="-7082"/>
                                </a:lnTo>
                                <a:lnTo>
                                  <a:pt x="3216" y="-7082"/>
                                </a:lnTo>
                                <a:lnTo>
                                  <a:pt x="3217" y="-6920"/>
                                </a:lnTo>
                                <a:lnTo>
                                  <a:pt x="3219" y="-7221"/>
                                </a:lnTo>
                                <a:lnTo>
                                  <a:pt x="3221" y="-7113"/>
                                </a:lnTo>
                                <a:lnTo>
                                  <a:pt x="3222" y="-6805"/>
                                </a:lnTo>
                                <a:lnTo>
                                  <a:pt x="3224" y="-6920"/>
                                </a:lnTo>
                                <a:lnTo>
                                  <a:pt x="3225" y="-7221"/>
                                </a:lnTo>
                                <a:lnTo>
                                  <a:pt x="3227" y="-7082"/>
                                </a:lnTo>
                                <a:lnTo>
                                  <a:pt x="3229" y="-6866"/>
                                </a:lnTo>
                                <a:lnTo>
                                  <a:pt x="3230" y="-7243"/>
                                </a:lnTo>
                                <a:lnTo>
                                  <a:pt x="3232" y="-6967"/>
                                </a:lnTo>
                                <a:lnTo>
                                  <a:pt x="3233" y="-7171"/>
                                </a:lnTo>
                                <a:lnTo>
                                  <a:pt x="3235" y="-7305"/>
                                </a:lnTo>
                                <a:lnTo>
                                  <a:pt x="3237" y="-7305"/>
                                </a:lnTo>
                                <a:lnTo>
                                  <a:pt x="3238" y="-6967"/>
                                </a:lnTo>
                                <a:lnTo>
                                  <a:pt x="3240" y="-6967"/>
                                </a:lnTo>
                                <a:lnTo>
                                  <a:pt x="3241" y="-6866"/>
                                </a:lnTo>
                                <a:lnTo>
                                  <a:pt x="3243" y="-7113"/>
                                </a:lnTo>
                                <a:lnTo>
                                  <a:pt x="3245" y="-7171"/>
                                </a:lnTo>
                                <a:lnTo>
                                  <a:pt x="3246" y="-7082"/>
                                </a:lnTo>
                                <a:lnTo>
                                  <a:pt x="3248" y="-7082"/>
                                </a:lnTo>
                                <a:lnTo>
                                  <a:pt x="3250" y="-7009"/>
                                </a:lnTo>
                                <a:lnTo>
                                  <a:pt x="3251" y="-7082"/>
                                </a:lnTo>
                                <a:lnTo>
                                  <a:pt x="3253" y="-7113"/>
                                </a:lnTo>
                                <a:lnTo>
                                  <a:pt x="3254" y="-6967"/>
                                </a:lnTo>
                                <a:lnTo>
                                  <a:pt x="3256" y="-7196"/>
                                </a:lnTo>
                                <a:lnTo>
                                  <a:pt x="3258" y="-6920"/>
                                </a:lnTo>
                                <a:lnTo>
                                  <a:pt x="3259" y="-7009"/>
                                </a:lnTo>
                                <a:lnTo>
                                  <a:pt x="3261" y="-7082"/>
                                </a:lnTo>
                                <a:lnTo>
                                  <a:pt x="3262" y="-7143"/>
                                </a:lnTo>
                                <a:lnTo>
                                  <a:pt x="3264" y="-7113"/>
                                </a:lnTo>
                                <a:lnTo>
                                  <a:pt x="3266" y="-7009"/>
                                </a:lnTo>
                                <a:lnTo>
                                  <a:pt x="3267" y="-7221"/>
                                </a:lnTo>
                                <a:lnTo>
                                  <a:pt x="3269" y="-7143"/>
                                </a:lnTo>
                                <a:lnTo>
                                  <a:pt x="3270" y="-7265"/>
                                </a:lnTo>
                                <a:lnTo>
                                  <a:pt x="3272" y="-7196"/>
                                </a:lnTo>
                                <a:lnTo>
                                  <a:pt x="3274" y="-7243"/>
                                </a:lnTo>
                                <a:lnTo>
                                  <a:pt x="3275" y="-7009"/>
                                </a:lnTo>
                                <a:lnTo>
                                  <a:pt x="3277" y="-6967"/>
                                </a:lnTo>
                                <a:lnTo>
                                  <a:pt x="3278" y="-7196"/>
                                </a:lnTo>
                                <a:lnTo>
                                  <a:pt x="3280" y="-6866"/>
                                </a:lnTo>
                                <a:lnTo>
                                  <a:pt x="3282" y="-7171"/>
                                </a:lnTo>
                                <a:lnTo>
                                  <a:pt x="3283" y="-7221"/>
                                </a:lnTo>
                                <a:lnTo>
                                  <a:pt x="3285" y="-7082"/>
                                </a:lnTo>
                                <a:lnTo>
                                  <a:pt x="3287" y="-7113"/>
                                </a:lnTo>
                                <a:lnTo>
                                  <a:pt x="3288" y="-7113"/>
                                </a:lnTo>
                                <a:lnTo>
                                  <a:pt x="3290" y="-7047"/>
                                </a:lnTo>
                                <a:lnTo>
                                  <a:pt x="3291" y="-7143"/>
                                </a:lnTo>
                                <a:lnTo>
                                  <a:pt x="3293" y="-6967"/>
                                </a:lnTo>
                                <a:lnTo>
                                  <a:pt x="3295" y="-7171"/>
                                </a:lnTo>
                                <a:lnTo>
                                  <a:pt x="3296" y="-6866"/>
                                </a:lnTo>
                                <a:lnTo>
                                  <a:pt x="3298" y="-7113"/>
                                </a:lnTo>
                                <a:lnTo>
                                  <a:pt x="3299" y="-7082"/>
                                </a:lnTo>
                                <a:lnTo>
                                  <a:pt x="3301" y="-7113"/>
                                </a:lnTo>
                                <a:lnTo>
                                  <a:pt x="3303" y="-7082"/>
                                </a:lnTo>
                                <a:lnTo>
                                  <a:pt x="3304" y="-6967"/>
                                </a:lnTo>
                                <a:lnTo>
                                  <a:pt x="3306" y="-6920"/>
                                </a:lnTo>
                                <a:lnTo>
                                  <a:pt x="3307" y="-7082"/>
                                </a:lnTo>
                                <a:lnTo>
                                  <a:pt x="3309" y="-7171"/>
                                </a:lnTo>
                                <a:lnTo>
                                  <a:pt x="3311" y="-7143"/>
                                </a:lnTo>
                                <a:lnTo>
                                  <a:pt x="3312" y="-7082"/>
                                </a:lnTo>
                                <a:lnTo>
                                  <a:pt x="3314" y="-7047"/>
                                </a:lnTo>
                                <a:lnTo>
                                  <a:pt x="3316" y="-6967"/>
                                </a:lnTo>
                                <a:lnTo>
                                  <a:pt x="3317" y="-6866"/>
                                </a:lnTo>
                                <a:lnTo>
                                  <a:pt x="3319" y="-7196"/>
                                </a:lnTo>
                                <a:lnTo>
                                  <a:pt x="3320" y="-6866"/>
                                </a:lnTo>
                                <a:lnTo>
                                  <a:pt x="3322" y="-7082"/>
                                </a:lnTo>
                                <a:lnTo>
                                  <a:pt x="3324" y="-7082"/>
                                </a:lnTo>
                                <a:lnTo>
                                  <a:pt x="3325" y="-7082"/>
                                </a:lnTo>
                                <a:lnTo>
                                  <a:pt x="3327" y="-7171"/>
                                </a:lnTo>
                                <a:lnTo>
                                  <a:pt x="3328" y="-7009"/>
                                </a:lnTo>
                                <a:lnTo>
                                  <a:pt x="3330" y="-7196"/>
                                </a:lnTo>
                                <a:lnTo>
                                  <a:pt x="3332" y="-7009"/>
                                </a:lnTo>
                                <a:lnTo>
                                  <a:pt x="3333" y="-7009"/>
                                </a:lnTo>
                                <a:lnTo>
                                  <a:pt x="3335" y="-6805"/>
                                </a:lnTo>
                                <a:lnTo>
                                  <a:pt x="3336" y="-7265"/>
                                </a:lnTo>
                                <a:lnTo>
                                  <a:pt x="3338" y="-6805"/>
                                </a:lnTo>
                                <a:lnTo>
                                  <a:pt x="3340" y="-7221"/>
                                </a:lnTo>
                                <a:lnTo>
                                  <a:pt x="3341" y="-7047"/>
                                </a:lnTo>
                                <a:lnTo>
                                  <a:pt x="3343" y="-6967"/>
                                </a:lnTo>
                                <a:lnTo>
                                  <a:pt x="3345" y="-7047"/>
                                </a:lnTo>
                                <a:lnTo>
                                  <a:pt x="3346" y="-7143"/>
                                </a:lnTo>
                                <a:lnTo>
                                  <a:pt x="3348" y="-7047"/>
                                </a:lnTo>
                                <a:lnTo>
                                  <a:pt x="3349" y="-7143"/>
                                </a:lnTo>
                                <a:lnTo>
                                  <a:pt x="3351" y="-7047"/>
                                </a:lnTo>
                                <a:lnTo>
                                  <a:pt x="3353" y="-7143"/>
                                </a:lnTo>
                                <a:lnTo>
                                  <a:pt x="3354" y="-6866"/>
                                </a:lnTo>
                                <a:lnTo>
                                  <a:pt x="3356" y="-7082"/>
                                </a:lnTo>
                                <a:lnTo>
                                  <a:pt x="3357" y="-6920"/>
                                </a:lnTo>
                                <a:lnTo>
                                  <a:pt x="3359" y="-7113"/>
                                </a:lnTo>
                                <a:lnTo>
                                  <a:pt x="3361" y="-7047"/>
                                </a:lnTo>
                                <a:lnTo>
                                  <a:pt x="3362" y="-7047"/>
                                </a:lnTo>
                                <a:lnTo>
                                  <a:pt x="3364" y="-7113"/>
                                </a:lnTo>
                                <a:lnTo>
                                  <a:pt x="3365" y="-7221"/>
                                </a:lnTo>
                                <a:lnTo>
                                  <a:pt x="3367" y="-7171"/>
                                </a:lnTo>
                                <a:lnTo>
                                  <a:pt x="3369" y="-7221"/>
                                </a:lnTo>
                                <a:lnTo>
                                  <a:pt x="3370" y="-7143"/>
                                </a:lnTo>
                                <a:lnTo>
                                  <a:pt x="3372" y="-6920"/>
                                </a:lnTo>
                                <a:lnTo>
                                  <a:pt x="3373" y="-7047"/>
                                </a:lnTo>
                                <a:lnTo>
                                  <a:pt x="3375" y="-7082"/>
                                </a:lnTo>
                                <a:lnTo>
                                  <a:pt x="3377" y="-7047"/>
                                </a:lnTo>
                                <a:lnTo>
                                  <a:pt x="3378" y="-6920"/>
                                </a:lnTo>
                                <a:lnTo>
                                  <a:pt x="3380" y="-6920"/>
                                </a:lnTo>
                                <a:lnTo>
                                  <a:pt x="3382" y="-7221"/>
                                </a:lnTo>
                                <a:lnTo>
                                  <a:pt x="3383" y="-7047"/>
                                </a:lnTo>
                                <a:lnTo>
                                  <a:pt x="3385" y="-7082"/>
                                </a:lnTo>
                                <a:lnTo>
                                  <a:pt x="3386" y="-7082"/>
                                </a:lnTo>
                                <a:lnTo>
                                  <a:pt x="3388" y="-7047"/>
                                </a:lnTo>
                                <a:lnTo>
                                  <a:pt x="3390" y="-6920"/>
                                </a:lnTo>
                                <a:lnTo>
                                  <a:pt x="3391" y="-6967"/>
                                </a:lnTo>
                                <a:lnTo>
                                  <a:pt x="3393" y="-7047"/>
                                </a:lnTo>
                                <a:lnTo>
                                  <a:pt x="3394" y="-6920"/>
                                </a:lnTo>
                                <a:lnTo>
                                  <a:pt x="3396" y="-6967"/>
                                </a:lnTo>
                                <a:lnTo>
                                  <a:pt x="3398" y="-6920"/>
                                </a:lnTo>
                                <a:lnTo>
                                  <a:pt x="3399" y="-7196"/>
                                </a:lnTo>
                                <a:lnTo>
                                  <a:pt x="3401" y="-7009"/>
                                </a:lnTo>
                                <a:lnTo>
                                  <a:pt x="3402" y="-6805"/>
                                </a:lnTo>
                                <a:lnTo>
                                  <a:pt x="3404" y="-7221"/>
                                </a:lnTo>
                                <a:lnTo>
                                  <a:pt x="3406" y="-7047"/>
                                </a:lnTo>
                                <a:lnTo>
                                  <a:pt x="3407" y="-7047"/>
                                </a:lnTo>
                                <a:lnTo>
                                  <a:pt x="3409" y="-7082"/>
                                </a:lnTo>
                                <a:lnTo>
                                  <a:pt x="3411" y="-7113"/>
                                </a:lnTo>
                                <a:lnTo>
                                  <a:pt x="3412" y="-6866"/>
                                </a:lnTo>
                                <a:lnTo>
                                  <a:pt x="3414" y="-7171"/>
                                </a:lnTo>
                                <a:lnTo>
                                  <a:pt x="3415" y="-7143"/>
                                </a:lnTo>
                                <a:lnTo>
                                  <a:pt x="3417" y="-6732"/>
                                </a:lnTo>
                                <a:lnTo>
                                  <a:pt x="3419" y="-7047"/>
                                </a:lnTo>
                                <a:lnTo>
                                  <a:pt x="3420" y="-6967"/>
                                </a:lnTo>
                                <a:lnTo>
                                  <a:pt x="3422" y="-7047"/>
                                </a:lnTo>
                                <a:lnTo>
                                  <a:pt x="3423" y="-7113"/>
                                </a:lnTo>
                                <a:lnTo>
                                  <a:pt x="3425" y="-7009"/>
                                </a:lnTo>
                                <a:lnTo>
                                  <a:pt x="3427" y="-6920"/>
                                </a:lnTo>
                                <a:lnTo>
                                  <a:pt x="3428" y="-7082"/>
                                </a:lnTo>
                                <a:lnTo>
                                  <a:pt x="3430" y="-6967"/>
                                </a:lnTo>
                                <a:lnTo>
                                  <a:pt x="3431" y="-6920"/>
                                </a:lnTo>
                                <a:lnTo>
                                  <a:pt x="3433" y="-6732"/>
                                </a:lnTo>
                                <a:lnTo>
                                  <a:pt x="3435" y="-7265"/>
                                </a:lnTo>
                                <a:lnTo>
                                  <a:pt x="3436" y="-7047"/>
                                </a:lnTo>
                                <a:lnTo>
                                  <a:pt x="3438" y="-6920"/>
                                </a:lnTo>
                                <a:lnTo>
                                  <a:pt x="3440" y="-6967"/>
                                </a:lnTo>
                                <a:lnTo>
                                  <a:pt x="3441" y="-6967"/>
                                </a:lnTo>
                                <a:lnTo>
                                  <a:pt x="3443" y="-6805"/>
                                </a:lnTo>
                                <a:lnTo>
                                  <a:pt x="3444" y="-6920"/>
                                </a:lnTo>
                                <a:lnTo>
                                  <a:pt x="3446" y="-6967"/>
                                </a:lnTo>
                                <a:lnTo>
                                  <a:pt x="3448" y="-7221"/>
                                </a:lnTo>
                                <a:lnTo>
                                  <a:pt x="3449" y="-7047"/>
                                </a:lnTo>
                                <a:lnTo>
                                  <a:pt x="3451" y="-6805"/>
                                </a:lnTo>
                                <a:lnTo>
                                  <a:pt x="3452" y="-7243"/>
                                </a:lnTo>
                                <a:lnTo>
                                  <a:pt x="3454" y="-6643"/>
                                </a:lnTo>
                                <a:lnTo>
                                  <a:pt x="3456" y="-6967"/>
                                </a:lnTo>
                                <a:lnTo>
                                  <a:pt x="3457" y="-6967"/>
                                </a:lnTo>
                                <a:lnTo>
                                  <a:pt x="3459" y="-7082"/>
                                </a:lnTo>
                                <a:lnTo>
                                  <a:pt x="3460" y="-7171"/>
                                </a:lnTo>
                                <a:lnTo>
                                  <a:pt x="3462" y="-7082"/>
                                </a:lnTo>
                                <a:lnTo>
                                  <a:pt x="3464" y="-7265"/>
                                </a:lnTo>
                                <a:lnTo>
                                  <a:pt x="3465" y="-7143"/>
                                </a:lnTo>
                                <a:lnTo>
                                  <a:pt x="3467" y="-7113"/>
                                </a:lnTo>
                                <a:lnTo>
                                  <a:pt x="3469" y="-7113"/>
                                </a:lnTo>
                                <a:lnTo>
                                  <a:pt x="3470" y="-7009"/>
                                </a:lnTo>
                                <a:lnTo>
                                  <a:pt x="3472" y="-7047"/>
                                </a:lnTo>
                                <a:lnTo>
                                  <a:pt x="3473" y="-7143"/>
                                </a:lnTo>
                                <a:lnTo>
                                  <a:pt x="3475" y="-7143"/>
                                </a:lnTo>
                                <a:lnTo>
                                  <a:pt x="3477" y="-7196"/>
                                </a:lnTo>
                                <a:lnTo>
                                  <a:pt x="3478" y="-7143"/>
                                </a:lnTo>
                                <a:lnTo>
                                  <a:pt x="3480" y="-6866"/>
                                </a:lnTo>
                                <a:lnTo>
                                  <a:pt x="3481" y="-7196"/>
                                </a:lnTo>
                                <a:lnTo>
                                  <a:pt x="3483" y="-7113"/>
                                </a:lnTo>
                                <a:lnTo>
                                  <a:pt x="3485" y="-6805"/>
                                </a:lnTo>
                                <a:lnTo>
                                  <a:pt x="3486" y="-7082"/>
                                </a:lnTo>
                                <a:lnTo>
                                  <a:pt x="3488" y="-7243"/>
                                </a:lnTo>
                                <a:lnTo>
                                  <a:pt x="3489" y="-7196"/>
                                </a:lnTo>
                                <a:lnTo>
                                  <a:pt x="3491" y="-6866"/>
                                </a:lnTo>
                                <a:lnTo>
                                  <a:pt x="3493" y="-7171"/>
                                </a:lnTo>
                                <a:lnTo>
                                  <a:pt x="3494" y="-7113"/>
                                </a:lnTo>
                                <a:lnTo>
                                  <a:pt x="3496" y="-7221"/>
                                </a:lnTo>
                                <a:lnTo>
                                  <a:pt x="3497" y="-6967"/>
                                </a:lnTo>
                                <a:lnTo>
                                  <a:pt x="3499" y="-7047"/>
                                </a:lnTo>
                                <a:lnTo>
                                  <a:pt x="3501" y="-6967"/>
                                </a:lnTo>
                                <a:lnTo>
                                  <a:pt x="3502" y="-7243"/>
                                </a:lnTo>
                                <a:lnTo>
                                  <a:pt x="3504" y="-7113"/>
                                </a:lnTo>
                                <a:lnTo>
                                  <a:pt x="3506" y="-7171"/>
                                </a:lnTo>
                                <a:lnTo>
                                  <a:pt x="3507" y="-7171"/>
                                </a:lnTo>
                                <a:lnTo>
                                  <a:pt x="3509" y="-7171"/>
                                </a:lnTo>
                                <a:lnTo>
                                  <a:pt x="3510" y="-7082"/>
                                </a:lnTo>
                                <a:lnTo>
                                  <a:pt x="3512" y="-7143"/>
                                </a:lnTo>
                                <a:lnTo>
                                  <a:pt x="3514" y="-6967"/>
                                </a:lnTo>
                                <a:lnTo>
                                  <a:pt x="3515" y="-7047"/>
                                </a:lnTo>
                                <a:lnTo>
                                  <a:pt x="3517" y="-7047"/>
                                </a:lnTo>
                                <a:lnTo>
                                  <a:pt x="3518" y="-7082"/>
                                </a:lnTo>
                                <a:lnTo>
                                  <a:pt x="3520" y="-6920"/>
                                </a:lnTo>
                                <a:lnTo>
                                  <a:pt x="3522" y="-6967"/>
                                </a:lnTo>
                                <a:lnTo>
                                  <a:pt x="3523" y="-6967"/>
                                </a:lnTo>
                                <a:lnTo>
                                  <a:pt x="3525" y="-6967"/>
                                </a:lnTo>
                                <a:lnTo>
                                  <a:pt x="3526" y="-7009"/>
                                </a:lnTo>
                                <a:lnTo>
                                  <a:pt x="3528" y="-7113"/>
                                </a:lnTo>
                                <a:lnTo>
                                  <a:pt x="3530" y="-6643"/>
                                </a:lnTo>
                                <a:lnTo>
                                  <a:pt x="3531" y="-7196"/>
                                </a:lnTo>
                                <a:lnTo>
                                  <a:pt x="3533" y="-7143"/>
                                </a:lnTo>
                                <a:lnTo>
                                  <a:pt x="3535" y="-7196"/>
                                </a:lnTo>
                                <a:lnTo>
                                  <a:pt x="3536" y="-7113"/>
                                </a:lnTo>
                                <a:lnTo>
                                  <a:pt x="3538" y="-7082"/>
                                </a:lnTo>
                                <a:lnTo>
                                  <a:pt x="3539" y="-6967"/>
                                </a:lnTo>
                                <a:lnTo>
                                  <a:pt x="3541" y="-6866"/>
                                </a:lnTo>
                                <a:lnTo>
                                  <a:pt x="3543" y="-7082"/>
                                </a:lnTo>
                                <a:lnTo>
                                  <a:pt x="3544" y="-7082"/>
                                </a:lnTo>
                                <a:lnTo>
                                  <a:pt x="3546" y="-7143"/>
                                </a:lnTo>
                                <a:lnTo>
                                  <a:pt x="3547" y="-7143"/>
                                </a:lnTo>
                                <a:lnTo>
                                  <a:pt x="3549" y="-7171"/>
                                </a:lnTo>
                                <a:lnTo>
                                  <a:pt x="3551" y="-6920"/>
                                </a:lnTo>
                                <a:lnTo>
                                  <a:pt x="3552" y="-7171"/>
                                </a:lnTo>
                                <a:lnTo>
                                  <a:pt x="3554" y="-7009"/>
                                </a:lnTo>
                                <a:lnTo>
                                  <a:pt x="3555" y="-6967"/>
                                </a:lnTo>
                                <a:lnTo>
                                  <a:pt x="3557" y="-6866"/>
                                </a:lnTo>
                                <a:lnTo>
                                  <a:pt x="3559" y="-7009"/>
                                </a:lnTo>
                                <a:lnTo>
                                  <a:pt x="3560" y="-7143"/>
                                </a:lnTo>
                                <a:lnTo>
                                  <a:pt x="3562" y="-6866"/>
                                </a:lnTo>
                                <a:lnTo>
                                  <a:pt x="3564" y="-7009"/>
                                </a:lnTo>
                                <a:lnTo>
                                  <a:pt x="3565" y="-6920"/>
                                </a:lnTo>
                                <a:lnTo>
                                  <a:pt x="3567" y="-6967"/>
                                </a:lnTo>
                                <a:lnTo>
                                  <a:pt x="3568" y="-7082"/>
                                </a:lnTo>
                                <a:lnTo>
                                  <a:pt x="3570" y="-6920"/>
                                </a:lnTo>
                                <a:lnTo>
                                  <a:pt x="3572" y="-6866"/>
                                </a:lnTo>
                                <a:lnTo>
                                  <a:pt x="3573" y="-7009"/>
                                </a:lnTo>
                                <a:lnTo>
                                  <a:pt x="3575" y="-6920"/>
                                </a:lnTo>
                                <a:lnTo>
                                  <a:pt x="3576" y="-7143"/>
                                </a:lnTo>
                                <a:lnTo>
                                  <a:pt x="3578" y="-7113"/>
                                </a:lnTo>
                                <a:lnTo>
                                  <a:pt x="3580" y="-6967"/>
                                </a:lnTo>
                                <a:lnTo>
                                  <a:pt x="3581" y="-7009"/>
                                </a:lnTo>
                                <a:lnTo>
                                  <a:pt x="3583" y="-7009"/>
                                </a:lnTo>
                                <a:lnTo>
                                  <a:pt x="3584" y="-7047"/>
                                </a:lnTo>
                                <a:lnTo>
                                  <a:pt x="3586" y="-7082"/>
                                </a:lnTo>
                                <a:lnTo>
                                  <a:pt x="3588" y="-7009"/>
                                </a:lnTo>
                                <a:lnTo>
                                  <a:pt x="3589" y="-7009"/>
                                </a:lnTo>
                                <a:lnTo>
                                  <a:pt x="3591" y="-7171"/>
                                </a:lnTo>
                                <a:lnTo>
                                  <a:pt x="3593" y="-6920"/>
                                </a:lnTo>
                                <a:lnTo>
                                  <a:pt x="3594" y="-7047"/>
                                </a:lnTo>
                                <a:lnTo>
                                  <a:pt x="3596" y="-7082"/>
                                </a:lnTo>
                                <a:lnTo>
                                  <a:pt x="3597" y="-6920"/>
                                </a:lnTo>
                                <a:lnTo>
                                  <a:pt x="3599" y="-7143"/>
                                </a:lnTo>
                                <a:lnTo>
                                  <a:pt x="3601" y="-7143"/>
                                </a:lnTo>
                                <a:lnTo>
                                  <a:pt x="3602" y="-6967"/>
                                </a:lnTo>
                                <a:lnTo>
                                  <a:pt x="3604" y="-7113"/>
                                </a:lnTo>
                                <a:lnTo>
                                  <a:pt x="3605" y="-7082"/>
                                </a:lnTo>
                                <a:lnTo>
                                  <a:pt x="3607" y="-6866"/>
                                </a:lnTo>
                                <a:lnTo>
                                  <a:pt x="3609" y="-7171"/>
                                </a:lnTo>
                                <a:lnTo>
                                  <a:pt x="3610" y="-7009"/>
                                </a:lnTo>
                                <a:lnTo>
                                  <a:pt x="3612" y="-7171"/>
                                </a:lnTo>
                                <a:lnTo>
                                  <a:pt x="3613" y="-7171"/>
                                </a:lnTo>
                                <a:lnTo>
                                  <a:pt x="3615" y="-7143"/>
                                </a:lnTo>
                                <a:lnTo>
                                  <a:pt x="3617" y="-7221"/>
                                </a:lnTo>
                                <a:lnTo>
                                  <a:pt x="3618" y="-7113"/>
                                </a:lnTo>
                                <a:lnTo>
                                  <a:pt x="3620" y="-7113"/>
                                </a:lnTo>
                                <a:lnTo>
                                  <a:pt x="3621" y="-7047"/>
                                </a:lnTo>
                                <a:lnTo>
                                  <a:pt x="3623" y="-7009"/>
                                </a:lnTo>
                                <a:lnTo>
                                  <a:pt x="3625" y="-7082"/>
                                </a:lnTo>
                                <a:lnTo>
                                  <a:pt x="3626" y="-7171"/>
                                </a:lnTo>
                                <a:lnTo>
                                  <a:pt x="3628" y="-7082"/>
                                </a:lnTo>
                                <a:lnTo>
                                  <a:pt x="3630" y="-7113"/>
                                </a:lnTo>
                                <a:lnTo>
                                  <a:pt x="3631" y="-7009"/>
                                </a:lnTo>
                                <a:lnTo>
                                  <a:pt x="3633" y="-7047"/>
                                </a:lnTo>
                                <a:lnTo>
                                  <a:pt x="3634" y="-6732"/>
                                </a:lnTo>
                                <a:lnTo>
                                  <a:pt x="3636" y="-6732"/>
                                </a:lnTo>
                                <a:lnTo>
                                  <a:pt x="3638" y="-7082"/>
                                </a:lnTo>
                                <a:lnTo>
                                  <a:pt x="3639" y="-7047"/>
                                </a:lnTo>
                                <a:lnTo>
                                  <a:pt x="3641" y="-7009"/>
                                </a:lnTo>
                                <a:lnTo>
                                  <a:pt x="3642" y="-7143"/>
                                </a:lnTo>
                                <a:lnTo>
                                  <a:pt x="3644" y="-6805"/>
                                </a:lnTo>
                                <a:lnTo>
                                  <a:pt x="3646" y="-6805"/>
                                </a:lnTo>
                                <a:lnTo>
                                  <a:pt x="3647" y="-7047"/>
                                </a:lnTo>
                                <a:lnTo>
                                  <a:pt x="3649" y="-7082"/>
                                </a:lnTo>
                                <a:lnTo>
                                  <a:pt x="3650" y="-6967"/>
                                </a:lnTo>
                                <a:lnTo>
                                  <a:pt x="3652" y="-6967"/>
                                </a:lnTo>
                                <a:lnTo>
                                  <a:pt x="3654" y="-6967"/>
                                </a:lnTo>
                                <a:lnTo>
                                  <a:pt x="3655" y="-6866"/>
                                </a:lnTo>
                                <a:lnTo>
                                  <a:pt x="3657" y="-7113"/>
                                </a:lnTo>
                                <a:lnTo>
                                  <a:pt x="3659" y="-7009"/>
                                </a:lnTo>
                                <a:lnTo>
                                  <a:pt x="3660" y="-7143"/>
                                </a:lnTo>
                                <a:lnTo>
                                  <a:pt x="3662" y="-7113"/>
                                </a:lnTo>
                                <a:lnTo>
                                  <a:pt x="3663" y="-6866"/>
                                </a:lnTo>
                                <a:lnTo>
                                  <a:pt x="3665" y="-6866"/>
                                </a:lnTo>
                                <a:lnTo>
                                  <a:pt x="3667" y="-6920"/>
                                </a:lnTo>
                                <a:lnTo>
                                  <a:pt x="3668" y="-7082"/>
                                </a:lnTo>
                                <a:lnTo>
                                  <a:pt x="3670" y="-7047"/>
                                </a:lnTo>
                                <a:lnTo>
                                  <a:pt x="3671" y="-7143"/>
                                </a:lnTo>
                                <a:lnTo>
                                  <a:pt x="3673" y="-6967"/>
                                </a:lnTo>
                                <a:lnTo>
                                  <a:pt x="3675" y="-7082"/>
                                </a:lnTo>
                                <a:lnTo>
                                  <a:pt x="3676" y="-6967"/>
                                </a:lnTo>
                                <a:lnTo>
                                  <a:pt x="3678" y="-7171"/>
                                </a:lnTo>
                                <a:lnTo>
                                  <a:pt x="3679" y="-7009"/>
                                </a:lnTo>
                                <a:lnTo>
                                  <a:pt x="3681" y="-6967"/>
                                </a:lnTo>
                                <a:lnTo>
                                  <a:pt x="3683" y="-6967"/>
                                </a:lnTo>
                                <a:lnTo>
                                  <a:pt x="3684" y="-7047"/>
                                </a:lnTo>
                                <a:lnTo>
                                  <a:pt x="3686" y="-7047"/>
                                </a:lnTo>
                                <a:lnTo>
                                  <a:pt x="3688" y="-6920"/>
                                </a:lnTo>
                                <a:lnTo>
                                  <a:pt x="3689" y="-7082"/>
                                </a:lnTo>
                                <a:lnTo>
                                  <a:pt x="3691" y="-6920"/>
                                </a:lnTo>
                                <a:lnTo>
                                  <a:pt x="3692" y="-7143"/>
                                </a:lnTo>
                                <a:lnTo>
                                  <a:pt x="3694" y="-7009"/>
                                </a:lnTo>
                                <a:lnTo>
                                  <a:pt x="3696" y="-7009"/>
                                </a:lnTo>
                                <a:lnTo>
                                  <a:pt x="3697" y="-6967"/>
                                </a:lnTo>
                                <a:lnTo>
                                  <a:pt x="3699" y="-7047"/>
                                </a:lnTo>
                                <a:lnTo>
                                  <a:pt x="3700" y="-7047"/>
                                </a:lnTo>
                                <a:lnTo>
                                  <a:pt x="3702" y="-7143"/>
                                </a:lnTo>
                                <a:lnTo>
                                  <a:pt x="3704" y="-7009"/>
                                </a:lnTo>
                                <a:lnTo>
                                  <a:pt x="3705" y="-6805"/>
                                </a:lnTo>
                                <a:lnTo>
                                  <a:pt x="3707" y="-7047"/>
                                </a:lnTo>
                                <a:lnTo>
                                  <a:pt x="3708" y="-7047"/>
                                </a:lnTo>
                                <a:lnTo>
                                  <a:pt x="3710" y="-6866"/>
                                </a:lnTo>
                                <a:lnTo>
                                  <a:pt x="3712" y="-7113"/>
                                </a:lnTo>
                                <a:lnTo>
                                  <a:pt x="3713" y="-7082"/>
                                </a:lnTo>
                                <a:lnTo>
                                  <a:pt x="3715" y="-7009"/>
                                </a:lnTo>
                                <a:lnTo>
                                  <a:pt x="3716" y="-7143"/>
                                </a:lnTo>
                                <a:lnTo>
                                  <a:pt x="3718" y="-7113"/>
                                </a:lnTo>
                                <a:lnTo>
                                  <a:pt x="3720" y="-7047"/>
                                </a:lnTo>
                                <a:lnTo>
                                  <a:pt x="3721" y="-7082"/>
                                </a:lnTo>
                                <a:lnTo>
                                  <a:pt x="3723" y="-7082"/>
                                </a:lnTo>
                                <a:lnTo>
                                  <a:pt x="3725" y="-6920"/>
                                </a:lnTo>
                                <a:lnTo>
                                  <a:pt x="3726" y="-6920"/>
                                </a:lnTo>
                                <a:lnTo>
                                  <a:pt x="3728" y="-7082"/>
                                </a:lnTo>
                                <a:lnTo>
                                  <a:pt x="3729" y="-7143"/>
                                </a:lnTo>
                                <a:lnTo>
                                  <a:pt x="3731" y="-7113"/>
                                </a:lnTo>
                                <a:lnTo>
                                  <a:pt x="3733" y="-7171"/>
                                </a:lnTo>
                                <a:lnTo>
                                  <a:pt x="3734" y="-7047"/>
                                </a:lnTo>
                                <a:lnTo>
                                  <a:pt x="3736" y="-6866"/>
                                </a:lnTo>
                                <a:lnTo>
                                  <a:pt x="3737" y="-7047"/>
                                </a:lnTo>
                                <a:lnTo>
                                  <a:pt x="3739" y="-6920"/>
                                </a:lnTo>
                                <a:lnTo>
                                  <a:pt x="3741" y="-7171"/>
                                </a:lnTo>
                                <a:lnTo>
                                  <a:pt x="3742" y="-6805"/>
                                </a:lnTo>
                                <a:lnTo>
                                  <a:pt x="3744" y="-6920"/>
                                </a:lnTo>
                                <a:lnTo>
                                  <a:pt x="3745" y="-7196"/>
                                </a:lnTo>
                                <a:lnTo>
                                  <a:pt x="3747" y="-6866"/>
                                </a:lnTo>
                                <a:lnTo>
                                  <a:pt x="3749" y="-7009"/>
                                </a:lnTo>
                                <a:lnTo>
                                  <a:pt x="3750" y="-7082"/>
                                </a:lnTo>
                                <a:lnTo>
                                  <a:pt x="3752" y="-7047"/>
                                </a:lnTo>
                                <a:lnTo>
                                  <a:pt x="3754" y="-6967"/>
                                </a:lnTo>
                                <a:lnTo>
                                  <a:pt x="3755" y="-7009"/>
                                </a:lnTo>
                                <a:lnTo>
                                  <a:pt x="3757" y="-6920"/>
                                </a:lnTo>
                                <a:lnTo>
                                  <a:pt x="3758" y="-6967"/>
                                </a:lnTo>
                                <a:lnTo>
                                  <a:pt x="3760" y="-6920"/>
                                </a:lnTo>
                                <a:lnTo>
                                  <a:pt x="3762" y="-6866"/>
                                </a:lnTo>
                                <a:lnTo>
                                  <a:pt x="3763" y="-7009"/>
                                </a:lnTo>
                                <a:lnTo>
                                  <a:pt x="3765" y="-6920"/>
                                </a:lnTo>
                                <a:lnTo>
                                  <a:pt x="3766" y="-7009"/>
                                </a:lnTo>
                                <a:lnTo>
                                  <a:pt x="3768" y="-7047"/>
                                </a:lnTo>
                                <a:lnTo>
                                  <a:pt x="3770" y="-7009"/>
                                </a:lnTo>
                                <a:lnTo>
                                  <a:pt x="3771" y="-6967"/>
                                </a:lnTo>
                                <a:lnTo>
                                  <a:pt x="3773" y="-7113"/>
                                </a:lnTo>
                                <a:lnTo>
                                  <a:pt x="3774" y="-7143"/>
                                </a:lnTo>
                                <a:lnTo>
                                  <a:pt x="3776" y="-7047"/>
                                </a:lnTo>
                                <a:lnTo>
                                  <a:pt x="3778" y="-6805"/>
                                </a:lnTo>
                                <a:lnTo>
                                  <a:pt x="3779" y="-6967"/>
                                </a:lnTo>
                                <a:lnTo>
                                  <a:pt x="3781" y="-7082"/>
                                </a:lnTo>
                                <a:lnTo>
                                  <a:pt x="3783" y="-7243"/>
                                </a:lnTo>
                                <a:lnTo>
                                  <a:pt x="3784" y="-7196"/>
                                </a:lnTo>
                                <a:lnTo>
                                  <a:pt x="3786" y="-7009"/>
                                </a:lnTo>
                                <a:lnTo>
                                  <a:pt x="3787" y="-6866"/>
                                </a:lnTo>
                                <a:lnTo>
                                  <a:pt x="3789" y="-6920"/>
                                </a:lnTo>
                                <a:lnTo>
                                  <a:pt x="3791" y="-6920"/>
                                </a:lnTo>
                                <a:lnTo>
                                  <a:pt x="3792" y="-6967"/>
                                </a:lnTo>
                                <a:lnTo>
                                  <a:pt x="3794" y="-7113"/>
                                </a:lnTo>
                                <a:lnTo>
                                  <a:pt x="3795" y="-6967"/>
                                </a:lnTo>
                                <a:lnTo>
                                  <a:pt x="3797" y="-7143"/>
                                </a:lnTo>
                                <a:lnTo>
                                  <a:pt x="3799" y="-7047"/>
                                </a:lnTo>
                                <a:lnTo>
                                  <a:pt x="3800" y="-7009"/>
                                </a:lnTo>
                                <a:lnTo>
                                  <a:pt x="3802" y="-7113"/>
                                </a:lnTo>
                                <a:lnTo>
                                  <a:pt x="3803" y="-7047"/>
                                </a:lnTo>
                                <a:lnTo>
                                  <a:pt x="3805" y="-7113"/>
                                </a:lnTo>
                                <a:lnTo>
                                  <a:pt x="3807" y="-6967"/>
                                </a:lnTo>
                                <a:lnTo>
                                  <a:pt x="3808" y="-7143"/>
                                </a:lnTo>
                                <a:lnTo>
                                  <a:pt x="3810" y="-7113"/>
                                </a:lnTo>
                                <a:lnTo>
                                  <a:pt x="3812" y="-6866"/>
                                </a:lnTo>
                                <a:lnTo>
                                  <a:pt x="3813" y="-7009"/>
                                </a:lnTo>
                                <a:lnTo>
                                  <a:pt x="3815" y="-7171"/>
                                </a:lnTo>
                                <a:lnTo>
                                  <a:pt x="3816" y="-7143"/>
                                </a:lnTo>
                                <a:lnTo>
                                  <a:pt x="3818" y="-6967"/>
                                </a:lnTo>
                                <a:lnTo>
                                  <a:pt x="3820" y="-7009"/>
                                </a:lnTo>
                                <a:lnTo>
                                  <a:pt x="3821" y="-6805"/>
                                </a:lnTo>
                                <a:lnTo>
                                  <a:pt x="3823" y="-7009"/>
                                </a:lnTo>
                                <a:lnTo>
                                  <a:pt x="3824" y="-7143"/>
                                </a:lnTo>
                                <a:lnTo>
                                  <a:pt x="3826" y="-7113"/>
                                </a:lnTo>
                                <a:lnTo>
                                  <a:pt x="3828" y="-7171"/>
                                </a:lnTo>
                                <a:lnTo>
                                  <a:pt x="3829" y="-6732"/>
                                </a:lnTo>
                                <a:lnTo>
                                  <a:pt x="3831" y="-6920"/>
                                </a:lnTo>
                                <a:lnTo>
                                  <a:pt x="3832" y="-7143"/>
                                </a:lnTo>
                                <a:lnTo>
                                  <a:pt x="3834" y="-6643"/>
                                </a:lnTo>
                                <a:lnTo>
                                  <a:pt x="3836" y="-6920"/>
                                </a:lnTo>
                                <a:lnTo>
                                  <a:pt x="3837" y="-7221"/>
                                </a:lnTo>
                                <a:lnTo>
                                  <a:pt x="3839" y="-6920"/>
                                </a:lnTo>
                                <a:lnTo>
                                  <a:pt x="3841" y="-6967"/>
                                </a:lnTo>
                                <a:lnTo>
                                  <a:pt x="3842" y="-7082"/>
                                </a:lnTo>
                                <a:lnTo>
                                  <a:pt x="3844" y="-6920"/>
                                </a:lnTo>
                                <a:lnTo>
                                  <a:pt x="3845" y="-6967"/>
                                </a:lnTo>
                                <a:lnTo>
                                  <a:pt x="3847" y="-7113"/>
                                </a:lnTo>
                                <a:lnTo>
                                  <a:pt x="3849" y="-6866"/>
                                </a:lnTo>
                                <a:lnTo>
                                  <a:pt x="3850" y="-7082"/>
                                </a:lnTo>
                                <a:lnTo>
                                  <a:pt x="3852" y="-7047"/>
                                </a:lnTo>
                                <a:lnTo>
                                  <a:pt x="3853" y="-7082"/>
                                </a:lnTo>
                                <a:lnTo>
                                  <a:pt x="3855" y="-6967"/>
                                </a:lnTo>
                                <a:lnTo>
                                  <a:pt x="3857" y="-6866"/>
                                </a:lnTo>
                                <a:lnTo>
                                  <a:pt x="3858" y="-6866"/>
                                </a:lnTo>
                                <a:lnTo>
                                  <a:pt x="3860" y="-6967"/>
                                </a:lnTo>
                                <a:lnTo>
                                  <a:pt x="3861" y="-6805"/>
                                </a:lnTo>
                                <a:lnTo>
                                  <a:pt x="3863" y="-6967"/>
                                </a:lnTo>
                                <a:lnTo>
                                  <a:pt x="3865" y="-6866"/>
                                </a:lnTo>
                                <a:lnTo>
                                  <a:pt x="3866" y="-6805"/>
                                </a:lnTo>
                                <a:lnTo>
                                  <a:pt x="3868" y="-6866"/>
                                </a:lnTo>
                                <a:lnTo>
                                  <a:pt x="3869" y="-7047"/>
                                </a:lnTo>
                                <a:lnTo>
                                  <a:pt x="3871" y="-6920"/>
                                </a:lnTo>
                                <a:lnTo>
                                  <a:pt x="3873" y="-7143"/>
                                </a:lnTo>
                                <a:lnTo>
                                  <a:pt x="3874" y="-7143"/>
                                </a:lnTo>
                                <a:lnTo>
                                  <a:pt x="3876" y="-6643"/>
                                </a:lnTo>
                                <a:lnTo>
                                  <a:pt x="3878" y="-7082"/>
                                </a:lnTo>
                                <a:lnTo>
                                  <a:pt x="3879" y="-7009"/>
                                </a:lnTo>
                                <a:lnTo>
                                  <a:pt x="3881" y="-7009"/>
                                </a:lnTo>
                                <a:lnTo>
                                  <a:pt x="3882" y="-7113"/>
                                </a:lnTo>
                                <a:lnTo>
                                  <a:pt x="3884" y="-7113"/>
                                </a:lnTo>
                                <a:lnTo>
                                  <a:pt x="3886" y="-6967"/>
                                </a:lnTo>
                                <a:lnTo>
                                  <a:pt x="3887" y="-7143"/>
                                </a:lnTo>
                                <a:lnTo>
                                  <a:pt x="3889" y="-7009"/>
                                </a:lnTo>
                                <a:lnTo>
                                  <a:pt x="3890" y="-7047"/>
                                </a:lnTo>
                                <a:lnTo>
                                  <a:pt x="3892" y="-7143"/>
                                </a:lnTo>
                                <a:lnTo>
                                  <a:pt x="3894" y="-6967"/>
                                </a:lnTo>
                                <a:lnTo>
                                  <a:pt x="3895" y="-7171"/>
                                </a:lnTo>
                                <a:lnTo>
                                  <a:pt x="3897" y="-6732"/>
                                </a:lnTo>
                                <a:lnTo>
                                  <a:pt x="3898" y="-6805"/>
                                </a:lnTo>
                                <a:lnTo>
                                  <a:pt x="3900" y="-6967"/>
                                </a:lnTo>
                                <a:lnTo>
                                  <a:pt x="3902" y="-7047"/>
                                </a:lnTo>
                                <a:lnTo>
                                  <a:pt x="3903" y="-7221"/>
                                </a:lnTo>
                                <a:lnTo>
                                  <a:pt x="3905" y="-6920"/>
                                </a:lnTo>
                                <a:lnTo>
                                  <a:pt x="3907" y="-7113"/>
                                </a:lnTo>
                                <a:lnTo>
                                  <a:pt x="3908" y="-6967"/>
                                </a:lnTo>
                                <a:lnTo>
                                  <a:pt x="3910" y="-6866"/>
                                </a:lnTo>
                                <a:lnTo>
                                  <a:pt x="3911" y="-7196"/>
                                </a:lnTo>
                                <a:lnTo>
                                  <a:pt x="3913" y="-6967"/>
                                </a:lnTo>
                                <a:lnTo>
                                  <a:pt x="3915" y="-7047"/>
                                </a:lnTo>
                                <a:lnTo>
                                  <a:pt x="3916" y="-7082"/>
                                </a:lnTo>
                                <a:lnTo>
                                  <a:pt x="3918" y="-6866"/>
                                </a:lnTo>
                                <a:lnTo>
                                  <a:pt x="3919" y="-7009"/>
                                </a:lnTo>
                                <a:lnTo>
                                  <a:pt x="3921" y="-7113"/>
                                </a:lnTo>
                                <a:lnTo>
                                  <a:pt x="3923" y="-6967"/>
                                </a:lnTo>
                                <a:lnTo>
                                  <a:pt x="3924" y="-6866"/>
                                </a:lnTo>
                                <a:lnTo>
                                  <a:pt x="3926" y="-6967"/>
                                </a:lnTo>
                                <a:lnTo>
                                  <a:pt x="3927" y="-7009"/>
                                </a:lnTo>
                                <a:lnTo>
                                  <a:pt x="3929" y="-7082"/>
                                </a:lnTo>
                                <a:lnTo>
                                  <a:pt x="3931" y="-6866"/>
                                </a:lnTo>
                                <a:lnTo>
                                  <a:pt x="3932" y="-6967"/>
                                </a:lnTo>
                                <a:lnTo>
                                  <a:pt x="3934" y="-6866"/>
                                </a:lnTo>
                                <a:lnTo>
                                  <a:pt x="3936" y="-6643"/>
                                </a:lnTo>
                                <a:lnTo>
                                  <a:pt x="3937" y="-7009"/>
                                </a:lnTo>
                                <a:lnTo>
                                  <a:pt x="3939" y="-6732"/>
                                </a:lnTo>
                                <a:lnTo>
                                  <a:pt x="3940" y="-6967"/>
                                </a:lnTo>
                                <a:lnTo>
                                  <a:pt x="3942" y="-7009"/>
                                </a:lnTo>
                                <a:lnTo>
                                  <a:pt x="3944" y="-7143"/>
                                </a:lnTo>
                                <a:lnTo>
                                  <a:pt x="3945" y="-6866"/>
                                </a:lnTo>
                                <a:lnTo>
                                  <a:pt x="3947" y="-6920"/>
                                </a:lnTo>
                                <a:lnTo>
                                  <a:pt x="3948" y="-6967"/>
                                </a:lnTo>
                                <a:lnTo>
                                  <a:pt x="3950" y="-6920"/>
                                </a:lnTo>
                                <a:lnTo>
                                  <a:pt x="3952" y="-6920"/>
                                </a:lnTo>
                                <a:lnTo>
                                  <a:pt x="3953" y="-6866"/>
                                </a:lnTo>
                                <a:lnTo>
                                  <a:pt x="3955" y="-7143"/>
                                </a:lnTo>
                                <a:lnTo>
                                  <a:pt x="3956" y="-7047"/>
                                </a:lnTo>
                                <a:lnTo>
                                  <a:pt x="3958" y="-6920"/>
                                </a:lnTo>
                                <a:lnTo>
                                  <a:pt x="3960" y="-6920"/>
                                </a:lnTo>
                                <a:lnTo>
                                  <a:pt x="3961" y="-7143"/>
                                </a:lnTo>
                                <a:lnTo>
                                  <a:pt x="3963" y="-6920"/>
                                </a:lnTo>
                                <a:lnTo>
                                  <a:pt x="3965" y="-7082"/>
                                </a:lnTo>
                                <a:lnTo>
                                  <a:pt x="3966" y="-6866"/>
                                </a:lnTo>
                                <a:lnTo>
                                  <a:pt x="3968" y="-6967"/>
                                </a:lnTo>
                                <a:lnTo>
                                  <a:pt x="3969" y="-6866"/>
                                </a:lnTo>
                                <a:lnTo>
                                  <a:pt x="3971" y="-7143"/>
                                </a:lnTo>
                                <a:lnTo>
                                  <a:pt x="3973" y="-7009"/>
                                </a:lnTo>
                                <a:lnTo>
                                  <a:pt x="3974" y="-7009"/>
                                </a:lnTo>
                                <a:lnTo>
                                  <a:pt x="3976" y="-6967"/>
                                </a:lnTo>
                                <a:lnTo>
                                  <a:pt x="3977" y="-6805"/>
                                </a:lnTo>
                                <a:lnTo>
                                  <a:pt x="3979" y="-6920"/>
                                </a:lnTo>
                                <a:lnTo>
                                  <a:pt x="3981" y="-6967"/>
                                </a:lnTo>
                                <a:lnTo>
                                  <a:pt x="3982" y="-7196"/>
                                </a:lnTo>
                                <a:lnTo>
                                  <a:pt x="3984" y="-7047"/>
                                </a:lnTo>
                                <a:lnTo>
                                  <a:pt x="3985" y="-6920"/>
                                </a:lnTo>
                                <a:lnTo>
                                  <a:pt x="3987" y="-7113"/>
                                </a:lnTo>
                                <a:lnTo>
                                  <a:pt x="3989" y="-6866"/>
                                </a:lnTo>
                                <a:lnTo>
                                  <a:pt x="3990" y="-6805"/>
                                </a:lnTo>
                                <a:lnTo>
                                  <a:pt x="3992" y="-7047"/>
                                </a:lnTo>
                                <a:lnTo>
                                  <a:pt x="3993" y="-6805"/>
                                </a:lnTo>
                                <a:lnTo>
                                  <a:pt x="3995" y="-7082"/>
                                </a:lnTo>
                                <a:lnTo>
                                  <a:pt x="3997" y="-6805"/>
                                </a:lnTo>
                                <a:lnTo>
                                  <a:pt x="3998" y="-6866"/>
                                </a:lnTo>
                                <a:lnTo>
                                  <a:pt x="4000" y="-7082"/>
                                </a:lnTo>
                                <a:lnTo>
                                  <a:pt x="4002" y="-7113"/>
                                </a:lnTo>
                                <a:lnTo>
                                  <a:pt x="4003" y="-6967"/>
                                </a:lnTo>
                                <a:lnTo>
                                  <a:pt x="4005" y="-6967"/>
                                </a:lnTo>
                                <a:lnTo>
                                  <a:pt x="4006" y="-7265"/>
                                </a:lnTo>
                                <a:lnTo>
                                  <a:pt x="4008" y="-6967"/>
                                </a:lnTo>
                                <a:lnTo>
                                  <a:pt x="4010" y="-6805"/>
                                </a:lnTo>
                                <a:lnTo>
                                  <a:pt x="4011" y="-7009"/>
                                </a:lnTo>
                                <a:lnTo>
                                  <a:pt x="4013" y="-7009"/>
                                </a:lnTo>
                                <a:lnTo>
                                  <a:pt x="4014" y="-7047"/>
                                </a:lnTo>
                                <a:lnTo>
                                  <a:pt x="4016" y="-6920"/>
                                </a:lnTo>
                                <a:lnTo>
                                  <a:pt x="4018" y="-6805"/>
                                </a:lnTo>
                                <a:lnTo>
                                  <a:pt x="4019" y="-7143"/>
                                </a:lnTo>
                                <a:lnTo>
                                  <a:pt x="4021" y="-6967"/>
                                </a:lnTo>
                                <a:lnTo>
                                  <a:pt x="4022" y="-6805"/>
                                </a:lnTo>
                                <a:lnTo>
                                  <a:pt x="4024" y="-6866"/>
                                </a:lnTo>
                                <a:lnTo>
                                  <a:pt x="4026" y="-7082"/>
                                </a:lnTo>
                                <a:lnTo>
                                  <a:pt x="4027" y="-6732"/>
                                </a:lnTo>
                                <a:lnTo>
                                  <a:pt x="4029" y="-6967"/>
                                </a:lnTo>
                                <a:lnTo>
                                  <a:pt x="4031" y="-7009"/>
                                </a:lnTo>
                                <a:lnTo>
                                  <a:pt x="4032" y="-6920"/>
                                </a:lnTo>
                                <a:lnTo>
                                  <a:pt x="4034" y="-7113"/>
                                </a:lnTo>
                                <a:lnTo>
                                  <a:pt x="4035" y="-6866"/>
                                </a:lnTo>
                                <a:lnTo>
                                  <a:pt x="4037" y="-6732"/>
                                </a:lnTo>
                                <a:lnTo>
                                  <a:pt x="4039" y="-6866"/>
                                </a:lnTo>
                                <a:lnTo>
                                  <a:pt x="4040" y="-6805"/>
                                </a:lnTo>
                                <a:lnTo>
                                  <a:pt x="4042" y="-7047"/>
                                </a:lnTo>
                                <a:lnTo>
                                  <a:pt x="4043" y="-6920"/>
                                </a:lnTo>
                                <a:lnTo>
                                  <a:pt x="4045" y="-6967"/>
                                </a:lnTo>
                                <a:lnTo>
                                  <a:pt x="4047" y="-7047"/>
                                </a:lnTo>
                                <a:lnTo>
                                  <a:pt x="4048" y="-7047"/>
                                </a:lnTo>
                                <a:lnTo>
                                  <a:pt x="4050" y="-7047"/>
                                </a:lnTo>
                                <a:lnTo>
                                  <a:pt x="4051" y="-6866"/>
                                </a:lnTo>
                                <a:lnTo>
                                  <a:pt x="4053" y="-6866"/>
                                </a:lnTo>
                                <a:lnTo>
                                  <a:pt x="4055" y="-7009"/>
                                </a:lnTo>
                                <a:lnTo>
                                  <a:pt x="4056" y="-7113"/>
                                </a:lnTo>
                                <a:lnTo>
                                  <a:pt x="4058" y="-7143"/>
                                </a:lnTo>
                                <a:lnTo>
                                  <a:pt x="4060" y="-7047"/>
                                </a:lnTo>
                                <a:lnTo>
                                  <a:pt x="4061" y="-6643"/>
                                </a:lnTo>
                                <a:lnTo>
                                  <a:pt x="4063" y="-6805"/>
                                </a:lnTo>
                                <a:lnTo>
                                  <a:pt x="4064" y="-6920"/>
                                </a:lnTo>
                                <a:lnTo>
                                  <a:pt x="4066" y="-7009"/>
                                </a:lnTo>
                                <a:lnTo>
                                  <a:pt x="4068" y="-6920"/>
                                </a:lnTo>
                                <a:lnTo>
                                  <a:pt x="4069" y="-6920"/>
                                </a:lnTo>
                                <a:lnTo>
                                  <a:pt x="4071" y="-7082"/>
                                </a:lnTo>
                                <a:lnTo>
                                  <a:pt x="4072" y="-6920"/>
                                </a:lnTo>
                                <a:lnTo>
                                  <a:pt x="4074" y="-6866"/>
                                </a:lnTo>
                                <a:lnTo>
                                  <a:pt x="4076" y="-6866"/>
                                </a:lnTo>
                                <a:lnTo>
                                  <a:pt x="4077" y="-6805"/>
                                </a:lnTo>
                                <a:lnTo>
                                  <a:pt x="4079" y="-7113"/>
                                </a:lnTo>
                                <a:lnTo>
                                  <a:pt x="4080" y="-6920"/>
                                </a:lnTo>
                                <a:lnTo>
                                  <a:pt x="4082" y="-7171"/>
                                </a:lnTo>
                                <a:lnTo>
                                  <a:pt x="4084" y="-7143"/>
                                </a:lnTo>
                                <a:lnTo>
                                  <a:pt x="4085" y="-7009"/>
                                </a:lnTo>
                                <a:lnTo>
                                  <a:pt x="4087" y="-7047"/>
                                </a:lnTo>
                                <a:lnTo>
                                  <a:pt x="4088" y="-6528"/>
                                </a:lnTo>
                                <a:lnTo>
                                  <a:pt x="4090" y="-6732"/>
                                </a:lnTo>
                                <a:lnTo>
                                  <a:pt x="4092" y="-7082"/>
                                </a:lnTo>
                                <a:lnTo>
                                  <a:pt x="4093" y="-6805"/>
                                </a:lnTo>
                                <a:lnTo>
                                  <a:pt x="4095" y="-7047"/>
                                </a:lnTo>
                                <a:lnTo>
                                  <a:pt x="4097" y="-6866"/>
                                </a:lnTo>
                                <a:lnTo>
                                  <a:pt x="4098" y="-6920"/>
                                </a:lnTo>
                                <a:lnTo>
                                  <a:pt x="4100" y="-6866"/>
                                </a:lnTo>
                                <a:lnTo>
                                  <a:pt x="4101" y="-7009"/>
                                </a:lnTo>
                                <a:lnTo>
                                  <a:pt x="4103" y="-7171"/>
                                </a:lnTo>
                                <a:lnTo>
                                  <a:pt x="4105" y="-6732"/>
                                </a:lnTo>
                                <a:lnTo>
                                  <a:pt x="4106" y="-6367"/>
                                </a:lnTo>
                                <a:lnTo>
                                  <a:pt x="4108" y="-7113"/>
                                </a:lnTo>
                                <a:lnTo>
                                  <a:pt x="4109" y="-6967"/>
                                </a:lnTo>
                                <a:lnTo>
                                  <a:pt x="4111" y="-7082"/>
                                </a:lnTo>
                                <a:lnTo>
                                  <a:pt x="4113" y="-7082"/>
                                </a:lnTo>
                                <a:lnTo>
                                  <a:pt x="4114" y="-7082"/>
                                </a:lnTo>
                                <a:lnTo>
                                  <a:pt x="4116" y="-7047"/>
                                </a:lnTo>
                                <a:lnTo>
                                  <a:pt x="4117" y="-6732"/>
                                </a:lnTo>
                                <a:lnTo>
                                  <a:pt x="4119" y="-7009"/>
                                </a:lnTo>
                                <a:lnTo>
                                  <a:pt x="4121" y="-6967"/>
                                </a:lnTo>
                                <a:lnTo>
                                  <a:pt x="4122" y="-7113"/>
                                </a:lnTo>
                                <a:lnTo>
                                  <a:pt x="4124" y="-7082"/>
                                </a:lnTo>
                                <a:lnTo>
                                  <a:pt x="4126" y="-6967"/>
                                </a:lnTo>
                                <a:lnTo>
                                  <a:pt x="4127" y="-6967"/>
                                </a:lnTo>
                                <a:lnTo>
                                  <a:pt x="4129" y="-6967"/>
                                </a:lnTo>
                                <a:lnTo>
                                  <a:pt x="4130" y="-7196"/>
                                </a:lnTo>
                                <a:lnTo>
                                  <a:pt x="4132" y="-7082"/>
                                </a:lnTo>
                                <a:lnTo>
                                  <a:pt x="4134" y="-6732"/>
                                </a:lnTo>
                                <a:lnTo>
                                  <a:pt x="4135" y="-6805"/>
                                </a:lnTo>
                                <a:lnTo>
                                  <a:pt x="4137" y="-7143"/>
                                </a:lnTo>
                                <a:lnTo>
                                  <a:pt x="4138" y="-7009"/>
                                </a:lnTo>
                                <a:lnTo>
                                  <a:pt x="4140" y="-7082"/>
                                </a:lnTo>
                                <a:lnTo>
                                  <a:pt x="4142" y="-6805"/>
                                </a:lnTo>
                                <a:lnTo>
                                  <a:pt x="4143" y="-7143"/>
                                </a:lnTo>
                                <a:lnTo>
                                  <a:pt x="4145" y="-6920"/>
                                </a:lnTo>
                                <a:lnTo>
                                  <a:pt x="4146" y="-6920"/>
                                </a:lnTo>
                                <a:lnTo>
                                  <a:pt x="4148" y="-6920"/>
                                </a:lnTo>
                                <a:lnTo>
                                  <a:pt x="4150" y="-7009"/>
                                </a:lnTo>
                                <a:lnTo>
                                  <a:pt x="4151" y="-7009"/>
                                </a:lnTo>
                                <a:lnTo>
                                  <a:pt x="4153" y="-6866"/>
                                </a:lnTo>
                                <a:lnTo>
                                  <a:pt x="4155" y="-6967"/>
                                </a:lnTo>
                                <a:lnTo>
                                  <a:pt x="4156" y="-7047"/>
                                </a:lnTo>
                                <a:lnTo>
                                  <a:pt x="4158" y="-7171"/>
                                </a:lnTo>
                                <a:lnTo>
                                  <a:pt x="4159" y="-6866"/>
                                </a:lnTo>
                                <a:lnTo>
                                  <a:pt x="4161" y="-6967"/>
                                </a:lnTo>
                                <a:lnTo>
                                  <a:pt x="4163" y="-7171"/>
                                </a:lnTo>
                                <a:lnTo>
                                  <a:pt x="4164" y="-7047"/>
                                </a:lnTo>
                                <a:lnTo>
                                  <a:pt x="4166" y="-7171"/>
                                </a:lnTo>
                                <a:lnTo>
                                  <a:pt x="4167" y="-6967"/>
                                </a:lnTo>
                                <a:lnTo>
                                  <a:pt x="4169" y="-7047"/>
                                </a:lnTo>
                                <a:lnTo>
                                  <a:pt x="4171" y="-7047"/>
                                </a:lnTo>
                                <a:lnTo>
                                  <a:pt x="4172" y="-6643"/>
                                </a:lnTo>
                                <a:lnTo>
                                  <a:pt x="4174" y="-6866"/>
                                </a:lnTo>
                                <a:lnTo>
                                  <a:pt x="4175" y="-6732"/>
                                </a:lnTo>
                                <a:lnTo>
                                  <a:pt x="4177" y="-7009"/>
                                </a:lnTo>
                                <a:lnTo>
                                  <a:pt x="4179" y="-6732"/>
                                </a:lnTo>
                                <a:lnTo>
                                  <a:pt x="4180" y="-6732"/>
                                </a:lnTo>
                                <a:lnTo>
                                  <a:pt x="4182" y="-6805"/>
                                </a:lnTo>
                                <a:lnTo>
                                  <a:pt x="4183" y="-6866"/>
                                </a:lnTo>
                                <a:lnTo>
                                  <a:pt x="4185" y="-6732"/>
                                </a:lnTo>
                                <a:lnTo>
                                  <a:pt x="4187" y="-6805"/>
                                </a:lnTo>
                                <a:lnTo>
                                  <a:pt x="4188" y="-7009"/>
                                </a:lnTo>
                                <a:lnTo>
                                  <a:pt x="4190" y="-6528"/>
                                </a:lnTo>
                                <a:lnTo>
                                  <a:pt x="4192" y="-7009"/>
                                </a:lnTo>
                                <a:lnTo>
                                  <a:pt x="4193" y="-6920"/>
                                </a:lnTo>
                                <a:lnTo>
                                  <a:pt x="4195" y="-6805"/>
                                </a:lnTo>
                                <a:lnTo>
                                  <a:pt x="4196" y="-6866"/>
                                </a:lnTo>
                                <a:lnTo>
                                  <a:pt x="4198" y="-6866"/>
                                </a:lnTo>
                                <a:lnTo>
                                  <a:pt x="4200" y="-6920"/>
                                </a:lnTo>
                                <a:lnTo>
                                  <a:pt x="4201" y="-6967"/>
                                </a:lnTo>
                                <a:lnTo>
                                  <a:pt x="4203" y="-7009"/>
                                </a:lnTo>
                                <a:lnTo>
                                  <a:pt x="4204" y="-6805"/>
                                </a:lnTo>
                                <a:lnTo>
                                  <a:pt x="4206" y="-7171"/>
                                </a:lnTo>
                                <a:lnTo>
                                  <a:pt x="4208" y="-6920"/>
                                </a:lnTo>
                                <a:lnTo>
                                  <a:pt x="4209" y="-6866"/>
                                </a:lnTo>
                                <a:lnTo>
                                  <a:pt x="4211" y="-7009"/>
                                </a:lnTo>
                                <a:lnTo>
                                  <a:pt x="4213" y="-6732"/>
                                </a:lnTo>
                                <a:lnTo>
                                  <a:pt x="4214" y="-7113"/>
                                </a:lnTo>
                                <a:lnTo>
                                  <a:pt x="4216" y="-6866"/>
                                </a:lnTo>
                                <a:lnTo>
                                  <a:pt x="4217" y="-6866"/>
                                </a:lnTo>
                                <a:lnTo>
                                  <a:pt x="4219" y="-6866"/>
                                </a:lnTo>
                                <a:lnTo>
                                  <a:pt x="4221" y="-6643"/>
                                </a:lnTo>
                                <a:lnTo>
                                  <a:pt x="4222" y="-6920"/>
                                </a:lnTo>
                                <a:lnTo>
                                  <a:pt x="4224" y="-6967"/>
                                </a:lnTo>
                                <a:lnTo>
                                  <a:pt x="4225" y="-7082"/>
                                </a:lnTo>
                                <a:lnTo>
                                  <a:pt x="4227" y="-6920"/>
                                </a:lnTo>
                                <a:lnTo>
                                  <a:pt x="4229" y="-7009"/>
                                </a:lnTo>
                                <a:lnTo>
                                  <a:pt x="4230" y="-6967"/>
                                </a:lnTo>
                                <a:lnTo>
                                  <a:pt x="4232" y="-7143"/>
                                </a:lnTo>
                                <a:lnTo>
                                  <a:pt x="4233" y="-7047"/>
                                </a:lnTo>
                                <a:lnTo>
                                  <a:pt x="4235" y="-7113"/>
                                </a:lnTo>
                                <a:lnTo>
                                  <a:pt x="4237" y="-6866"/>
                                </a:lnTo>
                                <a:lnTo>
                                  <a:pt x="4238" y="-6866"/>
                                </a:lnTo>
                                <a:lnTo>
                                  <a:pt x="4240" y="-6866"/>
                                </a:lnTo>
                                <a:lnTo>
                                  <a:pt x="4241" y="-6732"/>
                                </a:lnTo>
                                <a:lnTo>
                                  <a:pt x="4243" y="-6805"/>
                                </a:lnTo>
                                <a:lnTo>
                                  <a:pt x="4245" y="-7047"/>
                                </a:lnTo>
                                <a:lnTo>
                                  <a:pt x="4246" y="-7143"/>
                                </a:lnTo>
                                <a:lnTo>
                                  <a:pt x="4248" y="-6090"/>
                                </a:lnTo>
                                <a:lnTo>
                                  <a:pt x="4250" y="-6967"/>
                                </a:lnTo>
                                <a:lnTo>
                                  <a:pt x="4251" y="-6732"/>
                                </a:lnTo>
                                <a:lnTo>
                                  <a:pt x="4253" y="-7047"/>
                                </a:lnTo>
                                <a:lnTo>
                                  <a:pt x="4254" y="-6805"/>
                                </a:lnTo>
                                <a:lnTo>
                                  <a:pt x="4256" y="-6866"/>
                                </a:lnTo>
                                <a:lnTo>
                                  <a:pt x="4258" y="-6920"/>
                                </a:lnTo>
                                <a:lnTo>
                                  <a:pt x="4259" y="-7047"/>
                                </a:lnTo>
                                <a:lnTo>
                                  <a:pt x="4261" y="-7171"/>
                                </a:lnTo>
                                <a:lnTo>
                                  <a:pt x="4262" y="-7047"/>
                                </a:lnTo>
                                <a:lnTo>
                                  <a:pt x="4264" y="-6920"/>
                                </a:lnTo>
                                <a:lnTo>
                                  <a:pt x="4266" y="-7082"/>
                                </a:lnTo>
                                <a:lnTo>
                                  <a:pt x="4267" y="-6920"/>
                                </a:lnTo>
                                <a:lnTo>
                                  <a:pt x="4269" y="-7047"/>
                                </a:lnTo>
                                <a:lnTo>
                                  <a:pt x="4270" y="-6920"/>
                                </a:lnTo>
                                <a:lnTo>
                                  <a:pt x="4272" y="-6967"/>
                                </a:lnTo>
                                <a:lnTo>
                                  <a:pt x="4274" y="-6805"/>
                                </a:lnTo>
                                <a:lnTo>
                                  <a:pt x="4275" y="-7009"/>
                                </a:lnTo>
                                <a:lnTo>
                                  <a:pt x="4277" y="-6367"/>
                                </a:lnTo>
                                <a:lnTo>
                                  <a:pt x="4279" y="-7047"/>
                                </a:lnTo>
                                <a:lnTo>
                                  <a:pt x="4280" y="-6967"/>
                                </a:lnTo>
                                <a:lnTo>
                                  <a:pt x="4282" y="-6805"/>
                                </a:lnTo>
                                <a:lnTo>
                                  <a:pt x="4283" y="-6732"/>
                                </a:lnTo>
                                <a:lnTo>
                                  <a:pt x="4285" y="-6866"/>
                                </a:lnTo>
                                <a:lnTo>
                                  <a:pt x="4287" y="-6805"/>
                                </a:lnTo>
                                <a:lnTo>
                                  <a:pt x="4288" y="-7082"/>
                                </a:lnTo>
                                <a:lnTo>
                                  <a:pt x="4290" y="-6805"/>
                                </a:lnTo>
                                <a:lnTo>
                                  <a:pt x="4291" y="-6866"/>
                                </a:lnTo>
                                <a:lnTo>
                                  <a:pt x="4293" y="-7113"/>
                                </a:lnTo>
                                <a:lnTo>
                                  <a:pt x="4295" y="-6805"/>
                                </a:lnTo>
                                <a:lnTo>
                                  <a:pt x="4296" y="-6967"/>
                                </a:lnTo>
                                <a:lnTo>
                                  <a:pt x="4298" y="-7047"/>
                                </a:lnTo>
                                <a:lnTo>
                                  <a:pt x="4299" y="-7009"/>
                                </a:lnTo>
                                <a:lnTo>
                                  <a:pt x="4301" y="-6967"/>
                                </a:lnTo>
                                <a:lnTo>
                                  <a:pt x="4303" y="-6920"/>
                                </a:lnTo>
                                <a:lnTo>
                                  <a:pt x="4304" y="-7082"/>
                                </a:lnTo>
                                <a:lnTo>
                                  <a:pt x="4306" y="-6643"/>
                                </a:lnTo>
                                <a:lnTo>
                                  <a:pt x="4308" y="-6920"/>
                                </a:lnTo>
                                <a:lnTo>
                                  <a:pt x="4309" y="-6920"/>
                                </a:lnTo>
                                <a:lnTo>
                                  <a:pt x="4311" y="-6920"/>
                                </a:lnTo>
                                <a:lnTo>
                                  <a:pt x="4312" y="-7047"/>
                                </a:lnTo>
                                <a:lnTo>
                                  <a:pt x="4314" y="-6805"/>
                                </a:lnTo>
                                <a:lnTo>
                                  <a:pt x="4316" y="-7047"/>
                                </a:lnTo>
                                <a:lnTo>
                                  <a:pt x="4317" y="-6967"/>
                                </a:lnTo>
                                <a:lnTo>
                                  <a:pt x="4319" y="-6866"/>
                                </a:lnTo>
                                <a:lnTo>
                                  <a:pt x="4320" y="-7047"/>
                                </a:lnTo>
                                <a:lnTo>
                                  <a:pt x="4322" y="-6920"/>
                                </a:lnTo>
                                <a:lnTo>
                                  <a:pt x="4324" y="-6528"/>
                                </a:lnTo>
                                <a:lnTo>
                                  <a:pt x="4325" y="-6805"/>
                                </a:lnTo>
                                <a:lnTo>
                                  <a:pt x="4327" y="-7009"/>
                                </a:lnTo>
                                <a:lnTo>
                                  <a:pt x="4328" y="-6732"/>
                                </a:lnTo>
                                <a:lnTo>
                                  <a:pt x="4330" y="-6866"/>
                                </a:lnTo>
                                <a:lnTo>
                                  <a:pt x="4332" y="-6967"/>
                                </a:lnTo>
                                <a:lnTo>
                                  <a:pt x="4333" y="-7009"/>
                                </a:lnTo>
                                <a:lnTo>
                                  <a:pt x="4335" y="-6920"/>
                                </a:lnTo>
                                <a:lnTo>
                                  <a:pt x="4336" y="-7082"/>
                                </a:lnTo>
                                <a:lnTo>
                                  <a:pt x="4338" y="-7082"/>
                                </a:lnTo>
                                <a:lnTo>
                                  <a:pt x="4340" y="-7082"/>
                                </a:lnTo>
                                <a:lnTo>
                                  <a:pt x="4341" y="-6643"/>
                                </a:lnTo>
                                <a:lnTo>
                                  <a:pt x="4343" y="-6643"/>
                                </a:lnTo>
                                <a:lnTo>
                                  <a:pt x="4345" y="-7113"/>
                                </a:lnTo>
                                <a:lnTo>
                                  <a:pt x="4346" y="-6920"/>
                                </a:lnTo>
                                <a:lnTo>
                                  <a:pt x="4348" y="-7143"/>
                                </a:lnTo>
                                <a:lnTo>
                                  <a:pt x="4349" y="-6866"/>
                                </a:lnTo>
                                <a:lnTo>
                                  <a:pt x="4351" y="-6866"/>
                                </a:lnTo>
                                <a:lnTo>
                                  <a:pt x="4353" y="-7047"/>
                                </a:lnTo>
                                <a:lnTo>
                                  <a:pt x="4354" y="-6805"/>
                                </a:lnTo>
                                <a:lnTo>
                                  <a:pt x="4356" y="-6805"/>
                                </a:lnTo>
                                <a:lnTo>
                                  <a:pt x="4357" y="-6866"/>
                                </a:lnTo>
                                <a:lnTo>
                                  <a:pt x="4359" y="-6967"/>
                                </a:lnTo>
                                <a:lnTo>
                                  <a:pt x="4361" y="-7047"/>
                                </a:lnTo>
                                <a:lnTo>
                                  <a:pt x="4362" y="-6920"/>
                                </a:lnTo>
                                <a:lnTo>
                                  <a:pt x="4364" y="-6967"/>
                                </a:lnTo>
                                <a:lnTo>
                                  <a:pt x="4365" y="-6967"/>
                                </a:lnTo>
                                <a:lnTo>
                                  <a:pt x="4367" y="-6528"/>
                                </a:lnTo>
                                <a:lnTo>
                                  <a:pt x="4369" y="-6920"/>
                                </a:lnTo>
                                <a:lnTo>
                                  <a:pt x="4370" y="-6967"/>
                                </a:lnTo>
                                <a:lnTo>
                                  <a:pt x="4372" y="-6967"/>
                                </a:lnTo>
                                <a:lnTo>
                                  <a:pt x="4374" y="-6732"/>
                                </a:lnTo>
                                <a:lnTo>
                                  <a:pt x="4375" y="-7009"/>
                                </a:lnTo>
                                <a:lnTo>
                                  <a:pt x="4377" y="-6866"/>
                                </a:lnTo>
                                <a:lnTo>
                                  <a:pt x="4378" y="-6866"/>
                                </a:lnTo>
                                <a:lnTo>
                                  <a:pt x="4380" y="-6805"/>
                                </a:lnTo>
                                <a:lnTo>
                                  <a:pt x="4382" y="-6967"/>
                                </a:lnTo>
                                <a:lnTo>
                                  <a:pt x="4383" y="-6920"/>
                                </a:lnTo>
                                <a:lnTo>
                                  <a:pt x="4385" y="-6643"/>
                                </a:lnTo>
                                <a:lnTo>
                                  <a:pt x="4386" y="-6866"/>
                                </a:lnTo>
                                <a:lnTo>
                                  <a:pt x="4388" y="-7009"/>
                                </a:lnTo>
                                <a:lnTo>
                                  <a:pt x="4390" y="-6643"/>
                                </a:lnTo>
                                <a:lnTo>
                                  <a:pt x="4391" y="-6967"/>
                                </a:lnTo>
                                <a:lnTo>
                                  <a:pt x="4393" y="-6866"/>
                                </a:lnTo>
                                <a:lnTo>
                                  <a:pt x="4394" y="-6967"/>
                                </a:lnTo>
                                <a:lnTo>
                                  <a:pt x="4396" y="-7047"/>
                                </a:lnTo>
                                <a:lnTo>
                                  <a:pt x="4398" y="-7143"/>
                                </a:lnTo>
                                <a:lnTo>
                                  <a:pt x="4399" y="-6866"/>
                                </a:lnTo>
                                <a:lnTo>
                                  <a:pt x="4401" y="-7171"/>
                                </a:lnTo>
                                <a:lnTo>
                                  <a:pt x="4403" y="-7009"/>
                                </a:lnTo>
                                <a:lnTo>
                                  <a:pt x="4404" y="-6920"/>
                                </a:lnTo>
                                <a:lnTo>
                                  <a:pt x="4406" y="-6920"/>
                                </a:lnTo>
                                <a:lnTo>
                                  <a:pt x="4407" y="-6920"/>
                                </a:lnTo>
                                <a:lnTo>
                                  <a:pt x="4409" y="-6866"/>
                                </a:lnTo>
                                <a:lnTo>
                                  <a:pt x="4411" y="-6920"/>
                                </a:lnTo>
                                <a:lnTo>
                                  <a:pt x="4412" y="-6643"/>
                                </a:lnTo>
                                <a:lnTo>
                                  <a:pt x="4414" y="-6805"/>
                                </a:lnTo>
                                <a:lnTo>
                                  <a:pt x="4415" y="-7143"/>
                                </a:lnTo>
                                <a:lnTo>
                                  <a:pt x="4417" y="-7047"/>
                                </a:lnTo>
                                <a:lnTo>
                                  <a:pt x="4419" y="-6920"/>
                                </a:lnTo>
                                <a:lnTo>
                                  <a:pt x="4420" y="-6967"/>
                                </a:lnTo>
                                <a:lnTo>
                                  <a:pt x="4422" y="-6967"/>
                                </a:lnTo>
                                <a:lnTo>
                                  <a:pt x="4423" y="-6866"/>
                                </a:lnTo>
                                <a:lnTo>
                                  <a:pt x="4425" y="-6967"/>
                                </a:lnTo>
                                <a:lnTo>
                                  <a:pt x="4427" y="-6732"/>
                                </a:lnTo>
                                <a:lnTo>
                                  <a:pt x="4428" y="-7143"/>
                                </a:lnTo>
                                <a:lnTo>
                                  <a:pt x="4430" y="-6920"/>
                                </a:lnTo>
                                <a:lnTo>
                                  <a:pt x="4431" y="-6967"/>
                                </a:lnTo>
                                <a:lnTo>
                                  <a:pt x="4433" y="-6920"/>
                                </a:lnTo>
                                <a:lnTo>
                                  <a:pt x="4435" y="-7047"/>
                                </a:lnTo>
                                <a:lnTo>
                                  <a:pt x="4436" y="-6967"/>
                                </a:lnTo>
                                <a:lnTo>
                                  <a:pt x="4438" y="-7009"/>
                                </a:lnTo>
                                <a:lnTo>
                                  <a:pt x="4440" y="-6643"/>
                                </a:lnTo>
                                <a:lnTo>
                                  <a:pt x="4441" y="-6967"/>
                                </a:lnTo>
                                <a:lnTo>
                                  <a:pt x="4443" y="-6920"/>
                                </a:lnTo>
                                <a:lnTo>
                                  <a:pt x="4444" y="-7009"/>
                                </a:lnTo>
                                <a:lnTo>
                                  <a:pt x="4446" y="-6920"/>
                                </a:lnTo>
                                <a:lnTo>
                                  <a:pt x="4448" y="-6920"/>
                                </a:lnTo>
                                <a:lnTo>
                                  <a:pt x="4449" y="-7171"/>
                                </a:lnTo>
                                <a:lnTo>
                                  <a:pt x="4451" y="-6732"/>
                                </a:lnTo>
                                <a:lnTo>
                                  <a:pt x="4452" y="-6967"/>
                                </a:lnTo>
                                <a:lnTo>
                                  <a:pt x="4454" y="-6643"/>
                                </a:lnTo>
                                <a:lnTo>
                                  <a:pt x="4456" y="-6967"/>
                                </a:lnTo>
                                <a:lnTo>
                                  <a:pt x="4457" y="-6866"/>
                                </a:lnTo>
                                <a:lnTo>
                                  <a:pt x="4459" y="-7113"/>
                                </a:lnTo>
                                <a:lnTo>
                                  <a:pt x="4460" y="-7009"/>
                                </a:lnTo>
                                <a:lnTo>
                                  <a:pt x="4462" y="-6920"/>
                                </a:lnTo>
                                <a:lnTo>
                                  <a:pt x="4464" y="-6805"/>
                                </a:lnTo>
                                <a:lnTo>
                                  <a:pt x="4465" y="-6732"/>
                                </a:lnTo>
                                <a:lnTo>
                                  <a:pt x="4467" y="-7009"/>
                                </a:lnTo>
                                <a:lnTo>
                                  <a:pt x="4469" y="-7113"/>
                                </a:lnTo>
                                <a:lnTo>
                                  <a:pt x="4470" y="-6732"/>
                                </a:lnTo>
                                <a:lnTo>
                                  <a:pt x="4472" y="-6920"/>
                                </a:lnTo>
                                <a:lnTo>
                                  <a:pt x="4473" y="-7113"/>
                                </a:lnTo>
                                <a:lnTo>
                                  <a:pt x="4475" y="-6967"/>
                                </a:lnTo>
                                <a:lnTo>
                                  <a:pt x="4477" y="-6920"/>
                                </a:lnTo>
                                <a:lnTo>
                                  <a:pt x="4478" y="-7082"/>
                                </a:lnTo>
                                <a:lnTo>
                                  <a:pt x="4480" y="-6967"/>
                                </a:lnTo>
                                <a:lnTo>
                                  <a:pt x="4481" y="-6967"/>
                                </a:lnTo>
                                <a:lnTo>
                                  <a:pt x="4483" y="-7047"/>
                                </a:lnTo>
                                <a:lnTo>
                                  <a:pt x="4485" y="-7082"/>
                                </a:lnTo>
                                <a:lnTo>
                                  <a:pt x="4486" y="-6866"/>
                                </a:lnTo>
                                <a:lnTo>
                                  <a:pt x="4488" y="-6920"/>
                                </a:lnTo>
                                <a:lnTo>
                                  <a:pt x="4489" y="-6920"/>
                                </a:lnTo>
                                <a:lnTo>
                                  <a:pt x="4491" y="-6732"/>
                                </a:lnTo>
                                <a:lnTo>
                                  <a:pt x="4493" y="-6805"/>
                                </a:lnTo>
                                <a:lnTo>
                                  <a:pt x="4494" y="-6920"/>
                                </a:lnTo>
                                <a:lnTo>
                                  <a:pt x="4496" y="-6967"/>
                                </a:lnTo>
                                <a:lnTo>
                                  <a:pt x="4498" y="-6920"/>
                                </a:lnTo>
                                <a:lnTo>
                                  <a:pt x="4499" y="-7009"/>
                                </a:lnTo>
                                <a:lnTo>
                                  <a:pt x="4501" y="-6866"/>
                                </a:lnTo>
                                <a:lnTo>
                                  <a:pt x="4502" y="-6805"/>
                                </a:lnTo>
                                <a:lnTo>
                                  <a:pt x="4504" y="-7082"/>
                                </a:lnTo>
                                <a:lnTo>
                                  <a:pt x="4506" y="-7143"/>
                                </a:lnTo>
                                <a:lnTo>
                                  <a:pt x="4507" y="-6643"/>
                                </a:lnTo>
                                <a:lnTo>
                                  <a:pt x="4509" y="-6920"/>
                                </a:lnTo>
                                <a:lnTo>
                                  <a:pt x="4510" y="-7143"/>
                                </a:lnTo>
                                <a:lnTo>
                                  <a:pt x="4512" y="-6967"/>
                                </a:lnTo>
                                <a:lnTo>
                                  <a:pt x="4514" y="-7009"/>
                                </a:lnTo>
                                <a:lnTo>
                                  <a:pt x="4515" y="-6866"/>
                                </a:lnTo>
                                <a:lnTo>
                                  <a:pt x="4517" y="-7047"/>
                                </a:lnTo>
                                <a:lnTo>
                                  <a:pt x="4518" y="-7171"/>
                                </a:lnTo>
                                <a:lnTo>
                                  <a:pt x="4520" y="-6866"/>
                                </a:lnTo>
                                <a:lnTo>
                                  <a:pt x="4522" y="-6866"/>
                                </a:lnTo>
                                <a:lnTo>
                                  <a:pt x="4523" y="-6920"/>
                                </a:lnTo>
                                <a:lnTo>
                                  <a:pt x="4525" y="-6866"/>
                                </a:lnTo>
                                <a:lnTo>
                                  <a:pt x="4527" y="-7009"/>
                                </a:lnTo>
                                <a:lnTo>
                                  <a:pt x="4528" y="-7171"/>
                                </a:lnTo>
                                <a:lnTo>
                                  <a:pt x="4530" y="-6643"/>
                                </a:lnTo>
                                <a:lnTo>
                                  <a:pt x="4531" y="-6732"/>
                                </a:lnTo>
                                <a:lnTo>
                                  <a:pt x="4533" y="-7047"/>
                                </a:lnTo>
                                <a:lnTo>
                                  <a:pt x="4535" y="-6967"/>
                                </a:lnTo>
                                <a:lnTo>
                                  <a:pt x="4536" y="-6732"/>
                                </a:lnTo>
                                <a:lnTo>
                                  <a:pt x="4538" y="-6866"/>
                                </a:lnTo>
                                <a:lnTo>
                                  <a:pt x="4539" y="-6805"/>
                                </a:lnTo>
                                <a:lnTo>
                                  <a:pt x="4541" y="-6866"/>
                                </a:lnTo>
                                <a:lnTo>
                                  <a:pt x="4543" y="-6920"/>
                                </a:lnTo>
                                <a:lnTo>
                                  <a:pt x="4544" y="-6967"/>
                                </a:lnTo>
                                <a:lnTo>
                                  <a:pt x="4546" y="-7143"/>
                                </a:lnTo>
                                <a:lnTo>
                                  <a:pt x="4547" y="-6643"/>
                                </a:lnTo>
                                <a:lnTo>
                                  <a:pt x="4549" y="-6920"/>
                                </a:lnTo>
                                <a:lnTo>
                                  <a:pt x="4551" y="-7009"/>
                                </a:lnTo>
                                <a:lnTo>
                                  <a:pt x="4552" y="-6866"/>
                                </a:lnTo>
                                <a:lnTo>
                                  <a:pt x="4554" y="-6866"/>
                                </a:lnTo>
                                <a:lnTo>
                                  <a:pt x="4556" y="-6866"/>
                                </a:lnTo>
                                <a:lnTo>
                                  <a:pt x="4557" y="-6805"/>
                                </a:lnTo>
                                <a:lnTo>
                                  <a:pt x="4559" y="-6967"/>
                                </a:lnTo>
                                <a:lnTo>
                                  <a:pt x="4560" y="-6732"/>
                                </a:lnTo>
                                <a:lnTo>
                                  <a:pt x="4562" y="-6805"/>
                                </a:lnTo>
                                <a:lnTo>
                                  <a:pt x="4564" y="-7047"/>
                                </a:lnTo>
                                <a:lnTo>
                                  <a:pt x="4565" y="-6732"/>
                                </a:lnTo>
                                <a:lnTo>
                                  <a:pt x="4567" y="-7082"/>
                                </a:lnTo>
                                <a:lnTo>
                                  <a:pt x="4568" y="-6643"/>
                                </a:lnTo>
                                <a:lnTo>
                                  <a:pt x="4570" y="-6866"/>
                                </a:lnTo>
                                <a:lnTo>
                                  <a:pt x="4572" y="-6805"/>
                                </a:lnTo>
                                <a:lnTo>
                                  <a:pt x="4573" y="-6732"/>
                                </a:lnTo>
                                <a:lnTo>
                                  <a:pt x="4575" y="-7323"/>
                                </a:lnTo>
                                <a:lnTo>
                                  <a:pt x="4576" y="-6866"/>
                                </a:lnTo>
                                <a:lnTo>
                                  <a:pt x="4578" y="-6866"/>
                                </a:lnTo>
                                <a:lnTo>
                                  <a:pt x="4580" y="-6967"/>
                                </a:lnTo>
                                <a:lnTo>
                                  <a:pt x="4581" y="-6967"/>
                                </a:lnTo>
                                <a:lnTo>
                                  <a:pt x="4583" y="-6805"/>
                                </a:lnTo>
                                <a:lnTo>
                                  <a:pt x="4584" y="-6528"/>
                                </a:lnTo>
                                <a:lnTo>
                                  <a:pt x="4586" y="-6967"/>
                                </a:lnTo>
                                <a:lnTo>
                                  <a:pt x="4588" y="-7113"/>
                                </a:lnTo>
                                <a:lnTo>
                                  <a:pt x="4589" y="-6643"/>
                                </a:lnTo>
                                <a:lnTo>
                                  <a:pt x="4591" y="-6643"/>
                                </a:lnTo>
                                <a:lnTo>
                                  <a:pt x="4593" y="-6920"/>
                                </a:lnTo>
                                <a:lnTo>
                                  <a:pt x="4594" y="-6967"/>
                                </a:lnTo>
                                <a:lnTo>
                                  <a:pt x="4596" y="-6528"/>
                                </a:lnTo>
                                <a:lnTo>
                                  <a:pt x="4597" y="-7047"/>
                                </a:lnTo>
                                <a:lnTo>
                                  <a:pt x="4599" y="-6805"/>
                                </a:lnTo>
                                <a:lnTo>
                                  <a:pt x="4601" y="-7113"/>
                                </a:lnTo>
                                <a:lnTo>
                                  <a:pt x="4602" y="-6920"/>
                                </a:lnTo>
                                <a:lnTo>
                                  <a:pt x="4604" y="-6920"/>
                                </a:lnTo>
                                <a:lnTo>
                                  <a:pt x="4605" y="-7047"/>
                                </a:lnTo>
                                <a:lnTo>
                                  <a:pt x="4607" y="-6866"/>
                                </a:lnTo>
                                <a:lnTo>
                                  <a:pt x="4609" y="-7082"/>
                                </a:lnTo>
                                <a:lnTo>
                                  <a:pt x="4610" y="-6805"/>
                                </a:lnTo>
                                <a:lnTo>
                                  <a:pt x="4612" y="-7009"/>
                                </a:lnTo>
                                <a:lnTo>
                                  <a:pt x="4613" y="-6967"/>
                                </a:lnTo>
                                <a:lnTo>
                                  <a:pt x="4615" y="-6967"/>
                                </a:lnTo>
                                <a:lnTo>
                                  <a:pt x="4617" y="-6643"/>
                                </a:lnTo>
                                <a:lnTo>
                                  <a:pt x="4618" y="-6967"/>
                                </a:lnTo>
                                <a:lnTo>
                                  <a:pt x="4620" y="-6967"/>
                                </a:lnTo>
                                <a:lnTo>
                                  <a:pt x="4622" y="-7047"/>
                                </a:lnTo>
                                <a:lnTo>
                                  <a:pt x="4623" y="-6805"/>
                                </a:lnTo>
                                <a:lnTo>
                                  <a:pt x="4625" y="-6866"/>
                                </a:lnTo>
                                <a:lnTo>
                                  <a:pt x="4626" y="-7009"/>
                                </a:lnTo>
                                <a:lnTo>
                                  <a:pt x="4628" y="-6920"/>
                                </a:lnTo>
                                <a:lnTo>
                                  <a:pt x="4630" y="-6643"/>
                                </a:lnTo>
                                <a:lnTo>
                                  <a:pt x="4631" y="-6643"/>
                                </a:lnTo>
                                <a:lnTo>
                                  <a:pt x="4633" y="-6367"/>
                                </a:lnTo>
                                <a:lnTo>
                                  <a:pt x="4634" y="-6920"/>
                                </a:lnTo>
                                <a:lnTo>
                                  <a:pt x="4636" y="-6967"/>
                                </a:lnTo>
                                <a:lnTo>
                                  <a:pt x="4638" y="-6528"/>
                                </a:lnTo>
                                <a:lnTo>
                                  <a:pt x="4639" y="-6967"/>
                                </a:lnTo>
                                <a:lnTo>
                                  <a:pt x="4641" y="-7082"/>
                                </a:lnTo>
                                <a:lnTo>
                                  <a:pt x="4642" y="-6805"/>
                                </a:lnTo>
                                <a:lnTo>
                                  <a:pt x="4644" y="-6920"/>
                                </a:lnTo>
                                <a:lnTo>
                                  <a:pt x="4646" y="-7009"/>
                                </a:lnTo>
                                <a:lnTo>
                                  <a:pt x="4647" y="-6967"/>
                                </a:lnTo>
                                <a:lnTo>
                                  <a:pt x="4649" y="-7143"/>
                                </a:lnTo>
                                <a:lnTo>
                                  <a:pt x="4651" y="-6920"/>
                                </a:lnTo>
                                <a:lnTo>
                                  <a:pt x="4652" y="-7082"/>
                                </a:lnTo>
                                <a:lnTo>
                                  <a:pt x="4654" y="-6805"/>
                                </a:lnTo>
                                <a:lnTo>
                                  <a:pt x="4655" y="-6866"/>
                                </a:lnTo>
                                <a:lnTo>
                                  <a:pt x="4657" y="-7009"/>
                                </a:lnTo>
                                <a:lnTo>
                                  <a:pt x="4659" y="-7047"/>
                                </a:lnTo>
                                <a:lnTo>
                                  <a:pt x="4660" y="-6367"/>
                                </a:lnTo>
                                <a:lnTo>
                                  <a:pt x="4662" y="-6920"/>
                                </a:lnTo>
                                <a:lnTo>
                                  <a:pt x="4663" y="-6805"/>
                                </a:lnTo>
                                <a:lnTo>
                                  <a:pt x="4665" y="-7009"/>
                                </a:lnTo>
                                <a:lnTo>
                                  <a:pt x="4667" y="-6920"/>
                                </a:lnTo>
                                <a:lnTo>
                                  <a:pt x="4668" y="-7221"/>
                                </a:lnTo>
                                <a:lnTo>
                                  <a:pt x="4670" y="-7047"/>
                                </a:lnTo>
                                <a:lnTo>
                                  <a:pt x="4671" y="-6866"/>
                                </a:lnTo>
                                <a:lnTo>
                                  <a:pt x="4673" y="-6866"/>
                                </a:lnTo>
                                <a:lnTo>
                                  <a:pt x="4675" y="-6866"/>
                                </a:lnTo>
                                <a:lnTo>
                                  <a:pt x="4676" y="-7047"/>
                                </a:lnTo>
                                <a:lnTo>
                                  <a:pt x="4678" y="-6920"/>
                                </a:lnTo>
                                <a:lnTo>
                                  <a:pt x="4679" y="-7113"/>
                                </a:lnTo>
                                <a:lnTo>
                                  <a:pt x="4681" y="-6920"/>
                                </a:lnTo>
                                <a:lnTo>
                                  <a:pt x="4683" y="-6805"/>
                                </a:lnTo>
                                <a:lnTo>
                                  <a:pt x="4684" y="-6866"/>
                                </a:lnTo>
                                <a:lnTo>
                                  <a:pt x="4686" y="-7047"/>
                                </a:lnTo>
                                <a:lnTo>
                                  <a:pt x="4688" y="-6805"/>
                                </a:lnTo>
                                <a:lnTo>
                                  <a:pt x="4689" y="-7047"/>
                                </a:lnTo>
                                <a:lnTo>
                                  <a:pt x="4691" y="-6805"/>
                                </a:lnTo>
                                <a:lnTo>
                                  <a:pt x="4692" y="-6528"/>
                                </a:lnTo>
                                <a:lnTo>
                                  <a:pt x="4694" y="-6920"/>
                                </a:lnTo>
                                <a:lnTo>
                                  <a:pt x="4696" y="-7082"/>
                                </a:lnTo>
                                <a:lnTo>
                                  <a:pt x="4697" y="-6866"/>
                                </a:lnTo>
                                <a:lnTo>
                                  <a:pt x="4699" y="-6866"/>
                                </a:lnTo>
                                <a:lnTo>
                                  <a:pt x="4700" y="-6732"/>
                                </a:lnTo>
                                <a:lnTo>
                                  <a:pt x="4702" y="-7009"/>
                                </a:lnTo>
                                <a:lnTo>
                                  <a:pt x="4704" y="-6866"/>
                                </a:lnTo>
                                <a:lnTo>
                                  <a:pt x="4705" y="-7047"/>
                                </a:lnTo>
                                <a:lnTo>
                                  <a:pt x="4707" y="-6643"/>
                                </a:lnTo>
                                <a:lnTo>
                                  <a:pt x="4708" y="-7009"/>
                                </a:lnTo>
                                <a:lnTo>
                                  <a:pt x="4710" y="-6805"/>
                                </a:lnTo>
                                <a:lnTo>
                                  <a:pt x="4712" y="-6920"/>
                                </a:lnTo>
                                <a:lnTo>
                                  <a:pt x="4713" y="-6967"/>
                                </a:lnTo>
                                <a:lnTo>
                                  <a:pt x="4715" y="-6643"/>
                                </a:lnTo>
                                <a:lnTo>
                                  <a:pt x="4717" y="-6643"/>
                                </a:lnTo>
                                <a:lnTo>
                                  <a:pt x="4718" y="-7047"/>
                                </a:lnTo>
                                <a:lnTo>
                                  <a:pt x="4720" y="-6643"/>
                                </a:lnTo>
                                <a:lnTo>
                                  <a:pt x="4721" y="-7047"/>
                                </a:lnTo>
                                <a:lnTo>
                                  <a:pt x="4723" y="-7009"/>
                                </a:lnTo>
                                <a:lnTo>
                                  <a:pt x="4725" y="-6805"/>
                                </a:lnTo>
                                <a:lnTo>
                                  <a:pt x="4726" y="-6967"/>
                                </a:lnTo>
                                <a:lnTo>
                                  <a:pt x="4728" y="-6920"/>
                                </a:lnTo>
                                <a:lnTo>
                                  <a:pt x="4729" y="-7009"/>
                                </a:lnTo>
                                <a:lnTo>
                                  <a:pt x="4731" y="-6967"/>
                                </a:lnTo>
                                <a:lnTo>
                                  <a:pt x="4733" y="-6967"/>
                                </a:lnTo>
                                <a:lnTo>
                                  <a:pt x="4734" y="-6805"/>
                                </a:lnTo>
                                <a:lnTo>
                                  <a:pt x="4736" y="-7009"/>
                                </a:lnTo>
                                <a:lnTo>
                                  <a:pt x="4737" y="-6920"/>
                                </a:lnTo>
                                <a:lnTo>
                                  <a:pt x="4739" y="-6732"/>
                                </a:lnTo>
                                <a:lnTo>
                                  <a:pt x="4741" y="-6732"/>
                                </a:lnTo>
                                <a:lnTo>
                                  <a:pt x="4742" y="-6805"/>
                                </a:lnTo>
                                <a:lnTo>
                                  <a:pt x="4744" y="-6732"/>
                                </a:lnTo>
                                <a:lnTo>
                                  <a:pt x="4746" y="-6732"/>
                                </a:lnTo>
                                <a:lnTo>
                                  <a:pt x="4747" y="-7082"/>
                                </a:lnTo>
                                <a:lnTo>
                                  <a:pt x="4749" y="-6528"/>
                                </a:lnTo>
                                <a:lnTo>
                                  <a:pt x="4750" y="-6866"/>
                                </a:lnTo>
                                <a:lnTo>
                                  <a:pt x="4752" y="-7009"/>
                                </a:lnTo>
                                <a:lnTo>
                                  <a:pt x="4754" y="-6967"/>
                                </a:lnTo>
                                <a:lnTo>
                                  <a:pt x="4755" y="-6866"/>
                                </a:lnTo>
                                <a:lnTo>
                                  <a:pt x="4757" y="-6967"/>
                                </a:lnTo>
                                <a:lnTo>
                                  <a:pt x="4758" y="-6528"/>
                                </a:lnTo>
                                <a:lnTo>
                                  <a:pt x="4760" y="-6805"/>
                                </a:lnTo>
                                <a:lnTo>
                                  <a:pt x="4762" y="-6967"/>
                                </a:lnTo>
                                <a:lnTo>
                                  <a:pt x="4763" y="-6805"/>
                                </a:lnTo>
                                <a:lnTo>
                                  <a:pt x="4765" y="-7113"/>
                                </a:lnTo>
                                <a:lnTo>
                                  <a:pt x="4766" y="-6643"/>
                                </a:lnTo>
                                <a:lnTo>
                                  <a:pt x="4768" y="-6967"/>
                                </a:lnTo>
                                <a:lnTo>
                                  <a:pt x="4770" y="-7143"/>
                                </a:lnTo>
                                <a:lnTo>
                                  <a:pt x="4771" y="-6528"/>
                                </a:lnTo>
                                <a:lnTo>
                                  <a:pt x="4773" y="-6967"/>
                                </a:lnTo>
                                <a:lnTo>
                                  <a:pt x="4775" y="-6967"/>
                                </a:lnTo>
                                <a:lnTo>
                                  <a:pt x="4776" y="-7082"/>
                                </a:lnTo>
                                <a:lnTo>
                                  <a:pt x="4778" y="-6866"/>
                                </a:lnTo>
                                <a:lnTo>
                                  <a:pt x="4779" y="-6866"/>
                                </a:lnTo>
                                <a:lnTo>
                                  <a:pt x="4781" y="-6732"/>
                                </a:lnTo>
                                <a:lnTo>
                                  <a:pt x="4783" y="-6920"/>
                                </a:lnTo>
                                <a:lnTo>
                                  <a:pt x="4784" y="-7009"/>
                                </a:lnTo>
                                <a:lnTo>
                                  <a:pt x="4786" y="-6732"/>
                                </a:lnTo>
                                <a:lnTo>
                                  <a:pt x="4787" y="-6920"/>
                                </a:lnTo>
                                <a:lnTo>
                                  <a:pt x="4789" y="-7009"/>
                                </a:lnTo>
                                <a:lnTo>
                                  <a:pt x="4791" y="-6967"/>
                                </a:lnTo>
                                <a:lnTo>
                                  <a:pt x="4792" y="-7009"/>
                                </a:lnTo>
                                <a:lnTo>
                                  <a:pt x="4794" y="-7009"/>
                                </a:lnTo>
                                <a:lnTo>
                                  <a:pt x="4795" y="-6732"/>
                                </a:lnTo>
                                <a:lnTo>
                                  <a:pt x="4797" y="-6090"/>
                                </a:lnTo>
                                <a:lnTo>
                                  <a:pt x="4799" y="-7082"/>
                                </a:lnTo>
                                <a:lnTo>
                                  <a:pt x="4800" y="-7047"/>
                                </a:lnTo>
                                <a:lnTo>
                                  <a:pt x="4802" y="-7082"/>
                                </a:lnTo>
                                <a:lnTo>
                                  <a:pt x="4803" y="-6866"/>
                                </a:lnTo>
                                <a:lnTo>
                                  <a:pt x="4805" y="-6732"/>
                                </a:lnTo>
                                <a:lnTo>
                                  <a:pt x="4807" y="-6643"/>
                                </a:lnTo>
                                <a:lnTo>
                                  <a:pt x="4808" y="-6643"/>
                                </a:lnTo>
                                <a:lnTo>
                                  <a:pt x="4810" y="-7009"/>
                                </a:lnTo>
                                <a:lnTo>
                                  <a:pt x="4812" y="-7082"/>
                                </a:lnTo>
                                <a:lnTo>
                                  <a:pt x="4813" y="-6866"/>
                                </a:lnTo>
                                <a:lnTo>
                                  <a:pt x="4815" y="-6805"/>
                                </a:lnTo>
                                <a:lnTo>
                                  <a:pt x="4816" y="-7082"/>
                                </a:lnTo>
                                <a:lnTo>
                                  <a:pt x="4818" y="-6967"/>
                                </a:lnTo>
                                <a:lnTo>
                                  <a:pt x="4820" y="-6920"/>
                                </a:lnTo>
                                <a:lnTo>
                                  <a:pt x="4821" y="-6967"/>
                                </a:lnTo>
                                <a:lnTo>
                                  <a:pt x="4823" y="-7047"/>
                                </a:lnTo>
                                <a:lnTo>
                                  <a:pt x="4824" y="-6866"/>
                                </a:lnTo>
                                <a:lnTo>
                                  <a:pt x="4826" y="-7082"/>
                                </a:lnTo>
                                <a:lnTo>
                                  <a:pt x="4828" y="-7047"/>
                                </a:lnTo>
                                <a:lnTo>
                                  <a:pt x="4829" y="-6805"/>
                                </a:lnTo>
                                <a:lnTo>
                                  <a:pt x="4831" y="-6967"/>
                                </a:lnTo>
                                <a:lnTo>
                                  <a:pt x="4832" y="-6920"/>
                                </a:lnTo>
                                <a:lnTo>
                                  <a:pt x="4834" y="-6528"/>
                                </a:lnTo>
                                <a:lnTo>
                                  <a:pt x="4836" y="-7082"/>
                                </a:lnTo>
                                <a:lnTo>
                                  <a:pt x="4837" y="-6528"/>
                                </a:lnTo>
                                <a:lnTo>
                                  <a:pt x="4839" y="-6866"/>
                                </a:lnTo>
                                <a:lnTo>
                                  <a:pt x="4841" y="-6805"/>
                                </a:lnTo>
                                <a:lnTo>
                                  <a:pt x="4842" y="-6367"/>
                                </a:lnTo>
                                <a:lnTo>
                                  <a:pt x="4844" y="-7221"/>
                                </a:lnTo>
                                <a:lnTo>
                                  <a:pt x="4845" y="-6643"/>
                                </a:lnTo>
                                <a:lnTo>
                                  <a:pt x="4847" y="-6967"/>
                                </a:lnTo>
                                <a:lnTo>
                                  <a:pt x="4849" y="-7047"/>
                                </a:lnTo>
                                <a:lnTo>
                                  <a:pt x="4850" y="-7143"/>
                                </a:lnTo>
                                <a:lnTo>
                                  <a:pt x="4852" y="-7243"/>
                                </a:lnTo>
                                <a:lnTo>
                                  <a:pt x="4853" y="-6528"/>
                                </a:lnTo>
                                <a:lnTo>
                                  <a:pt x="4855" y="-7047"/>
                                </a:lnTo>
                                <a:lnTo>
                                  <a:pt x="4857" y="-7143"/>
                                </a:lnTo>
                                <a:lnTo>
                                  <a:pt x="4858" y="-6643"/>
                                </a:lnTo>
                                <a:lnTo>
                                  <a:pt x="4860" y="-6805"/>
                                </a:lnTo>
                                <a:lnTo>
                                  <a:pt x="4861" y="-6732"/>
                                </a:lnTo>
                                <a:lnTo>
                                  <a:pt x="4863" y="-7009"/>
                                </a:lnTo>
                                <a:lnTo>
                                  <a:pt x="4865" y="-6920"/>
                                </a:lnTo>
                                <a:lnTo>
                                  <a:pt x="4866" y="-6866"/>
                                </a:lnTo>
                                <a:lnTo>
                                  <a:pt x="4868" y="-6732"/>
                                </a:lnTo>
                                <a:lnTo>
                                  <a:pt x="4870" y="-6920"/>
                                </a:lnTo>
                                <a:lnTo>
                                  <a:pt x="4871" y="-7047"/>
                                </a:lnTo>
                                <a:lnTo>
                                  <a:pt x="4873" y="-6920"/>
                                </a:lnTo>
                                <a:lnTo>
                                  <a:pt x="4874" y="-6920"/>
                                </a:lnTo>
                                <a:lnTo>
                                  <a:pt x="4876" y="-6920"/>
                                </a:lnTo>
                                <a:lnTo>
                                  <a:pt x="4878" y="-6920"/>
                                </a:lnTo>
                                <a:lnTo>
                                  <a:pt x="4879" y="-7113"/>
                                </a:lnTo>
                                <a:lnTo>
                                  <a:pt x="4881" y="-6528"/>
                                </a:lnTo>
                                <a:lnTo>
                                  <a:pt x="4882" y="-6920"/>
                                </a:lnTo>
                                <a:lnTo>
                                  <a:pt x="4884" y="-6732"/>
                                </a:lnTo>
                                <a:lnTo>
                                  <a:pt x="4886" y="-6866"/>
                                </a:lnTo>
                                <a:lnTo>
                                  <a:pt x="4887" y="-7009"/>
                                </a:lnTo>
                                <a:lnTo>
                                  <a:pt x="4889" y="-7082"/>
                                </a:lnTo>
                                <a:lnTo>
                                  <a:pt x="4890" y="-7009"/>
                                </a:lnTo>
                                <a:lnTo>
                                  <a:pt x="4892" y="-6528"/>
                                </a:lnTo>
                                <a:lnTo>
                                  <a:pt x="4894" y="-7082"/>
                                </a:lnTo>
                                <a:lnTo>
                                  <a:pt x="4895" y="-6920"/>
                                </a:lnTo>
                                <a:lnTo>
                                  <a:pt x="4897" y="-6866"/>
                                </a:lnTo>
                                <a:lnTo>
                                  <a:pt x="4899" y="-6732"/>
                                </a:lnTo>
                                <a:lnTo>
                                  <a:pt x="4900" y="-7047"/>
                                </a:lnTo>
                                <a:lnTo>
                                  <a:pt x="4902" y="-6643"/>
                                </a:lnTo>
                                <a:lnTo>
                                  <a:pt x="4903" y="-6866"/>
                                </a:lnTo>
                                <a:lnTo>
                                  <a:pt x="4905" y="-6732"/>
                                </a:lnTo>
                                <a:lnTo>
                                  <a:pt x="4907" y="-6967"/>
                                </a:lnTo>
                                <a:lnTo>
                                  <a:pt x="4908" y="-6967"/>
                                </a:lnTo>
                                <a:lnTo>
                                  <a:pt x="4910" y="-6920"/>
                                </a:lnTo>
                                <a:lnTo>
                                  <a:pt x="4911" y="-6805"/>
                                </a:lnTo>
                                <a:lnTo>
                                  <a:pt x="4913" y="-6866"/>
                                </a:lnTo>
                                <a:lnTo>
                                  <a:pt x="4915" y="-6866"/>
                                </a:lnTo>
                                <a:lnTo>
                                  <a:pt x="4916" y="-6805"/>
                                </a:lnTo>
                                <a:lnTo>
                                  <a:pt x="4918" y="-7009"/>
                                </a:lnTo>
                                <a:lnTo>
                                  <a:pt x="4919" y="-6732"/>
                                </a:lnTo>
                                <a:lnTo>
                                  <a:pt x="4921" y="-7009"/>
                                </a:lnTo>
                                <a:lnTo>
                                  <a:pt x="4923" y="-7009"/>
                                </a:lnTo>
                                <a:lnTo>
                                  <a:pt x="4924" y="-6732"/>
                                </a:lnTo>
                                <a:lnTo>
                                  <a:pt x="4926" y="-6920"/>
                                </a:lnTo>
                                <a:lnTo>
                                  <a:pt x="4927" y="-6643"/>
                                </a:lnTo>
                                <a:lnTo>
                                  <a:pt x="4929" y="-6643"/>
                                </a:lnTo>
                                <a:lnTo>
                                  <a:pt x="4931" y="-7113"/>
                                </a:lnTo>
                                <a:lnTo>
                                  <a:pt x="4932" y="-6866"/>
                                </a:lnTo>
                                <a:lnTo>
                                  <a:pt x="4934" y="-7047"/>
                                </a:lnTo>
                                <a:lnTo>
                                  <a:pt x="4936" y="-6866"/>
                                </a:lnTo>
                                <a:lnTo>
                                  <a:pt x="4937" y="-7196"/>
                                </a:lnTo>
                                <a:lnTo>
                                  <a:pt x="4939" y="-6866"/>
                                </a:lnTo>
                                <a:lnTo>
                                  <a:pt x="4940" y="-6920"/>
                                </a:lnTo>
                                <a:lnTo>
                                  <a:pt x="4942" y="-7082"/>
                                </a:lnTo>
                                <a:lnTo>
                                  <a:pt x="4944" y="-6732"/>
                                </a:lnTo>
                                <a:lnTo>
                                  <a:pt x="4945" y="-6967"/>
                                </a:lnTo>
                                <a:lnTo>
                                  <a:pt x="4947" y="-7221"/>
                                </a:lnTo>
                                <a:lnTo>
                                  <a:pt x="4948" y="-6866"/>
                                </a:lnTo>
                                <a:lnTo>
                                  <a:pt x="4950" y="-6805"/>
                                </a:lnTo>
                                <a:lnTo>
                                  <a:pt x="4952" y="-6920"/>
                                </a:lnTo>
                                <a:lnTo>
                                  <a:pt x="4953" y="-6367"/>
                                </a:lnTo>
                                <a:lnTo>
                                  <a:pt x="4955" y="-6732"/>
                                </a:lnTo>
                                <a:lnTo>
                                  <a:pt x="4956" y="-7009"/>
                                </a:lnTo>
                                <a:lnTo>
                                  <a:pt x="4958" y="-6967"/>
                                </a:lnTo>
                                <a:lnTo>
                                  <a:pt x="4960" y="-6805"/>
                                </a:lnTo>
                                <a:lnTo>
                                  <a:pt x="4961" y="-6643"/>
                                </a:lnTo>
                                <a:lnTo>
                                  <a:pt x="4963" y="-6920"/>
                                </a:lnTo>
                                <a:lnTo>
                                  <a:pt x="4965" y="-6732"/>
                                </a:lnTo>
                                <a:lnTo>
                                  <a:pt x="4966" y="-6528"/>
                                </a:lnTo>
                                <a:lnTo>
                                  <a:pt x="4968" y="-7113"/>
                                </a:lnTo>
                                <a:lnTo>
                                  <a:pt x="4969" y="-7196"/>
                                </a:lnTo>
                                <a:lnTo>
                                  <a:pt x="4971" y="-6732"/>
                                </a:lnTo>
                                <a:lnTo>
                                  <a:pt x="4973" y="-7047"/>
                                </a:lnTo>
                                <a:lnTo>
                                  <a:pt x="4974" y="-6732"/>
                                </a:lnTo>
                                <a:lnTo>
                                  <a:pt x="4976" y="-6967"/>
                                </a:lnTo>
                                <a:lnTo>
                                  <a:pt x="4977" y="-6643"/>
                                </a:lnTo>
                                <a:lnTo>
                                  <a:pt x="4979" y="-6732"/>
                                </a:lnTo>
                                <a:lnTo>
                                  <a:pt x="4981" y="-6920"/>
                                </a:lnTo>
                                <a:lnTo>
                                  <a:pt x="4982" y="-6967"/>
                                </a:lnTo>
                                <a:lnTo>
                                  <a:pt x="4984" y="-6967"/>
                                </a:lnTo>
                                <a:lnTo>
                                  <a:pt x="4985" y="-6920"/>
                                </a:lnTo>
                                <a:lnTo>
                                  <a:pt x="4987" y="-6643"/>
                                </a:lnTo>
                                <a:lnTo>
                                  <a:pt x="4989" y="-6920"/>
                                </a:lnTo>
                                <a:lnTo>
                                  <a:pt x="4990" y="-6643"/>
                                </a:lnTo>
                                <a:lnTo>
                                  <a:pt x="4992" y="-7047"/>
                                </a:lnTo>
                                <a:lnTo>
                                  <a:pt x="4994" y="-6805"/>
                                </a:lnTo>
                                <a:lnTo>
                                  <a:pt x="4995" y="-6732"/>
                                </a:lnTo>
                                <a:lnTo>
                                  <a:pt x="4997" y="-6866"/>
                                </a:lnTo>
                                <a:lnTo>
                                  <a:pt x="4998" y="-6920"/>
                                </a:lnTo>
                                <a:lnTo>
                                  <a:pt x="5000" y="-7047"/>
                                </a:lnTo>
                                <a:lnTo>
                                  <a:pt x="5002" y="-7082"/>
                                </a:lnTo>
                                <a:lnTo>
                                  <a:pt x="5003" y="-7082"/>
                                </a:lnTo>
                                <a:lnTo>
                                  <a:pt x="5005" y="-7009"/>
                                </a:lnTo>
                                <a:lnTo>
                                  <a:pt x="5006" y="-7009"/>
                                </a:lnTo>
                                <a:lnTo>
                                  <a:pt x="5008" y="-6920"/>
                                </a:lnTo>
                                <a:lnTo>
                                  <a:pt x="5010" y="-7082"/>
                                </a:lnTo>
                                <a:lnTo>
                                  <a:pt x="5011" y="-6528"/>
                                </a:lnTo>
                                <a:lnTo>
                                  <a:pt x="5013" y="-7009"/>
                                </a:lnTo>
                                <a:lnTo>
                                  <a:pt x="5014" y="-7082"/>
                                </a:lnTo>
                                <a:lnTo>
                                  <a:pt x="5016" y="-6866"/>
                                </a:lnTo>
                                <a:lnTo>
                                  <a:pt x="5018" y="-6920"/>
                                </a:lnTo>
                                <a:lnTo>
                                  <a:pt x="5019" y="-6732"/>
                                </a:lnTo>
                                <a:lnTo>
                                  <a:pt x="5021" y="-6967"/>
                                </a:lnTo>
                                <a:lnTo>
                                  <a:pt x="5023" y="-6866"/>
                                </a:lnTo>
                                <a:lnTo>
                                  <a:pt x="5024" y="-6967"/>
                                </a:lnTo>
                                <a:lnTo>
                                  <a:pt x="5026" y="-6866"/>
                                </a:lnTo>
                                <a:lnTo>
                                  <a:pt x="5027" y="-6528"/>
                                </a:lnTo>
                                <a:lnTo>
                                  <a:pt x="5029" y="-6805"/>
                                </a:lnTo>
                                <a:lnTo>
                                  <a:pt x="5031" y="-6805"/>
                                </a:lnTo>
                                <a:lnTo>
                                  <a:pt x="5032" y="-6920"/>
                                </a:lnTo>
                                <a:lnTo>
                                  <a:pt x="5034" y="-6866"/>
                                </a:lnTo>
                                <a:lnTo>
                                  <a:pt x="5035" y="-7009"/>
                                </a:lnTo>
                                <a:lnTo>
                                  <a:pt x="5037" y="-6920"/>
                                </a:lnTo>
                                <a:lnTo>
                                  <a:pt x="5039" y="-6967"/>
                                </a:lnTo>
                                <a:lnTo>
                                  <a:pt x="5040" y="-7047"/>
                                </a:lnTo>
                                <a:lnTo>
                                  <a:pt x="5042" y="-6967"/>
                                </a:lnTo>
                                <a:lnTo>
                                  <a:pt x="5043" y="-6967"/>
                                </a:lnTo>
                                <a:lnTo>
                                  <a:pt x="5045" y="-6967"/>
                                </a:lnTo>
                                <a:lnTo>
                                  <a:pt x="5047" y="-6805"/>
                                </a:lnTo>
                                <a:lnTo>
                                  <a:pt x="5048" y="-6920"/>
                                </a:lnTo>
                                <a:lnTo>
                                  <a:pt x="5050" y="-6805"/>
                                </a:lnTo>
                                <a:lnTo>
                                  <a:pt x="5051" y="-6805"/>
                                </a:lnTo>
                                <a:lnTo>
                                  <a:pt x="5053" y="-7082"/>
                                </a:lnTo>
                                <a:lnTo>
                                  <a:pt x="5055" y="-7082"/>
                                </a:lnTo>
                                <a:lnTo>
                                  <a:pt x="5056" y="-6732"/>
                                </a:lnTo>
                                <a:lnTo>
                                  <a:pt x="5058" y="-6967"/>
                                </a:lnTo>
                                <a:lnTo>
                                  <a:pt x="5060" y="-6920"/>
                                </a:lnTo>
                                <a:lnTo>
                                  <a:pt x="5061" y="-6643"/>
                                </a:lnTo>
                                <a:lnTo>
                                  <a:pt x="5063" y="-6643"/>
                                </a:lnTo>
                                <a:lnTo>
                                  <a:pt x="5064" y="-7082"/>
                                </a:lnTo>
                                <a:lnTo>
                                  <a:pt x="5066" y="-6732"/>
                                </a:lnTo>
                                <a:lnTo>
                                  <a:pt x="5068" y="-6920"/>
                                </a:lnTo>
                                <a:lnTo>
                                  <a:pt x="5069" y="-6866"/>
                                </a:lnTo>
                                <a:lnTo>
                                  <a:pt x="5071" y="-6866"/>
                                </a:lnTo>
                                <a:lnTo>
                                  <a:pt x="5072" y="-7009"/>
                                </a:lnTo>
                                <a:lnTo>
                                  <a:pt x="5074" y="-6866"/>
                                </a:lnTo>
                                <a:lnTo>
                                  <a:pt x="5076" y="-6805"/>
                                </a:lnTo>
                                <a:lnTo>
                                  <a:pt x="5077" y="-6967"/>
                                </a:lnTo>
                                <a:lnTo>
                                  <a:pt x="5079" y="-7047"/>
                                </a:lnTo>
                                <a:lnTo>
                                  <a:pt x="5080" y="-6643"/>
                                </a:lnTo>
                                <a:lnTo>
                                  <a:pt x="5082" y="-7047"/>
                                </a:lnTo>
                                <a:lnTo>
                                  <a:pt x="5084" y="-6528"/>
                                </a:lnTo>
                                <a:lnTo>
                                  <a:pt x="5085" y="-6866"/>
                                </a:lnTo>
                                <a:lnTo>
                                  <a:pt x="5087" y="-6732"/>
                                </a:lnTo>
                                <a:lnTo>
                                  <a:pt x="5089" y="-6643"/>
                                </a:lnTo>
                                <a:lnTo>
                                  <a:pt x="5090" y="-6967"/>
                                </a:lnTo>
                                <a:lnTo>
                                  <a:pt x="5092" y="-6866"/>
                                </a:lnTo>
                                <a:lnTo>
                                  <a:pt x="5093" y="-6920"/>
                                </a:lnTo>
                                <a:lnTo>
                                  <a:pt x="5095" y="-7113"/>
                                </a:lnTo>
                                <a:lnTo>
                                  <a:pt x="5097" y="-6528"/>
                                </a:lnTo>
                                <a:lnTo>
                                  <a:pt x="5098" y="-6732"/>
                                </a:lnTo>
                                <a:lnTo>
                                  <a:pt x="5100" y="-6920"/>
                                </a:lnTo>
                                <a:lnTo>
                                  <a:pt x="5101" y="-6866"/>
                                </a:lnTo>
                                <a:lnTo>
                                  <a:pt x="5103" y="-7113"/>
                                </a:lnTo>
                                <a:lnTo>
                                  <a:pt x="5105" y="-6643"/>
                                </a:lnTo>
                                <a:lnTo>
                                  <a:pt x="5106" y="-6732"/>
                                </a:lnTo>
                                <a:lnTo>
                                  <a:pt x="5108" y="-7009"/>
                                </a:lnTo>
                                <a:lnTo>
                                  <a:pt x="5109" y="-6643"/>
                                </a:lnTo>
                                <a:lnTo>
                                  <a:pt x="5111" y="-6920"/>
                                </a:lnTo>
                                <a:lnTo>
                                  <a:pt x="5113" y="-7113"/>
                                </a:lnTo>
                                <a:lnTo>
                                  <a:pt x="5114" y="-7009"/>
                                </a:lnTo>
                                <a:lnTo>
                                  <a:pt x="5116" y="-6805"/>
                                </a:lnTo>
                                <a:lnTo>
                                  <a:pt x="5118" y="-6967"/>
                                </a:lnTo>
                                <a:lnTo>
                                  <a:pt x="5119" y="-6967"/>
                                </a:lnTo>
                                <a:lnTo>
                                  <a:pt x="5121" y="-6866"/>
                                </a:lnTo>
                                <a:lnTo>
                                  <a:pt x="5122" y="-6866"/>
                                </a:lnTo>
                                <a:lnTo>
                                  <a:pt x="5124" y="-6805"/>
                                </a:lnTo>
                                <a:lnTo>
                                  <a:pt x="5126" y="-6967"/>
                                </a:lnTo>
                                <a:lnTo>
                                  <a:pt x="5127" y="-6732"/>
                                </a:lnTo>
                                <a:lnTo>
                                  <a:pt x="5129" y="-6805"/>
                                </a:lnTo>
                                <a:lnTo>
                                  <a:pt x="5130" y="-6732"/>
                                </a:lnTo>
                                <a:lnTo>
                                  <a:pt x="5132" y="-7047"/>
                                </a:lnTo>
                                <a:lnTo>
                                  <a:pt x="5134" y="-7047"/>
                                </a:lnTo>
                                <a:lnTo>
                                  <a:pt x="5135" y="-6528"/>
                                </a:lnTo>
                                <a:lnTo>
                                  <a:pt x="5137" y="-7009"/>
                                </a:lnTo>
                                <a:lnTo>
                                  <a:pt x="5138" y="-6920"/>
                                </a:lnTo>
                                <a:lnTo>
                                  <a:pt x="5140" y="-6732"/>
                                </a:lnTo>
                                <a:lnTo>
                                  <a:pt x="5142" y="-6367"/>
                                </a:lnTo>
                                <a:lnTo>
                                  <a:pt x="5143" y="-6732"/>
                                </a:lnTo>
                                <a:lnTo>
                                  <a:pt x="5145" y="-6805"/>
                                </a:lnTo>
                                <a:lnTo>
                                  <a:pt x="5146" y="-6967"/>
                                </a:lnTo>
                                <a:lnTo>
                                  <a:pt x="5148" y="-6643"/>
                                </a:lnTo>
                                <a:lnTo>
                                  <a:pt x="5150" y="-7082"/>
                                </a:lnTo>
                                <a:lnTo>
                                  <a:pt x="5151" y="-6643"/>
                                </a:lnTo>
                                <a:lnTo>
                                  <a:pt x="5153" y="-6732"/>
                                </a:lnTo>
                                <a:lnTo>
                                  <a:pt x="5155" y="-6805"/>
                                </a:lnTo>
                                <a:lnTo>
                                  <a:pt x="5156" y="-6643"/>
                                </a:lnTo>
                                <a:lnTo>
                                  <a:pt x="5158" y="-6866"/>
                                </a:lnTo>
                                <a:lnTo>
                                  <a:pt x="5159" y="-6805"/>
                                </a:lnTo>
                                <a:lnTo>
                                  <a:pt x="5161" y="-7047"/>
                                </a:lnTo>
                                <a:lnTo>
                                  <a:pt x="5163" y="-6805"/>
                                </a:lnTo>
                                <a:lnTo>
                                  <a:pt x="5164" y="-6920"/>
                                </a:lnTo>
                                <a:lnTo>
                                  <a:pt x="5166" y="-6528"/>
                                </a:lnTo>
                                <a:lnTo>
                                  <a:pt x="5167" y="-6805"/>
                                </a:lnTo>
                                <a:lnTo>
                                  <a:pt x="5169" y="-7113"/>
                                </a:lnTo>
                                <a:lnTo>
                                  <a:pt x="5171" y="-6528"/>
                                </a:lnTo>
                                <a:lnTo>
                                  <a:pt x="5172" y="-7143"/>
                                </a:lnTo>
                                <a:lnTo>
                                  <a:pt x="5174" y="-6967"/>
                                </a:lnTo>
                                <a:lnTo>
                                  <a:pt x="5175" y="-7196"/>
                                </a:lnTo>
                                <a:lnTo>
                                  <a:pt x="5177" y="-6866"/>
                                </a:lnTo>
                                <a:lnTo>
                                  <a:pt x="5179" y="-6920"/>
                                </a:lnTo>
                                <a:lnTo>
                                  <a:pt x="5180" y="-6866"/>
                                </a:lnTo>
                                <a:lnTo>
                                  <a:pt x="5182" y="-6732"/>
                                </a:lnTo>
                                <a:lnTo>
                                  <a:pt x="5184" y="-6920"/>
                                </a:lnTo>
                                <a:lnTo>
                                  <a:pt x="5185" y="-6866"/>
                                </a:lnTo>
                                <a:lnTo>
                                  <a:pt x="5187" y="-6805"/>
                                </a:lnTo>
                                <a:lnTo>
                                  <a:pt x="5188" y="-7082"/>
                                </a:lnTo>
                                <a:lnTo>
                                  <a:pt x="5190" y="-6866"/>
                                </a:lnTo>
                                <a:lnTo>
                                  <a:pt x="5192" y="-6805"/>
                                </a:lnTo>
                                <a:lnTo>
                                  <a:pt x="5193" y="-7047"/>
                                </a:lnTo>
                                <a:lnTo>
                                  <a:pt x="5195" y="-6967"/>
                                </a:lnTo>
                                <a:lnTo>
                                  <a:pt x="5196" y="-6866"/>
                                </a:lnTo>
                                <a:lnTo>
                                  <a:pt x="5198" y="-6920"/>
                                </a:lnTo>
                                <a:lnTo>
                                  <a:pt x="5200" y="-6866"/>
                                </a:lnTo>
                                <a:lnTo>
                                  <a:pt x="5201" y="-6967"/>
                                </a:lnTo>
                                <a:lnTo>
                                  <a:pt x="5203" y="-6805"/>
                                </a:lnTo>
                                <a:lnTo>
                                  <a:pt x="5204" y="-7009"/>
                                </a:lnTo>
                                <a:lnTo>
                                  <a:pt x="5206" y="-7009"/>
                                </a:lnTo>
                                <a:lnTo>
                                  <a:pt x="5208" y="-6528"/>
                                </a:lnTo>
                                <a:lnTo>
                                  <a:pt x="5209" y="-6920"/>
                                </a:lnTo>
                                <a:lnTo>
                                  <a:pt x="5211" y="-6643"/>
                                </a:lnTo>
                                <a:lnTo>
                                  <a:pt x="5213" y="-6866"/>
                                </a:lnTo>
                                <a:lnTo>
                                  <a:pt x="5214" y="-6805"/>
                                </a:lnTo>
                                <a:lnTo>
                                  <a:pt x="5216" y="-7047"/>
                                </a:lnTo>
                                <a:lnTo>
                                  <a:pt x="5217" y="-6866"/>
                                </a:lnTo>
                                <a:lnTo>
                                  <a:pt x="5219" y="-6805"/>
                                </a:lnTo>
                                <a:lnTo>
                                  <a:pt x="5221" y="-6805"/>
                                </a:lnTo>
                                <a:lnTo>
                                  <a:pt x="5222" y="-6643"/>
                                </a:lnTo>
                                <a:lnTo>
                                  <a:pt x="5224" y="-7009"/>
                                </a:lnTo>
                                <a:lnTo>
                                  <a:pt x="5225" y="-6732"/>
                                </a:lnTo>
                                <a:lnTo>
                                  <a:pt x="5227" y="-7047"/>
                                </a:lnTo>
                                <a:lnTo>
                                  <a:pt x="5229" y="-6732"/>
                                </a:lnTo>
                                <a:lnTo>
                                  <a:pt x="5230" y="-6732"/>
                                </a:lnTo>
                                <a:lnTo>
                                  <a:pt x="5232" y="-7009"/>
                                </a:lnTo>
                                <a:lnTo>
                                  <a:pt x="5233" y="-6967"/>
                                </a:lnTo>
                                <a:lnTo>
                                  <a:pt x="5235" y="-6805"/>
                                </a:lnTo>
                                <a:lnTo>
                                  <a:pt x="5237" y="-6866"/>
                                </a:lnTo>
                                <a:lnTo>
                                  <a:pt x="5238" y="-7171"/>
                                </a:lnTo>
                                <a:lnTo>
                                  <a:pt x="5240" y="-7009"/>
                                </a:lnTo>
                                <a:lnTo>
                                  <a:pt x="5241" y="-6805"/>
                                </a:lnTo>
                                <a:lnTo>
                                  <a:pt x="5243" y="-6920"/>
                                </a:lnTo>
                                <a:lnTo>
                                  <a:pt x="5245" y="-6643"/>
                                </a:lnTo>
                                <a:lnTo>
                                  <a:pt x="5246" y="-6367"/>
                                </a:lnTo>
                                <a:lnTo>
                                  <a:pt x="5248" y="-6920"/>
                                </a:lnTo>
                                <a:lnTo>
                                  <a:pt x="5250" y="-6643"/>
                                </a:lnTo>
                                <a:lnTo>
                                  <a:pt x="5251" y="-6732"/>
                                </a:lnTo>
                                <a:lnTo>
                                  <a:pt x="5253" y="-6643"/>
                                </a:lnTo>
                                <a:lnTo>
                                  <a:pt x="5254" y="-7047"/>
                                </a:lnTo>
                                <a:lnTo>
                                  <a:pt x="5256" y="-6967"/>
                                </a:lnTo>
                                <a:lnTo>
                                  <a:pt x="5258" y="-6920"/>
                                </a:lnTo>
                                <a:lnTo>
                                  <a:pt x="5259" y="-7171"/>
                                </a:lnTo>
                                <a:lnTo>
                                  <a:pt x="5261" y="-6643"/>
                                </a:lnTo>
                                <a:lnTo>
                                  <a:pt x="5262" y="-7009"/>
                                </a:lnTo>
                                <a:lnTo>
                                  <a:pt x="5264" y="-6920"/>
                                </a:lnTo>
                                <a:lnTo>
                                  <a:pt x="5266" y="-6805"/>
                                </a:lnTo>
                                <a:lnTo>
                                  <a:pt x="5267" y="-7047"/>
                                </a:lnTo>
                                <a:lnTo>
                                  <a:pt x="5269" y="-6866"/>
                                </a:lnTo>
                                <a:lnTo>
                                  <a:pt x="5271" y="-6732"/>
                                </a:lnTo>
                                <a:lnTo>
                                  <a:pt x="5272" y="-6866"/>
                                </a:lnTo>
                                <a:lnTo>
                                  <a:pt x="5274" y="-7009"/>
                                </a:lnTo>
                                <a:lnTo>
                                  <a:pt x="5275" y="-6732"/>
                                </a:lnTo>
                                <a:lnTo>
                                  <a:pt x="5277" y="-7009"/>
                                </a:lnTo>
                                <a:lnTo>
                                  <a:pt x="5279" y="-6866"/>
                                </a:lnTo>
                                <a:lnTo>
                                  <a:pt x="5280" y="-7143"/>
                                </a:lnTo>
                                <a:lnTo>
                                  <a:pt x="5282" y="-6643"/>
                                </a:lnTo>
                                <a:lnTo>
                                  <a:pt x="5283" y="-6528"/>
                                </a:lnTo>
                                <a:lnTo>
                                  <a:pt x="5285" y="-6732"/>
                                </a:lnTo>
                                <a:lnTo>
                                  <a:pt x="5287" y="-6866"/>
                                </a:lnTo>
                                <a:lnTo>
                                  <a:pt x="5288" y="-6643"/>
                                </a:lnTo>
                                <a:lnTo>
                                  <a:pt x="5290" y="-6920"/>
                                </a:lnTo>
                                <a:lnTo>
                                  <a:pt x="5291" y="-6643"/>
                                </a:lnTo>
                                <a:lnTo>
                                  <a:pt x="5293" y="-6866"/>
                                </a:lnTo>
                                <a:lnTo>
                                  <a:pt x="5295" y="-6920"/>
                                </a:lnTo>
                                <a:lnTo>
                                  <a:pt x="5296" y="-7047"/>
                                </a:lnTo>
                                <a:lnTo>
                                  <a:pt x="5298" y="-6805"/>
                                </a:lnTo>
                                <a:lnTo>
                                  <a:pt x="5299" y="-7113"/>
                                </a:lnTo>
                                <a:lnTo>
                                  <a:pt x="5301" y="-6732"/>
                                </a:lnTo>
                                <a:lnTo>
                                  <a:pt x="5303" y="-6866"/>
                                </a:lnTo>
                                <a:lnTo>
                                  <a:pt x="5304" y="-6643"/>
                                </a:lnTo>
                                <a:lnTo>
                                  <a:pt x="5306" y="-7171"/>
                                </a:lnTo>
                                <a:lnTo>
                                  <a:pt x="5308" y="-6643"/>
                                </a:lnTo>
                                <a:lnTo>
                                  <a:pt x="5309" y="-6528"/>
                                </a:lnTo>
                                <a:lnTo>
                                  <a:pt x="5311" y="-6732"/>
                                </a:lnTo>
                                <a:lnTo>
                                  <a:pt x="5312" y="-6967"/>
                                </a:lnTo>
                                <a:lnTo>
                                  <a:pt x="5314" y="-6805"/>
                                </a:lnTo>
                                <a:lnTo>
                                  <a:pt x="5316" y="-6920"/>
                                </a:lnTo>
                                <a:lnTo>
                                  <a:pt x="5317" y="-6805"/>
                                </a:lnTo>
                                <a:lnTo>
                                  <a:pt x="5319" y="-7082"/>
                                </a:lnTo>
                                <a:lnTo>
                                  <a:pt x="5320" y="-6732"/>
                                </a:lnTo>
                                <a:lnTo>
                                  <a:pt x="5322" y="-6732"/>
                                </a:lnTo>
                                <a:lnTo>
                                  <a:pt x="5324" y="-7082"/>
                                </a:lnTo>
                                <a:lnTo>
                                  <a:pt x="5325" y="-6732"/>
                                </a:lnTo>
                                <a:lnTo>
                                  <a:pt x="5327" y="-6367"/>
                                </a:lnTo>
                                <a:lnTo>
                                  <a:pt x="5328" y="-6866"/>
                                </a:lnTo>
                                <a:lnTo>
                                  <a:pt x="5330" y="-6866"/>
                                </a:lnTo>
                                <a:lnTo>
                                  <a:pt x="5332" y="-7113"/>
                                </a:lnTo>
                                <a:lnTo>
                                  <a:pt x="5333" y="-6805"/>
                                </a:lnTo>
                                <a:lnTo>
                                  <a:pt x="5335" y="-6967"/>
                                </a:lnTo>
                                <a:lnTo>
                                  <a:pt x="5337" y="-6967"/>
                                </a:lnTo>
                                <a:lnTo>
                                  <a:pt x="5338" y="-6805"/>
                                </a:lnTo>
                                <a:lnTo>
                                  <a:pt x="5340" y="-6367"/>
                                </a:lnTo>
                                <a:lnTo>
                                  <a:pt x="5341" y="-6967"/>
                                </a:lnTo>
                                <a:lnTo>
                                  <a:pt x="5343" y="-6866"/>
                                </a:lnTo>
                                <a:lnTo>
                                  <a:pt x="5345" y="-6732"/>
                                </a:lnTo>
                                <a:lnTo>
                                  <a:pt x="5346" y="-6967"/>
                                </a:lnTo>
                                <a:lnTo>
                                  <a:pt x="5348" y="-6866"/>
                                </a:lnTo>
                                <a:lnTo>
                                  <a:pt x="5349" y="-6732"/>
                                </a:lnTo>
                                <a:lnTo>
                                  <a:pt x="5351" y="-6732"/>
                                </a:lnTo>
                                <a:lnTo>
                                  <a:pt x="5353" y="-6805"/>
                                </a:lnTo>
                                <a:lnTo>
                                  <a:pt x="5354" y="-7047"/>
                                </a:lnTo>
                                <a:lnTo>
                                  <a:pt x="5356" y="-6920"/>
                                </a:lnTo>
                                <a:lnTo>
                                  <a:pt x="5357" y="-6732"/>
                                </a:lnTo>
                                <a:lnTo>
                                  <a:pt x="5359" y="-6866"/>
                                </a:lnTo>
                                <a:lnTo>
                                  <a:pt x="5361" y="-6920"/>
                                </a:lnTo>
                                <a:lnTo>
                                  <a:pt x="5362" y="-7009"/>
                                </a:lnTo>
                                <a:lnTo>
                                  <a:pt x="5364" y="-7143"/>
                                </a:lnTo>
                                <a:lnTo>
                                  <a:pt x="5366" y="-6920"/>
                                </a:lnTo>
                                <a:lnTo>
                                  <a:pt x="5367" y="-6732"/>
                                </a:lnTo>
                                <a:lnTo>
                                  <a:pt x="5369" y="-7341"/>
                                </a:lnTo>
                                <a:lnTo>
                                  <a:pt x="5370" y="-6643"/>
                                </a:lnTo>
                                <a:lnTo>
                                  <a:pt x="5372" y="-6732"/>
                                </a:lnTo>
                                <a:lnTo>
                                  <a:pt x="5374" y="-6732"/>
                                </a:lnTo>
                                <a:lnTo>
                                  <a:pt x="5375" y="-6866"/>
                                </a:lnTo>
                                <a:lnTo>
                                  <a:pt x="5377" y="-6732"/>
                                </a:lnTo>
                                <a:lnTo>
                                  <a:pt x="5378" y="-7082"/>
                                </a:lnTo>
                                <a:lnTo>
                                  <a:pt x="5380" y="-6732"/>
                                </a:lnTo>
                                <a:lnTo>
                                  <a:pt x="5382" y="-6920"/>
                                </a:lnTo>
                                <a:lnTo>
                                  <a:pt x="5383" y="-6732"/>
                                </a:lnTo>
                                <a:lnTo>
                                  <a:pt x="5385" y="-6643"/>
                                </a:lnTo>
                                <a:lnTo>
                                  <a:pt x="5386" y="-7047"/>
                                </a:lnTo>
                                <a:lnTo>
                                  <a:pt x="5388" y="-6732"/>
                                </a:lnTo>
                                <a:lnTo>
                                  <a:pt x="5390" y="-6528"/>
                                </a:lnTo>
                                <a:lnTo>
                                  <a:pt x="5391" y="-7009"/>
                                </a:lnTo>
                                <a:lnTo>
                                  <a:pt x="5393" y="-6866"/>
                                </a:lnTo>
                                <a:lnTo>
                                  <a:pt x="5394" y="-6866"/>
                                </a:lnTo>
                                <a:lnTo>
                                  <a:pt x="5396" y="-6866"/>
                                </a:lnTo>
                                <a:lnTo>
                                  <a:pt x="5398" y="-7009"/>
                                </a:lnTo>
                                <a:lnTo>
                                  <a:pt x="5399" y="-6967"/>
                                </a:lnTo>
                                <a:lnTo>
                                  <a:pt x="5401" y="-6805"/>
                                </a:lnTo>
                                <a:lnTo>
                                  <a:pt x="5403" y="-6866"/>
                                </a:lnTo>
                                <a:lnTo>
                                  <a:pt x="5404" y="-6967"/>
                                </a:lnTo>
                                <a:lnTo>
                                  <a:pt x="5406" y="-6805"/>
                                </a:lnTo>
                                <a:lnTo>
                                  <a:pt x="5407" y="-6805"/>
                                </a:lnTo>
                                <a:lnTo>
                                  <a:pt x="5409" y="-6528"/>
                                </a:lnTo>
                                <a:lnTo>
                                  <a:pt x="5411" y="-6805"/>
                                </a:lnTo>
                                <a:lnTo>
                                  <a:pt x="5412" y="-6866"/>
                                </a:lnTo>
                                <a:lnTo>
                                  <a:pt x="5414" y="-6732"/>
                                </a:lnTo>
                                <a:lnTo>
                                  <a:pt x="5415" y="-6643"/>
                                </a:lnTo>
                                <a:lnTo>
                                  <a:pt x="5417" y="-6866"/>
                                </a:lnTo>
                                <a:lnTo>
                                  <a:pt x="5419" y="-6967"/>
                                </a:lnTo>
                                <a:lnTo>
                                  <a:pt x="5420" y="-6967"/>
                                </a:lnTo>
                                <a:lnTo>
                                  <a:pt x="5422" y="-6805"/>
                                </a:lnTo>
                                <a:lnTo>
                                  <a:pt x="5423" y="-6732"/>
                                </a:lnTo>
                                <a:lnTo>
                                  <a:pt x="5425" y="-6920"/>
                                </a:lnTo>
                                <a:lnTo>
                                  <a:pt x="5427" y="-6732"/>
                                </a:lnTo>
                                <a:lnTo>
                                  <a:pt x="5428" y="-6805"/>
                                </a:lnTo>
                                <a:lnTo>
                                  <a:pt x="5430" y="-6643"/>
                                </a:lnTo>
                                <a:lnTo>
                                  <a:pt x="5432" y="-6920"/>
                                </a:lnTo>
                                <a:lnTo>
                                  <a:pt x="5433" y="-6866"/>
                                </a:lnTo>
                                <a:lnTo>
                                  <a:pt x="5435" y="-6967"/>
                                </a:lnTo>
                                <a:lnTo>
                                  <a:pt x="5436" y="-6866"/>
                                </a:lnTo>
                                <a:lnTo>
                                  <a:pt x="5438" y="-6805"/>
                                </a:lnTo>
                                <a:lnTo>
                                  <a:pt x="5440" y="-6805"/>
                                </a:lnTo>
                                <a:lnTo>
                                  <a:pt x="5441" y="-7009"/>
                                </a:lnTo>
                                <a:lnTo>
                                  <a:pt x="5443" y="-6920"/>
                                </a:lnTo>
                                <a:lnTo>
                                  <a:pt x="5444" y="-6643"/>
                                </a:lnTo>
                                <a:lnTo>
                                  <a:pt x="5446" y="-6967"/>
                                </a:lnTo>
                                <a:lnTo>
                                  <a:pt x="5448" y="-7009"/>
                                </a:lnTo>
                                <a:lnTo>
                                  <a:pt x="5449" y="-6732"/>
                                </a:lnTo>
                                <a:lnTo>
                                  <a:pt x="5451" y="-7196"/>
                                </a:lnTo>
                                <a:lnTo>
                                  <a:pt x="5452" y="-6967"/>
                                </a:lnTo>
                                <a:lnTo>
                                  <a:pt x="5454" y="-6528"/>
                                </a:lnTo>
                                <a:lnTo>
                                  <a:pt x="5456" y="-6732"/>
                                </a:lnTo>
                                <a:lnTo>
                                  <a:pt x="5457" y="-6732"/>
                                </a:lnTo>
                                <a:lnTo>
                                  <a:pt x="5459" y="-6920"/>
                                </a:lnTo>
                                <a:lnTo>
                                  <a:pt x="5461" y="-6090"/>
                                </a:lnTo>
                                <a:lnTo>
                                  <a:pt x="5462" y="-6805"/>
                                </a:lnTo>
                                <a:lnTo>
                                  <a:pt x="5464" y="-6920"/>
                                </a:lnTo>
                                <a:lnTo>
                                  <a:pt x="5465" y="-6967"/>
                                </a:lnTo>
                                <a:lnTo>
                                  <a:pt x="5467" y="-7009"/>
                                </a:lnTo>
                                <a:lnTo>
                                  <a:pt x="5469" y="-7082"/>
                                </a:lnTo>
                                <a:lnTo>
                                  <a:pt x="5470" y="-6866"/>
                                </a:lnTo>
                                <a:lnTo>
                                  <a:pt x="5472" y="-6528"/>
                                </a:lnTo>
                                <a:lnTo>
                                  <a:pt x="5473" y="-6528"/>
                                </a:lnTo>
                                <a:lnTo>
                                  <a:pt x="5475" y="-6920"/>
                                </a:lnTo>
                                <a:lnTo>
                                  <a:pt x="5477" y="-7047"/>
                                </a:lnTo>
                                <a:lnTo>
                                  <a:pt x="5478" y="-6732"/>
                                </a:lnTo>
                                <a:lnTo>
                                  <a:pt x="5480" y="-6805"/>
                                </a:lnTo>
                                <a:lnTo>
                                  <a:pt x="5481" y="-6732"/>
                                </a:lnTo>
                                <a:lnTo>
                                  <a:pt x="5483" y="-6805"/>
                                </a:lnTo>
                                <a:lnTo>
                                  <a:pt x="5485" y="-6967"/>
                                </a:lnTo>
                                <a:lnTo>
                                  <a:pt x="5486" y="-6805"/>
                                </a:lnTo>
                                <a:lnTo>
                                  <a:pt x="5488" y="-6732"/>
                                </a:lnTo>
                                <a:lnTo>
                                  <a:pt x="5489" y="-6866"/>
                                </a:lnTo>
                                <a:lnTo>
                                  <a:pt x="5491" y="-6528"/>
                                </a:lnTo>
                                <a:lnTo>
                                  <a:pt x="5493" y="-6866"/>
                                </a:lnTo>
                                <a:lnTo>
                                  <a:pt x="5494" y="-6732"/>
                                </a:lnTo>
                                <a:lnTo>
                                  <a:pt x="5496" y="-6920"/>
                                </a:lnTo>
                                <a:lnTo>
                                  <a:pt x="5498" y="-7082"/>
                                </a:lnTo>
                                <a:lnTo>
                                  <a:pt x="5499" y="-6643"/>
                                </a:lnTo>
                                <a:lnTo>
                                  <a:pt x="5501" y="-6866"/>
                                </a:lnTo>
                                <a:lnTo>
                                  <a:pt x="5502" y="-6805"/>
                                </a:lnTo>
                                <a:lnTo>
                                  <a:pt x="5504" y="-6967"/>
                                </a:lnTo>
                                <a:lnTo>
                                  <a:pt x="5506" y="-7009"/>
                                </a:lnTo>
                                <a:lnTo>
                                  <a:pt x="5507" y="-6732"/>
                                </a:lnTo>
                                <a:lnTo>
                                  <a:pt x="5509" y="-7047"/>
                                </a:lnTo>
                                <a:lnTo>
                                  <a:pt x="5510" y="-6732"/>
                                </a:lnTo>
                                <a:lnTo>
                                  <a:pt x="5512" y="-6732"/>
                                </a:lnTo>
                                <a:lnTo>
                                  <a:pt x="5514" y="-7009"/>
                                </a:lnTo>
                                <a:lnTo>
                                  <a:pt x="5515" y="-6866"/>
                                </a:lnTo>
                                <a:lnTo>
                                  <a:pt x="5517" y="-6866"/>
                                </a:lnTo>
                                <a:lnTo>
                                  <a:pt x="5518" y="-7082"/>
                                </a:lnTo>
                                <a:lnTo>
                                  <a:pt x="5520" y="-6367"/>
                                </a:lnTo>
                                <a:lnTo>
                                  <a:pt x="5522" y="-6967"/>
                                </a:lnTo>
                                <a:lnTo>
                                  <a:pt x="5523" y="-6967"/>
                                </a:lnTo>
                                <a:lnTo>
                                  <a:pt x="5525" y="-6805"/>
                                </a:lnTo>
                                <a:lnTo>
                                  <a:pt x="5527" y="-6805"/>
                                </a:lnTo>
                                <a:lnTo>
                                  <a:pt x="5528" y="-6967"/>
                                </a:lnTo>
                                <a:lnTo>
                                  <a:pt x="5530" y="-6528"/>
                                </a:lnTo>
                                <a:lnTo>
                                  <a:pt x="5531" y="-6920"/>
                                </a:lnTo>
                                <a:lnTo>
                                  <a:pt x="5533" y="-7009"/>
                                </a:lnTo>
                                <a:lnTo>
                                  <a:pt x="5535" y="-6732"/>
                                </a:lnTo>
                                <a:lnTo>
                                  <a:pt x="5536" y="-6805"/>
                                </a:lnTo>
                                <a:lnTo>
                                  <a:pt x="5538" y="-7047"/>
                                </a:lnTo>
                                <a:lnTo>
                                  <a:pt x="5539" y="-6920"/>
                                </a:lnTo>
                                <a:lnTo>
                                  <a:pt x="5541" y="-6866"/>
                                </a:lnTo>
                                <a:lnTo>
                                  <a:pt x="5543" y="-6866"/>
                                </a:lnTo>
                                <a:lnTo>
                                  <a:pt x="5544" y="-6643"/>
                                </a:lnTo>
                                <a:lnTo>
                                  <a:pt x="5546" y="-6866"/>
                                </a:lnTo>
                                <a:lnTo>
                                  <a:pt x="5547" y="-7196"/>
                                </a:lnTo>
                                <a:lnTo>
                                  <a:pt x="5549" y="-7047"/>
                                </a:lnTo>
                                <a:lnTo>
                                  <a:pt x="5551" y="-6866"/>
                                </a:lnTo>
                                <a:lnTo>
                                  <a:pt x="5552" y="-6732"/>
                                </a:lnTo>
                                <a:lnTo>
                                  <a:pt x="5554" y="-6805"/>
                                </a:lnTo>
                                <a:lnTo>
                                  <a:pt x="5556" y="-6732"/>
                                </a:lnTo>
                                <a:lnTo>
                                  <a:pt x="5557" y="-6528"/>
                                </a:lnTo>
                                <a:lnTo>
                                  <a:pt x="5559" y="-6732"/>
                                </a:lnTo>
                                <a:lnTo>
                                  <a:pt x="5560" y="-6805"/>
                                </a:lnTo>
                                <a:lnTo>
                                  <a:pt x="5562" y="-6528"/>
                                </a:lnTo>
                                <a:lnTo>
                                  <a:pt x="5564" y="-6967"/>
                                </a:lnTo>
                                <a:lnTo>
                                  <a:pt x="5565" y="-6920"/>
                                </a:lnTo>
                                <a:lnTo>
                                  <a:pt x="5567" y="-6920"/>
                                </a:lnTo>
                                <a:lnTo>
                                  <a:pt x="5568" y="-6528"/>
                                </a:lnTo>
                                <a:lnTo>
                                  <a:pt x="5570" y="-6967"/>
                                </a:lnTo>
                                <a:lnTo>
                                  <a:pt x="5572" y="-6732"/>
                                </a:lnTo>
                                <a:lnTo>
                                  <a:pt x="5573" y="-6920"/>
                                </a:lnTo>
                                <a:lnTo>
                                  <a:pt x="5575" y="-6866"/>
                                </a:lnTo>
                                <a:lnTo>
                                  <a:pt x="5576" y="-6920"/>
                                </a:lnTo>
                                <a:lnTo>
                                  <a:pt x="5578" y="-7143"/>
                                </a:lnTo>
                                <a:lnTo>
                                  <a:pt x="5580" y="-6967"/>
                                </a:lnTo>
                                <a:lnTo>
                                  <a:pt x="5581" y="-7082"/>
                                </a:lnTo>
                                <a:lnTo>
                                  <a:pt x="5583" y="-6967"/>
                                </a:lnTo>
                                <a:lnTo>
                                  <a:pt x="5585" y="-6643"/>
                                </a:lnTo>
                                <a:lnTo>
                                  <a:pt x="5586" y="-6967"/>
                                </a:lnTo>
                                <a:lnTo>
                                  <a:pt x="5588" y="-6805"/>
                                </a:lnTo>
                                <a:lnTo>
                                  <a:pt x="5589" y="-6920"/>
                                </a:lnTo>
                                <a:lnTo>
                                  <a:pt x="5591" y="-6967"/>
                                </a:lnTo>
                                <a:lnTo>
                                  <a:pt x="5593" y="-7285"/>
                                </a:lnTo>
                                <a:lnTo>
                                  <a:pt x="5594" y="-6643"/>
                                </a:lnTo>
                                <a:lnTo>
                                  <a:pt x="5596" y="-6805"/>
                                </a:lnTo>
                                <a:lnTo>
                                  <a:pt x="5597" y="-6866"/>
                                </a:lnTo>
                                <a:lnTo>
                                  <a:pt x="5599" y="-6528"/>
                                </a:lnTo>
                                <a:lnTo>
                                  <a:pt x="5601" y="-6866"/>
                                </a:lnTo>
                                <a:lnTo>
                                  <a:pt x="5602" y="-6528"/>
                                </a:lnTo>
                                <a:lnTo>
                                  <a:pt x="5604" y="-6866"/>
                                </a:lnTo>
                                <a:lnTo>
                                  <a:pt x="5605" y="-6920"/>
                                </a:lnTo>
                                <a:lnTo>
                                  <a:pt x="5607" y="-6643"/>
                                </a:lnTo>
                                <a:lnTo>
                                  <a:pt x="5609" y="-7143"/>
                                </a:lnTo>
                                <a:lnTo>
                                  <a:pt x="5610" y="-6732"/>
                                </a:lnTo>
                                <a:lnTo>
                                  <a:pt x="5612" y="-6732"/>
                                </a:lnTo>
                                <a:lnTo>
                                  <a:pt x="5614" y="-6805"/>
                                </a:lnTo>
                                <a:lnTo>
                                  <a:pt x="5615" y="-6732"/>
                                </a:lnTo>
                                <a:lnTo>
                                  <a:pt x="5617" y="-6866"/>
                                </a:lnTo>
                                <a:lnTo>
                                  <a:pt x="5618" y="-6090"/>
                                </a:lnTo>
                                <a:lnTo>
                                  <a:pt x="5620" y="-7113"/>
                                </a:lnTo>
                                <a:lnTo>
                                  <a:pt x="5622" y="-6528"/>
                                </a:lnTo>
                                <a:lnTo>
                                  <a:pt x="5623" y="-6920"/>
                                </a:lnTo>
                                <a:lnTo>
                                  <a:pt x="5625" y="-6805"/>
                                </a:lnTo>
                                <a:lnTo>
                                  <a:pt x="5626" y="-6643"/>
                                </a:lnTo>
                                <a:lnTo>
                                  <a:pt x="5628" y="-6732"/>
                                </a:lnTo>
                                <a:lnTo>
                                  <a:pt x="5630" y="-6528"/>
                                </a:lnTo>
                                <a:lnTo>
                                  <a:pt x="5631" y="-6920"/>
                                </a:lnTo>
                                <a:lnTo>
                                  <a:pt x="5633" y="-6643"/>
                                </a:lnTo>
                                <a:lnTo>
                                  <a:pt x="5634" y="-6367"/>
                                </a:lnTo>
                                <a:lnTo>
                                  <a:pt x="5636" y="-6528"/>
                                </a:lnTo>
                                <a:lnTo>
                                  <a:pt x="5638" y="-6732"/>
                                </a:lnTo>
                                <a:lnTo>
                                  <a:pt x="5639" y="-6643"/>
                                </a:lnTo>
                                <a:lnTo>
                                  <a:pt x="5641" y="-6528"/>
                                </a:lnTo>
                                <a:lnTo>
                                  <a:pt x="5642" y="-6528"/>
                                </a:lnTo>
                                <a:lnTo>
                                  <a:pt x="5644" y="-6866"/>
                                </a:lnTo>
                                <a:lnTo>
                                  <a:pt x="5646" y="-6866"/>
                                </a:lnTo>
                                <a:lnTo>
                                  <a:pt x="5647" y="-6866"/>
                                </a:lnTo>
                                <a:lnTo>
                                  <a:pt x="5649" y="-7113"/>
                                </a:lnTo>
                                <a:lnTo>
                                  <a:pt x="5651" y="-7082"/>
                                </a:lnTo>
                                <a:lnTo>
                                  <a:pt x="5652" y="-6805"/>
                                </a:lnTo>
                                <a:lnTo>
                                  <a:pt x="5654" y="-6732"/>
                                </a:lnTo>
                                <a:lnTo>
                                  <a:pt x="5655" y="-6805"/>
                                </a:lnTo>
                                <a:lnTo>
                                  <a:pt x="5657" y="-6528"/>
                                </a:lnTo>
                                <a:lnTo>
                                  <a:pt x="5659" y="-6920"/>
                                </a:lnTo>
                                <a:lnTo>
                                  <a:pt x="5660" y="-6805"/>
                                </a:lnTo>
                                <a:lnTo>
                                  <a:pt x="5662" y="-6528"/>
                                </a:lnTo>
                                <a:lnTo>
                                  <a:pt x="5663" y="-6732"/>
                                </a:lnTo>
                                <a:lnTo>
                                  <a:pt x="5665" y="-6805"/>
                                </a:lnTo>
                                <a:lnTo>
                                  <a:pt x="5667" y="-6367"/>
                                </a:lnTo>
                                <a:lnTo>
                                  <a:pt x="5668" y="-6805"/>
                                </a:lnTo>
                                <a:lnTo>
                                  <a:pt x="5670" y="-6866"/>
                                </a:lnTo>
                                <a:lnTo>
                                  <a:pt x="5671" y="-6866"/>
                                </a:lnTo>
                                <a:lnTo>
                                  <a:pt x="5673" y="-6967"/>
                                </a:lnTo>
                                <a:lnTo>
                                  <a:pt x="5675" y="-6866"/>
                                </a:lnTo>
                                <a:lnTo>
                                  <a:pt x="5676" y="-7047"/>
                                </a:lnTo>
                                <a:lnTo>
                                  <a:pt x="5678" y="-6866"/>
                                </a:lnTo>
                                <a:lnTo>
                                  <a:pt x="5680" y="-6805"/>
                                </a:lnTo>
                                <a:lnTo>
                                  <a:pt x="5681" y="-6732"/>
                                </a:lnTo>
                                <a:lnTo>
                                  <a:pt x="5683" y="-6732"/>
                                </a:lnTo>
                                <a:lnTo>
                                  <a:pt x="5684" y="-6732"/>
                                </a:lnTo>
                                <a:lnTo>
                                  <a:pt x="5686" y="-6643"/>
                                </a:lnTo>
                                <a:lnTo>
                                  <a:pt x="5688" y="-7113"/>
                                </a:lnTo>
                                <a:lnTo>
                                  <a:pt x="5689" y="-6920"/>
                                </a:lnTo>
                                <a:lnTo>
                                  <a:pt x="5691" y="-6866"/>
                                </a:lnTo>
                                <a:lnTo>
                                  <a:pt x="5692" y="-6866"/>
                                </a:lnTo>
                                <a:lnTo>
                                  <a:pt x="5694" y="-6643"/>
                                </a:lnTo>
                                <a:lnTo>
                                  <a:pt x="5696" y="-6367"/>
                                </a:lnTo>
                                <a:lnTo>
                                  <a:pt x="5697" y="-6866"/>
                                </a:lnTo>
                                <a:lnTo>
                                  <a:pt x="5699" y="-6866"/>
                                </a:lnTo>
                                <a:lnTo>
                                  <a:pt x="5700" y="-6367"/>
                                </a:lnTo>
                                <a:lnTo>
                                  <a:pt x="5702" y="-6920"/>
                                </a:lnTo>
                                <a:lnTo>
                                  <a:pt x="5704" y="-7047"/>
                                </a:lnTo>
                                <a:lnTo>
                                  <a:pt x="5705" y="-6920"/>
                                </a:lnTo>
                                <a:lnTo>
                                  <a:pt x="5707" y="-6805"/>
                                </a:lnTo>
                                <a:lnTo>
                                  <a:pt x="5709" y="-6643"/>
                                </a:lnTo>
                                <a:lnTo>
                                  <a:pt x="5710" y="-7082"/>
                                </a:lnTo>
                                <a:lnTo>
                                  <a:pt x="5712" y="-6866"/>
                                </a:lnTo>
                                <a:lnTo>
                                  <a:pt x="5713" y="-6920"/>
                                </a:lnTo>
                                <a:lnTo>
                                  <a:pt x="5715" y="-6643"/>
                                </a:lnTo>
                                <a:lnTo>
                                  <a:pt x="5717" y="-7082"/>
                                </a:lnTo>
                                <a:lnTo>
                                  <a:pt x="5718" y="-6866"/>
                                </a:lnTo>
                                <a:lnTo>
                                  <a:pt x="5720" y="-6866"/>
                                </a:lnTo>
                                <a:lnTo>
                                  <a:pt x="5721" y="-6920"/>
                                </a:lnTo>
                                <a:lnTo>
                                  <a:pt x="5723" y="-6866"/>
                                </a:lnTo>
                                <a:lnTo>
                                  <a:pt x="5725" y="-6967"/>
                                </a:lnTo>
                                <a:lnTo>
                                  <a:pt x="5726" y="-6967"/>
                                </a:lnTo>
                                <a:lnTo>
                                  <a:pt x="5728" y="-6967"/>
                                </a:lnTo>
                                <a:lnTo>
                                  <a:pt x="5729" y="-6732"/>
                                </a:lnTo>
                                <a:lnTo>
                                  <a:pt x="5731" y="-6805"/>
                                </a:lnTo>
                                <a:lnTo>
                                  <a:pt x="5733" y="-6866"/>
                                </a:lnTo>
                                <a:lnTo>
                                  <a:pt x="5734" y="-6866"/>
                                </a:lnTo>
                                <a:lnTo>
                                  <a:pt x="5736" y="-6643"/>
                                </a:lnTo>
                                <a:lnTo>
                                  <a:pt x="5738" y="-6866"/>
                                </a:lnTo>
                                <a:lnTo>
                                  <a:pt x="5739" y="-6528"/>
                                </a:lnTo>
                                <a:lnTo>
                                  <a:pt x="5741" y="-6920"/>
                                </a:lnTo>
                                <a:lnTo>
                                  <a:pt x="5742" y="-6866"/>
                                </a:lnTo>
                                <a:lnTo>
                                  <a:pt x="5744" y="-6920"/>
                                </a:lnTo>
                                <a:lnTo>
                                  <a:pt x="5746" y="-6866"/>
                                </a:lnTo>
                                <a:lnTo>
                                  <a:pt x="5747" y="-6732"/>
                                </a:lnTo>
                                <a:lnTo>
                                  <a:pt x="5749" y="-6643"/>
                                </a:lnTo>
                                <a:lnTo>
                                  <a:pt x="5750" y="-6967"/>
                                </a:lnTo>
                                <a:lnTo>
                                  <a:pt x="5752" y="-6732"/>
                                </a:lnTo>
                                <a:lnTo>
                                  <a:pt x="5754" y="-6920"/>
                                </a:lnTo>
                                <a:lnTo>
                                  <a:pt x="5755" y="-6805"/>
                                </a:lnTo>
                                <a:lnTo>
                                  <a:pt x="5757" y="-6866"/>
                                </a:lnTo>
                                <a:lnTo>
                                  <a:pt x="5758" y="-6643"/>
                                </a:lnTo>
                                <a:lnTo>
                                  <a:pt x="5760" y="-6967"/>
                                </a:lnTo>
                                <a:lnTo>
                                  <a:pt x="5762" y="-6732"/>
                                </a:lnTo>
                                <a:lnTo>
                                  <a:pt x="5763" y="-7009"/>
                                </a:lnTo>
                                <a:lnTo>
                                  <a:pt x="5765" y="-6732"/>
                                </a:lnTo>
                                <a:lnTo>
                                  <a:pt x="5766" y="-6805"/>
                                </a:lnTo>
                                <a:lnTo>
                                  <a:pt x="5768" y="-6967"/>
                                </a:lnTo>
                                <a:lnTo>
                                  <a:pt x="5770" y="-6866"/>
                                </a:lnTo>
                                <a:lnTo>
                                  <a:pt x="5771" y="-5262"/>
                                </a:lnTo>
                                <a:moveTo>
                                  <a:pt x="5772" y="-5262"/>
                                </a:moveTo>
                                <a:lnTo>
                                  <a:pt x="5773" y="-6920"/>
                                </a:lnTo>
                                <a:moveTo>
                                  <a:pt x="5773" y="-6920"/>
                                </a:moveTo>
                                <a:lnTo>
                                  <a:pt x="5775" y="-6805"/>
                                </a:lnTo>
                                <a:lnTo>
                                  <a:pt x="5776" y="-7047"/>
                                </a:lnTo>
                                <a:lnTo>
                                  <a:pt x="5778" y="-6866"/>
                                </a:lnTo>
                                <a:lnTo>
                                  <a:pt x="5779" y="-6920"/>
                                </a:lnTo>
                                <a:lnTo>
                                  <a:pt x="5781" y="-6805"/>
                                </a:lnTo>
                                <a:lnTo>
                                  <a:pt x="5783" y="-6732"/>
                                </a:lnTo>
                                <a:lnTo>
                                  <a:pt x="5784" y="-6528"/>
                                </a:lnTo>
                                <a:lnTo>
                                  <a:pt x="5786" y="-6805"/>
                                </a:lnTo>
                                <a:lnTo>
                                  <a:pt x="5787" y="-6805"/>
                                </a:lnTo>
                                <a:lnTo>
                                  <a:pt x="5789" y="-6732"/>
                                </a:lnTo>
                                <a:lnTo>
                                  <a:pt x="5791" y="-6528"/>
                                </a:lnTo>
                                <a:lnTo>
                                  <a:pt x="5792" y="-6920"/>
                                </a:lnTo>
                                <a:lnTo>
                                  <a:pt x="5794" y="-6805"/>
                                </a:lnTo>
                                <a:lnTo>
                                  <a:pt x="5795" y="-6732"/>
                                </a:lnTo>
                                <a:lnTo>
                                  <a:pt x="5797" y="-6528"/>
                                </a:lnTo>
                                <a:lnTo>
                                  <a:pt x="5799" y="-6920"/>
                                </a:lnTo>
                                <a:lnTo>
                                  <a:pt x="5800" y="-6367"/>
                                </a:lnTo>
                                <a:lnTo>
                                  <a:pt x="5802" y="-6643"/>
                                </a:lnTo>
                                <a:lnTo>
                                  <a:pt x="5804" y="-6866"/>
                                </a:lnTo>
                                <a:lnTo>
                                  <a:pt x="5805" y="-6866"/>
                                </a:lnTo>
                                <a:lnTo>
                                  <a:pt x="5807" y="-6732"/>
                                </a:lnTo>
                                <a:lnTo>
                                  <a:pt x="5808" y="-6732"/>
                                </a:lnTo>
                                <a:lnTo>
                                  <a:pt x="5810" y="-6967"/>
                                </a:lnTo>
                                <a:lnTo>
                                  <a:pt x="5812" y="-6967"/>
                                </a:lnTo>
                                <a:lnTo>
                                  <a:pt x="5813" y="-6805"/>
                                </a:lnTo>
                                <a:lnTo>
                                  <a:pt x="5815" y="-6866"/>
                                </a:lnTo>
                                <a:lnTo>
                                  <a:pt x="5816" y="-7113"/>
                                </a:lnTo>
                                <a:lnTo>
                                  <a:pt x="5818" y="-6920"/>
                                </a:lnTo>
                                <a:lnTo>
                                  <a:pt x="5820" y="-6732"/>
                                </a:lnTo>
                                <a:lnTo>
                                  <a:pt x="5821" y="-6643"/>
                                </a:lnTo>
                                <a:lnTo>
                                  <a:pt x="5823" y="-6643"/>
                                </a:lnTo>
                                <a:lnTo>
                                  <a:pt x="5824" y="-7009"/>
                                </a:lnTo>
                                <a:lnTo>
                                  <a:pt x="5826" y="-6643"/>
                                </a:lnTo>
                                <a:lnTo>
                                  <a:pt x="5828" y="-6967"/>
                                </a:lnTo>
                                <a:lnTo>
                                  <a:pt x="5829" y="-6528"/>
                                </a:lnTo>
                                <a:lnTo>
                                  <a:pt x="5831" y="-6643"/>
                                </a:lnTo>
                                <a:lnTo>
                                  <a:pt x="5833" y="-6732"/>
                                </a:lnTo>
                                <a:lnTo>
                                  <a:pt x="5834" y="-6732"/>
                                </a:lnTo>
                                <a:lnTo>
                                  <a:pt x="5836" y="-6805"/>
                                </a:lnTo>
                                <a:lnTo>
                                  <a:pt x="5837" y="-6643"/>
                                </a:lnTo>
                                <a:lnTo>
                                  <a:pt x="5839" y="-6866"/>
                                </a:lnTo>
                                <a:lnTo>
                                  <a:pt x="5841" y="-6090"/>
                                </a:lnTo>
                                <a:lnTo>
                                  <a:pt x="5842" y="-6866"/>
                                </a:lnTo>
                                <a:lnTo>
                                  <a:pt x="5844" y="-6732"/>
                                </a:lnTo>
                                <a:lnTo>
                                  <a:pt x="5845" y="-7009"/>
                                </a:lnTo>
                                <a:lnTo>
                                  <a:pt x="5847" y="-6805"/>
                                </a:lnTo>
                                <a:lnTo>
                                  <a:pt x="5849" y="-7009"/>
                                </a:lnTo>
                                <a:lnTo>
                                  <a:pt x="5850" y="-6732"/>
                                </a:lnTo>
                                <a:lnTo>
                                  <a:pt x="5852" y="-6967"/>
                                </a:lnTo>
                                <a:lnTo>
                                  <a:pt x="5853" y="-6732"/>
                                </a:lnTo>
                                <a:lnTo>
                                  <a:pt x="5855" y="-6967"/>
                                </a:lnTo>
                                <a:lnTo>
                                  <a:pt x="5857" y="-6805"/>
                                </a:lnTo>
                                <a:lnTo>
                                  <a:pt x="5858" y="-7009"/>
                                </a:lnTo>
                                <a:lnTo>
                                  <a:pt x="5860" y="-6805"/>
                                </a:lnTo>
                                <a:lnTo>
                                  <a:pt x="5862" y="-7009"/>
                                </a:lnTo>
                                <a:lnTo>
                                  <a:pt x="5863" y="-6866"/>
                                </a:lnTo>
                                <a:lnTo>
                                  <a:pt x="5865" y="-7009"/>
                                </a:lnTo>
                                <a:lnTo>
                                  <a:pt x="5866" y="-6866"/>
                                </a:lnTo>
                                <a:lnTo>
                                  <a:pt x="5867" y="-6866"/>
                                </a:lnTo>
                                <a:lnTo>
                                  <a:pt x="5869" y="-6367"/>
                                </a:lnTo>
                                <a:lnTo>
                                  <a:pt x="5870" y="-6920"/>
                                </a:lnTo>
                                <a:lnTo>
                                  <a:pt x="5872" y="-6643"/>
                                </a:lnTo>
                                <a:lnTo>
                                  <a:pt x="5874" y="-6732"/>
                                </a:lnTo>
                                <a:lnTo>
                                  <a:pt x="5875" y="-7047"/>
                                </a:lnTo>
                                <a:lnTo>
                                  <a:pt x="5877" y="-6643"/>
                                </a:lnTo>
                                <a:lnTo>
                                  <a:pt x="5878" y="-6732"/>
                                </a:lnTo>
                                <a:lnTo>
                                  <a:pt x="5880" y="-6967"/>
                                </a:lnTo>
                                <a:lnTo>
                                  <a:pt x="5882" y="-6732"/>
                                </a:lnTo>
                                <a:lnTo>
                                  <a:pt x="5883" y="-6967"/>
                                </a:lnTo>
                                <a:lnTo>
                                  <a:pt x="5885" y="-6643"/>
                                </a:lnTo>
                                <a:lnTo>
                                  <a:pt x="5886" y="-6920"/>
                                </a:lnTo>
                                <a:lnTo>
                                  <a:pt x="5888" y="-6866"/>
                                </a:lnTo>
                                <a:lnTo>
                                  <a:pt x="5890" y="-6920"/>
                                </a:lnTo>
                                <a:lnTo>
                                  <a:pt x="5891" y="-6732"/>
                                </a:lnTo>
                                <a:lnTo>
                                  <a:pt x="5893" y="-7047"/>
                                </a:lnTo>
                                <a:lnTo>
                                  <a:pt x="5895" y="-6643"/>
                                </a:lnTo>
                                <a:lnTo>
                                  <a:pt x="5896" y="-6920"/>
                                </a:lnTo>
                                <a:lnTo>
                                  <a:pt x="5898" y="-6866"/>
                                </a:lnTo>
                                <a:lnTo>
                                  <a:pt x="5899" y="-6528"/>
                                </a:lnTo>
                                <a:lnTo>
                                  <a:pt x="5901" y="-6732"/>
                                </a:lnTo>
                                <a:lnTo>
                                  <a:pt x="5903" y="-6805"/>
                                </a:lnTo>
                                <a:lnTo>
                                  <a:pt x="5904" y="-6090"/>
                                </a:lnTo>
                                <a:lnTo>
                                  <a:pt x="5906" y="-6367"/>
                                </a:lnTo>
                                <a:lnTo>
                                  <a:pt x="5907" y="-6805"/>
                                </a:lnTo>
                                <a:lnTo>
                                  <a:pt x="5909" y="-6805"/>
                                </a:lnTo>
                                <a:lnTo>
                                  <a:pt x="5911" y="-6805"/>
                                </a:lnTo>
                                <a:lnTo>
                                  <a:pt x="5912" y="-6732"/>
                                </a:lnTo>
                                <a:lnTo>
                                  <a:pt x="5914" y="-7009"/>
                                </a:lnTo>
                                <a:lnTo>
                                  <a:pt x="5915" y="-6643"/>
                                </a:lnTo>
                                <a:lnTo>
                                  <a:pt x="5917" y="-7047"/>
                                </a:lnTo>
                                <a:lnTo>
                                  <a:pt x="5919" y="-6643"/>
                                </a:lnTo>
                                <a:lnTo>
                                  <a:pt x="5920" y="-6805"/>
                                </a:lnTo>
                                <a:lnTo>
                                  <a:pt x="5922" y="-6920"/>
                                </a:lnTo>
                                <a:lnTo>
                                  <a:pt x="5923" y="-6866"/>
                                </a:lnTo>
                                <a:lnTo>
                                  <a:pt x="5925" y="-6866"/>
                                </a:lnTo>
                                <a:lnTo>
                                  <a:pt x="5927" y="-6732"/>
                                </a:lnTo>
                                <a:lnTo>
                                  <a:pt x="5928" y="-6528"/>
                                </a:lnTo>
                                <a:lnTo>
                                  <a:pt x="5930" y="-6866"/>
                                </a:lnTo>
                                <a:lnTo>
                                  <a:pt x="5932" y="-6732"/>
                                </a:lnTo>
                                <a:lnTo>
                                  <a:pt x="5933" y="-6732"/>
                                </a:lnTo>
                                <a:lnTo>
                                  <a:pt x="5935" y="-6805"/>
                                </a:lnTo>
                                <a:lnTo>
                                  <a:pt x="5936" y="-6866"/>
                                </a:lnTo>
                                <a:lnTo>
                                  <a:pt x="5938" y="-6643"/>
                                </a:lnTo>
                                <a:lnTo>
                                  <a:pt x="5940" y="-6967"/>
                                </a:lnTo>
                                <a:lnTo>
                                  <a:pt x="5941" y="-6805"/>
                                </a:lnTo>
                                <a:lnTo>
                                  <a:pt x="5943" y="-6920"/>
                                </a:lnTo>
                                <a:lnTo>
                                  <a:pt x="5944" y="-6805"/>
                                </a:lnTo>
                                <a:lnTo>
                                  <a:pt x="5946" y="-6866"/>
                                </a:lnTo>
                                <a:lnTo>
                                  <a:pt x="5948" y="-6732"/>
                                </a:lnTo>
                                <a:lnTo>
                                  <a:pt x="5949" y="-6732"/>
                                </a:lnTo>
                                <a:lnTo>
                                  <a:pt x="5951" y="-6967"/>
                                </a:lnTo>
                                <a:lnTo>
                                  <a:pt x="5952" y="-6866"/>
                                </a:lnTo>
                                <a:lnTo>
                                  <a:pt x="5954" y="-6920"/>
                                </a:lnTo>
                                <a:lnTo>
                                  <a:pt x="5956" y="-6732"/>
                                </a:lnTo>
                                <a:lnTo>
                                  <a:pt x="5957" y="-6866"/>
                                </a:lnTo>
                                <a:lnTo>
                                  <a:pt x="5959" y="-6528"/>
                                </a:lnTo>
                                <a:lnTo>
                                  <a:pt x="5961" y="-6805"/>
                                </a:lnTo>
                                <a:lnTo>
                                  <a:pt x="5962" y="-6866"/>
                                </a:lnTo>
                                <a:lnTo>
                                  <a:pt x="5964" y="-6920"/>
                                </a:lnTo>
                                <a:lnTo>
                                  <a:pt x="5965" y="-6866"/>
                                </a:lnTo>
                                <a:lnTo>
                                  <a:pt x="5967" y="-6920"/>
                                </a:lnTo>
                                <a:lnTo>
                                  <a:pt x="5969" y="-6732"/>
                                </a:lnTo>
                                <a:lnTo>
                                  <a:pt x="5970" y="-6732"/>
                                </a:lnTo>
                                <a:lnTo>
                                  <a:pt x="5972" y="-6805"/>
                                </a:lnTo>
                                <a:lnTo>
                                  <a:pt x="5973" y="-6805"/>
                                </a:lnTo>
                                <a:lnTo>
                                  <a:pt x="5975" y="-6732"/>
                                </a:lnTo>
                                <a:lnTo>
                                  <a:pt x="5977" y="-6643"/>
                                </a:lnTo>
                                <a:lnTo>
                                  <a:pt x="5978" y="-6643"/>
                                </a:lnTo>
                                <a:lnTo>
                                  <a:pt x="5980" y="-6866"/>
                                </a:lnTo>
                                <a:lnTo>
                                  <a:pt x="5981" y="-6528"/>
                                </a:lnTo>
                                <a:lnTo>
                                  <a:pt x="5983" y="-6805"/>
                                </a:lnTo>
                                <a:lnTo>
                                  <a:pt x="5985" y="-6732"/>
                                </a:lnTo>
                                <a:lnTo>
                                  <a:pt x="5986" y="-6732"/>
                                </a:lnTo>
                                <a:lnTo>
                                  <a:pt x="5988" y="-6920"/>
                                </a:lnTo>
                                <a:lnTo>
                                  <a:pt x="5990" y="-7009"/>
                                </a:lnTo>
                                <a:lnTo>
                                  <a:pt x="5991" y="-6732"/>
                                </a:lnTo>
                                <a:lnTo>
                                  <a:pt x="5993" y="-6528"/>
                                </a:lnTo>
                                <a:lnTo>
                                  <a:pt x="5994" y="-6967"/>
                                </a:lnTo>
                                <a:lnTo>
                                  <a:pt x="5996" y="-6805"/>
                                </a:lnTo>
                                <a:lnTo>
                                  <a:pt x="5998" y="-6732"/>
                                </a:lnTo>
                                <a:lnTo>
                                  <a:pt x="5999" y="-6528"/>
                                </a:lnTo>
                                <a:lnTo>
                                  <a:pt x="6000" y="-5262"/>
                                </a:lnTo>
                                <a:moveTo>
                                  <a:pt x="6001" y="-5262"/>
                                </a:moveTo>
                                <a:lnTo>
                                  <a:pt x="6002" y="-6920"/>
                                </a:lnTo>
                                <a:moveTo>
                                  <a:pt x="6002" y="-6920"/>
                                </a:moveTo>
                                <a:lnTo>
                                  <a:pt x="6004" y="-6732"/>
                                </a:lnTo>
                                <a:lnTo>
                                  <a:pt x="6006" y="-6732"/>
                                </a:lnTo>
                                <a:lnTo>
                                  <a:pt x="6007" y="-6643"/>
                                </a:lnTo>
                                <a:lnTo>
                                  <a:pt x="6009" y="-6732"/>
                                </a:lnTo>
                                <a:lnTo>
                                  <a:pt x="6010" y="-6805"/>
                                </a:lnTo>
                                <a:lnTo>
                                  <a:pt x="6012" y="-7047"/>
                                </a:lnTo>
                                <a:lnTo>
                                  <a:pt x="6014" y="-6920"/>
                                </a:lnTo>
                                <a:lnTo>
                                  <a:pt x="6015" y="-7047"/>
                                </a:lnTo>
                                <a:lnTo>
                                  <a:pt x="6017" y="-6732"/>
                                </a:lnTo>
                                <a:lnTo>
                                  <a:pt x="6018" y="-6732"/>
                                </a:lnTo>
                                <a:lnTo>
                                  <a:pt x="6020" y="-6866"/>
                                </a:lnTo>
                                <a:lnTo>
                                  <a:pt x="6022" y="-6643"/>
                                </a:lnTo>
                                <a:lnTo>
                                  <a:pt x="6023" y="-6732"/>
                                </a:lnTo>
                                <a:lnTo>
                                  <a:pt x="6025" y="-7047"/>
                                </a:lnTo>
                                <a:lnTo>
                                  <a:pt x="6027" y="-6732"/>
                                </a:lnTo>
                                <a:lnTo>
                                  <a:pt x="6028" y="-6732"/>
                                </a:lnTo>
                                <a:lnTo>
                                  <a:pt x="6030" y="-6866"/>
                                </a:lnTo>
                                <a:lnTo>
                                  <a:pt x="6031" y="-7047"/>
                                </a:lnTo>
                                <a:lnTo>
                                  <a:pt x="6033" y="-6732"/>
                                </a:lnTo>
                                <a:lnTo>
                                  <a:pt x="6035" y="-6967"/>
                                </a:lnTo>
                                <a:lnTo>
                                  <a:pt x="6036" y="-6866"/>
                                </a:lnTo>
                                <a:lnTo>
                                  <a:pt x="6038" y="-6528"/>
                                </a:lnTo>
                                <a:lnTo>
                                  <a:pt x="6039" y="-6805"/>
                                </a:lnTo>
                                <a:lnTo>
                                  <a:pt x="6041" y="-6367"/>
                                </a:lnTo>
                                <a:lnTo>
                                  <a:pt x="6043" y="-6805"/>
                                </a:lnTo>
                                <a:lnTo>
                                  <a:pt x="6044" y="-6805"/>
                                </a:lnTo>
                                <a:lnTo>
                                  <a:pt x="6046" y="-6732"/>
                                </a:lnTo>
                                <a:lnTo>
                                  <a:pt x="6048" y="-6967"/>
                                </a:lnTo>
                                <a:lnTo>
                                  <a:pt x="6049" y="-6805"/>
                                </a:lnTo>
                                <a:lnTo>
                                  <a:pt x="6051" y="-6528"/>
                                </a:lnTo>
                                <a:lnTo>
                                  <a:pt x="6052" y="-6805"/>
                                </a:lnTo>
                                <a:lnTo>
                                  <a:pt x="6054" y="-6920"/>
                                </a:lnTo>
                                <a:lnTo>
                                  <a:pt x="6056" y="-6866"/>
                                </a:lnTo>
                                <a:lnTo>
                                  <a:pt x="6057" y="-6866"/>
                                </a:lnTo>
                                <a:lnTo>
                                  <a:pt x="6059" y="-6920"/>
                                </a:lnTo>
                                <a:lnTo>
                                  <a:pt x="6060" y="-6920"/>
                                </a:lnTo>
                                <a:lnTo>
                                  <a:pt x="6062" y="-6866"/>
                                </a:lnTo>
                                <a:lnTo>
                                  <a:pt x="6064" y="-7009"/>
                                </a:lnTo>
                                <a:lnTo>
                                  <a:pt x="6065" y="-6732"/>
                                </a:lnTo>
                                <a:lnTo>
                                  <a:pt x="6067" y="-6367"/>
                                </a:lnTo>
                                <a:lnTo>
                                  <a:pt x="6068" y="-6920"/>
                                </a:lnTo>
                                <a:lnTo>
                                  <a:pt x="6070" y="-6367"/>
                                </a:lnTo>
                                <a:lnTo>
                                  <a:pt x="6072" y="-6367"/>
                                </a:lnTo>
                                <a:lnTo>
                                  <a:pt x="6073" y="-6643"/>
                                </a:lnTo>
                                <a:lnTo>
                                  <a:pt x="6075" y="-6732"/>
                                </a:lnTo>
                                <a:lnTo>
                                  <a:pt x="6076" y="-6732"/>
                                </a:lnTo>
                                <a:lnTo>
                                  <a:pt x="6078" y="-6920"/>
                                </a:lnTo>
                                <a:lnTo>
                                  <a:pt x="6080" y="-6805"/>
                                </a:lnTo>
                                <a:lnTo>
                                  <a:pt x="6081" y="-6732"/>
                                </a:lnTo>
                                <a:lnTo>
                                  <a:pt x="6083" y="-6528"/>
                                </a:lnTo>
                                <a:lnTo>
                                  <a:pt x="6085" y="-6920"/>
                                </a:lnTo>
                                <a:lnTo>
                                  <a:pt x="6086" y="-6866"/>
                                </a:lnTo>
                                <a:lnTo>
                                  <a:pt x="6088" y="-6866"/>
                                </a:lnTo>
                                <a:lnTo>
                                  <a:pt x="6089" y="-6643"/>
                                </a:lnTo>
                                <a:lnTo>
                                  <a:pt x="6091" y="-6866"/>
                                </a:lnTo>
                                <a:lnTo>
                                  <a:pt x="6093" y="-6967"/>
                                </a:lnTo>
                                <a:lnTo>
                                  <a:pt x="6094" y="-6732"/>
                                </a:lnTo>
                                <a:lnTo>
                                  <a:pt x="6096" y="-6643"/>
                                </a:lnTo>
                                <a:lnTo>
                                  <a:pt x="6097" y="-6805"/>
                                </a:lnTo>
                                <a:lnTo>
                                  <a:pt x="6099" y="-6805"/>
                                </a:lnTo>
                                <a:lnTo>
                                  <a:pt x="6101" y="-6920"/>
                                </a:lnTo>
                                <a:lnTo>
                                  <a:pt x="6102" y="-6866"/>
                                </a:lnTo>
                                <a:lnTo>
                                  <a:pt x="6104" y="-7009"/>
                                </a:lnTo>
                                <a:lnTo>
                                  <a:pt x="6105" y="-7009"/>
                                </a:lnTo>
                                <a:lnTo>
                                  <a:pt x="6107" y="-6732"/>
                                </a:lnTo>
                                <a:lnTo>
                                  <a:pt x="6109" y="-6805"/>
                                </a:lnTo>
                                <a:lnTo>
                                  <a:pt x="6110" y="-6805"/>
                                </a:lnTo>
                                <a:lnTo>
                                  <a:pt x="6112" y="-6805"/>
                                </a:lnTo>
                                <a:lnTo>
                                  <a:pt x="6114" y="-6920"/>
                                </a:lnTo>
                                <a:lnTo>
                                  <a:pt x="6115" y="-6528"/>
                                </a:lnTo>
                                <a:lnTo>
                                  <a:pt x="6117" y="-7082"/>
                                </a:lnTo>
                                <a:lnTo>
                                  <a:pt x="6118" y="-5262"/>
                                </a:lnTo>
                                <a:moveTo>
                                  <a:pt x="6119" y="-5262"/>
                                </a:moveTo>
                                <a:lnTo>
                                  <a:pt x="6120" y="-7009"/>
                                </a:lnTo>
                                <a:moveTo>
                                  <a:pt x="6120" y="-7009"/>
                                </a:moveTo>
                                <a:lnTo>
                                  <a:pt x="6122" y="-6643"/>
                                </a:lnTo>
                                <a:lnTo>
                                  <a:pt x="6123" y="-6866"/>
                                </a:lnTo>
                                <a:lnTo>
                                  <a:pt x="6125" y="-6732"/>
                                </a:lnTo>
                                <a:lnTo>
                                  <a:pt x="6126" y="-6732"/>
                                </a:lnTo>
                                <a:lnTo>
                                  <a:pt x="6128" y="-6920"/>
                                </a:lnTo>
                                <a:lnTo>
                                  <a:pt x="6130" y="-6920"/>
                                </a:lnTo>
                                <a:lnTo>
                                  <a:pt x="6131" y="-6643"/>
                                </a:lnTo>
                                <a:lnTo>
                                  <a:pt x="6133" y="-6643"/>
                                </a:lnTo>
                                <a:lnTo>
                                  <a:pt x="6134" y="-6805"/>
                                </a:lnTo>
                                <a:lnTo>
                                  <a:pt x="6136" y="-6528"/>
                                </a:lnTo>
                                <a:lnTo>
                                  <a:pt x="6138" y="-6805"/>
                                </a:lnTo>
                                <a:lnTo>
                                  <a:pt x="6139" y="-6367"/>
                                </a:lnTo>
                                <a:lnTo>
                                  <a:pt x="6141" y="-6866"/>
                                </a:lnTo>
                                <a:lnTo>
                                  <a:pt x="6143" y="-6805"/>
                                </a:lnTo>
                                <a:lnTo>
                                  <a:pt x="6144" y="-6866"/>
                                </a:lnTo>
                                <a:lnTo>
                                  <a:pt x="6146" y="-6805"/>
                                </a:lnTo>
                                <a:lnTo>
                                  <a:pt x="6147" y="-6920"/>
                                </a:lnTo>
                                <a:lnTo>
                                  <a:pt x="6149" y="-6866"/>
                                </a:lnTo>
                                <a:lnTo>
                                  <a:pt x="6151" y="-6805"/>
                                </a:lnTo>
                                <a:lnTo>
                                  <a:pt x="6152" y="-6732"/>
                                </a:lnTo>
                                <a:lnTo>
                                  <a:pt x="6154" y="-6367"/>
                                </a:lnTo>
                                <a:lnTo>
                                  <a:pt x="6155" y="-6866"/>
                                </a:lnTo>
                                <a:lnTo>
                                  <a:pt x="6157" y="-6866"/>
                                </a:lnTo>
                                <a:lnTo>
                                  <a:pt x="6159" y="-6528"/>
                                </a:lnTo>
                                <a:lnTo>
                                  <a:pt x="6160" y="-6732"/>
                                </a:lnTo>
                                <a:lnTo>
                                  <a:pt x="6162" y="-6643"/>
                                </a:lnTo>
                                <a:lnTo>
                                  <a:pt x="6163" y="-6967"/>
                                </a:lnTo>
                                <a:lnTo>
                                  <a:pt x="6165" y="-6866"/>
                                </a:lnTo>
                                <a:lnTo>
                                  <a:pt x="6167" y="-6643"/>
                                </a:lnTo>
                                <a:lnTo>
                                  <a:pt x="6168" y="-6643"/>
                                </a:lnTo>
                                <a:lnTo>
                                  <a:pt x="6170" y="-6732"/>
                                </a:lnTo>
                                <a:lnTo>
                                  <a:pt x="6171" y="-6920"/>
                                </a:lnTo>
                                <a:lnTo>
                                  <a:pt x="6173" y="-6866"/>
                                </a:lnTo>
                                <a:lnTo>
                                  <a:pt x="6175" y="-6367"/>
                                </a:lnTo>
                                <a:lnTo>
                                  <a:pt x="6176" y="-6732"/>
                                </a:lnTo>
                                <a:lnTo>
                                  <a:pt x="6178" y="-6732"/>
                                </a:lnTo>
                                <a:lnTo>
                                  <a:pt x="6180" y="-6732"/>
                                </a:lnTo>
                                <a:lnTo>
                                  <a:pt x="6181" y="-5262"/>
                                </a:lnTo>
                                <a:moveTo>
                                  <a:pt x="6182" y="-5262"/>
                                </a:moveTo>
                                <a:lnTo>
                                  <a:pt x="6183" y="-6643"/>
                                </a:lnTo>
                                <a:moveTo>
                                  <a:pt x="6183" y="-6643"/>
                                </a:moveTo>
                                <a:lnTo>
                                  <a:pt x="6184" y="-6866"/>
                                </a:lnTo>
                                <a:lnTo>
                                  <a:pt x="6186" y="-6805"/>
                                </a:lnTo>
                                <a:lnTo>
                                  <a:pt x="6188" y="-6805"/>
                                </a:lnTo>
                                <a:lnTo>
                                  <a:pt x="6189" y="-6528"/>
                                </a:lnTo>
                                <a:lnTo>
                                  <a:pt x="6191" y="-6866"/>
                                </a:lnTo>
                                <a:lnTo>
                                  <a:pt x="6192" y="-6643"/>
                                </a:lnTo>
                                <a:lnTo>
                                  <a:pt x="6194" y="-6967"/>
                                </a:lnTo>
                                <a:lnTo>
                                  <a:pt x="6196" y="-6805"/>
                                </a:lnTo>
                                <a:lnTo>
                                  <a:pt x="6197" y="-6732"/>
                                </a:lnTo>
                                <a:lnTo>
                                  <a:pt x="6199" y="-6528"/>
                                </a:lnTo>
                                <a:lnTo>
                                  <a:pt x="6200" y="-7009"/>
                                </a:lnTo>
                                <a:lnTo>
                                  <a:pt x="6202" y="-6367"/>
                                </a:lnTo>
                                <a:lnTo>
                                  <a:pt x="6204" y="-6866"/>
                                </a:lnTo>
                                <a:lnTo>
                                  <a:pt x="6205" y="-6528"/>
                                </a:lnTo>
                                <a:lnTo>
                                  <a:pt x="6207" y="-6732"/>
                                </a:lnTo>
                                <a:lnTo>
                                  <a:pt x="6209" y="-6866"/>
                                </a:lnTo>
                                <a:lnTo>
                                  <a:pt x="6210" y="-6967"/>
                                </a:lnTo>
                                <a:lnTo>
                                  <a:pt x="6212" y="-6967"/>
                                </a:lnTo>
                                <a:lnTo>
                                  <a:pt x="6213" y="-6643"/>
                                </a:lnTo>
                                <a:lnTo>
                                  <a:pt x="6215" y="-6920"/>
                                </a:lnTo>
                                <a:lnTo>
                                  <a:pt x="6217" y="-6367"/>
                                </a:lnTo>
                                <a:lnTo>
                                  <a:pt x="6218" y="-6732"/>
                                </a:lnTo>
                                <a:lnTo>
                                  <a:pt x="6220" y="-6866"/>
                                </a:lnTo>
                                <a:lnTo>
                                  <a:pt x="6221" y="-6967"/>
                                </a:lnTo>
                                <a:lnTo>
                                  <a:pt x="6223" y="-6805"/>
                                </a:lnTo>
                                <a:lnTo>
                                  <a:pt x="6225" y="-6643"/>
                                </a:lnTo>
                                <a:lnTo>
                                  <a:pt x="6226" y="-6732"/>
                                </a:lnTo>
                                <a:lnTo>
                                  <a:pt x="6228" y="-6805"/>
                                </a:lnTo>
                                <a:lnTo>
                                  <a:pt x="6229" y="-6528"/>
                                </a:lnTo>
                                <a:lnTo>
                                  <a:pt x="6231" y="-6732"/>
                                </a:lnTo>
                                <a:lnTo>
                                  <a:pt x="6233" y="-6866"/>
                                </a:lnTo>
                                <a:lnTo>
                                  <a:pt x="6234" y="-6866"/>
                                </a:lnTo>
                                <a:lnTo>
                                  <a:pt x="6236" y="-6866"/>
                                </a:lnTo>
                                <a:lnTo>
                                  <a:pt x="6238" y="-6866"/>
                                </a:lnTo>
                                <a:lnTo>
                                  <a:pt x="6239" y="-6367"/>
                                </a:lnTo>
                                <a:lnTo>
                                  <a:pt x="6241" y="-6643"/>
                                </a:lnTo>
                                <a:lnTo>
                                  <a:pt x="6242" y="-6805"/>
                                </a:lnTo>
                                <a:lnTo>
                                  <a:pt x="6244" y="-6643"/>
                                </a:lnTo>
                                <a:lnTo>
                                  <a:pt x="6246" y="-6805"/>
                                </a:lnTo>
                                <a:lnTo>
                                  <a:pt x="6247" y="-6090"/>
                                </a:lnTo>
                                <a:lnTo>
                                  <a:pt x="6249" y="-6805"/>
                                </a:lnTo>
                                <a:lnTo>
                                  <a:pt x="6250" y="-6732"/>
                                </a:lnTo>
                                <a:lnTo>
                                  <a:pt x="6252" y="-6643"/>
                                </a:lnTo>
                                <a:lnTo>
                                  <a:pt x="6254" y="-7047"/>
                                </a:lnTo>
                                <a:lnTo>
                                  <a:pt x="6255" y="-6805"/>
                                </a:lnTo>
                                <a:lnTo>
                                  <a:pt x="6257" y="-6367"/>
                                </a:lnTo>
                                <a:lnTo>
                                  <a:pt x="6258" y="-6805"/>
                                </a:lnTo>
                                <a:lnTo>
                                  <a:pt x="6260" y="-6967"/>
                                </a:lnTo>
                                <a:lnTo>
                                  <a:pt x="6262" y="-6732"/>
                                </a:lnTo>
                                <a:lnTo>
                                  <a:pt x="6263" y="-6866"/>
                                </a:lnTo>
                                <a:lnTo>
                                  <a:pt x="6265" y="-6528"/>
                                </a:lnTo>
                                <a:lnTo>
                                  <a:pt x="6266" y="-6643"/>
                                </a:lnTo>
                                <a:lnTo>
                                  <a:pt x="6268" y="-7009"/>
                                </a:lnTo>
                                <a:lnTo>
                                  <a:pt x="6270" y="-6866"/>
                                </a:lnTo>
                                <a:lnTo>
                                  <a:pt x="6271" y="-6866"/>
                                </a:lnTo>
                                <a:lnTo>
                                  <a:pt x="6273" y="-6967"/>
                                </a:lnTo>
                                <a:lnTo>
                                  <a:pt x="6275" y="-6528"/>
                                </a:lnTo>
                                <a:lnTo>
                                  <a:pt x="6276" y="-6805"/>
                                </a:lnTo>
                                <a:lnTo>
                                  <a:pt x="6278" y="-6805"/>
                                </a:lnTo>
                                <a:lnTo>
                                  <a:pt x="6279" y="-6967"/>
                                </a:lnTo>
                                <a:lnTo>
                                  <a:pt x="6281" y="-7009"/>
                                </a:lnTo>
                                <a:lnTo>
                                  <a:pt x="6283" y="-6732"/>
                                </a:lnTo>
                                <a:lnTo>
                                  <a:pt x="6284" y="-6643"/>
                                </a:lnTo>
                                <a:lnTo>
                                  <a:pt x="6286" y="-6805"/>
                                </a:lnTo>
                                <a:lnTo>
                                  <a:pt x="6287" y="-6920"/>
                                </a:lnTo>
                                <a:lnTo>
                                  <a:pt x="6289" y="-6920"/>
                                </a:lnTo>
                                <a:lnTo>
                                  <a:pt x="6291" y="-6732"/>
                                </a:lnTo>
                                <a:lnTo>
                                  <a:pt x="6292" y="-6920"/>
                                </a:lnTo>
                                <a:lnTo>
                                  <a:pt x="6294" y="-6643"/>
                                </a:lnTo>
                                <a:lnTo>
                                  <a:pt x="6295" y="-6643"/>
                                </a:lnTo>
                                <a:lnTo>
                                  <a:pt x="6297" y="-6528"/>
                                </a:lnTo>
                                <a:lnTo>
                                  <a:pt x="6299" y="-6643"/>
                                </a:lnTo>
                                <a:lnTo>
                                  <a:pt x="6300" y="-6528"/>
                                </a:lnTo>
                                <a:lnTo>
                                  <a:pt x="6302" y="-6866"/>
                                </a:lnTo>
                                <a:lnTo>
                                  <a:pt x="6304" y="-6866"/>
                                </a:lnTo>
                                <a:lnTo>
                                  <a:pt x="6305" y="-7009"/>
                                </a:lnTo>
                                <a:lnTo>
                                  <a:pt x="6307" y="-6528"/>
                                </a:lnTo>
                                <a:lnTo>
                                  <a:pt x="6308" y="-6732"/>
                                </a:lnTo>
                                <a:lnTo>
                                  <a:pt x="6310" y="-6732"/>
                                </a:lnTo>
                                <a:lnTo>
                                  <a:pt x="6312" y="-6805"/>
                                </a:lnTo>
                                <a:lnTo>
                                  <a:pt x="6313" y="-6643"/>
                                </a:lnTo>
                                <a:lnTo>
                                  <a:pt x="6315" y="-6528"/>
                                </a:lnTo>
                                <a:lnTo>
                                  <a:pt x="6316" y="-6732"/>
                                </a:lnTo>
                                <a:lnTo>
                                  <a:pt x="6318" y="-6643"/>
                                </a:lnTo>
                                <a:lnTo>
                                  <a:pt x="6320" y="-6967"/>
                                </a:lnTo>
                                <a:lnTo>
                                  <a:pt x="6321" y="-6967"/>
                                </a:lnTo>
                                <a:lnTo>
                                  <a:pt x="6323" y="-6643"/>
                                </a:lnTo>
                                <a:lnTo>
                                  <a:pt x="6324" y="-6367"/>
                                </a:lnTo>
                                <a:lnTo>
                                  <a:pt x="6326" y="-6920"/>
                                </a:lnTo>
                                <a:lnTo>
                                  <a:pt x="6328" y="-6866"/>
                                </a:lnTo>
                                <a:lnTo>
                                  <a:pt x="6329" y="-6643"/>
                                </a:lnTo>
                                <a:lnTo>
                                  <a:pt x="6331" y="-6866"/>
                                </a:lnTo>
                                <a:lnTo>
                                  <a:pt x="6333" y="-6367"/>
                                </a:lnTo>
                                <a:lnTo>
                                  <a:pt x="6334" y="-6528"/>
                                </a:lnTo>
                                <a:lnTo>
                                  <a:pt x="6336" y="-6528"/>
                                </a:lnTo>
                                <a:lnTo>
                                  <a:pt x="6337" y="-6805"/>
                                </a:lnTo>
                                <a:lnTo>
                                  <a:pt x="6339" y="-6090"/>
                                </a:lnTo>
                                <a:lnTo>
                                  <a:pt x="6341" y="-6920"/>
                                </a:lnTo>
                                <a:lnTo>
                                  <a:pt x="6342" y="-6643"/>
                                </a:lnTo>
                                <a:lnTo>
                                  <a:pt x="6344" y="-6866"/>
                                </a:lnTo>
                                <a:lnTo>
                                  <a:pt x="6345" y="-7047"/>
                                </a:lnTo>
                                <a:lnTo>
                                  <a:pt x="6347" y="-6805"/>
                                </a:lnTo>
                                <a:lnTo>
                                  <a:pt x="6349" y="-6805"/>
                                </a:lnTo>
                                <a:lnTo>
                                  <a:pt x="6350" y="-6528"/>
                                </a:lnTo>
                                <a:lnTo>
                                  <a:pt x="6352" y="-6732"/>
                                </a:lnTo>
                                <a:lnTo>
                                  <a:pt x="6353" y="-6866"/>
                                </a:lnTo>
                                <a:lnTo>
                                  <a:pt x="6355" y="-6866"/>
                                </a:lnTo>
                                <a:lnTo>
                                  <a:pt x="6357" y="-6528"/>
                                </a:lnTo>
                                <a:lnTo>
                                  <a:pt x="6358" y="-6643"/>
                                </a:lnTo>
                                <a:lnTo>
                                  <a:pt x="6360" y="-6643"/>
                                </a:lnTo>
                                <a:lnTo>
                                  <a:pt x="6362" y="-6732"/>
                                </a:lnTo>
                                <a:lnTo>
                                  <a:pt x="6363" y="-6643"/>
                                </a:lnTo>
                                <a:lnTo>
                                  <a:pt x="6365" y="-6866"/>
                                </a:lnTo>
                                <a:lnTo>
                                  <a:pt x="6366" y="-6732"/>
                                </a:lnTo>
                                <a:lnTo>
                                  <a:pt x="6368" y="-6528"/>
                                </a:lnTo>
                                <a:lnTo>
                                  <a:pt x="6370" y="-6732"/>
                                </a:lnTo>
                                <a:lnTo>
                                  <a:pt x="6371" y="-6643"/>
                                </a:lnTo>
                                <a:lnTo>
                                  <a:pt x="6373" y="-6732"/>
                                </a:lnTo>
                                <a:lnTo>
                                  <a:pt x="6374" y="-6920"/>
                                </a:lnTo>
                                <a:lnTo>
                                  <a:pt x="6376" y="-6967"/>
                                </a:lnTo>
                                <a:lnTo>
                                  <a:pt x="6378" y="-6643"/>
                                </a:lnTo>
                                <a:lnTo>
                                  <a:pt x="6379" y="-6920"/>
                                </a:lnTo>
                                <a:lnTo>
                                  <a:pt x="6381" y="-6732"/>
                                </a:lnTo>
                                <a:lnTo>
                                  <a:pt x="6382" y="-6528"/>
                                </a:lnTo>
                                <a:lnTo>
                                  <a:pt x="6384" y="-6732"/>
                                </a:lnTo>
                                <a:lnTo>
                                  <a:pt x="6386" y="-6528"/>
                                </a:lnTo>
                                <a:lnTo>
                                  <a:pt x="6387" y="-6643"/>
                                </a:lnTo>
                                <a:lnTo>
                                  <a:pt x="6389" y="-6367"/>
                                </a:lnTo>
                                <a:lnTo>
                                  <a:pt x="6391" y="-6528"/>
                                </a:lnTo>
                                <a:lnTo>
                                  <a:pt x="6392" y="-6866"/>
                                </a:lnTo>
                                <a:lnTo>
                                  <a:pt x="6394" y="-6732"/>
                                </a:lnTo>
                                <a:lnTo>
                                  <a:pt x="6395" y="-6732"/>
                                </a:lnTo>
                                <a:lnTo>
                                  <a:pt x="6397" y="-6967"/>
                                </a:lnTo>
                                <a:lnTo>
                                  <a:pt x="6399" y="-6967"/>
                                </a:lnTo>
                                <a:lnTo>
                                  <a:pt x="6400" y="-6732"/>
                                </a:lnTo>
                                <a:lnTo>
                                  <a:pt x="6402" y="-6643"/>
                                </a:lnTo>
                                <a:lnTo>
                                  <a:pt x="6403" y="-6367"/>
                                </a:lnTo>
                                <a:lnTo>
                                  <a:pt x="6405" y="-6967"/>
                                </a:lnTo>
                                <a:lnTo>
                                  <a:pt x="6407" y="-6920"/>
                                </a:lnTo>
                                <a:lnTo>
                                  <a:pt x="6408" y="-6732"/>
                                </a:lnTo>
                                <a:lnTo>
                                  <a:pt x="6410" y="-6967"/>
                                </a:lnTo>
                                <a:lnTo>
                                  <a:pt x="6411" y="-6866"/>
                                </a:lnTo>
                                <a:lnTo>
                                  <a:pt x="6413" y="-6920"/>
                                </a:lnTo>
                                <a:lnTo>
                                  <a:pt x="6415" y="-6643"/>
                                </a:lnTo>
                                <a:lnTo>
                                  <a:pt x="6416" y="-6643"/>
                                </a:lnTo>
                                <a:lnTo>
                                  <a:pt x="6418" y="-6967"/>
                                </a:lnTo>
                                <a:lnTo>
                                  <a:pt x="6419" y="-7113"/>
                                </a:lnTo>
                                <a:lnTo>
                                  <a:pt x="6421" y="-6805"/>
                                </a:lnTo>
                                <a:lnTo>
                                  <a:pt x="6423" y="-6920"/>
                                </a:lnTo>
                                <a:lnTo>
                                  <a:pt x="6424" y="-6805"/>
                                </a:lnTo>
                                <a:lnTo>
                                  <a:pt x="6426" y="-6866"/>
                                </a:lnTo>
                                <a:lnTo>
                                  <a:pt x="6428" y="-6866"/>
                                </a:lnTo>
                                <a:lnTo>
                                  <a:pt x="6429" y="-6528"/>
                                </a:lnTo>
                                <a:lnTo>
                                  <a:pt x="6431" y="-6805"/>
                                </a:lnTo>
                                <a:lnTo>
                                  <a:pt x="6432" y="-6866"/>
                                </a:lnTo>
                                <a:lnTo>
                                  <a:pt x="6434" y="-6920"/>
                                </a:lnTo>
                                <a:lnTo>
                                  <a:pt x="6436" y="-6920"/>
                                </a:lnTo>
                                <a:lnTo>
                                  <a:pt x="6437" y="-6367"/>
                                </a:lnTo>
                                <a:lnTo>
                                  <a:pt x="6439" y="-6643"/>
                                </a:lnTo>
                                <a:lnTo>
                                  <a:pt x="6440" y="-6920"/>
                                </a:lnTo>
                                <a:lnTo>
                                  <a:pt x="6442" y="-6866"/>
                                </a:lnTo>
                                <a:lnTo>
                                  <a:pt x="6444" y="-6367"/>
                                </a:lnTo>
                                <a:lnTo>
                                  <a:pt x="6445" y="-6920"/>
                                </a:lnTo>
                                <a:lnTo>
                                  <a:pt x="6447" y="-6866"/>
                                </a:lnTo>
                                <a:lnTo>
                                  <a:pt x="6448" y="-6805"/>
                                </a:lnTo>
                                <a:lnTo>
                                  <a:pt x="6450" y="-6920"/>
                                </a:lnTo>
                                <a:lnTo>
                                  <a:pt x="6452" y="-6643"/>
                                </a:lnTo>
                                <a:lnTo>
                                  <a:pt x="6453" y="-6367"/>
                                </a:lnTo>
                                <a:lnTo>
                                  <a:pt x="6455" y="-6528"/>
                                </a:lnTo>
                                <a:lnTo>
                                  <a:pt x="6457" y="-6732"/>
                                </a:lnTo>
                                <a:lnTo>
                                  <a:pt x="6458" y="-6643"/>
                                </a:lnTo>
                                <a:lnTo>
                                  <a:pt x="6460" y="-6528"/>
                                </a:lnTo>
                                <a:lnTo>
                                  <a:pt x="6461" y="-6367"/>
                                </a:lnTo>
                                <a:lnTo>
                                  <a:pt x="6463" y="-6090"/>
                                </a:lnTo>
                                <a:lnTo>
                                  <a:pt x="6465" y="-6528"/>
                                </a:lnTo>
                                <a:lnTo>
                                  <a:pt x="6466" y="-6367"/>
                                </a:lnTo>
                                <a:lnTo>
                                  <a:pt x="6468" y="-6805"/>
                                </a:lnTo>
                                <a:lnTo>
                                  <a:pt x="6469" y="-6367"/>
                                </a:lnTo>
                                <a:lnTo>
                                  <a:pt x="6471" y="-6920"/>
                                </a:lnTo>
                                <a:lnTo>
                                  <a:pt x="6473" y="-6528"/>
                                </a:lnTo>
                                <a:lnTo>
                                  <a:pt x="6474" y="-6967"/>
                                </a:lnTo>
                                <a:lnTo>
                                  <a:pt x="6476" y="-6805"/>
                                </a:lnTo>
                                <a:lnTo>
                                  <a:pt x="6477" y="-7009"/>
                                </a:lnTo>
                                <a:lnTo>
                                  <a:pt x="6479" y="-6866"/>
                                </a:lnTo>
                                <a:lnTo>
                                  <a:pt x="6481" y="-6732"/>
                                </a:lnTo>
                                <a:lnTo>
                                  <a:pt x="6482" y="-6866"/>
                                </a:lnTo>
                                <a:lnTo>
                                  <a:pt x="6484" y="-6967"/>
                                </a:lnTo>
                                <a:lnTo>
                                  <a:pt x="6486" y="-6732"/>
                                </a:lnTo>
                                <a:lnTo>
                                  <a:pt x="6487" y="-6528"/>
                                </a:lnTo>
                                <a:lnTo>
                                  <a:pt x="6489" y="-6528"/>
                                </a:lnTo>
                                <a:lnTo>
                                  <a:pt x="6490" y="-6528"/>
                                </a:lnTo>
                                <a:lnTo>
                                  <a:pt x="6492" y="-6643"/>
                                </a:lnTo>
                                <a:lnTo>
                                  <a:pt x="6494" y="-6920"/>
                                </a:lnTo>
                                <a:lnTo>
                                  <a:pt x="6495" y="-6920"/>
                                </a:lnTo>
                                <a:lnTo>
                                  <a:pt x="6497" y="-6967"/>
                                </a:lnTo>
                                <a:lnTo>
                                  <a:pt x="6498" y="-6805"/>
                                </a:lnTo>
                                <a:lnTo>
                                  <a:pt x="6500" y="-6920"/>
                                </a:lnTo>
                                <a:lnTo>
                                  <a:pt x="6502" y="-6528"/>
                                </a:lnTo>
                                <a:lnTo>
                                  <a:pt x="6503" y="-6805"/>
                                </a:lnTo>
                                <a:lnTo>
                                  <a:pt x="6505" y="-6090"/>
                                </a:lnTo>
                                <a:lnTo>
                                  <a:pt x="6506" y="-6643"/>
                                </a:lnTo>
                                <a:lnTo>
                                  <a:pt x="6508" y="-6643"/>
                                </a:lnTo>
                                <a:lnTo>
                                  <a:pt x="6510" y="-6528"/>
                                </a:lnTo>
                                <a:lnTo>
                                  <a:pt x="6511" y="-6732"/>
                                </a:lnTo>
                                <a:lnTo>
                                  <a:pt x="6513" y="-6528"/>
                                </a:lnTo>
                                <a:lnTo>
                                  <a:pt x="6515" y="-6866"/>
                                </a:lnTo>
                                <a:lnTo>
                                  <a:pt x="6516" y="-6920"/>
                                </a:lnTo>
                                <a:lnTo>
                                  <a:pt x="6518" y="-6643"/>
                                </a:lnTo>
                                <a:lnTo>
                                  <a:pt x="6519" y="-6528"/>
                                </a:lnTo>
                                <a:lnTo>
                                  <a:pt x="6521" y="-6805"/>
                                </a:lnTo>
                                <a:lnTo>
                                  <a:pt x="6523" y="-6866"/>
                                </a:lnTo>
                                <a:lnTo>
                                  <a:pt x="6524" y="-6643"/>
                                </a:lnTo>
                                <a:lnTo>
                                  <a:pt x="6526" y="-6920"/>
                                </a:lnTo>
                                <a:lnTo>
                                  <a:pt x="6527" y="-6805"/>
                                </a:lnTo>
                                <a:lnTo>
                                  <a:pt x="6529" y="-6805"/>
                                </a:lnTo>
                                <a:lnTo>
                                  <a:pt x="6531" y="-6643"/>
                                </a:lnTo>
                                <a:lnTo>
                                  <a:pt x="6532" y="-6967"/>
                                </a:lnTo>
                                <a:lnTo>
                                  <a:pt x="6534" y="-6528"/>
                                </a:lnTo>
                                <a:lnTo>
                                  <a:pt x="6535" y="-6643"/>
                                </a:lnTo>
                                <a:lnTo>
                                  <a:pt x="6537" y="-6528"/>
                                </a:lnTo>
                                <a:lnTo>
                                  <a:pt x="6539" y="-6866"/>
                                </a:lnTo>
                                <a:lnTo>
                                  <a:pt x="6540" y="-6805"/>
                                </a:lnTo>
                                <a:lnTo>
                                  <a:pt x="6542" y="-6643"/>
                                </a:lnTo>
                                <a:lnTo>
                                  <a:pt x="6543" y="-6643"/>
                                </a:lnTo>
                                <a:lnTo>
                                  <a:pt x="6545" y="-6090"/>
                                </a:lnTo>
                                <a:lnTo>
                                  <a:pt x="6547" y="-6732"/>
                                </a:lnTo>
                                <a:lnTo>
                                  <a:pt x="6548" y="-6920"/>
                                </a:lnTo>
                                <a:lnTo>
                                  <a:pt x="6550" y="-6732"/>
                                </a:lnTo>
                                <a:lnTo>
                                  <a:pt x="6552" y="-6732"/>
                                </a:lnTo>
                                <a:lnTo>
                                  <a:pt x="6553" y="-6920"/>
                                </a:lnTo>
                                <a:lnTo>
                                  <a:pt x="6555" y="-6967"/>
                                </a:lnTo>
                                <a:lnTo>
                                  <a:pt x="6556" y="-6528"/>
                                </a:lnTo>
                                <a:lnTo>
                                  <a:pt x="6558" y="-6367"/>
                                </a:lnTo>
                                <a:lnTo>
                                  <a:pt x="6560" y="-6732"/>
                                </a:lnTo>
                                <a:lnTo>
                                  <a:pt x="6561" y="-6643"/>
                                </a:lnTo>
                                <a:lnTo>
                                  <a:pt x="6563" y="-6528"/>
                                </a:lnTo>
                                <a:lnTo>
                                  <a:pt x="6564" y="-6866"/>
                                </a:lnTo>
                                <a:lnTo>
                                  <a:pt x="6566" y="-6920"/>
                                </a:lnTo>
                                <a:lnTo>
                                  <a:pt x="6568" y="-6528"/>
                                </a:lnTo>
                                <a:lnTo>
                                  <a:pt x="6569" y="-6528"/>
                                </a:lnTo>
                                <a:lnTo>
                                  <a:pt x="6571" y="-6866"/>
                                </a:lnTo>
                                <a:lnTo>
                                  <a:pt x="6572" y="-6732"/>
                                </a:lnTo>
                                <a:lnTo>
                                  <a:pt x="6574" y="-6367"/>
                                </a:lnTo>
                                <a:lnTo>
                                  <a:pt x="6576" y="-6643"/>
                                </a:lnTo>
                                <a:lnTo>
                                  <a:pt x="6577" y="-6090"/>
                                </a:lnTo>
                                <a:lnTo>
                                  <a:pt x="6579" y="-6528"/>
                                </a:lnTo>
                                <a:lnTo>
                                  <a:pt x="6581" y="-6866"/>
                                </a:lnTo>
                                <a:lnTo>
                                  <a:pt x="6582" y="-6866"/>
                                </a:lnTo>
                                <a:lnTo>
                                  <a:pt x="6584" y="-6732"/>
                                </a:lnTo>
                                <a:lnTo>
                                  <a:pt x="6585" y="-6920"/>
                                </a:lnTo>
                                <a:lnTo>
                                  <a:pt x="6587" y="-6643"/>
                                </a:lnTo>
                                <a:lnTo>
                                  <a:pt x="6589" y="-6732"/>
                                </a:lnTo>
                                <a:lnTo>
                                  <a:pt x="6590" y="-6367"/>
                                </a:lnTo>
                                <a:lnTo>
                                  <a:pt x="6592" y="-6805"/>
                                </a:lnTo>
                                <a:lnTo>
                                  <a:pt x="6593" y="-6643"/>
                                </a:lnTo>
                                <a:lnTo>
                                  <a:pt x="6595" y="-6643"/>
                                </a:lnTo>
                                <a:lnTo>
                                  <a:pt x="6597" y="-6732"/>
                                </a:lnTo>
                                <a:lnTo>
                                  <a:pt x="6598" y="-6732"/>
                                </a:lnTo>
                                <a:lnTo>
                                  <a:pt x="6600" y="-6643"/>
                                </a:lnTo>
                                <a:lnTo>
                                  <a:pt x="6601" y="-6643"/>
                                </a:lnTo>
                                <a:lnTo>
                                  <a:pt x="6603" y="-6805"/>
                                </a:lnTo>
                                <a:lnTo>
                                  <a:pt x="6605" y="-6732"/>
                                </a:lnTo>
                                <a:lnTo>
                                  <a:pt x="6606" y="-6367"/>
                                </a:lnTo>
                                <a:lnTo>
                                  <a:pt x="6608" y="-6866"/>
                                </a:lnTo>
                                <a:lnTo>
                                  <a:pt x="6610" y="-6732"/>
                                </a:lnTo>
                                <a:lnTo>
                                  <a:pt x="6611" y="-6866"/>
                                </a:lnTo>
                                <a:lnTo>
                                  <a:pt x="6613" y="-6643"/>
                                </a:lnTo>
                                <a:lnTo>
                                  <a:pt x="6614" y="-6805"/>
                                </a:lnTo>
                                <a:lnTo>
                                  <a:pt x="6616" y="-6732"/>
                                </a:lnTo>
                                <a:lnTo>
                                  <a:pt x="6618" y="-6805"/>
                                </a:lnTo>
                                <a:lnTo>
                                  <a:pt x="6619" y="-6732"/>
                                </a:lnTo>
                                <a:lnTo>
                                  <a:pt x="6621" y="-6528"/>
                                </a:lnTo>
                                <a:lnTo>
                                  <a:pt x="6622" y="-7047"/>
                                </a:lnTo>
                                <a:lnTo>
                                  <a:pt x="6624" y="-6805"/>
                                </a:lnTo>
                                <a:lnTo>
                                  <a:pt x="6626" y="-6643"/>
                                </a:lnTo>
                                <a:lnTo>
                                  <a:pt x="6627" y="-6643"/>
                                </a:lnTo>
                                <a:lnTo>
                                  <a:pt x="6629" y="-6805"/>
                                </a:lnTo>
                                <a:lnTo>
                                  <a:pt x="6630" y="-6967"/>
                                </a:lnTo>
                                <a:lnTo>
                                  <a:pt x="6632" y="-6643"/>
                                </a:lnTo>
                                <a:lnTo>
                                  <a:pt x="6634" y="-6528"/>
                                </a:lnTo>
                                <a:lnTo>
                                  <a:pt x="6635" y="-6732"/>
                                </a:lnTo>
                                <a:lnTo>
                                  <a:pt x="6637" y="-6967"/>
                                </a:lnTo>
                                <a:lnTo>
                                  <a:pt x="6638" y="-6805"/>
                                </a:lnTo>
                                <a:lnTo>
                                  <a:pt x="6640" y="-6528"/>
                                </a:lnTo>
                                <a:lnTo>
                                  <a:pt x="6642" y="-6866"/>
                                </a:lnTo>
                                <a:lnTo>
                                  <a:pt x="6643" y="-6643"/>
                                </a:lnTo>
                                <a:lnTo>
                                  <a:pt x="6645" y="-6805"/>
                                </a:lnTo>
                                <a:lnTo>
                                  <a:pt x="6647" y="-6866"/>
                                </a:lnTo>
                                <a:lnTo>
                                  <a:pt x="6648" y="-6866"/>
                                </a:lnTo>
                                <a:lnTo>
                                  <a:pt x="6650" y="-6528"/>
                                </a:lnTo>
                                <a:lnTo>
                                  <a:pt x="6651" y="-6528"/>
                                </a:lnTo>
                                <a:lnTo>
                                  <a:pt x="6653" y="-6643"/>
                                </a:lnTo>
                                <a:lnTo>
                                  <a:pt x="6655" y="-6805"/>
                                </a:lnTo>
                                <a:lnTo>
                                  <a:pt x="6656" y="-6805"/>
                                </a:lnTo>
                                <a:lnTo>
                                  <a:pt x="6658" y="-6805"/>
                                </a:lnTo>
                                <a:lnTo>
                                  <a:pt x="6659" y="-6643"/>
                                </a:lnTo>
                                <a:lnTo>
                                  <a:pt x="6661" y="-6805"/>
                                </a:lnTo>
                                <a:lnTo>
                                  <a:pt x="6663" y="-6643"/>
                                </a:lnTo>
                                <a:lnTo>
                                  <a:pt x="6664" y="-6805"/>
                                </a:lnTo>
                                <a:lnTo>
                                  <a:pt x="6666" y="-6866"/>
                                </a:lnTo>
                                <a:lnTo>
                                  <a:pt x="6667" y="-6732"/>
                                </a:lnTo>
                                <a:lnTo>
                                  <a:pt x="6669" y="-6866"/>
                                </a:lnTo>
                                <a:lnTo>
                                  <a:pt x="6671" y="-6732"/>
                                </a:lnTo>
                                <a:lnTo>
                                  <a:pt x="6672" y="-6643"/>
                                </a:lnTo>
                                <a:lnTo>
                                  <a:pt x="6674" y="-6805"/>
                                </a:lnTo>
                                <a:lnTo>
                                  <a:pt x="6676" y="-6920"/>
                                </a:lnTo>
                                <a:lnTo>
                                  <a:pt x="6677" y="-6866"/>
                                </a:lnTo>
                                <a:lnTo>
                                  <a:pt x="6679" y="-6866"/>
                                </a:lnTo>
                                <a:lnTo>
                                  <a:pt x="6680" y="-6528"/>
                                </a:lnTo>
                                <a:lnTo>
                                  <a:pt x="6682" y="-6528"/>
                                </a:lnTo>
                                <a:lnTo>
                                  <a:pt x="6684" y="-6528"/>
                                </a:lnTo>
                                <a:lnTo>
                                  <a:pt x="6685" y="-6805"/>
                                </a:lnTo>
                                <a:lnTo>
                                  <a:pt x="6687" y="-6805"/>
                                </a:lnTo>
                                <a:lnTo>
                                  <a:pt x="6688" y="-6732"/>
                                </a:lnTo>
                                <a:lnTo>
                                  <a:pt x="6690" y="-6920"/>
                                </a:lnTo>
                                <a:lnTo>
                                  <a:pt x="6692" y="-6732"/>
                                </a:lnTo>
                                <a:lnTo>
                                  <a:pt x="6693" y="-7009"/>
                                </a:lnTo>
                                <a:lnTo>
                                  <a:pt x="6695" y="-6367"/>
                                </a:lnTo>
                                <a:lnTo>
                                  <a:pt x="6696" y="-6866"/>
                                </a:lnTo>
                                <a:lnTo>
                                  <a:pt x="6698" y="-6090"/>
                                </a:lnTo>
                                <a:lnTo>
                                  <a:pt x="6700" y="-6367"/>
                                </a:lnTo>
                                <a:lnTo>
                                  <a:pt x="6701" y="-6732"/>
                                </a:lnTo>
                                <a:lnTo>
                                  <a:pt x="6703" y="-6805"/>
                                </a:lnTo>
                                <a:lnTo>
                                  <a:pt x="6705" y="-6528"/>
                                </a:lnTo>
                                <a:lnTo>
                                  <a:pt x="6706" y="-6367"/>
                                </a:lnTo>
                                <a:lnTo>
                                  <a:pt x="6708" y="-6805"/>
                                </a:lnTo>
                                <a:lnTo>
                                  <a:pt x="6709" y="-6367"/>
                                </a:lnTo>
                                <a:lnTo>
                                  <a:pt x="6711" y="-6805"/>
                                </a:lnTo>
                                <a:lnTo>
                                  <a:pt x="6713" y="-6090"/>
                                </a:lnTo>
                                <a:lnTo>
                                  <a:pt x="6714" y="-6090"/>
                                </a:lnTo>
                                <a:lnTo>
                                  <a:pt x="6716" y="-6367"/>
                                </a:lnTo>
                                <a:lnTo>
                                  <a:pt x="6717" y="-6367"/>
                                </a:lnTo>
                                <a:lnTo>
                                  <a:pt x="6719" y="-6643"/>
                                </a:lnTo>
                                <a:lnTo>
                                  <a:pt x="6721" y="-6805"/>
                                </a:lnTo>
                                <a:lnTo>
                                  <a:pt x="6722" y="-6643"/>
                                </a:lnTo>
                                <a:lnTo>
                                  <a:pt x="6724" y="-6805"/>
                                </a:lnTo>
                                <a:lnTo>
                                  <a:pt x="6725" y="-6528"/>
                                </a:lnTo>
                                <a:lnTo>
                                  <a:pt x="6727" y="-6920"/>
                                </a:lnTo>
                                <a:lnTo>
                                  <a:pt x="6729" y="-6920"/>
                                </a:lnTo>
                                <a:lnTo>
                                  <a:pt x="6730" y="-6643"/>
                                </a:lnTo>
                                <a:lnTo>
                                  <a:pt x="6732" y="-6805"/>
                                </a:lnTo>
                                <a:lnTo>
                                  <a:pt x="6733" y="-6732"/>
                                </a:lnTo>
                                <a:lnTo>
                                  <a:pt x="6735" y="-6866"/>
                                </a:lnTo>
                                <a:lnTo>
                                  <a:pt x="6737" y="-6528"/>
                                </a:lnTo>
                                <a:lnTo>
                                  <a:pt x="6738" y="-6866"/>
                                </a:lnTo>
                                <a:lnTo>
                                  <a:pt x="6740" y="-6805"/>
                                </a:lnTo>
                                <a:lnTo>
                                  <a:pt x="6742" y="-6805"/>
                                </a:lnTo>
                                <a:lnTo>
                                  <a:pt x="6743" y="-6528"/>
                                </a:lnTo>
                                <a:lnTo>
                                  <a:pt x="6745" y="-6805"/>
                                </a:lnTo>
                                <a:lnTo>
                                  <a:pt x="6746" y="-6732"/>
                                </a:lnTo>
                                <a:lnTo>
                                  <a:pt x="6748" y="-6643"/>
                                </a:lnTo>
                                <a:lnTo>
                                  <a:pt x="6750" y="-6090"/>
                                </a:lnTo>
                                <a:lnTo>
                                  <a:pt x="6751" y="-6643"/>
                                </a:lnTo>
                                <a:lnTo>
                                  <a:pt x="6752" y="-5262"/>
                                </a:lnTo>
                                <a:moveTo>
                                  <a:pt x="6753" y="-5262"/>
                                </a:moveTo>
                                <a:lnTo>
                                  <a:pt x="6754" y="-6920"/>
                                </a:lnTo>
                                <a:moveTo>
                                  <a:pt x="6754" y="-6920"/>
                                </a:moveTo>
                                <a:lnTo>
                                  <a:pt x="6756" y="-6643"/>
                                </a:lnTo>
                                <a:lnTo>
                                  <a:pt x="6758" y="-6920"/>
                                </a:lnTo>
                                <a:lnTo>
                                  <a:pt x="6759" y="-6805"/>
                                </a:lnTo>
                                <a:lnTo>
                                  <a:pt x="6761" y="-6367"/>
                                </a:lnTo>
                                <a:lnTo>
                                  <a:pt x="6762" y="-6866"/>
                                </a:lnTo>
                                <a:lnTo>
                                  <a:pt x="6764" y="-6805"/>
                                </a:lnTo>
                                <a:lnTo>
                                  <a:pt x="6766" y="-6967"/>
                                </a:lnTo>
                                <a:lnTo>
                                  <a:pt x="6767" y="-6866"/>
                                </a:lnTo>
                                <a:lnTo>
                                  <a:pt x="6769" y="-6528"/>
                                </a:lnTo>
                                <a:lnTo>
                                  <a:pt x="6771" y="-6643"/>
                                </a:lnTo>
                                <a:lnTo>
                                  <a:pt x="6772" y="-6805"/>
                                </a:lnTo>
                                <a:lnTo>
                                  <a:pt x="6774" y="-6643"/>
                                </a:lnTo>
                                <a:lnTo>
                                  <a:pt x="6775" y="-6866"/>
                                </a:lnTo>
                                <a:lnTo>
                                  <a:pt x="6777" y="-6367"/>
                                </a:lnTo>
                                <a:lnTo>
                                  <a:pt x="6779" y="-6732"/>
                                </a:lnTo>
                                <a:lnTo>
                                  <a:pt x="6780" y="-6528"/>
                                </a:lnTo>
                                <a:lnTo>
                                  <a:pt x="6782" y="-6866"/>
                                </a:lnTo>
                                <a:lnTo>
                                  <a:pt x="6783" y="-6732"/>
                                </a:lnTo>
                                <a:lnTo>
                                  <a:pt x="6785" y="-6367"/>
                                </a:lnTo>
                                <a:lnTo>
                                  <a:pt x="6787" y="-6643"/>
                                </a:lnTo>
                                <a:lnTo>
                                  <a:pt x="6788" y="-6805"/>
                                </a:lnTo>
                                <a:lnTo>
                                  <a:pt x="6790" y="-6866"/>
                                </a:lnTo>
                                <a:lnTo>
                                  <a:pt x="6791" y="-7047"/>
                                </a:lnTo>
                                <a:lnTo>
                                  <a:pt x="6793" y="-6643"/>
                                </a:lnTo>
                                <a:lnTo>
                                  <a:pt x="6795" y="-6732"/>
                                </a:lnTo>
                                <a:lnTo>
                                  <a:pt x="6796" y="-6528"/>
                                </a:lnTo>
                                <a:lnTo>
                                  <a:pt x="6798" y="-6732"/>
                                </a:lnTo>
                                <a:lnTo>
                                  <a:pt x="6800" y="-6920"/>
                                </a:lnTo>
                                <a:lnTo>
                                  <a:pt x="6801" y="-6866"/>
                                </a:lnTo>
                                <a:lnTo>
                                  <a:pt x="6803" y="-6866"/>
                                </a:lnTo>
                                <a:lnTo>
                                  <a:pt x="6804" y="-6920"/>
                                </a:lnTo>
                                <a:lnTo>
                                  <a:pt x="6806" y="-6643"/>
                                </a:lnTo>
                                <a:lnTo>
                                  <a:pt x="6808" y="-6732"/>
                                </a:lnTo>
                                <a:lnTo>
                                  <a:pt x="6809" y="-6920"/>
                                </a:lnTo>
                                <a:lnTo>
                                  <a:pt x="6811" y="-6643"/>
                                </a:lnTo>
                                <a:lnTo>
                                  <a:pt x="6812" y="-6920"/>
                                </a:lnTo>
                                <a:lnTo>
                                  <a:pt x="6814" y="-6732"/>
                                </a:lnTo>
                                <a:lnTo>
                                  <a:pt x="6816" y="-6643"/>
                                </a:lnTo>
                                <a:lnTo>
                                  <a:pt x="6817" y="-6732"/>
                                </a:lnTo>
                                <a:lnTo>
                                  <a:pt x="6819" y="-6805"/>
                                </a:lnTo>
                                <a:lnTo>
                                  <a:pt x="6820" y="-6920"/>
                                </a:lnTo>
                                <a:lnTo>
                                  <a:pt x="6822" y="-6805"/>
                                </a:lnTo>
                                <a:lnTo>
                                  <a:pt x="6824" y="-6732"/>
                                </a:lnTo>
                                <a:lnTo>
                                  <a:pt x="6825" y="-6732"/>
                                </a:lnTo>
                                <a:lnTo>
                                  <a:pt x="6827" y="-6866"/>
                                </a:lnTo>
                                <a:lnTo>
                                  <a:pt x="6829" y="-6367"/>
                                </a:lnTo>
                                <a:lnTo>
                                  <a:pt x="6830" y="-6367"/>
                                </a:lnTo>
                                <a:lnTo>
                                  <a:pt x="6832" y="-6732"/>
                                </a:lnTo>
                                <a:lnTo>
                                  <a:pt x="6833" y="-6367"/>
                                </a:lnTo>
                                <a:lnTo>
                                  <a:pt x="6835" y="-6528"/>
                                </a:lnTo>
                                <a:lnTo>
                                  <a:pt x="6837" y="-6367"/>
                                </a:lnTo>
                                <a:lnTo>
                                  <a:pt x="6838" y="-6528"/>
                                </a:lnTo>
                                <a:lnTo>
                                  <a:pt x="6840" y="-6643"/>
                                </a:lnTo>
                                <a:lnTo>
                                  <a:pt x="6841" y="-6920"/>
                                </a:lnTo>
                                <a:lnTo>
                                  <a:pt x="6843" y="-6643"/>
                                </a:lnTo>
                                <a:lnTo>
                                  <a:pt x="6845" y="-6643"/>
                                </a:lnTo>
                                <a:lnTo>
                                  <a:pt x="6846" y="-6528"/>
                                </a:lnTo>
                                <a:lnTo>
                                  <a:pt x="6848" y="-6528"/>
                                </a:lnTo>
                                <a:lnTo>
                                  <a:pt x="6849" y="-6643"/>
                                </a:lnTo>
                                <a:lnTo>
                                  <a:pt x="6851" y="-6732"/>
                                </a:lnTo>
                                <a:lnTo>
                                  <a:pt x="6853" y="-6528"/>
                                </a:lnTo>
                                <a:lnTo>
                                  <a:pt x="6854" y="-6643"/>
                                </a:lnTo>
                                <a:lnTo>
                                  <a:pt x="6856" y="-7009"/>
                                </a:lnTo>
                                <a:lnTo>
                                  <a:pt x="6858" y="-6732"/>
                                </a:lnTo>
                                <a:lnTo>
                                  <a:pt x="6859" y="-6732"/>
                                </a:lnTo>
                                <a:lnTo>
                                  <a:pt x="6861" y="-6643"/>
                                </a:lnTo>
                                <a:lnTo>
                                  <a:pt x="6862" y="-6528"/>
                                </a:lnTo>
                                <a:lnTo>
                                  <a:pt x="6864" y="-6528"/>
                                </a:lnTo>
                                <a:lnTo>
                                  <a:pt x="6866" y="-6528"/>
                                </a:lnTo>
                                <a:lnTo>
                                  <a:pt x="6867" y="-6367"/>
                                </a:lnTo>
                                <a:lnTo>
                                  <a:pt x="6869" y="-6528"/>
                                </a:lnTo>
                                <a:lnTo>
                                  <a:pt x="6870" y="-6732"/>
                                </a:lnTo>
                                <a:lnTo>
                                  <a:pt x="6872" y="-6528"/>
                                </a:lnTo>
                                <a:lnTo>
                                  <a:pt x="6874" y="-6967"/>
                                </a:lnTo>
                                <a:lnTo>
                                  <a:pt x="6875" y="-6866"/>
                                </a:lnTo>
                                <a:lnTo>
                                  <a:pt x="6877" y="-6805"/>
                                </a:lnTo>
                                <a:lnTo>
                                  <a:pt x="6878" y="-6732"/>
                                </a:lnTo>
                                <a:lnTo>
                                  <a:pt x="6880" y="-6090"/>
                                </a:lnTo>
                                <a:lnTo>
                                  <a:pt x="6882" y="-6367"/>
                                </a:lnTo>
                                <a:lnTo>
                                  <a:pt x="6883" y="-6643"/>
                                </a:lnTo>
                                <a:lnTo>
                                  <a:pt x="6885" y="-6528"/>
                                </a:lnTo>
                                <a:lnTo>
                                  <a:pt x="6886" y="-6367"/>
                                </a:lnTo>
                                <a:lnTo>
                                  <a:pt x="6888" y="-6805"/>
                                </a:lnTo>
                                <a:lnTo>
                                  <a:pt x="6890" y="-6732"/>
                                </a:lnTo>
                                <a:lnTo>
                                  <a:pt x="6891" y="-6528"/>
                                </a:lnTo>
                                <a:lnTo>
                                  <a:pt x="6893" y="-6367"/>
                                </a:lnTo>
                                <a:lnTo>
                                  <a:pt x="6895" y="-6732"/>
                                </a:lnTo>
                                <a:lnTo>
                                  <a:pt x="6896" y="-6643"/>
                                </a:lnTo>
                                <a:lnTo>
                                  <a:pt x="6898" y="-6732"/>
                                </a:lnTo>
                                <a:lnTo>
                                  <a:pt x="6899" y="-6805"/>
                                </a:lnTo>
                                <a:lnTo>
                                  <a:pt x="6901" y="-6643"/>
                                </a:lnTo>
                                <a:lnTo>
                                  <a:pt x="6903" y="-6528"/>
                                </a:lnTo>
                                <a:lnTo>
                                  <a:pt x="6904" y="-6090"/>
                                </a:lnTo>
                                <a:lnTo>
                                  <a:pt x="6906" y="-6967"/>
                                </a:lnTo>
                                <a:lnTo>
                                  <a:pt x="6907" y="-6528"/>
                                </a:lnTo>
                                <a:lnTo>
                                  <a:pt x="6909" y="-6090"/>
                                </a:lnTo>
                                <a:lnTo>
                                  <a:pt x="6911" y="-6732"/>
                                </a:lnTo>
                                <a:lnTo>
                                  <a:pt x="6912" y="-6805"/>
                                </a:lnTo>
                                <a:lnTo>
                                  <a:pt x="6914" y="-6643"/>
                                </a:lnTo>
                                <a:lnTo>
                                  <a:pt x="6915" y="-6367"/>
                                </a:lnTo>
                                <a:lnTo>
                                  <a:pt x="6917" y="-6643"/>
                                </a:lnTo>
                                <a:lnTo>
                                  <a:pt x="6919" y="-6920"/>
                                </a:lnTo>
                                <a:lnTo>
                                  <a:pt x="6920" y="-6367"/>
                                </a:lnTo>
                                <a:lnTo>
                                  <a:pt x="6922" y="-6920"/>
                                </a:lnTo>
                                <a:lnTo>
                                  <a:pt x="6924" y="-6643"/>
                                </a:lnTo>
                                <a:lnTo>
                                  <a:pt x="6925" y="-6866"/>
                                </a:lnTo>
                                <a:lnTo>
                                  <a:pt x="6927" y="-6528"/>
                                </a:lnTo>
                                <a:lnTo>
                                  <a:pt x="6928" y="-6732"/>
                                </a:lnTo>
                                <a:lnTo>
                                  <a:pt x="6930" y="-6090"/>
                                </a:lnTo>
                                <a:lnTo>
                                  <a:pt x="6932" y="-6367"/>
                                </a:lnTo>
                                <a:lnTo>
                                  <a:pt x="6933" y="-6643"/>
                                </a:lnTo>
                                <a:lnTo>
                                  <a:pt x="6935" y="-6528"/>
                                </a:lnTo>
                                <a:lnTo>
                                  <a:pt x="6936" y="-6920"/>
                                </a:lnTo>
                                <a:lnTo>
                                  <a:pt x="6938" y="-6528"/>
                                </a:lnTo>
                                <a:lnTo>
                                  <a:pt x="6940" y="-6528"/>
                                </a:lnTo>
                                <a:lnTo>
                                  <a:pt x="6941" y="-6643"/>
                                </a:lnTo>
                                <a:lnTo>
                                  <a:pt x="6943" y="-6528"/>
                                </a:lnTo>
                                <a:lnTo>
                                  <a:pt x="6944" y="-6732"/>
                                </a:lnTo>
                                <a:lnTo>
                                  <a:pt x="6946" y="-6643"/>
                                </a:lnTo>
                                <a:lnTo>
                                  <a:pt x="6948" y="-6732"/>
                                </a:lnTo>
                                <a:lnTo>
                                  <a:pt x="6949" y="-6732"/>
                                </a:lnTo>
                                <a:lnTo>
                                  <a:pt x="6951" y="-6805"/>
                                </a:lnTo>
                                <a:lnTo>
                                  <a:pt x="6953" y="-6866"/>
                                </a:lnTo>
                                <a:lnTo>
                                  <a:pt x="6954" y="-6732"/>
                                </a:lnTo>
                                <a:lnTo>
                                  <a:pt x="6956" y="-6528"/>
                                </a:lnTo>
                                <a:lnTo>
                                  <a:pt x="6957" y="-6528"/>
                                </a:lnTo>
                                <a:lnTo>
                                  <a:pt x="6959" y="-6732"/>
                                </a:lnTo>
                                <a:lnTo>
                                  <a:pt x="6961" y="-6866"/>
                                </a:lnTo>
                                <a:lnTo>
                                  <a:pt x="6962" y="-6643"/>
                                </a:lnTo>
                                <a:lnTo>
                                  <a:pt x="6964" y="-6732"/>
                                </a:lnTo>
                                <a:lnTo>
                                  <a:pt x="6965" y="-6732"/>
                                </a:lnTo>
                                <a:lnTo>
                                  <a:pt x="6967" y="-7009"/>
                                </a:lnTo>
                                <a:lnTo>
                                  <a:pt x="6969" y="-6920"/>
                                </a:lnTo>
                                <a:lnTo>
                                  <a:pt x="6970" y="-6805"/>
                                </a:lnTo>
                                <a:lnTo>
                                  <a:pt x="6972" y="-6528"/>
                                </a:lnTo>
                                <a:lnTo>
                                  <a:pt x="6973" y="-6528"/>
                                </a:lnTo>
                                <a:lnTo>
                                  <a:pt x="6975" y="-6643"/>
                                </a:lnTo>
                                <a:lnTo>
                                  <a:pt x="6977" y="-7047"/>
                                </a:lnTo>
                                <a:lnTo>
                                  <a:pt x="6978" y="-6643"/>
                                </a:lnTo>
                                <a:lnTo>
                                  <a:pt x="6980" y="-6732"/>
                                </a:lnTo>
                                <a:lnTo>
                                  <a:pt x="6981" y="-6920"/>
                                </a:lnTo>
                                <a:lnTo>
                                  <a:pt x="6983" y="-6920"/>
                                </a:lnTo>
                                <a:lnTo>
                                  <a:pt x="6985" y="-6528"/>
                                </a:lnTo>
                                <a:lnTo>
                                  <a:pt x="6986" y="-6732"/>
                                </a:lnTo>
                                <a:lnTo>
                                  <a:pt x="6988" y="-6920"/>
                                </a:lnTo>
                                <a:lnTo>
                                  <a:pt x="6990" y="-6805"/>
                                </a:lnTo>
                                <a:lnTo>
                                  <a:pt x="6991" y="-6528"/>
                                </a:lnTo>
                                <a:lnTo>
                                  <a:pt x="6993" y="-7009"/>
                                </a:lnTo>
                                <a:lnTo>
                                  <a:pt x="6994" y="-6732"/>
                                </a:lnTo>
                                <a:lnTo>
                                  <a:pt x="6996" y="-6643"/>
                                </a:lnTo>
                                <a:lnTo>
                                  <a:pt x="6998" y="-6732"/>
                                </a:lnTo>
                                <a:lnTo>
                                  <a:pt x="6999" y="-6367"/>
                                </a:lnTo>
                                <a:lnTo>
                                  <a:pt x="7001" y="-6090"/>
                                </a:lnTo>
                                <a:lnTo>
                                  <a:pt x="7002" y="-7009"/>
                                </a:lnTo>
                                <a:lnTo>
                                  <a:pt x="7004" y="-6528"/>
                                </a:lnTo>
                                <a:lnTo>
                                  <a:pt x="7006" y="-6090"/>
                                </a:lnTo>
                                <a:lnTo>
                                  <a:pt x="7007" y="-6643"/>
                                </a:lnTo>
                                <a:lnTo>
                                  <a:pt x="7009" y="-6528"/>
                                </a:lnTo>
                                <a:lnTo>
                                  <a:pt x="7010" y="-6367"/>
                                </a:lnTo>
                                <a:lnTo>
                                  <a:pt x="7012" y="-6732"/>
                                </a:lnTo>
                                <a:lnTo>
                                  <a:pt x="7014" y="-6866"/>
                                </a:lnTo>
                                <a:lnTo>
                                  <a:pt x="7015" y="-6866"/>
                                </a:lnTo>
                                <a:lnTo>
                                  <a:pt x="7017" y="-5262"/>
                                </a:lnTo>
                                <a:moveTo>
                                  <a:pt x="7018" y="-5262"/>
                                </a:moveTo>
                                <a:lnTo>
                                  <a:pt x="7019" y="-6090"/>
                                </a:lnTo>
                                <a:moveTo>
                                  <a:pt x="7019" y="-6090"/>
                                </a:moveTo>
                                <a:lnTo>
                                  <a:pt x="7020" y="-6732"/>
                                </a:lnTo>
                                <a:lnTo>
                                  <a:pt x="7022" y="-6528"/>
                                </a:lnTo>
                                <a:lnTo>
                                  <a:pt x="7023" y="-6805"/>
                                </a:lnTo>
                                <a:lnTo>
                                  <a:pt x="7025" y="-6528"/>
                                </a:lnTo>
                                <a:lnTo>
                                  <a:pt x="7027" y="-6805"/>
                                </a:lnTo>
                                <a:lnTo>
                                  <a:pt x="7028" y="-6805"/>
                                </a:lnTo>
                                <a:lnTo>
                                  <a:pt x="7030" y="-6090"/>
                                </a:lnTo>
                                <a:lnTo>
                                  <a:pt x="7031" y="-6528"/>
                                </a:lnTo>
                                <a:lnTo>
                                  <a:pt x="7033" y="-6732"/>
                                </a:lnTo>
                                <a:lnTo>
                                  <a:pt x="7035" y="-6732"/>
                                </a:lnTo>
                                <a:lnTo>
                                  <a:pt x="7036" y="-6866"/>
                                </a:lnTo>
                                <a:lnTo>
                                  <a:pt x="7038" y="-6732"/>
                                </a:lnTo>
                                <a:lnTo>
                                  <a:pt x="7039" y="-6866"/>
                                </a:lnTo>
                                <a:lnTo>
                                  <a:pt x="7041" y="-5262"/>
                                </a:lnTo>
                                <a:moveTo>
                                  <a:pt x="7041" y="-5262"/>
                                </a:moveTo>
                                <a:lnTo>
                                  <a:pt x="7043" y="-6732"/>
                                </a:lnTo>
                                <a:moveTo>
                                  <a:pt x="7043" y="-6732"/>
                                </a:moveTo>
                                <a:lnTo>
                                  <a:pt x="7044" y="-6866"/>
                                </a:lnTo>
                                <a:lnTo>
                                  <a:pt x="7046" y="-6367"/>
                                </a:lnTo>
                                <a:lnTo>
                                  <a:pt x="7048" y="-7009"/>
                                </a:lnTo>
                                <a:lnTo>
                                  <a:pt x="7049" y="-6805"/>
                                </a:lnTo>
                                <a:lnTo>
                                  <a:pt x="7051" y="-6732"/>
                                </a:lnTo>
                                <a:lnTo>
                                  <a:pt x="7052" y="-6643"/>
                                </a:lnTo>
                                <a:lnTo>
                                  <a:pt x="7054" y="-6528"/>
                                </a:lnTo>
                                <a:lnTo>
                                  <a:pt x="7056" y="-6866"/>
                                </a:lnTo>
                                <a:lnTo>
                                  <a:pt x="7057" y="-6367"/>
                                </a:lnTo>
                                <a:lnTo>
                                  <a:pt x="7059" y="-6367"/>
                                </a:lnTo>
                                <a:lnTo>
                                  <a:pt x="7060" y="-5262"/>
                                </a:lnTo>
                                <a:moveTo>
                                  <a:pt x="7061" y="-5262"/>
                                </a:moveTo>
                                <a:lnTo>
                                  <a:pt x="7062" y="-6643"/>
                                </a:lnTo>
                                <a:moveTo>
                                  <a:pt x="7062" y="-6643"/>
                                </a:moveTo>
                                <a:lnTo>
                                  <a:pt x="7064" y="-6643"/>
                                </a:lnTo>
                                <a:lnTo>
                                  <a:pt x="7065" y="-6643"/>
                                </a:lnTo>
                                <a:lnTo>
                                  <a:pt x="7067" y="-6090"/>
                                </a:lnTo>
                                <a:lnTo>
                                  <a:pt x="7068" y="-6643"/>
                                </a:lnTo>
                                <a:lnTo>
                                  <a:pt x="7070" y="-6367"/>
                                </a:lnTo>
                                <a:lnTo>
                                  <a:pt x="7072" y="-6732"/>
                                </a:lnTo>
                                <a:lnTo>
                                  <a:pt x="7073" y="-6805"/>
                                </a:lnTo>
                                <a:lnTo>
                                  <a:pt x="7075" y="-6367"/>
                                </a:lnTo>
                                <a:lnTo>
                                  <a:pt x="7077" y="-6805"/>
                                </a:lnTo>
                                <a:lnTo>
                                  <a:pt x="7078" y="-6732"/>
                                </a:lnTo>
                                <a:lnTo>
                                  <a:pt x="7080" y="-6732"/>
                                </a:lnTo>
                                <a:lnTo>
                                  <a:pt x="7081" y="-6367"/>
                                </a:lnTo>
                                <a:lnTo>
                                  <a:pt x="7083" y="-6367"/>
                                </a:lnTo>
                                <a:lnTo>
                                  <a:pt x="7085" y="-6866"/>
                                </a:lnTo>
                                <a:lnTo>
                                  <a:pt x="7086" y="-6732"/>
                                </a:lnTo>
                                <a:lnTo>
                                  <a:pt x="7088" y="-6367"/>
                                </a:lnTo>
                                <a:lnTo>
                                  <a:pt x="7089" y="-6643"/>
                                </a:lnTo>
                                <a:lnTo>
                                  <a:pt x="7091" y="-6643"/>
                                </a:lnTo>
                                <a:lnTo>
                                  <a:pt x="7093" y="-6528"/>
                                </a:lnTo>
                                <a:lnTo>
                                  <a:pt x="7094" y="-6090"/>
                                </a:lnTo>
                                <a:lnTo>
                                  <a:pt x="7096" y="-6528"/>
                                </a:lnTo>
                                <a:lnTo>
                                  <a:pt x="7097" y="-6732"/>
                                </a:lnTo>
                                <a:lnTo>
                                  <a:pt x="7099" y="-6528"/>
                                </a:lnTo>
                                <a:lnTo>
                                  <a:pt x="7101" y="-6090"/>
                                </a:lnTo>
                                <a:lnTo>
                                  <a:pt x="7102" y="-6090"/>
                                </a:lnTo>
                                <a:lnTo>
                                  <a:pt x="7104" y="-6805"/>
                                </a:lnTo>
                                <a:lnTo>
                                  <a:pt x="7106" y="-6866"/>
                                </a:lnTo>
                                <a:lnTo>
                                  <a:pt x="7107" y="-6732"/>
                                </a:lnTo>
                                <a:lnTo>
                                  <a:pt x="7109" y="-6732"/>
                                </a:lnTo>
                                <a:lnTo>
                                  <a:pt x="7110" y="-6528"/>
                                </a:lnTo>
                                <a:lnTo>
                                  <a:pt x="7112" y="-6643"/>
                                </a:lnTo>
                                <a:lnTo>
                                  <a:pt x="7114" y="-6732"/>
                                </a:lnTo>
                                <a:lnTo>
                                  <a:pt x="7115" y="-6090"/>
                                </a:lnTo>
                                <a:lnTo>
                                  <a:pt x="7117" y="-6732"/>
                                </a:lnTo>
                                <a:lnTo>
                                  <a:pt x="7118" y="-6528"/>
                                </a:lnTo>
                                <a:lnTo>
                                  <a:pt x="7120" y="-6805"/>
                                </a:lnTo>
                                <a:lnTo>
                                  <a:pt x="7122" y="-6528"/>
                                </a:lnTo>
                                <a:lnTo>
                                  <a:pt x="7123" y="-6805"/>
                                </a:lnTo>
                                <a:lnTo>
                                  <a:pt x="7125" y="-6528"/>
                                </a:lnTo>
                                <a:lnTo>
                                  <a:pt x="7126" y="-6732"/>
                                </a:lnTo>
                                <a:lnTo>
                                  <a:pt x="7128" y="-6805"/>
                                </a:lnTo>
                                <a:lnTo>
                                  <a:pt x="7130" y="-6732"/>
                                </a:lnTo>
                                <a:lnTo>
                                  <a:pt x="7131" y="-6866"/>
                                </a:lnTo>
                                <a:lnTo>
                                  <a:pt x="7133" y="-6090"/>
                                </a:lnTo>
                                <a:lnTo>
                                  <a:pt x="7134" y="-6866"/>
                                </a:lnTo>
                                <a:lnTo>
                                  <a:pt x="7136" y="-6732"/>
                                </a:lnTo>
                                <a:lnTo>
                                  <a:pt x="7138" y="-6805"/>
                                </a:lnTo>
                                <a:lnTo>
                                  <a:pt x="7139" y="-6367"/>
                                </a:lnTo>
                                <a:lnTo>
                                  <a:pt x="7141" y="-6528"/>
                                </a:lnTo>
                                <a:lnTo>
                                  <a:pt x="7143" y="-6643"/>
                                </a:lnTo>
                                <a:lnTo>
                                  <a:pt x="7144" y="-6643"/>
                                </a:lnTo>
                                <a:lnTo>
                                  <a:pt x="7146" y="-6643"/>
                                </a:lnTo>
                                <a:lnTo>
                                  <a:pt x="7147" y="-6367"/>
                                </a:lnTo>
                                <a:lnTo>
                                  <a:pt x="7149" y="-6732"/>
                                </a:lnTo>
                                <a:lnTo>
                                  <a:pt x="7151" y="-6732"/>
                                </a:lnTo>
                                <a:lnTo>
                                  <a:pt x="7152" y="-6643"/>
                                </a:lnTo>
                                <a:lnTo>
                                  <a:pt x="7154" y="-6367"/>
                                </a:lnTo>
                                <a:lnTo>
                                  <a:pt x="7155" y="-6528"/>
                                </a:lnTo>
                                <a:lnTo>
                                  <a:pt x="7157" y="-6090"/>
                                </a:lnTo>
                                <a:lnTo>
                                  <a:pt x="7159" y="-6643"/>
                                </a:lnTo>
                                <a:lnTo>
                                  <a:pt x="7160" y="-6090"/>
                                </a:lnTo>
                                <a:lnTo>
                                  <a:pt x="7162" y="-6528"/>
                                </a:lnTo>
                                <a:lnTo>
                                  <a:pt x="7163" y="-6643"/>
                                </a:lnTo>
                                <a:lnTo>
                                  <a:pt x="7165" y="-6528"/>
                                </a:lnTo>
                                <a:lnTo>
                                  <a:pt x="7167" y="-6528"/>
                                </a:lnTo>
                                <a:lnTo>
                                  <a:pt x="7168" y="-6732"/>
                                </a:lnTo>
                                <a:lnTo>
                                  <a:pt x="7170" y="-6367"/>
                                </a:lnTo>
                                <a:lnTo>
                                  <a:pt x="7172" y="-6920"/>
                                </a:lnTo>
                                <a:lnTo>
                                  <a:pt x="7173" y="-6528"/>
                                </a:lnTo>
                                <a:lnTo>
                                  <a:pt x="7175" y="-6528"/>
                                </a:lnTo>
                                <a:lnTo>
                                  <a:pt x="7176" y="-6090"/>
                                </a:lnTo>
                                <a:lnTo>
                                  <a:pt x="7178" y="-6732"/>
                                </a:lnTo>
                                <a:lnTo>
                                  <a:pt x="7180" y="-6805"/>
                                </a:lnTo>
                                <a:lnTo>
                                  <a:pt x="7181" y="-6090"/>
                                </a:lnTo>
                                <a:lnTo>
                                  <a:pt x="7182" y="-5262"/>
                                </a:lnTo>
                                <a:moveTo>
                                  <a:pt x="7183" y="-5262"/>
                                </a:moveTo>
                                <a:lnTo>
                                  <a:pt x="7184" y="-6643"/>
                                </a:lnTo>
                                <a:moveTo>
                                  <a:pt x="7184" y="-6643"/>
                                </a:moveTo>
                                <a:lnTo>
                                  <a:pt x="7186" y="-6528"/>
                                </a:lnTo>
                                <a:lnTo>
                                  <a:pt x="7188" y="-6367"/>
                                </a:lnTo>
                                <a:lnTo>
                                  <a:pt x="7189" y="-6732"/>
                                </a:lnTo>
                                <a:lnTo>
                                  <a:pt x="7191" y="-6528"/>
                                </a:lnTo>
                                <a:lnTo>
                                  <a:pt x="7192" y="-6528"/>
                                </a:lnTo>
                                <a:lnTo>
                                  <a:pt x="7194" y="-6090"/>
                                </a:lnTo>
                                <a:lnTo>
                                  <a:pt x="7196" y="-6732"/>
                                </a:lnTo>
                                <a:lnTo>
                                  <a:pt x="7197" y="-6643"/>
                                </a:lnTo>
                                <a:lnTo>
                                  <a:pt x="7199" y="-6866"/>
                                </a:lnTo>
                                <a:lnTo>
                                  <a:pt x="7201" y="-6643"/>
                                </a:lnTo>
                                <a:lnTo>
                                  <a:pt x="7202" y="-6643"/>
                                </a:lnTo>
                                <a:lnTo>
                                  <a:pt x="7204" y="-6528"/>
                                </a:lnTo>
                                <a:lnTo>
                                  <a:pt x="7205" y="-6732"/>
                                </a:lnTo>
                                <a:lnTo>
                                  <a:pt x="7207" y="-6643"/>
                                </a:lnTo>
                                <a:lnTo>
                                  <a:pt x="7209" y="-6367"/>
                                </a:lnTo>
                                <a:lnTo>
                                  <a:pt x="7210" y="-6528"/>
                                </a:lnTo>
                                <a:lnTo>
                                  <a:pt x="7212" y="-6732"/>
                                </a:lnTo>
                                <a:lnTo>
                                  <a:pt x="7213" y="-6528"/>
                                </a:lnTo>
                                <a:lnTo>
                                  <a:pt x="7215" y="-6090"/>
                                </a:lnTo>
                                <a:lnTo>
                                  <a:pt x="7217" y="-6732"/>
                                </a:lnTo>
                                <a:lnTo>
                                  <a:pt x="7218" y="-6805"/>
                                </a:lnTo>
                                <a:lnTo>
                                  <a:pt x="7220" y="-6732"/>
                                </a:lnTo>
                                <a:lnTo>
                                  <a:pt x="7221" y="-6090"/>
                                </a:lnTo>
                                <a:lnTo>
                                  <a:pt x="7223" y="-6643"/>
                                </a:lnTo>
                                <a:lnTo>
                                  <a:pt x="7225" y="-6805"/>
                                </a:lnTo>
                                <a:lnTo>
                                  <a:pt x="7226" y="-6643"/>
                                </a:lnTo>
                                <a:lnTo>
                                  <a:pt x="7228" y="-6367"/>
                                </a:lnTo>
                                <a:lnTo>
                                  <a:pt x="7229" y="-6367"/>
                                </a:lnTo>
                                <a:lnTo>
                                  <a:pt x="7231" y="-6920"/>
                                </a:lnTo>
                                <a:lnTo>
                                  <a:pt x="7233" y="-6866"/>
                                </a:lnTo>
                                <a:lnTo>
                                  <a:pt x="7234" y="-6367"/>
                                </a:lnTo>
                                <a:lnTo>
                                  <a:pt x="7236" y="-6528"/>
                                </a:lnTo>
                                <a:lnTo>
                                  <a:pt x="7238" y="-6367"/>
                                </a:lnTo>
                                <a:lnTo>
                                  <a:pt x="7239" y="-6090"/>
                                </a:lnTo>
                                <a:lnTo>
                                  <a:pt x="7241" y="-6643"/>
                                </a:lnTo>
                                <a:lnTo>
                                  <a:pt x="7242" y="-6643"/>
                                </a:lnTo>
                                <a:lnTo>
                                  <a:pt x="7244" y="-6866"/>
                                </a:lnTo>
                                <a:lnTo>
                                  <a:pt x="7246" y="-6643"/>
                                </a:lnTo>
                                <a:lnTo>
                                  <a:pt x="7247" y="-6528"/>
                                </a:lnTo>
                                <a:lnTo>
                                  <a:pt x="7249" y="-6367"/>
                                </a:lnTo>
                                <a:lnTo>
                                  <a:pt x="7250" y="-6367"/>
                                </a:lnTo>
                                <a:lnTo>
                                  <a:pt x="7252" y="-6643"/>
                                </a:lnTo>
                                <a:lnTo>
                                  <a:pt x="7254" y="-6367"/>
                                </a:lnTo>
                                <a:lnTo>
                                  <a:pt x="7255" y="-6528"/>
                                </a:lnTo>
                                <a:lnTo>
                                  <a:pt x="7257" y="-6805"/>
                                </a:lnTo>
                                <a:lnTo>
                                  <a:pt x="7258" y="-6528"/>
                                </a:lnTo>
                                <a:lnTo>
                                  <a:pt x="7260" y="-6643"/>
                                </a:lnTo>
                                <a:lnTo>
                                  <a:pt x="7262" y="-6643"/>
                                </a:lnTo>
                                <a:lnTo>
                                  <a:pt x="7263" y="-6732"/>
                                </a:lnTo>
                                <a:lnTo>
                                  <a:pt x="7265" y="-6367"/>
                                </a:lnTo>
                                <a:lnTo>
                                  <a:pt x="7267" y="-6805"/>
                                </a:lnTo>
                                <a:lnTo>
                                  <a:pt x="7268" y="-6920"/>
                                </a:lnTo>
                                <a:lnTo>
                                  <a:pt x="7270" y="-6528"/>
                                </a:lnTo>
                                <a:lnTo>
                                  <a:pt x="7271" y="-6367"/>
                                </a:lnTo>
                                <a:lnTo>
                                  <a:pt x="7273" y="-6643"/>
                                </a:lnTo>
                                <a:lnTo>
                                  <a:pt x="7275" y="-6090"/>
                                </a:lnTo>
                                <a:lnTo>
                                  <a:pt x="7276" y="-6732"/>
                                </a:lnTo>
                                <a:lnTo>
                                  <a:pt x="7278" y="-6732"/>
                                </a:lnTo>
                                <a:lnTo>
                                  <a:pt x="7279" y="-6367"/>
                                </a:lnTo>
                                <a:lnTo>
                                  <a:pt x="7281" y="-6528"/>
                                </a:lnTo>
                                <a:lnTo>
                                  <a:pt x="7283" y="-6643"/>
                                </a:lnTo>
                                <a:lnTo>
                                  <a:pt x="7284" y="-6090"/>
                                </a:lnTo>
                                <a:lnTo>
                                  <a:pt x="7286" y="-6528"/>
                                </a:lnTo>
                                <a:lnTo>
                                  <a:pt x="7287" y="-6732"/>
                                </a:lnTo>
                                <a:lnTo>
                                  <a:pt x="7289" y="-6528"/>
                                </a:lnTo>
                                <a:lnTo>
                                  <a:pt x="7291" y="-6528"/>
                                </a:lnTo>
                                <a:lnTo>
                                  <a:pt x="7292" y="-6866"/>
                                </a:lnTo>
                                <a:lnTo>
                                  <a:pt x="7294" y="-6732"/>
                                </a:lnTo>
                                <a:lnTo>
                                  <a:pt x="7296" y="-6732"/>
                                </a:lnTo>
                                <a:lnTo>
                                  <a:pt x="7297" y="-6643"/>
                                </a:lnTo>
                                <a:lnTo>
                                  <a:pt x="7299" y="-6866"/>
                                </a:lnTo>
                                <a:lnTo>
                                  <a:pt x="7300" y="-6528"/>
                                </a:lnTo>
                                <a:lnTo>
                                  <a:pt x="7302" y="-6528"/>
                                </a:lnTo>
                                <a:lnTo>
                                  <a:pt x="7304" y="-6090"/>
                                </a:lnTo>
                                <a:lnTo>
                                  <a:pt x="7305" y="-6090"/>
                                </a:lnTo>
                                <a:lnTo>
                                  <a:pt x="7307" y="-6732"/>
                                </a:lnTo>
                                <a:lnTo>
                                  <a:pt x="7308" y="-6090"/>
                                </a:lnTo>
                                <a:lnTo>
                                  <a:pt x="7310" y="-6528"/>
                                </a:lnTo>
                                <a:lnTo>
                                  <a:pt x="7312" y="-6528"/>
                                </a:lnTo>
                                <a:lnTo>
                                  <a:pt x="7313" y="-6643"/>
                                </a:lnTo>
                                <a:lnTo>
                                  <a:pt x="7315" y="-6367"/>
                                </a:lnTo>
                                <a:lnTo>
                                  <a:pt x="7316" y="-6367"/>
                                </a:lnTo>
                                <a:lnTo>
                                  <a:pt x="7318" y="-6528"/>
                                </a:lnTo>
                                <a:lnTo>
                                  <a:pt x="7320" y="-6528"/>
                                </a:lnTo>
                                <a:lnTo>
                                  <a:pt x="7321" y="-6090"/>
                                </a:lnTo>
                                <a:lnTo>
                                  <a:pt x="7323" y="-6528"/>
                                </a:lnTo>
                                <a:lnTo>
                                  <a:pt x="7324" y="-6367"/>
                                </a:lnTo>
                                <a:lnTo>
                                  <a:pt x="7326" y="-6367"/>
                                </a:lnTo>
                                <a:lnTo>
                                  <a:pt x="7328" y="-6367"/>
                                </a:lnTo>
                                <a:lnTo>
                                  <a:pt x="7329" y="-6805"/>
                                </a:lnTo>
                                <a:lnTo>
                                  <a:pt x="7331" y="-6643"/>
                                </a:lnTo>
                                <a:lnTo>
                                  <a:pt x="7333" y="-6732"/>
                                </a:lnTo>
                                <a:lnTo>
                                  <a:pt x="7334" y="-6090"/>
                                </a:lnTo>
                                <a:lnTo>
                                  <a:pt x="7336" y="-6643"/>
                                </a:lnTo>
                                <a:lnTo>
                                  <a:pt x="7337" y="-6967"/>
                                </a:lnTo>
                                <a:lnTo>
                                  <a:pt x="7339" y="-6643"/>
                                </a:lnTo>
                                <a:lnTo>
                                  <a:pt x="7341" y="-6732"/>
                                </a:lnTo>
                                <a:lnTo>
                                  <a:pt x="7342" y="-6805"/>
                                </a:lnTo>
                                <a:lnTo>
                                  <a:pt x="7344" y="-6643"/>
                                </a:lnTo>
                                <a:lnTo>
                                  <a:pt x="7345" y="-6367"/>
                                </a:lnTo>
                                <a:lnTo>
                                  <a:pt x="7347" y="-6805"/>
                                </a:lnTo>
                                <a:lnTo>
                                  <a:pt x="7349" y="-6643"/>
                                </a:lnTo>
                                <a:lnTo>
                                  <a:pt x="7350" y="-6090"/>
                                </a:lnTo>
                                <a:lnTo>
                                  <a:pt x="7352" y="-6528"/>
                                </a:lnTo>
                                <a:lnTo>
                                  <a:pt x="7353" y="-6090"/>
                                </a:lnTo>
                                <a:lnTo>
                                  <a:pt x="7355" y="-6367"/>
                                </a:lnTo>
                                <a:lnTo>
                                  <a:pt x="7357" y="-6090"/>
                                </a:lnTo>
                                <a:lnTo>
                                  <a:pt x="7358" y="-6090"/>
                                </a:lnTo>
                                <a:lnTo>
                                  <a:pt x="7360" y="-6805"/>
                                </a:lnTo>
                                <a:lnTo>
                                  <a:pt x="7362" y="-6528"/>
                                </a:lnTo>
                                <a:lnTo>
                                  <a:pt x="7363" y="-6732"/>
                                </a:lnTo>
                                <a:lnTo>
                                  <a:pt x="7365" y="-6528"/>
                                </a:lnTo>
                                <a:lnTo>
                                  <a:pt x="7366" y="-6090"/>
                                </a:lnTo>
                                <a:lnTo>
                                  <a:pt x="7368" y="-6732"/>
                                </a:lnTo>
                                <a:lnTo>
                                  <a:pt x="7370" y="-6732"/>
                                </a:lnTo>
                                <a:lnTo>
                                  <a:pt x="7371" y="-6643"/>
                                </a:lnTo>
                                <a:lnTo>
                                  <a:pt x="7373" y="-6805"/>
                                </a:lnTo>
                                <a:lnTo>
                                  <a:pt x="7374" y="-6732"/>
                                </a:lnTo>
                                <a:lnTo>
                                  <a:pt x="7376" y="-6732"/>
                                </a:lnTo>
                                <a:lnTo>
                                  <a:pt x="7378" y="-6866"/>
                                </a:lnTo>
                                <a:lnTo>
                                  <a:pt x="7379" y="-6643"/>
                                </a:lnTo>
                                <a:lnTo>
                                  <a:pt x="7381" y="-6090"/>
                                </a:lnTo>
                                <a:lnTo>
                                  <a:pt x="7382" y="-6528"/>
                                </a:lnTo>
                                <a:lnTo>
                                  <a:pt x="7384" y="-6805"/>
                                </a:lnTo>
                                <a:lnTo>
                                  <a:pt x="7386" y="-6643"/>
                                </a:lnTo>
                                <a:lnTo>
                                  <a:pt x="7387" y="-5262"/>
                                </a:lnTo>
                                <a:moveTo>
                                  <a:pt x="7388" y="-5262"/>
                                </a:moveTo>
                                <a:lnTo>
                                  <a:pt x="7389" y="-6732"/>
                                </a:lnTo>
                                <a:moveTo>
                                  <a:pt x="7389" y="-6732"/>
                                </a:moveTo>
                                <a:lnTo>
                                  <a:pt x="7391" y="-6643"/>
                                </a:lnTo>
                                <a:lnTo>
                                  <a:pt x="7392" y="-6643"/>
                                </a:lnTo>
                                <a:lnTo>
                                  <a:pt x="7394" y="-6528"/>
                                </a:lnTo>
                                <a:lnTo>
                                  <a:pt x="7395" y="-6367"/>
                                </a:lnTo>
                                <a:lnTo>
                                  <a:pt x="7397" y="-6732"/>
                                </a:lnTo>
                                <a:lnTo>
                                  <a:pt x="7399" y="-6805"/>
                                </a:lnTo>
                                <a:lnTo>
                                  <a:pt x="7400" y="-6967"/>
                                </a:lnTo>
                                <a:lnTo>
                                  <a:pt x="7402" y="-6866"/>
                                </a:lnTo>
                                <a:lnTo>
                                  <a:pt x="7403" y="-6367"/>
                                </a:lnTo>
                                <a:lnTo>
                                  <a:pt x="7405" y="-6528"/>
                                </a:lnTo>
                                <a:lnTo>
                                  <a:pt x="7407" y="-6732"/>
                                </a:lnTo>
                                <a:lnTo>
                                  <a:pt x="7408" y="-6367"/>
                                </a:lnTo>
                                <a:lnTo>
                                  <a:pt x="7410" y="-6732"/>
                                </a:lnTo>
                                <a:lnTo>
                                  <a:pt x="7411" y="-6367"/>
                                </a:lnTo>
                                <a:lnTo>
                                  <a:pt x="7413" y="-6643"/>
                                </a:lnTo>
                                <a:lnTo>
                                  <a:pt x="7415" y="-6866"/>
                                </a:lnTo>
                                <a:lnTo>
                                  <a:pt x="7416" y="-6528"/>
                                </a:lnTo>
                                <a:lnTo>
                                  <a:pt x="7418" y="-6367"/>
                                </a:lnTo>
                                <a:lnTo>
                                  <a:pt x="7420" y="-6528"/>
                                </a:lnTo>
                                <a:lnTo>
                                  <a:pt x="7421" y="-6732"/>
                                </a:lnTo>
                                <a:lnTo>
                                  <a:pt x="7423" y="-6805"/>
                                </a:lnTo>
                                <a:lnTo>
                                  <a:pt x="7424" y="-6367"/>
                                </a:lnTo>
                                <a:lnTo>
                                  <a:pt x="7426" y="-6643"/>
                                </a:lnTo>
                                <a:lnTo>
                                  <a:pt x="7428" y="-6528"/>
                                </a:lnTo>
                                <a:lnTo>
                                  <a:pt x="7429" y="-6090"/>
                                </a:lnTo>
                                <a:lnTo>
                                  <a:pt x="7431" y="-6367"/>
                                </a:lnTo>
                                <a:lnTo>
                                  <a:pt x="7432" y="-6732"/>
                                </a:lnTo>
                                <a:lnTo>
                                  <a:pt x="7434" y="-6732"/>
                                </a:lnTo>
                                <a:lnTo>
                                  <a:pt x="7436" y="-6528"/>
                                </a:lnTo>
                                <a:lnTo>
                                  <a:pt x="7437" y="-6866"/>
                                </a:lnTo>
                                <a:lnTo>
                                  <a:pt x="7439" y="-6805"/>
                                </a:lnTo>
                                <a:lnTo>
                                  <a:pt x="7440" y="-6528"/>
                                </a:lnTo>
                                <a:lnTo>
                                  <a:pt x="7442" y="-6528"/>
                                </a:lnTo>
                                <a:lnTo>
                                  <a:pt x="7444" y="-6805"/>
                                </a:lnTo>
                                <a:lnTo>
                                  <a:pt x="7445" y="-6732"/>
                                </a:lnTo>
                                <a:lnTo>
                                  <a:pt x="7447" y="-6643"/>
                                </a:lnTo>
                                <a:lnTo>
                                  <a:pt x="7449" y="-6732"/>
                                </a:lnTo>
                                <a:lnTo>
                                  <a:pt x="7450" y="-6528"/>
                                </a:lnTo>
                                <a:lnTo>
                                  <a:pt x="7452" y="-6732"/>
                                </a:lnTo>
                                <a:lnTo>
                                  <a:pt x="7453" y="-6866"/>
                                </a:lnTo>
                                <a:lnTo>
                                  <a:pt x="7455" y="-6090"/>
                                </a:lnTo>
                                <a:lnTo>
                                  <a:pt x="7457" y="-6090"/>
                                </a:lnTo>
                                <a:lnTo>
                                  <a:pt x="7458" y="-6805"/>
                                </a:lnTo>
                                <a:lnTo>
                                  <a:pt x="7460" y="-6643"/>
                                </a:lnTo>
                                <a:lnTo>
                                  <a:pt x="7461" y="-6643"/>
                                </a:lnTo>
                                <a:lnTo>
                                  <a:pt x="7463" y="-6805"/>
                                </a:lnTo>
                                <a:lnTo>
                                  <a:pt x="7465" y="-6090"/>
                                </a:lnTo>
                                <a:lnTo>
                                  <a:pt x="7466" y="-6866"/>
                                </a:lnTo>
                                <a:lnTo>
                                  <a:pt x="7468" y="-6805"/>
                                </a:lnTo>
                                <a:lnTo>
                                  <a:pt x="7469" y="-6528"/>
                                </a:lnTo>
                                <a:lnTo>
                                  <a:pt x="7471" y="-6528"/>
                                </a:lnTo>
                                <a:lnTo>
                                  <a:pt x="7473" y="-6090"/>
                                </a:lnTo>
                                <a:lnTo>
                                  <a:pt x="7474" y="-6367"/>
                                </a:lnTo>
                                <a:lnTo>
                                  <a:pt x="7476" y="-6528"/>
                                </a:lnTo>
                                <a:lnTo>
                                  <a:pt x="7477" y="-6528"/>
                                </a:lnTo>
                                <a:lnTo>
                                  <a:pt x="7479" y="-6528"/>
                                </a:lnTo>
                                <a:lnTo>
                                  <a:pt x="7481" y="-6643"/>
                                </a:lnTo>
                                <a:lnTo>
                                  <a:pt x="7482" y="-6805"/>
                                </a:lnTo>
                                <a:lnTo>
                                  <a:pt x="7484" y="-6367"/>
                                </a:lnTo>
                                <a:lnTo>
                                  <a:pt x="7486" y="-6090"/>
                                </a:lnTo>
                                <a:lnTo>
                                  <a:pt x="7487" y="-5262"/>
                                </a:lnTo>
                                <a:moveTo>
                                  <a:pt x="7488" y="-5262"/>
                                </a:moveTo>
                                <a:lnTo>
                                  <a:pt x="7489" y="-6528"/>
                                </a:lnTo>
                                <a:moveTo>
                                  <a:pt x="7489" y="-6528"/>
                                </a:moveTo>
                                <a:lnTo>
                                  <a:pt x="7490" y="-6967"/>
                                </a:lnTo>
                                <a:lnTo>
                                  <a:pt x="7492" y="-6367"/>
                                </a:lnTo>
                                <a:lnTo>
                                  <a:pt x="7494" y="-6732"/>
                                </a:lnTo>
                                <a:lnTo>
                                  <a:pt x="7495" y="-6367"/>
                                </a:lnTo>
                                <a:lnTo>
                                  <a:pt x="7497" y="-6090"/>
                                </a:lnTo>
                                <a:lnTo>
                                  <a:pt x="7498" y="-6367"/>
                                </a:lnTo>
                                <a:lnTo>
                                  <a:pt x="7500" y="-6090"/>
                                </a:lnTo>
                                <a:lnTo>
                                  <a:pt x="7502" y="-6643"/>
                                </a:lnTo>
                                <a:lnTo>
                                  <a:pt x="7503" y="-6528"/>
                                </a:lnTo>
                                <a:lnTo>
                                  <a:pt x="7504" y="-5262"/>
                                </a:lnTo>
                                <a:moveTo>
                                  <a:pt x="7505" y="-5262"/>
                                </a:moveTo>
                                <a:lnTo>
                                  <a:pt x="7506" y="-6528"/>
                                </a:lnTo>
                                <a:moveTo>
                                  <a:pt x="7506" y="-6528"/>
                                </a:moveTo>
                                <a:lnTo>
                                  <a:pt x="7508" y="-6367"/>
                                </a:lnTo>
                                <a:lnTo>
                                  <a:pt x="7510" y="-6367"/>
                                </a:lnTo>
                                <a:lnTo>
                                  <a:pt x="7511" y="-6090"/>
                                </a:lnTo>
                                <a:lnTo>
                                  <a:pt x="7513" y="-6643"/>
                                </a:lnTo>
                                <a:lnTo>
                                  <a:pt x="7515" y="-6528"/>
                                </a:lnTo>
                                <a:lnTo>
                                  <a:pt x="7516" y="-6367"/>
                                </a:lnTo>
                                <a:lnTo>
                                  <a:pt x="7518" y="-6920"/>
                                </a:lnTo>
                                <a:lnTo>
                                  <a:pt x="7519" y="-6367"/>
                                </a:lnTo>
                                <a:lnTo>
                                  <a:pt x="7521" y="-6732"/>
                                </a:lnTo>
                                <a:lnTo>
                                  <a:pt x="7523" y="-6367"/>
                                </a:lnTo>
                                <a:lnTo>
                                  <a:pt x="7524" y="-6528"/>
                                </a:lnTo>
                                <a:lnTo>
                                  <a:pt x="7526" y="-6367"/>
                                </a:lnTo>
                                <a:lnTo>
                                  <a:pt x="7527" y="-6090"/>
                                </a:lnTo>
                                <a:lnTo>
                                  <a:pt x="7529" y="-6528"/>
                                </a:lnTo>
                                <a:lnTo>
                                  <a:pt x="7531" y="-6367"/>
                                </a:lnTo>
                                <a:lnTo>
                                  <a:pt x="7532" y="-6866"/>
                                </a:lnTo>
                                <a:lnTo>
                                  <a:pt x="7534" y="-6090"/>
                                </a:lnTo>
                                <a:lnTo>
                                  <a:pt x="7535" y="-5262"/>
                                </a:lnTo>
                                <a:moveTo>
                                  <a:pt x="7536" y="-5262"/>
                                </a:moveTo>
                                <a:lnTo>
                                  <a:pt x="7537" y="-6367"/>
                                </a:lnTo>
                                <a:moveTo>
                                  <a:pt x="7537" y="-6367"/>
                                </a:moveTo>
                                <a:lnTo>
                                  <a:pt x="7539" y="-6805"/>
                                </a:lnTo>
                                <a:lnTo>
                                  <a:pt x="7540" y="-6643"/>
                                </a:lnTo>
                                <a:lnTo>
                                  <a:pt x="7542" y="-6732"/>
                                </a:lnTo>
                                <a:lnTo>
                                  <a:pt x="7544" y="-6643"/>
                                </a:lnTo>
                                <a:lnTo>
                                  <a:pt x="7545" y="-6732"/>
                                </a:lnTo>
                                <a:lnTo>
                                  <a:pt x="7547" y="-6732"/>
                                </a:lnTo>
                                <a:lnTo>
                                  <a:pt x="7548" y="-6643"/>
                                </a:lnTo>
                                <a:lnTo>
                                  <a:pt x="7550" y="-6805"/>
                                </a:lnTo>
                                <a:lnTo>
                                  <a:pt x="7552" y="-6090"/>
                                </a:lnTo>
                                <a:lnTo>
                                  <a:pt x="7553" y="-6732"/>
                                </a:lnTo>
                                <a:lnTo>
                                  <a:pt x="7555" y="-6528"/>
                                </a:lnTo>
                                <a:lnTo>
                                  <a:pt x="7556" y="-6367"/>
                                </a:lnTo>
                                <a:lnTo>
                                  <a:pt x="7558" y="-6643"/>
                                </a:lnTo>
                                <a:lnTo>
                                  <a:pt x="7560" y="-6732"/>
                                </a:lnTo>
                                <a:lnTo>
                                  <a:pt x="7561" y="-6528"/>
                                </a:lnTo>
                                <a:lnTo>
                                  <a:pt x="7563" y="-6805"/>
                                </a:lnTo>
                                <a:lnTo>
                                  <a:pt x="7564" y="-6643"/>
                                </a:lnTo>
                                <a:lnTo>
                                  <a:pt x="7566" y="-6732"/>
                                </a:lnTo>
                                <a:lnTo>
                                  <a:pt x="7568" y="-6367"/>
                                </a:lnTo>
                                <a:lnTo>
                                  <a:pt x="7569" y="-6732"/>
                                </a:lnTo>
                                <a:lnTo>
                                  <a:pt x="7571" y="-6528"/>
                                </a:lnTo>
                                <a:lnTo>
                                  <a:pt x="7572" y="-6643"/>
                                </a:lnTo>
                                <a:lnTo>
                                  <a:pt x="7574" y="-6367"/>
                                </a:lnTo>
                                <a:lnTo>
                                  <a:pt x="7576" y="-6643"/>
                                </a:lnTo>
                                <a:lnTo>
                                  <a:pt x="7577" y="-6090"/>
                                </a:lnTo>
                                <a:lnTo>
                                  <a:pt x="7579" y="-6367"/>
                                </a:lnTo>
                                <a:lnTo>
                                  <a:pt x="7581" y="-6090"/>
                                </a:lnTo>
                                <a:lnTo>
                                  <a:pt x="7582" y="-6805"/>
                                </a:lnTo>
                                <a:lnTo>
                                  <a:pt x="7584" y="-6643"/>
                                </a:lnTo>
                                <a:lnTo>
                                  <a:pt x="7585" y="-5262"/>
                                </a:lnTo>
                                <a:moveTo>
                                  <a:pt x="7586" y="-5262"/>
                                </a:moveTo>
                                <a:lnTo>
                                  <a:pt x="7587" y="-6367"/>
                                </a:lnTo>
                                <a:moveTo>
                                  <a:pt x="7587" y="-6367"/>
                                </a:moveTo>
                                <a:lnTo>
                                  <a:pt x="7589" y="-6528"/>
                                </a:lnTo>
                                <a:lnTo>
                                  <a:pt x="7590" y="-6805"/>
                                </a:lnTo>
                                <a:lnTo>
                                  <a:pt x="7592" y="-6367"/>
                                </a:lnTo>
                                <a:lnTo>
                                  <a:pt x="7593" y="-6367"/>
                                </a:lnTo>
                                <a:lnTo>
                                  <a:pt x="7595" y="-6367"/>
                                </a:lnTo>
                                <a:lnTo>
                                  <a:pt x="7597" y="-6528"/>
                                </a:lnTo>
                                <a:lnTo>
                                  <a:pt x="7598" y="-6528"/>
                                </a:lnTo>
                                <a:lnTo>
                                  <a:pt x="7600" y="-6732"/>
                                </a:lnTo>
                                <a:lnTo>
                                  <a:pt x="7601" y="-6805"/>
                                </a:lnTo>
                                <a:lnTo>
                                  <a:pt x="7603" y="-6367"/>
                                </a:lnTo>
                                <a:lnTo>
                                  <a:pt x="7605" y="-6732"/>
                                </a:lnTo>
                                <a:lnTo>
                                  <a:pt x="7606" y="-6866"/>
                                </a:lnTo>
                                <a:lnTo>
                                  <a:pt x="7608" y="-6643"/>
                                </a:lnTo>
                                <a:lnTo>
                                  <a:pt x="7610" y="-6367"/>
                                </a:lnTo>
                                <a:lnTo>
                                  <a:pt x="7611" y="-5262"/>
                                </a:lnTo>
                                <a:moveTo>
                                  <a:pt x="7612" y="-5262"/>
                                </a:moveTo>
                                <a:lnTo>
                                  <a:pt x="7613" y="-6528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8775" y="2346"/>
                            <a:ext cx="0" cy="1555"/>
                          </a:xfrm>
                          <a:prstGeom prst="line">
                            <a:avLst/>
                          </a:prstGeom>
                          <a:noFill/>
                          <a:ln w="124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85"/>
                        <wps:cNvSpPr>
                          <a:spLocks/>
                        </wps:cNvSpPr>
                        <wps:spPr bwMode="auto">
                          <a:xfrm>
                            <a:off x="8848" y="12309"/>
                            <a:ext cx="181" cy="2006"/>
                          </a:xfrm>
                          <a:custGeom>
                            <a:avLst/>
                            <a:gdLst>
                              <a:gd name="T0" fmla="+- 0 8780 8849"/>
                              <a:gd name="T1" fmla="*/ T0 w 181"/>
                              <a:gd name="T2" fmla="+- 0 2790 12310"/>
                              <a:gd name="T3" fmla="*/ 2790 h 2006"/>
                              <a:gd name="T4" fmla="+- 0 8782 8849"/>
                              <a:gd name="T5" fmla="*/ T4 w 181"/>
                              <a:gd name="T6" fmla="+- 0 2790 12310"/>
                              <a:gd name="T7" fmla="*/ 2790 h 2006"/>
                              <a:gd name="T8" fmla="+- 0 8785 8849"/>
                              <a:gd name="T9" fmla="*/ T8 w 181"/>
                              <a:gd name="T10" fmla="+- 0 2425 12310"/>
                              <a:gd name="T11" fmla="*/ 2425 h 2006"/>
                              <a:gd name="T12" fmla="+- 0 8788 8849"/>
                              <a:gd name="T13" fmla="*/ T12 w 181"/>
                              <a:gd name="T14" fmla="+- 0 2790 12310"/>
                              <a:gd name="T15" fmla="*/ 2790 h 2006"/>
                              <a:gd name="T16" fmla="+- 0 8792 8849"/>
                              <a:gd name="T17" fmla="*/ T16 w 181"/>
                              <a:gd name="T18" fmla="+- 0 2514 12310"/>
                              <a:gd name="T19" fmla="*/ 2514 h 2006"/>
                              <a:gd name="T20" fmla="+- 0 8795 8849"/>
                              <a:gd name="T21" fmla="*/ T20 w 181"/>
                              <a:gd name="T22" fmla="+- 0 2425 12310"/>
                              <a:gd name="T23" fmla="*/ 2425 h 2006"/>
                              <a:gd name="T24" fmla="+- 0 8798 8849"/>
                              <a:gd name="T25" fmla="*/ T24 w 181"/>
                              <a:gd name="T26" fmla="+- 0 2514 12310"/>
                              <a:gd name="T27" fmla="*/ 2514 h 2006"/>
                              <a:gd name="T28" fmla="+- 0 8800 8849"/>
                              <a:gd name="T29" fmla="*/ T28 w 181"/>
                              <a:gd name="T30" fmla="+- 0 3895 12310"/>
                              <a:gd name="T31" fmla="*/ 3895 h 2006"/>
                              <a:gd name="T32" fmla="+- 0 8801 8849"/>
                              <a:gd name="T33" fmla="*/ T32 w 181"/>
                              <a:gd name="T34" fmla="+- 0 2425 12310"/>
                              <a:gd name="T35" fmla="*/ 2425 h 2006"/>
                              <a:gd name="T36" fmla="+- 0 8805 8849"/>
                              <a:gd name="T37" fmla="*/ T36 w 181"/>
                              <a:gd name="T38" fmla="+- 0 2514 12310"/>
                              <a:gd name="T39" fmla="*/ 2514 h 2006"/>
                              <a:gd name="T40" fmla="+- 0 8808 8849"/>
                              <a:gd name="T41" fmla="*/ T40 w 181"/>
                              <a:gd name="T42" fmla="+- 0 2790 12310"/>
                              <a:gd name="T43" fmla="*/ 2790 h 2006"/>
                              <a:gd name="T44" fmla="+- 0 8811 8849"/>
                              <a:gd name="T45" fmla="*/ T44 w 181"/>
                              <a:gd name="T46" fmla="+- 0 2629 12310"/>
                              <a:gd name="T47" fmla="*/ 2629 h 2006"/>
                              <a:gd name="T48" fmla="+- 0 8814 8849"/>
                              <a:gd name="T49" fmla="*/ T48 w 181"/>
                              <a:gd name="T50" fmla="+- 0 2629 12310"/>
                              <a:gd name="T51" fmla="*/ 2629 h 2006"/>
                              <a:gd name="T52" fmla="+- 0 8817 8849"/>
                              <a:gd name="T53" fmla="*/ T52 w 181"/>
                              <a:gd name="T54" fmla="+- 0 2629 12310"/>
                              <a:gd name="T55" fmla="*/ 2629 h 2006"/>
                              <a:gd name="T56" fmla="+- 0 8821 8849"/>
                              <a:gd name="T57" fmla="*/ T56 w 181"/>
                              <a:gd name="T58" fmla="+- 0 2352 12310"/>
                              <a:gd name="T59" fmla="*/ 2352 h 2006"/>
                              <a:gd name="T60" fmla="+- 0 8824 8849"/>
                              <a:gd name="T61" fmla="*/ T60 w 181"/>
                              <a:gd name="T62" fmla="+- 0 2425 12310"/>
                              <a:gd name="T63" fmla="*/ 2425 h 2006"/>
                              <a:gd name="T64" fmla="+- 0 8827 8849"/>
                              <a:gd name="T65" fmla="*/ T64 w 181"/>
                              <a:gd name="T66" fmla="+- 0 3067 12310"/>
                              <a:gd name="T67" fmla="*/ 3067 h 2006"/>
                              <a:gd name="T68" fmla="+- 0 8830 8849"/>
                              <a:gd name="T69" fmla="*/ T68 w 181"/>
                              <a:gd name="T70" fmla="+- 0 2514 12310"/>
                              <a:gd name="T71" fmla="*/ 2514 h 2006"/>
                              <a:gd name="T72" fmla="+- 0 8832 8849"/>
                              <a:gd name="T73" fmla="*/ T72 w 181"/>
                              <a:gd name="T74" fmla="+- 0 3895 12310"/>
                              <a:gd name="T75" fmla="*/ 3895 h 2006"/>
                              <a:gd name="T76" fmla="+- 0 8834 8849"/>
                              <a:gd name="T77" fmla="*/ T76 w 181"/>
                              <a:gd name="T78" fmla="+- 0 2425 12310"/>
                              <a:gd name="T79" fmla="*/ 2425 h 2006"/>
                              <a:gd name="T80" fmla="+- 0 8837 8849"/>
                              <a:gd name="T81" fmla="*/ T80 w 181"/>
                              <a:gd name="T82" fmla="+- 0 3067 12310"/>
                              <a:gd name="T83" fmla="*/ 3067 h 2006"/>
                              <a:gd name="T84" fmla="+- 0 8840 8849"/>
                              <a:gd name="T85" fmla="*/ T84 w 181"/>
                              <a:gd name="T86" fmla="+- 0 2790 12310"/>
                              <a:gd name="T87" fmla="*/ 2790 h 2006"/>
                              <a:gd name="T88" fmla="+- 0 8843 8849"/>
                              <a:gd name="T89" fmla="*/ T88 w 181"/>
                              <a:gd name="T90" fmla="+- 0 2514 12310"/>
                              <a:gd name="T91" fmla="*/ 2514 h 2006"/>
                              <a:gd name="T92" fmla="+- 0 8846 8849"/>
                              <a:gd name="T93" fmla="*/ T92 w 181"/>
                              <a:gd name="T94" fmla="+- 0 2629 12310"/>
                              <a:gd name="T95" fmla="*/ 2629 h 2006"/>
                              <a:gd name="T96" fmla="+- 0 8850 8849"/>
                              <a:gd name="T97" fmla="*/ T96 w 181"/>
                              <a:gd name="T98" fmla="+- 0 2629 12310"/>
                              <a:gd name="T99" fmla="*/ 2629 h 2006"/>
                              <a:gd name="T100" fmla="+- 0 8853 8849"/>
                              <a:gd name="T101" fmla="*/ T100 w 181"/>
                              <a:gd name="T102" fmla="+- 0 2629 12310"/>
                              <a:gd name="T103" fmla="*/ 2629 h 2006"/>
                              <a:gd name="T104" fmla="+- 0 8856 8849"/>
                              <a:gd name="T105" fmla="*/ T104 w 181"/>
                              <a:gd name="T106" fmla="+- 0 2790 12310"/>
                              <a:gd name="T107" fmla="*/ 2790 h 2006"/>
                              <a:gd name="T108" fmla="+- 0 8858 8849"/>
                              <a:gd name="T109" fmla="*/ T108 w 181"/>
                              <a:gd name="T110" fmla="+- 0 3895 12310"/>
                              <a:gd name="T111" fmla="*/ 3895 h 2006"/>
                              <a:gd name="T112" fmla="+- 0 8859 8849"/>
                              <a:gd name="T113" fmla="*/ T112 w 181"/>
                              <a:gd name="T114" fmla="+- 0 2514 12310"/>
                              <a:gd name="T115" fmla="*/ 2514 h 2006"/>
                              <a:gd name="T116" fmla="+- 0 8863 8849"/>
                              <a:gd name="T117" fmla="*/ T116 w 181"/>
                              <a:gd name="T118" fmla="+- 0 2790 12310"/>
                              <a:gd name="T119" fmla="*/ 2790 h 2006"/>
                              <a:gd name="T120" fmla="+- 0 8866 8849"/>
                              <a:gd name="T121" fmla="*/ T120 w 181"/>
                              <a:gd name="T122" fmla="+- 0 2629 12310"/>
                              <a:gd name="T123" fmla="*/ 2629 h 2006"/>
                              <a:gd name="T124" fmla="+- 0 8869 8849"/>
                              <a:gd name="T125" fmla="*/ T124 w 181"/>
                              <a:gd name="T126" fmla="+- 0 2291 12310"/>
                              <a:gd name="T127" fmla="*/ 2291 h 2006"/>
                              <a:gd name="T128" fmla="+- 0 8872 8849"/>
                              <a:gd name="T129" fmla="*/ T128 w 181"/>
                              <a:gd name="T130" fmla="+- 0 2629 12310"/>
                              <a:gd name="T131" fmla="*/ 2629 h 2006"/>
                              <a:gd name="T132" fmla="+- 0 8875 8849"/>
                              <a:gd name="T133" fmla="*/ T132 w 181"/>
                              <a:gd name="T134" fmla="+- 0 3895 12310"/>
                              <a:gd name="T135" fmla="*/ 3895 h 2006"/>
                              <a:gd name="T136" fmla="+- 0 8877 8849"/>
                              <a:gd name="T137" fmla="*/ T136 w 181"/>
                              <a:gd name="T138" fmla="+- 0 2291 12310"/>
                              <a:gd name="T139" fmla="*/ 2291 h 2006"/>
                              <a:gd name="T140" fmla="+- 0 8879 8849"/>
                              <a:gd name="T141" fmla="*/ T140 w 181"/>
                              <a:gd name="T142" fmla="+- 0 3067 12310"/>
                              <a:gd name="T143" fmla="*/ 3067 h 2006"/>
                              <a:gd name="T144" fmla="+- 0 8882 8849"/>
                              <a:gd name="T145" fmla="*/ T144 w 181"/>
                              <a:gd name="T146" fmla="+- 0 2514 12310"/>
                              <a:gd name="T147" fmla="*/ 2514 h 2006"/>
                              <a:gd name="T148" fmla="+- 0 8885 8849"/>
                              <a:gd name="T149" fmla="*/ T148 w 181"/>
                              <a:gd name="T150" fmla="+- 0 2790 12310"/>
                              <a:gd name="T151" fmla="*/ 2790 h 2006"/>
                              <a:gd name="T152" fmla="+- 0 8888 8849"/>
                              <a:gd name="T153" fmla="*/ T152 w 181"/>
                              <a:gd name="T154" fmla="+- 0 3067 12310"/>
                              <a:gd name="T155" fmla="*/ 3067 h 2006"/>
                              <a:gd name="T156" fmla="+- 0 8892 8849"/>
                              <a:gd name="T157" fmla="*/ T156 w 181"/>
                              <a:gd name="T158" fmla="+- 0 2425 12310"/>
                              <a:gd name="T159" fmla="*/ 2425 h 2006"/>
                              <a:gd name="T160" fmla="+- 0 8895 8849"/>
                              <a:gd name="T161" fmla="*/ T160 w 181"/>
                              <a:gd name="T162" fmla="+- 0 2629 12310"/>
                              <a:gd name="T163" fmla="*/ 2629 h 2006"/>
                              <a:gd name="T164" fmla="+- 0 8898 8849"/>
                              <a:gd name="T165" fmla="*/ T164 w 181"/>
                              <a:gd name="T166" fmla="+- 0 2514 12310"/>
                              <a:gd name="T167" fmla="*/ 2514 h 2006"/>
                              <a:gd name="T168" fmla="+- 0 8901 8849"/>
                              <a:gd name="T169" fmla="*/ T168 w 181"/>
                              <a:gd name="T170" fmla="+- 0 2514 12310"/>
                              <a:gd name="T171" fmla="*/ 2514 h 2006"/>
                              <a:gd name="T172" fmla="+- 0 8904 8849"/>
                              <a:gd name="T173" fmla="*/ T172 w 181"/>
                              <a:gd name="T174" fmla="+- 0 2790 12310"/>
                              <a:gd name="T175" fmla="*/ 2790 h 2006"/>
                              <a:gd name="T176" fmla="+- 0 8908 8849"/>
                              <a:gd name="T177" fmla="*/ T176 w 181"/>
                              <a:gd name="T178" fmla="+- 0 2514 12310"/>
                              <a:gd name="T179" fmla="*/ 2514 h 2006"/>
                              <a:gd name="T180" fmla="+- 0 8911 8849"/>
                              <a:gd name="T181" fmla="*/ T180 w 181"/>
                              <a:gd name="T182" fmla="+- 0 3067 12310"/>
                              <a:gd name="T183" fmla="*/ 3067 h 2006"/>
                              <a:gd name="T184" fmla="+- 0 8914 8849"/>
                              <a:gd name="T185" fmla="*/ T184 w 181"/>
                              <a:gd name="T186" fmla="+- 0 2790 12310"/>
                              <a:gd name="T187" fmla="*/ 2790 h 2006"/>
                              <a:gd name="T188" fmla="+- 0 8917 8849"/>
                              <a:gd name="T189" fmla="*/ T188 w 181"/>
                              <a:gd name="T190" fmla="+- 0 2514 12310"/>
                              <a:gd name="T191" fmla="*/ 2514 h 2006"/>
                              <a:gd name="T192" fmla="+- 0 8921 8849"/>
                              <a:gd name="T193" fmla="*/ T192 w 181"/>
                              <a:gd name="T194" fmla="+- 0 2514 12310"/>
                              <a:gd name="T195" fmla="*/ 2514 h 2006"/>
                              <a:gd name="T196" fmla="+- 0 8923 8849"/>
                              <a:gd name="T197" fmla="*/ T196 w 181"/>
                              <a:gd name="T198" fmla="+- 0 3895 12310"/>
                              <a:gd name="T199" fmla="*/ 3895 h 20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81" h="2006">
                                <a:moveTo>
                                  <a:pt x="-70" y="-8415"/>
                                </a:moveTo>
                                <a:lnTo>
                                  <a:pt x="-69" y="-9520"/>
                                </a:lnTo>
                                <a:moveTo>
                                  <a:pt x="-69" y="-9520"/>
                                </a:moveTo>
                                <a:lnTo>
                                  <a:pt x="-67" y="-9520"/>
                                </a:lnTo>
                                <a:lnTo>
                                  <a:pt x="-65" y="-9520"/>
                                </a:lnTo>
                                <a:lnTo>
                                  <a:pt x="-64" y="-9885"/>
                                </a:lnTo>
                                <a:lnTo>
                                  <a:pt x="-62" y="-9243"/>
                                </a:lnTo>
                                <a:lnTo>
                                  <a:pt x="-61" y="-9520"/>
                                </a:lnTo>
                                <a:lnTo>
                                  <a:pt x="-59" y="-9243"/>
                                </a:lnTo>
                                <a:lnTo>
                                  <a:pt x="-57" y="-9796"/>
                                </a:lnTo>
                                <a:lnTo>
                                  <a:pt x="-56" y="-9885"/>
                                </a:lnTo>
                                <a:lnTo>
                                  <a:pt x="-54" y="-9885"/>
                                </a:lnTo>
                                <a:lnTo>
                                  <a:pt x="-52" y="-9681"/>
                                </a:lnTo>
                                <a:lnTo>
                                  <a:pt x="-51" y="-9796"/>
                                </a:lnTo>
                                <a:lnTo>
                                  <a:pt x="-50" y="-8415"/>
                                </a:lnTo>
                                <a:moveTo>
                                  <a:pt x="-49" y="-8415"/>
                                </a:moveTo>
                                <a:lnTo>
                                  <a:pt x="-48" y="-9885"/>
                                </a:lnTo>
                                <a:moveTo>
                                  <a:pt x="-48" y="-9885"/>
                                </a:moveTo>
                                <a:lnTo>
                                  <a:pt x="-46" y="-9520"/>
                                </a:lnTo>
                                <a:lnTo>
                                  <a:pt x="-44" y="-9796"/>
                                </a:lnTo>
                                <a:lnTo>
                                  <a:pt x="-43" y="-9520"/>
                                </a:lnTo>
                                <a:lnTo>
                                  <a:pt x="-41" y="-9520"/>
                                </a:lnTo>
                                <a:lnTo>
                                  <a:pt x="-40" y="-9681"/>
                                </a:lnTo>
                                <a:lnTo>
                                  <a:pt x="-38" y="-9681"/>
                                </a:lnTo>
                                <a:lnTo>
                                  <a:pt x="-36" y="-9243"/>
                                </a:lnTo>
                                <a:lnTo>
                                  <a:pt x="-35" y="-9681"/>
                                </a:lnTo>
                                <a:lnTo>
                                  <a:pt x="-33" y="-9796"/>
                                </a:lnTo>
                                <a:lnTo>
                                  <a:pt x="-32" y="-9681"/>
                                </a:lnTo>
                                <a:lnTo>
                                  <a:pt x="-30" y="-9520"/>
                                </a:lnTo>
                                <a:lnTo>
                                  <a:pt x="-28" y="-9958"/>
                                </a:lnTo>
                                <a:lnTo>
                                  <a:pt x="-27" y="-9681"/>
                                </a:lnTo>
                                <a:lnTo>
                                  <a:pt x="-25" y="-9885"/>
                                </a:lnTo>
                                <a:lnTo>
                                  <a:pt x="-23" y="-9681"/>
                                </a:lnTo>
                                <a:lnTo>
                                  <a:pt x="-22" y="-9243"/>
                                </a:lnTo>
                                <a:lnTo>
                                  <a:pt x="-20" y="-9885"/>
                                </a:lnTo>
                                <a:lnTo>
                                  <a:pt x="-19" y="-9796"/>
                                </a:lnTo>
                                <a:lnTo>
                                  <a:pt x="-17" y="-8415"/>
                                </a:lnTo>
                                <a:moveTo>
                                  <a:pt x="-17" y="-8415"/>
                                </a:moveTo>
                                <a:lnTo>
                                  <a:pt x="-15" y="-9885"/>
                                </a:lnTo>
                                <a:moveTo>
                                  <a:pt x="-15" y="-9885"/>
                                </a:moveTo>
                                <a:lnTo>
                                  <a:pt x="-14" y="-9958"/>
                                </a:lnTo>
                                <a:lnTo>
                                  <a:pt x="-12" y="-9243"/>
                                </a:lnTo>
                                <a:lnTo>
                                  <a:pt x="-11" y="-9796"/>
                                </a:lnTo>
                                <a:lnTo>
                                  <a:pt x="-9" y="-9520"/>
                                </a:lnTo>
                                <a:lnTo>
                                  <a:pt x="-7" y="-9796"/>
                                </a:lnTo>
                                <a:lnTo>
                                  <a:pt x="-6" y="-9796"/>
                                </a:lnTo>
                                <a:lnTo>
                                  <a:pt x="-4" y="-9958"/>
                                </a:lnTo>
                                <a:lnTo>
                                  <a:pt x="-3" y="-9681"/>
                                </a:lnTo>
                                <a:lnTo>
                                  <a:pt x="-1" y="-9885"/>
                                </a:lnTo>
                                <a:lnTo>
                                  <a:pt x="1" y="-9681"/>
                                </a:lnTo>
                                <a:lnTo>
                                  <a:pt x="2" y="-9520"/>
                                </a:lnTo>
                                <a:lnTo>
                                  <a:pt x="4" y="-9681"/>
                                </a:lnTo>
                                <a:lnTo>
                                  <a:pt x="5" y="-9520"/>
                                </a:lnTo>
                                <a:lnTo>
                                  <a:pt x="7" y="-9520"/>
                                </a:lnTo>
                                <a:lnTo>
                                  <a:pt x="8" y="-8415"/>
                                </a:lnTo>
                                <a:moveTo>
                                  <a:pt x="9" y="-8415"/>
                                </a:moveTo>
                                <a:lnTo>
                                  <a:pt x="10" y="-9796"/>
                                </a:lnTo>
                                <a:moveTo>
                                  <a:pt x="10" y="-9796"/>
                                </a:moveTo>
                                <a:lnTo>
                                  <a:pt x="12" y="-9885"/>
                                </a:lnTo>
                                <a:lnTo>
                                  <a:pt x="14" y="-9520"/>
                                </a:lnTo>
                                <a:lnTo>
                                  <a:pt x="15" y="-9243"/>
                                </a:lnTo>
                                <a:lnTo>
                                  <a:pt x="17" y="-9681"/>
                                </a:lnTo>
                                <a:lnTo>
                                  <a:pt x="18" y="-9796"/>
                                </a:lnTo>
                                <a:lnTo>
                                  <a:pt x="20" y="-10019"/>
                                </a:lnTo>
                                <a:lnTo>
                                  <a:pt x="22" y="-9243"/>
                                </a:lnTo>
                                <a:lnTo>
                                  <a:pt x="23" y="-9681"/>
                                </a:lnTo>
                                <a:lnTo>
                                  <a:pt x="25" y="-9243"/>
                                </a:lnTo>
                                <a:lnTo>
                                  <a:pt x="26" y="-8415"/>
                                </a:lnTo>
                                <a:moveTo>
                                  <a:pt x="27" y="-8415"/>
                                </a:moveTo>
                                <a:lnTo>
                                  <a:pt x="28" y="-10019"/>
                                </a:lnTo>
                                <a:moveTo>
                                  <a:pt x="28" y="-10019"/>
                                </a:moveTo>
                                <a:lnTo>
                                  <a:pt x="30" y="-9243"/>
                                </a:lnTo>
                                <a:lnTo>
                                  <a:pt x="31" y="-9681"/>
                                </a:lnTo>
                                <a:lnTo>
                                  <a:pt x="33" y="-9796"/>
                                </a:lnTo>
                                <a:lnTo>
                                  <a:pt x="34" y="-9681"/>
                                </a:lnTo>
                                <a:lnTo>
                                  <a:pt x="36" y="-9520"/>
                                </a:lnTo>
                                <a:lnTo>
                                  <a:pt x="38" y="-9520"/>
                                </a:lnTo>
                                <a:lnTo>
                                  <a:pt x="39" y="-9243"/>
                                </a:lnTo>
                                <a:lnTo>
                                  <a:pt x="41" y="-10019"/>
                                </a:lnTo>
                                <a:lnTo>
                                  <a:pt x="43" y="-9885"/>
                                </a:lnTo>
                                <a:lnTo>
                                  <a:pt x="44" y="-9243"/>
                                </a:lnTo>
                                <a:lnTo>
                                  <a:pt x="46" y="-9681"/>
                                </a:lnTo>
                                <a:lnTo>
                                  <a:pt x="47" y="-9681"/>
                                </a:lnTo>
                                <a:lnTo>
                                  <a:pt x="49" y="-9796"/>
                                </a:lnTo>
                                <a:lnTo>
                                  <a:pt x="51" y="-9885"/>
                                </a:lnTo>
                                <a:lnTo>
                                  <a:pt x="52" y="-9796"/>
                                </a:lnTo>
                                <a:lnTo>
                                  <a:pt x="54" y="-9243"/>
                                </a:lnTo>
                                <a:lnTo>
                                  <a:pt x="55" y="-9520"/>
                                </a:lnTo>
                                <a:lnTo>
                                  <a:pt x="57" y="-9958"/>
                                </a:lnTo>
                                <a:lnTo>
                                  <a:pt x="59" y="-9796"/>
                                </a:lnTo>
                                <a:lnTo>
                                  <a:pt x="60" y="-9520"/>
                                </a:lnTo>
                                <a:lnTo>
                                  <a:pt x="62" y="-9243"/>
                                </a:lnTo>
                                <a:lnTo>
                                  <a:pt x="63" y="-9885"/>
                                </a:lnTo>
                                <a:lnTo>
                                  <a:pt x="65" y="-9520"/>
                                </a:lnTo>
                                <a:lnTo>
                                  <a:pt x="67" y="-9520"/>
                                </a:lnTo>
                                <a:lnTo>
                                  <a:pt x="68" y="-9796"/>
                                </a:lnTo>
                                <a:lnTo>
                                  <a:pt x="70" y="-9243"/>
                                </a:lnTo>
                                <a:lnTo>
                                  <a:pt x="72" y="-9796"/>
                                </a:lnTo>
                                <a:lnTo>
                                  <a:pt x="73" y="-8415"/>
                                </a:lnTo>
                                <a:moveTo>
                                  <a:pt x="74" y="-8415"/>
                                </a:moveTo>
                                <a:lnTo>
                                  <a:pt x="75" y="-9796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8926" y="2508"/>
                            <a:ext cx="0" cy="1393"/>
                          </a:xfrm>
                          <a:prstGeom prst="line">
                            <a:avLst/>
                          </a:prstGeom>
                          <a:noFill/>
                          <a:ln w="1038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8929" y="3895"/>
                            <a:ext cx="1" cy="0"/>
                          </a:xfrm>
                          <a:prstGeom prst="line">
                            <a:avLst/>
                          </a:pr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8936" y="2419"/>
                            <a:ext cx="0" cy="1482"/>
                          </a:xfrm>
                          <a:prstGeom prst="line">
                            <a:avLst/>
                          </a:prstGeom>
                          <a:noFill/>
                          <a:ln w="145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81"/>
                        <wps:cNvSpPr>
                          <a:spLocks/>
                        </wps:cNvSpPr>
                        <wps:spPr bwMode="auto">
                          <a:xfrm>
                            <a:off x="9052" y="12243"/>
                            <a:ext cx="76" cy="2072"/>
                          </a:xfrm>
                          <a:custGeom>
                            <a:avLst/>
                            <a:gdLst>
                              <a:gd name="T0" fmla="+- 0 8942 9052"/>
                              <a:gd name="T1" fmla="*/ T0 w 76"/>
                              <a:gd name="T2" fmla="+- 0 3895 12243"/>
                              <a:gd name="T3" fmla="*/ 3895 h 2072"/>
                              <a:gd name="T4" fmla="+- 0 8943 9052"/>
                              <a:gd name="T5" fmla="*/ T4 w 76"/>
                              <a:gd name="T6" fmla="+- 0 2514 12243"/>
                              <a:gd name="T7" fmla="*/ 2514 h 2072"/>
                              <a:gd name="T8" fmla="+- 0 8943 9052"/>
                              <a:gd name="T9" fmla="*/ T8 w 76"/>
                              <a:gd name="T10" fmla="+- 0 2514 12243"/>
                              <a:gd name="T11" fmla="*/ 2514 h 2072"/>
                              <a:gd name="T12" fmla="+- 0 8945 9052"/>
                              <a:gd name="T13" fmla="*/ T12 w 76"/>
                              <a:gd name="T14" fmla="+- 0 2514 12243"/>
                              <a:gd name="T15" fmla="*/ 2514 h 2072"/>
                              <a:gd name="T16" fmla="+- 0 8946 9052"/>
                              <a:gd name="T17" fmla="*/ T16 w 76"/>
                              <a:gd name="T18" fmla="+- 0 2629 12243"/>
                              <a:gd name="T19" fmla="*/ 2629 h 2072"/>
                              <a:gd name="T20" fmla="+- 0 8948 9052"/>
                              <a:gd name="T21" fmla="*/ T20 w 76"/>
                              <a:gd name="T22" fmla="+- 0 2790 12243"/>
                              <a:gd name="T23" fmla="*/ 2790 h 2072"/>
                              <a:gd name="T24" fmla="+- 0 8950 9052"/>
                              <a:gd name="T25" fmla="*/ T24 w 76"/>
                              <a:gd name="T26" fmla="+- 0 3067 12243"/>
                              <a:gd name="T27" fmla="*/ 3067 h 2072"/>
                              <a:gd name="T28" fmla="+- 0 8951 9052"/>
                              <a:gd name="T29" fmla="*/ T28 w 76"/>
                              <a:gd name="T30" fmla="+- 0 2629 12243"/>
                              <a:gd name="T31" fmla="*/ 2629 h 2072"/>
                              <a:gd name="T32" fmla="+- 0 8953 9052"/>
                              <a:gd name="T33" fmla="*/ T32 w 76"/>
                              <a:gd name="T34" fmla="+- 0 2790 12243"/>
                              <a:gd name="T35" fmla="*/ 2790 h 2072"/>
                              <a:gd name="T36" fmla="+- 0 8954 9052"/>
                              <a:gd name="T37" fmla="*/ T36 w 76"/>
                              <a:gd name="T38" fmla="+- 0 3067 12243"/>
                              <a:gd name="T39" fmla="*/ 3067 h 2072"/>
                              <a:gd name="T40" fmla="+- 0 8956 9052"/>
                              <a:gd name="T41" fmla="*/ T40 w 76"/>
                              <a:gd name="T42" fmla="+- 0 2629 12243"/>
                              <a:gd name="T43" fmla="*/ 2629 h 2072"/>
                              <a:gd name="T44" fmla="+- 0 8958 9052"/>
                              <a:gd name="T45" fmla="*/ T44 w 76"/>
                              <a:gd name="T46" fmla="+- 0 2514 12243"/>
                              <a:gd name="T47" fmla="*/ 2514 h 2072"/>
                              <a:gd name="T48" fmla="+- 0 8959 9052"/>
                              <a:gd name="T49" fmla="*/ T48 w 76"/>
                              <a:gd name="T50" fmla="+- 0 3067 12243"/>
                              <a:gd name="T51" fmla="*/ 3067 h 2072"/>
                              <a:gd name="T52" fmla="+- 0 8961 9052"/>
                              <a:gd name="T53" fmla="*/ T52 w 76"/>
                              <a:gd name="T54" fmla="+- 0 2629 12243"/>
                              <a:gd name="T55" fmla="*/ 2629 h 2072"/>
                              <a:gd name="T56" fmla="+- 0 8962 9052"/>
                              <a:gd name="T57" fmla="*/ T56 w 76"/>
                              <a:gd name="T58" fmla="+- 0 2790 12243"/>
                              <a:gd name="T59" fmla="*/ 2790 h 2072"/>
                              <a:gd name="T60" fmla="+- 0 8964 9052"/>
                              <a:gd name="T61" fmla="*/ T60 w 76"/>
                              <a:gd name="T62" fmla="+- 0 2514 12243"/>
                              <a:gd name="T63" fmla="*/ 2514 h 2072"/>
                              <a:gd name="T64" fmla="+- 0 8966 9052"/>
                              <a:gd name="T65" fmla="*/ T64 w 76"/>
                              <a:gd name="T66" fmla="+- 0 2790 12243"/>
                              <a:gd name="T67" fmla="*/ 2790 h 2072"/>
                              <a:gd name="T68" fmla="+- 0 8967 9052"/>
                              <a:gd name="T69" fmla="*/ T68 w 76"/>
                              <a:gd name="T70" fmla="+- 0 2790 12243"/>
                              <a:gd name="T71" fmla="*/ 2790 h 2072"/>
                              <a:gd name="T72" fmla="+- 0 8969 9052"/>
                              <a:gd name="T73" fmla="*/ T72 w 76"/>
                              <a:gd name="T74" fmla="+- 0 2790 12243"/>
                              <a:gd name="T75" fmla="*/ 2790 h 2072"/>
                              <a:gd name="T76" fmla="+- 0 8970 9052"/>
                              <a:gd name="T77" fmla="*/ T76 w 76"/>
                              <a:gd name="T78" fmla="+- 0 3895 12243"/>
                              <a:gd name="T79" fmla="*/ 3895 h 2072"/>
                              <a:gd name="T80" fmla="+- 0 8971 9052"/>
                              <a:gd name="T81" fmla="*/ T80 w 76"/>
                              <a:gd name="T82" fmla="+- 0 3895 12243"/>
                              <a:gd name="T83" fmla="*/ 3895 h 2072"/>
                              <a:gd name="T84" fmla="+- 0 8972 9052"/>
                              <a:gd name="T85" fmla="*/ T84 w 76"/>
                              <a:gd name="T86" fmla="+- 0 2790 12243"/>
                              <a:gd name="T87" fmla="*/ 2790 h 2072"/>
                              <a:gd name="T88" fmla="+- 0 8972 9052"/>
                              <a:gd name="T89" fmla="*/ T88 w 76"/>
                              <a:gd name="T90" fmla="+- 0 2790 12243"/>
                              <a:gd name="T91" fmla="*/ 2790 h 2072"/>
                              <a:gd name="T92" fmla="+- 0 8974 9052"/>
                              <a:gd name="T93" fmla="*/ T92 w 76"/>
                              <a:gd name="T94" fmla="+- 0 2514 12243"/>
                              <a:gd name="T95" fmla="*/ 2514 h 2072"/>
                              <a:gd name="T96" fmla="+- 0 8975 9052"/>
                              <a:gd name="T97" fmla="*/ T96 w 76"/>
                              <a:gd name="T98" fmla="+- 0 2237 12243"/>
                              <a:gd name="T99" fmla="*/ 2237 h 2072"/>
                              <a:gd name="T100" fmla="+- 0 8977 9052"/>
                              <a:gd name="T101" fmla="*/ T100 w 76"/>
                              <a:gd name="T102" fmla="+- 0 2790 12243"/>
                              <a:gd name="T103" fmla="*/ 2790 h 2072"/>
                              <a:gd name="T104" fmla="+- 0 8979 9052"/>
                              <a:gd name="T105" fmla="*/ T104 w 76"/>
                              <a:gd name="T106" fmla="+- 0 3067 12243"/>
                              <a:gd name="T107" fmla="*/ 3067 h 2072"/>
                              <a:gd name="T108" fmla="+- 0 8980 9052"/>
                              <a:gd name="T109" fmla="*/ T108 w 76"/>
                              <a:gd name="T110" fmla="+- 0 3067 12243"/>
                              <a:gd name="T111" fmla="*/ 3067 h 2072"/>
                              <a:gd name="T112" fmla="+- 0 8982 9052"/>
                              <a:gd name="T113" fmla="*/ T112 w 76"/>
                              <a:gd name="T114" fmla="+- 0 2514 12243"/>
                              <a:gd name="T115" fmla="*/ 2514 h 2072"/>
                              <a:gd name="T116" fmla="+- 0 8983 9052"/>
                              <a:gd name="T117" fmla="*/ T116 w 76"/>
                              <a:gd name="T118" fmla="+- 0 3067 12243"/>
                              <a:gd name="T119" fmla="*/ 3067 h 2072"/>
                              <a:gd name="T120" fmla="+- 0 8985 9052"/>
                              <a:gd name="T121" fmla="*/ T120 w 76"/>
                              <a:gd name="T122" fmla="+- 0 2425 12243"/>
                              <a:gd name="T123" fmla="*/ 2425 h 2072"/>
                              <a:gd name="T124" fmla="+- 0 8987 9052"/>
                              <a:gd name="T125" fmla="*/ T124 w 76"/>
                              <a:gd name="T126" fmla="+- 0 2629 12243"/>
                              <a:gd name="T127" fmla="*/ 2629 h 2072"/>
                              <a:gd name="T128" fmla="+- 0 8988 9052"/>
                              <a:gd name="T129" fmla="*/ T128 w 76"/>
                              <a:gd name="T130" fmla="+- 0 2790 12243"/>
                              <a:gd name="T131" fmla="*/ 2790 h 2072"/>
                              <a:gd name="T132" fmla="+- 0 8990 9052"/>
                              <a:gd name="T133" fmla="*/ T132 w 76"/>
                              <a:gd name="T134" fmla="+- 0 2790 12243"/>
                              <a:gd name="T135" fmla="*/ 2790 h 2072"/>
                              <a:gd name="T136" fmla="+- 0 8991 9052"/>
                              <a:gd name="T137" fmla="*/ T136 w 76"/>
                              <a:gd name="T138" fmla="+- 0 2629 12243"/>
                              <a:gd name="T139" fmla="*/ 2629 h 2072"/>
                              <a:gd name="T140" fmla="+- 0 8993 9052"/>
                              <a:gd name="T141" fmla="*/ T140 w 76"/>
                              <a:gd name="T142" fmla="+- 0 2790 12243"/>
                              <a:gd name="T143" fmla="*/ 2790 h 2072"/>
                              <a:gd name="T144" fmla="+- 0 8994 9052"/>
                              <a:gd name="T145" fmla="*/ T144 w 76"/>
                              <a:gd name="T146" fmla="+- 0 3895 12243"/>
                              <a:gd name="T147" fmla="*/ 3895 h 2072"/>
                              <a:gd name="T148" fmla="+- 0 8995 9052"/>
                              <a:gd name="T149" fmla="*/ T148 w 76"/>
                              <a:gd name="T150" fmla="+- 0 3895 12243"/>
                              <a:gd name="T151" fmla="*/ 3895 h 2072"/>
                              <a:gd name="T152" fmla="+- 0 8996 9052"/>
                              <a:gd name="T153" fmla="*/ T152 w 76"/>
                              <a:gd name="T154" fmla="+- 0 2514 12243"/>
                              <a:gd name="T155" fmla="*/ 2514 h 2072"/>
                              <a:gd name="T156" fmla="+- 0 8996 9052"/>
                              <a:gd name="T157" fmla="*/ T156 w 76"/>
                              <a:gd name="T158" fmla="+- 0 2514 12243"/>
                              <a:gd name="T159" fmla="*/ 2514 h 2072"/>
                              <a:gd name="T160" fmla="+- 0 8997 9052"/>
                              <a:gd name="T161" fmla="*/ T160 w 76"/>
                              <a:gd name="T162" fmla="+- 0 3895 12243"/>
                              <a:gd name="T163" fmla="*/ 3895 h 2072"/>
                              <a:gd name="T164" fmla="+- 0 8998 9052"/>
                              <a:gd name="T165" fmla="*/ T164 w 76"/>
                              <a:gd name="T166" fmla="+- 0 3895 12243"/>
                              <a:gd name="T167" fmla="*/ 3895 h 2072"/>
                              <a:gd name="T168" fmla="+- 0 8999 9052"/>
                              <a:gd name="T169" fmla="*/ T168 w 76"/>
                              <a:gd name="T170" fmla="+- 0 2514 12243"/>
                              <a:gd name="T171" fmla="*/ 2514 h 2072"/>
                              <a:gd name="T172" fmla="+- 0 8999 9052"/>
                              <a:gd name="T173" fmla="*/ T172 w 76"/>
                              <a:gd name="T174" fmla="+- 0 2514 12243"/>
                              <a:gd name="T175" fmla="*/ 2514 h 2072"/>
                              <a:gd name="T176" fmla="+- 0 9001 9052"/>
                              <a:gd name="T177" fmla="*/ T176 w 76"/>
                              <a:gd name="T178" fmla="+- 0 3895 12243"/>
                              <a:gd name="T179" fmla="*/ 3895 h 2072"/>
                              <a:gd name="T180" fmla="+- 0 9001 9052"/>
                              <a:gd name="T181" fmla="*/ T180 w 76"/>
                              <a:gd name="T182" fmla="+- 0 3895 12243"/>
                              <a:gd name="T183" fmla="*/ 3895 h 2072"/>
                              <a:gd name="T184" fmla="+- 0 9003 9052"/>
                              <a:gd name="T185" fmla="*/ T184 w 76"/>
                              <a:gd name="T186" fmla="+- 0 2629 12243"/>
                              <a:gd name="T187" fmla="*/ 2629 h 2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6" h="2072">
                                <a:moveTo>
                                  <a:pt x="-110" y="-8348"/>
                                </a:moveTo>
                                <a:lnTo>
                                  <a:pt x="-109" y="-9729"/>
                                </a:lnTo>
                                <a:moveTo>
                                  <a:pt x="-109" y="-9729"/>
                                </a:moveTo>
                                <a:lnTo>
                                  <a:pt x="-107" y="-9729"/>
                                </a:lnTo>
                                <a:lnTo>
                                  <a:pt x="-106" y="-9614"/>
                                </a:lnTo>
                                <a:lnTo>
                                  <a:pt x="-104" y="-9453"/>
                                </a:lnTo>
                                <a:lnTo>
                                  <a:pt x="-102" y="-9176"/>
                                </a:lnTo>
                                <a:lnTo>
                                  <a:pt x="-101" y="-9614"/>
                                </a:lnTo>
                                <a:lnTo>
                                  <a:pt x="-99" y="-9453"/>
                                </a:lnTo>
                                <a:lnTo>
                                  <a:pt x="-98" y="-9176"/>
                                </a:lnTo>
                                <a:lnTo>
                                  <a:pt x="-96" y="-9614"/>
                                </a:lnTo>
                                <a:lnTo>
                                  <a:pt x="-94" y="-9729"/>
                                </a:lnTo>
                                <a:lnTo>
                                  <a:pt x="-93" y="-9176"/>
                                </a:lnTo>
                                <a:lnTo>
                                  <a:pt x="-91" y="-9614"/>
                                </a:lnTo>
                                <a:lnTo>
                                  <a:pt x="-90" y="-9453"/>
                                </a:lnTo>
                                <a:lnTo>
                                  <a:pt x="-88" y="-9729"/>
                                </a:lnTo>
                                <a:lnTo>
                                  <a:pt x="-86" y="-9453"/>
                                </a:lnTo>
                                <a:lnTo>
                                  <a:pt x="-85" y="-9453"/>
                                </a:lnTo>
                                <a:lnTo>
                                  <a:pt x="-83" y="-9453"/>
                                </a:lnTo>
                                <a:lnTo>
                                  <a:pt x="-82" y="-8348"/>
                                </a:lnTo>
                                <a:moveTo>
                                  <a:pt x="-81" y="-8348"/>
                                </a:moveTo>
                                <a:lnTo>
                                  <a:pt x="-80" y="-9453"/>
                                </a:lnTo>
                                <a:moveTo>
                                  <a:pt x="-80" y="-9453"/>
                                </a:moveTo>
                                <a:lnTo>
                                  <a:pt x="-78" y="-9729"/>
                                </a:lnTo>
                                <a:lnTo>
                                  <a:pt x="-77" y="-10006"/>
                                </a:lnTo>
                                <a:lnTo>
                                  <a:pt x="-75" y="-9453"/>
                                </a:lnTo>
                                <a:lnTo>
                                  <a:pt x="-73" y="-9176"/>
                                </a:lnTo>
                                <a:lnTo>
                                  <a:pt x="-72" y="-9176"/>
                                </a:lnTo>
                                <a:lnTo>
                                  <a:pt x="-70" y="-9729"/>
                                </a:lnTo>
                                <a:lnTo>
                                  <a:pt x="-69" y="-9176"/>
                                </a:lnTo>
                                <a:lnTo>
                                  <a:pt x="-67" y="-9818"/>
                                </a:lnTo>
                                <a:lnTo>
                                  <a:pt x="-65" y="-9614"/>
                                </a:lnTo>
                                <a:lnTo>
                                  <a:pt x="-64" y="-9453"/>
                                </a:lnTo>
                                <a:lnTo>
                                  <a:pt x="-62" y="-9453"/>
                                </a:lnTo>
                                <a:lnTo>
                                  <a:pt x="-61" y="-9614"/>
                                </a:lnTo>
                                <a:lnTo>
                                  <a:pt x="-59" y="-9453"/>
                                </a:lnTo>
                                <a:lnTo>
                                  <a:pt x="-58" y="-8348"/>
                                </a:lnTo>
                                <a:moveTo>
                                  <a:pt x="-57" y="-8348"/>
                                </a:moveTo>
                                <a:lnTo>
                                  <a:pt x="-56" y="-9729"/>
                                </a:lnTo>
                                <a:moveTo>
                                  <a:pt x="-56" y="-9729"/>
                                </a:moveTo>
                                <a:lnTo>
                                  <a:pt x="-55" y="-8348"/>
                                </a:lnTo>
                                <a:moveTo>
                                  <a:pt x="-54" y="-8348"/>
                                </a:moveTo>
                                <a:lnTo>
                                  <a:pt x="-53" y="-9729"/>
                                </a:lnTo>
                                <a:moveTo>
                                  <a:pt x="-53" y="-9729"/>
                                </a:moveTo>
                                <a:lnTo>
                                  <a:pt x="-51" y="-8348"/>
                                </a:lnTo>
                                <a:moveTo>
                                  <a:pt x="-51" y="-8348"/>
                                </a:moveTo>
                                <a:lnTo>
                                  <a:pt x="-49" y="-9614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9008" y="2285"/>
                            <a:ext cx="0" cy="1616"/>
                          </a:xfrm>
                          <a:prstGeom prst="line">
                            <a:avLst/>
                          </a:prstGeom>
                          <a:noFill/>
                          <a:ln w="144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79"/>
                        <wps:cNvSpPr>
                          <a:spLocks/>
                        </wps:cNvSpPr>
                        <wps:spPr bwMode="auto">
                          <a:xfrm>
                            <a:off x="9142" y="12589"/>
                            <a:ext cx="28" cy="1727"/>
                          </a:xfrm>
                          <a:custGeom>
                            <a:avLst/>
                            <a:gdLst>
                              <a:gd name="T0" fmla="+- 0 9014 9143"/>
                              <a:gd name="T1" fmla="*/ T0 w 28"/>
                              <a:gd name="T2" fmla="+- 0 3895 12589"/>
                              <a:gd name="T3" fmla="*/ 3895 h 1727"/>
                              <a:gd name="T4" fmla="+- 0 9016 9143"/>
                              <a:gd name="T5" fmla="*/ T4 w 28"/>
                              <a:gd name="T6" fmla="+- 0 2790 12589"/>
                              <a:gd name="T7" fmla="*/ 2790 h 1727"/>
                              <a:gd name="T8" fmla="+- 0 9016 9143"/>
                              <a:gd name="T9" fmla="*/ T8 w 28"/>
                              <a:gd name="T10" fmla="+- 0 2790 12589"/>
                              <a:gd name="T11" fmla="*/ 2790 h 1727"/>
                              <a:gd name="T12" fmla="+- 0 9017 9143"/>
                              <a:gd name="T13" fmla="*/ T12 w 28"/>
                              <a:gd name="T14" fmla="+- 0 2790 12589"/>
                              <a:gd name="T15" fmla="*/ 2790 h 1727"/>
                              <a:gd name="T16" fmla="+- 0 9019 9143"/>
                              <a:gd name="T17" fmla="*/ T16 w 28"/>
                              <a:gd name="T18" fmla="+- 0 2790 12589"/>
                              <a:gd name="T19" fmla="*/ 2790 h 1727"/>
                              <a:gd name="T20" fmla="+- 0 9020 9143"/>
                              <a:gd name="T21" fmla="*/ T20 w 28"/>
                              <a:gd name="T22" fmla="+- 0 2514 12589"/>
                              <a:gd name="T23" fmla="*/ 2514 h 1727"/>
                              <a:gd name="T24" fmla="+- 0 9022 9143"/>
                              <a:gd name="T25" fmla="*/ T24 w 28"/>
                              <a:gd name="T26" fmla="+- 0 2629 12589"/>
                              <a:gd name="T27" fmla="*/ 2629 h 1727"/>
                              <a:gd name="T28" fmla="+- 0 9024 9143"/>
                              <a:gd name="T29" fmla="*/ T28 w 28"/>
                              <a:gd name="T30" fmla="+- 0 2514 12589"/>
                              <a:gd name="T31" fmla="*/ 2514 h 1727"/>
                              <a:gd name="T32" fmla="+- 0 9025 9143"/>
                              <a:gd name="T33" fmla="*/ T32 w 28"/>
                              <a:gd name="T34" fmla="+- 0 2790 12589"/>
                              <a:gd name="T35" fmla="*/ 2790 h 1727"/>
                              <a:gd name="T36" fmla="+- 0 9027 9143"/>
                              <a:gd name="T37" fmla="*/ T36 w 28"/>
                              <a:gd name="T38" fmla="+- 0 2790 12589"/>
                              <a:gd name="T39" fmla="*/ 2790 h 1727"/>
                              <a:gd name="T40" fmla="+- 0 9028 9143"/>
                              <a:gd name="T41" fmla="*/ T40 w 28"/>
                              <a:gd name="T42" fmla="+- 0 2790 12589"/>
                              <a:gd name="T43" fmla="*/ 2790 h 1727"/>
                              <a:gd name="T44" fmla="+- 0 9030 9143"/>
                              <a:gd name="T45" fmla="*/ T44 w 28"/>
                              <a:gd name="T46" fmla="+- 0 2629 12589"/>
                              <a:gd name="T47" fmla="*/ 2629 h 1727"/>
                              <a:gd name="T48" fmla="+- 0 9032 9143"/>
                              <a:gd name="T49" fmla="*/ T48 w 28"/>
                              <a:gd name="T50" fmla="+- 0 2629 12589"/>
                              <a:gd name="T51" fmla="*/ 2629 h 1727"/>
                              <a:gd name="T52" fmla="+- 0 9033 9143"/>
                              <a:gd name="T53" fmla="*/ T52 w 28"/>
                              <a:gd name="T54" fmla="+- 0 2790 12589"/>
                              <a:gd name="T55" fmla="*/ 2790 h 1727"/>
                              <a:gd name="T56" fmla="+- 0 9034 9143"/>
                              <a:gd name="T57" fmla="*/ T56 w 28"/>
                              <a:gd name="T58" fmla="+- 0 3895 12589"/>
                              <a:gd name="T59" fmla="*/ 3895 h 1727"/>
                              <a:gd name="T60" fmla="+- 0 9035 9143"/>
                              <a:gd name="T61" fmla="*/ T60 w 28"/>
                              <a:gd name="T62" fmla="+- 0 3895 12589"/>
                              <a:gd name="T63" fmla="*/ 3895 h 1727"/>
                              <a:gd name="T64" fmla="+- 0 9036 9143"/>
                              <a:gd name="T65" fmla="*/ T64 w 28"/>
                              <a:gd name="T66" fmla="+- 0 3067 12589"/>
                              <a:gd name="T67" fmla="*/ 3067 h 17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8" h="1727">
                                <a:moveTo>
                                  <a:pt x="-129" y="-8694"/>
                                </a:moveTo>
                                <a:lnTo>
                                  <a:pt x="-127" y="-9799"/>
                                </a:lnTo>
                                <a:moveTo>
                                  <a:pt x="-127" y="-9799"/>
                                </a:moveTo>
                                <a:lnTo>
                                  <a:pt x="-126" y="-9799"/>
                                </a:lnTo>
                                <a:lnTo>
                                  <a:pt x="-124" y="-9799"/>
                                </a:lnTo>
                                <a:lnTo>
                                  <a:pt x="-123" y="-10075"/>
                                </a:lnTo>
                                <a:lnTo>
                                  <a:pt x="-121" y="-9960"/>
                                </a:lnTo>
                                <a:lnTo>
                                  <a:pt x="-119" y="-10075"/>
                                </a:lnTo>
                                <a:lnTo>
                                  <a:pt x="-118" y="-9799"/>
                                </a:lnTo>
                                <a:lnTo>
                                  <a:pt x="-116" y="-9799"/>
                                </a:lnTo>
                                <a:lnTo>
                                  <a:pt x="-115" y="-9799"/>
                                </a:lnTo>
                                <a:lnTo>
                                  <a:pt x="-113" y="-9960"/>
                                </a:lnTo>
                                <a:lnTo>
                                  <a:pt x="-111" y="-9960"/>
                                </a:lnTo>
                                <a:lnTo>
                                  <a:pt x="-110" y="-9799"/>
                                </a:lnTo>
                                <a:lnTo>
                                  <a:pt x="-109" y="-8694"/>
                                </a:lnTo>
                                <a:moveTo>
                                  <a:pt x="-108" y="-8694"/>
                                </a:moveTo>
                                <a:lnTo>
                                  <a:pt x="-107" y="-9522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9039" y="2623"/>
                            <a:ext cx="0" cy="1278"/>
                          </a:xfrm>
                          <a:prstGeom prst="line">
                            <a:avLst/>
                          </a:prstGeom>
                          <a:noFill/>
                          <a:ln w="104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77"/>
                        <wps:cNvSpPr>
                          <a:spLocks/>
                        </wps:cNvSpPr>
                        <wps:spPr bwMode="auto">
                          <a:xfrm>
                            <a:off x="9176" y="12386"/>
                            <a:ext cx="103" cy="1929"/>
                          </a:xfrm>
                          <a:custGeom>
                            <a:avLst/>
                            <a:gdLst>
                              <a:gd name="T0" fmla="+- 0 9042 9177"/>
                              <a:gd name="T1" fmla="*/ T0 w 103"/>
                              <a:gd name="T2" fmla="+- 0 3895 12387"/>
                              <a:gd name="T3" fmla="*/ 3895 h 1929"/>
                              <a:gd name="T4" fmla="+- 0 9043 9177"/>
                              <a:gd name="T5" fmla="*/ T4 w 103"/>
                              <a:gd name="T6" fmla="+- 0 2790 12387"/>
                              <a:gd name="T7" fmla="*/ 2790 h 1929"/>
                              <a:gd name="T8" fmla="+- 0 9043 9177"/>
                              <a:gd name="T9" fmla="*/ T8 w 103"/>
                              <a:gd name="T10" fmla="+- 0 2790 12387"/>
                              <a:gd name="T11" fmla="*/ 2790 h 1929"/>
                              <a:gd name="T12" fmla="+- 0 9044 9177"/>
                              <a:gd name="T13" fmla="*/ T12 w 103"/>
                              <a:gd name="T14" fmla="+- 0 3895 12387"/>
                              <a:gd name="T15" fmla="*/ 3895 h 1929"/>
                              <a:gd name="T16" fmla="+- 0 9045 9177"/>
                              <a:gd name="T17" fmla="*/ T16 w 103"/>
                              <a:gd name="T18" fmla="+- 0 3895 12387"/>
                              <a:gd name="T19" fmla="*/ 3895 h 1929"/>
                              <a:gd name="T20" fmla="+- 0 9046 9177"/>
                              <a:gd name="T21" fmla="*/ T20 w 103"/>
                              <a:gd name="T22" fmla="+- 0 2514 12387"/>
                              <a:gd name="T23" fmla="*/ 2514 h 1929"/>
                              <a:gd name="T24" fmla="+- 0 9046 9177"/>
                              <a:gd name="T25" fmla="*/ T24 w 103"/>
                              <a:gd name="T26" fmla="+- 0 2514 12387"/>
                              <a:gd name="T27" fmla="*/ 2514 h 1929"/>
                              <a:gd name="T28" fmla="+- 0 9048 9177"/>
                              <a:gd name="T29" fmla="*/ T28 w 103"/>
                              <a:gd name="T30" fmla="+- 0 2629 12387"/>
                              <a:gd name="T31" fmla="*/ 2629 h 1929"/>
                              <a:gd name="T32" fmla="+- 0 9049 9177"/>
                              <a:gd name="T33" fmla="*/ T32 w 103"/>
                              <a:gd name="T34" fmla="+- 0 3067 12387"/>
                              <a:gd name="T35" fmla="*/ 3067 h 1929"/>
                              <a:gd name="T36" fmla="+- 0 9051 9177"/>
                              <a:gd name="T37" fmla="*/ T36 w 103"/>
                              <a:gd name="T38" fmla="+- 0 2629 12387"/>
                              <a:gd name="T39" fmla="*/ 2629 h 1929"/>
                              <a:gd name="T40" fmla="+- 0 9053 9177"/>
                              <a:gd name="T41" fmla="*/ T40 w 103"/>
                              <a:gd name="T42" fmla="+- 0 2514 12387"/>
                              <a:gd name="T43" fmla="*/ 2514 h 1929"/>
                              <a:gd name="T44" fmla="+- 0 9054 9177"/>
                              <a:gd name="T45" fmla="*/ T44 w 103"/>
                              <a:gd name="T46" fmla="+- 0 2425 12387"/>
                              <a:gd name="T47" fmla="*/ 2425 h 1929"/>
                              <a:gd name="T48" fmla="+- 0 9056 9177"/>
                              <a:gd name="T49" fmla="*/ T48 w 103"/>
                              <a:gd name="T50" fmla="+- 0 2629 12387"/>
                              <a:gd name="T51" fmla="*/ 2629 h 1929"/>
                              <a:gd name="T52" fmla="+- 0 9057 9177"/>
                              <a:gd name="T53" fmla="*/ T52 w 103"/>
                              <a:gd name="T54" fmla="+- 0 2790 12387"/>
                              <a:gd name="T55" fmla="*/ 2790 h 1929"/>
                              <a:gd name="T56" fmla="+- 0 9059 9177"/>
                              <a:gd name="T57" fmla="*/ T56 w 103"/>
                              <a:gd name="T58" fmla="+- 0 2629 12387"/>
                              <a:gd name="T59" fmla="*/ 2629 h 1929"/>
                              <a:gd name="T60" fmla="+- 0 9061 9177"/>
                              <a:gd name="T61" fmla="*/ T60 w 103"/>
                              <a:gd name="T62" fmla="+- 0 3067 12387"/>
                              <a:gd name="T63" fmla="*/ 3067 h 1929"/>
                              <a:gd name="T64" fmla="+- 0 9062 9177"/>
                              <a:gd name="T65" fmla="*/ T64 w 103"/>
                              <a:gd name="T66" fmla="+- 0 2790 12387"/>
                              <a:gd name="T67" fmla="*/ 2790 h 1929"/>
                              <a:gd name="T68" fmla="+- 0 9064 9177"/>
                              <a:gd name="T69" fmla="*/ T68 w 103"/>
                              <a:gd name="T70" fmla="+- 0 2790 12387"/>
                              <a:gd name="T71" fmla="*/ 2790 h 1929"/>
                              <a:gd name="T72" fmla="+- 0 9065 9177"/>
                              <a:gd name="T73" fmla="*/ T72 w 103"/>
                              <a:gd name="T74" fmla="+- 0 2629 12387"/>
                              <a:gd name="T75" fmla="*/ 2629 h 1929"/>
                              <a:gd name="T76" fmla="+- 0 9067 9177"/>
                              <a:gd name="T77" fmla="*/ T76 w 103"/>
                              <a:gd name="T78" fmla="+- 0 2790 12387"/>
                              <a:gd name="T79" fmla="*/ 2790 h 1929"/>
                              <a:gd name="T80" fmla="+- 0 9069 9177"/>
                              <a:gd name="T81" fmla="*/ T80 w 103"/>
                              <a:gd name="T82" fmla="+- 0 3067 12387"/>
                              <a:gd name="T83" fmla="*/ 3067 h 1929"/>
                              <a:gd name="T84" fmla="+- 0 9070 9177"/>
                              <a:gd name="T85" fmla="*/ T84 w 103"/>
                              <a:gd name="T86" fmla="+- 0 3067 12387"/>
                              <a:gd name="T87" fmla="*/ 3067 h 1929"/>
                              <a:gd name="T88" fmla="+- 0 9072 9177"/>
                              <a:gd name="T89" fmla="*/ T88 w 103"/>
                              <a:gd name="T90" fmla="+- 0 2790 12387"/>
                              <a:gd name="T91" fmla="*/ 2790 h 1929"/>
                              <a:gd name="T92" fmla="+- 0 9074 9177"/>
                              <a:gd name="T93" fmla="*/ T92 w 103"/>
                              <a:gd name="T94" fmla="+- 0 3067 12387"/>
                              <a:gd name="T95" fmla="*/ 3067 h 1929"/>
                              <a:gd name="T96" fmla="+- 0 9075 9177"/>
                              <a:gd name="T97" fmla="*/ T96 w 103"/>
                              <a:gd name="T98" fmla="+- 0 2790 12387"/>
                              <a:gd name="T99" fmla="*/ 2790 h 1929"/>
                              <a:gd name="T100" fmla="+- 0 9077 9177"/>
                              <a:gd name="T101" fmla="*/ T100 w 103"/>
                              <a:gd name="T102" fmla="+- 0 2514 12387"/>
                              <a:gd name="T103" fmla="*/ 2514 h 1929"/>
                              <a:gd name="T104" fmla="+- 0 9078 9177"/>
                              <a:gd name="T105" fmla="*/ T104 w 103"/>
                              <a:gd name="T106" fmla="+- 0 2352 12387"/>
                              <a:gd name="T107" fmla="*/ 2352 h 1929"/>
                              <a:gd name="T108" fmla="+- 0 9080 9177"/>
                              <a:gd name="T109" fmla="*/ T108 w 103"/>
                              <a:gd name="T110" fmla="+- 0 2790 12387"/>
                              <a:gd name="T111" fmla="*/ 2790 h 1929"/>
                              <a:gd name="T112" fmla="+- 0 9082 9177"/>
                              <a:gd name="T113" fmla="*/ T112 w 103"/>
                              <a:gd name="T114" fmla="+- 0 2629 12387"/>
                              <a:gd name="T115" fmla="*/ 2629 h 1929"/>
                              <a:gd name="T116" fmla="+- 0 9083 9177"/>
                              <a:gd name="T117" fmla="*/ T116 w 103"/>
                              <a:gd name="T118" fmla="+- 0 2629 12387"/>
                              <a:gd name="T119" fmla="*/ 2629 h 1929"/>
                              <a:gd name="T120" fmla="+- 0 9085 9177"/>
                              <a:gd name="T121" fmla="*/ T120 w 103"/>
                              <a:gd name="T122" fmla="+- 0 3067 12387"/>
                              <a:gd name="T123" fmla="*/ 3067 h 1929"/>
                              <a:gd name="T124" fmla="+- 0 9086 9177"/>
                              <a:gd name="T125" fmla="*/ T124 w 103"/>
                              <a:gd name="T126" fmla="+- 0 2425 12387"/>
                              <a:gd name="T127" fmla="*/ 2425 h 1929"/>
                              <a:gd name="T128" fmla="+- 0 9088 9177"/>
                              <a:gd name="T129" fmla="*/ T128 w 103"/>
                              <a:gd name="T130" fmla="+- 0 3895 12387"/>
                              <a:gd name="T131" fmla="*/ 3895 h 1929"/>
                              <a:gd name="T132" fmla="+- 0 9088 9177"/>
                              <a:gd name="T133" fmla="*/ T132 w 103"/>
                              <a:gd name="T134" fmla="+- 0 3895 12387"/>
                              <a:gd name="T135" fmla="*/ 3895 h 1929"/>
                              <a:gd name="T136" fmla="+- 0 9090 9177"/>
                              <a:gd name="T137" fmla="*/ T136 w 103"/>
                              <a:gd name="T138" fmla="+- 0 2790 12387"/>
                              <a:gd name="T139" fmla="*/ 2790 h 1929"/>
                              <a:gd name="T140" fmla="+- 0 9090 9177"/>
                              <a:gd name="T141" fmla="*/ T140 w 103"/>
                              <a:gd name="T142" fmla="+- 0 2790 12387"/>
                              <a:gd name="T143" fmla="*/ 2790 h 1929"/>
                              <a:gd name="T144" fmla="+- 0 9091 9177"/>
                              <a:gd name="T145" fmla="*/ T144 w 103"/>
                              <a:gd name="T146" fmla="+- 0 2629 12387"/>
                              <a:gd name="T147" fmla="*/ 2629 h 1929"/>
                              <a:gd name="T148" fmla="+- 0 9093 9177"/>
                              <a:gd name="T149" fmla="*/ T148 w 103"/>
                              <a:gd name="T150" fmla="+- 0 2629 12387"/>
                              <a:gd name="T151" fmla="*/ 2629 h 1929"/>
                              <a:gd name="T152" fmla="+- 0 9094 9177"/>
                              <a:gd name="T153" fmla="*/ T152 w 103"/>
                              <a:gd name="T154" fmla="+- 0 2790 12387"/>
                              <a:gd name="T155" fmla="*/ 2790 h 1929"/>
                              <a:gd name="T156" fmla="+- 0 9096 9177"/>
                              <a:gd name="T157" fmla="*/ T156 w 103"/>
                              <a:gd name="T158" fmla="+- 0 3067 12387"/>
                              <a:gd name="T159" fmla="*/ 3067 h 1929"/>
                              <a:gd name="T160" fmla="+- 0 9098 9177"/>
                              <a:gd name="T161" fmla="*/ T160 w 103"/>
                              <a:gd name="T162" fmla="+- 0 2629 12387"/>
                              <a:gd name="T163" fmla="*/ 2629 h 1929"/>
                              <a:gd name="T164" fmla="+- 0 9099 9177"/>
                              <a:gd name="T165" fmla="*/ T164 w 103"/>
                              <a:gd name="T166" fmla="+- 0 3067 12387"/>
                              <a:gd name="T167" fmla="*/ 3067 h 1929"/>
                              <a:gd name="T168" fmla="+- 0 9101 9177"/>
                              <a:gd name="T169" fmla="*/ T168 w 103"/>
                              <a:gd name="T170" fmla="+- 0 2790 12387"/>
                              <a:gd name="T171" fmla="*/ 2790 h 1929"/>
                              <a:gd name="T172" fmla="+- 0 9102 9177"/>
                              <a:gd name="T173" fmla="*/ T172 w 103"/>
                              <a:gd name="T174" fmla="+- 0 3067 12387"/>
                              <a:gd name="T175" fmla="*/ 3067 h 1929"/>
                              <a:gd name="T176" fmla="+- 0 9104 9177"/>
                              <a:gd name="T177" fmla="*/ T176 w 103"/>
                              <a:gd name="T178" fmla="+- 0 2514 12387"/>
                              <a:gd name="T179" fmla="*/ 2514 h 1929"/>
                              <a:gd name="T180" fmla="+- 0 9105 9177"/>
                              <a:gd name="T181" fmla="*/ T180 w 103"/>
                              <a:gd name="T182" fmla="+- 0 3895 12387"/>
                              <a:gd name="T183" fmla="*/ 3895 h 1929"/>
                              <a:gd name="T184" fmla="+- 0 9106 9177"/>
                              <a:gd name="T185" fmla="*/ T184 w 103"/>
                              <a:gd name="T186" fmla="+- 0 3895 12387"/>
                              <a:gd name="T187" fmla="*/ 3895 h 1929"/>
                              <a:gd name="T188" fmla="+- 0 9107 9177"/>
                              <a:gd name="T189" fmla="*/ T188 w 103"/>
                              <a:gd name="T190" fmla="+- 0 2425 12387"/>
                              <a:gd name="T191" fmla="*/ 2425 h 1929"/>
                              <a:gd name="T192" fmla="+- 0 9107 9177"/>
                              <a:gd name="T193" fmla="*/ T192 w 103"/>
                              <a:gd name="T194" fmla="+- 0 2425 12387"/>
                              <a:gd name="T195" fmla="*/ 2425 h 1929"/>
                              <a:gd name="T196" fmla="+- 0 9109 9177"/>
                              <a:gd name="T197" fmla="*/ T196 w 103"/>
                              <a:gd name="T198" fmla="+- 0 2629 12387"/>
                              <a:gd name="T199" fmla="*/ 2629 h 1929"/>
                              <a:gd name="T200" fmla="+- 0 9111 9177"/>
                              <a:gd name="T201" fmla="*/ T200 w 103"/>
                              <a:gd name="T202" fmla="+- 0 2629 12387"/>
                              <a:gd name="T203" fmla="*/ 2629 h 1929"/>
                              <a:gd name="T204" fmla="+- 0 9112 9177"/>
                              <a:gd name="T205" fmla="*/ T204 w 103"/>
                              <a:gd name="T206" fmla="+- 0 2790 12387"/>
                              <a:gd name="T207" fmla="*/ 2790 h 1929"/>
                              <a:gd name="T208" fmla="+- 0 9114 9177"/>
                              <a:gd name="T209" fmla="*/ T208 w 103"/>
                              <a:gd name="T210" fmla="+- 0 3067 12387"/>
                              <a:gd name="T211" fmla="*/ 3067 h 1929"/>
                              <a:gd name="T212" fmla="+- 0 9115 9177"/>
                              <a:gd name="T213" fmla="*/ T212 w 103"/>
                              <a:gd name="T214" fmla="+- 0 2425 12387"/>
                              <a:gd name="T215" fmla="*/ 2425 h 1929"/>
                              <a:gd name="T216" fmla="+- 0 9117 9177"/>
                              <a:gd name="T217" fmla="*/ T216 w 103"/>
                              <a:gd name="T218" fmla="+- 0 2790 12387"/>
                              <a:gd name="T219" fmla="*/ 2790 h 1929"/>
                              <a:gd name="T220" fmla="+- 0 9119 9177"/>
                              <a:gd name="T221" fmla="*/ T220 w 103"/>
                              <a:gd name="T222" fmla="+- 0 3067 12387"/>
                              <a:gd name="T223" fmla="*/ 3067 h 1929"/>
                              <a:gd name="T224" fmla="+- 0 9120 9177"/>
                              <a:gd name="T225" fmla="*/ T224 w 103"/>
                              <a:gd name="T226" fmla="+- 0 3895 12387"/>
                              <a:gd name="T227" fmla="*/ 3895 h 1929"/>
                              <a:gd name="T228" fmla="+- 0 9122 9177"/>
                              <a:gd name="T229" fmla="*/ T228 w 103"/>
                              <a:gd name="T230" fmla="+- 0 3895 12387"/>
                              <a:gd name="T231" fmla="*/ 3895 h 1929"/>
                              <a:gd name="T232" fmla="+- 0 9123 9177"/>
                              <a:gd name="T233" fmla="*/ T232 w 103"/>
                              <a:gd name="T234" fmla="+- 0 2629 12387"/>
                              <a:gd name="T235" fmla="*/ 2629 h 1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03" h="1929">
                                <a:moveTo>
                                  <a:pt x="-135" y="-8492"/>
                                </a:moveTo>
                                <a:lnTo>
                                  <a:pt x="-134" y="-9597"/>
                                </a:lnTo>
                                <a:moveTo>
                                  <a:pt x="-134" y="-9597"/>
                                </a:moveTo>
                                <a:lnTo>
                                  <a:pt x="-133" y="-8492"/>
                                </a:lnTo>
                                <a:moveTo>
                                  <a:pt x="-132" y="-8492"/>
                                </a:moveTo>
                                <a:lnTo>
                                  <a:pt x="-131" y="-9873"/>
                                </a:lnTo>
                                <a:moveTo>
                                  <a:pt x="-131" y="-9873"/>
                                </a:moveTo>
                                <a:lnTo>
                                  <a:pt x="-129" y="-9758"/>
                                </a:lnTo>
                                <a:lnTo>
                                  <a:pt x="-128" y="-9320"/>
                                </a:lnTo>
                                <a:lnTo>
                                  <a:pt x="-126" y="-9758"/>
                                </a:lnTo>
                                <a:lnTo>
                                  <a:pt x="-124" y="-9873"/>
                                </a:lnTo>
                                <a:lnTo>
                                  <a:pt x="-123" y="-9962"/>
                                </a:lnTo>
                                <a:lnTo>
                                  <a:pt x="-121" y="-9758"/>
                                </a:lnTo>
                                <a:lnTo>
                                  <a:pt x="-120" y="-9597"/>
                                </a:lnTo>
                                <a:lnTo>
                                  <a:pt x="-118" y="-9758"/>
                                </a:lnTo>
                                <a:lnTo>
                                  <a:pt x="-116" y="-9320"/>
                                </a:lnTo>
                                <a:lnTo>
                                  <a:pt x="-115" y="-9597"/>
                                </a:lnTo>
                                <a:lnTo>
                                  <a:pt x="-113" y="-9597"/>
                                </a:lnTo>
                                <a:lnTo>
                                  <a:pt x="-112" y="-9758"/>
                                </a:lnTo>
                                <a:lnTo>
                                  <a:pt x="-110" y="-9597"/>
                                </a:lnTo>
                                <a:lnTo>
                                  <a:pt x="-108" y="-9320"/>
                                </a:lnTo>
                                <a:lnTo>
                                  <a:pt x="-107" y="-9320"/>
                                </a:lnTo>
                                <a:lnTo>
                                  <a:pt x="-105" y="-9597"/>
                                </a:lnTo>
                                <a:lnTo>
                                  <a:pt x="-103" y="-9320"/>
                                </a:lnTo>
                                <a:lnTo>
                                  <a:pt x="-102" y="-9597"/>
                                </a:lnTo>
                                <a:lnTo>
                                  <a:pt x="-100" y="-9873"/>
                                </a:lnTo>
                                <a:lnTo>
                                  <a:pt x="-99" y="-10035"/>
                                </a:lnTo>
                                <a:lnTo>
                                  <a:pt x="-97" y="-9597"/>
                                </a:lnTo>
                                <a:lnTo>
                                  <a:pt x="-95" y="-9758"/>
                                </a:lnTo>
                                <a:lnTo>
                                  <a:pt x="-94" y="-9758"/>
                                </a:lnTo>
                                <a:lnTo>
                                  <a:pt x="-92" y="-9320"/>
                                </a:lnTo>
                                <a:lnTo>
                                  <a:pt x="-91" y="-9962"/>
                                </a:lnTo>
                                <a:lnTo>
                                  <a:pt x="-89" y="-8492"/>
                                </a:lnTo>
                                <a:moveTo>
                                  <a:pt x="-89" y="-8492"/>
                                </a:moveTo>
                                <a:lnTo>
                                  <a:pt x="-87" y="-9597"/>
                                </a:lnTo>
                                <a:moveTo>
                                  <a:pt x="-87" y="-9597"/>
                                </a:moveTo>
                                <a:lnTo>
                                  <a:pt x="-86" y="-9758"/>
                                </a:lnTo>
                                <a:lnTo>
                                  <a:pt x="-84" y="-9758"/>
                                </a:lnTo>
                                <a:lnTo>
                                  <a:pt x="-83" y="-9597"/>
                                </a:lnTo>
                                <a:lnTo>
                                  <a:pt x="-81" y="-9320"/>
                                </a:lnTo>
                                <a:lnTo>
                                  <a:pt x="-79" y="-9758"/>
                                </a:lnTo>
                                <a:lnTo>
                                  <a:pt x="-78" y="-9320"/>
                                </a:lnTo>
                                <a:lnTo>
                                  <a:pt x="-76" y="-9597"/>
                                </a:lnTo>
                                <a:lnTo>
                                  <a:pt x="-75" y="-9320"/>
                                </a:lnTo>
                                <a:lnTo>
                                  <a:pt x="-73" y="-9873"/>
                                </a:lnTo>
                                <a:lnTo>
                                  <a:pt x="-72" y="-8492"/>
                                </a:lnTo>
                                <a:moveTo>
                                  <a:pt x="-71" y="-8492"/>
                                </a:moveTo>
                                <a:lnTo>
                                  <a:pt x="-70" y="-9962"/>
                                </a:lnTo>
                                <a:moveTo>
                                  <a:pt x="-70" y="-9962"/>
                                </a:moveTo>
                                <a:lnTo>
                                  <a:pt x="-68" y="-9758"/>
                                </a:lnTo>
                                <a:lnTo>
                                  <a:pt x="-66" y="-9758"/>
                                </a:lnTo>
                                <a:lnTo>
                                  <a:pt x="-65" y="-9597"/>
                                </a:lnTo>
                                <a:lnTo>
                                  <a:pt x="-63" y="-9320"/>
                                </a:lnTo>
                                <a:lnTo>
                                  <a:pt x="-62" y="-9962"/>
                                </a:lnTo>
                                <a:lnTo>
                                  <a:pt x="-60" y="-9597"/>
                                </a:lnTo>
                                <a:lnTo>
                                  <a:pt x="-58" y="-9320"/>
                                </a:lnTo>
                                <a:lnTo>
                                  <a:pt x="-57" y="-8492"/>
                                </a:lnTo>
                                <a:moveTo>
                                  <a:pt x="-55" y="-8492"/>
                                </a:moveTo>
                                <a:lnTo>
                                  <a:pt x="-54" y="-9758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9126" y="2508"/>
                            <a:ext cx="0" cy="1393"/>
                          </a:xfrm>
                          <a:prstGeom prst="line">
                            <a:avLst/>
                          </a:prstGeom>
                          <a:noFill/>
                          <a:ln w="104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75"/>
                        <wps:cNvSpPr>
                          <a:spLocks/>
                        </wps:cNvSpPr>
                        <wps:spPr bwMode="auto">
                          <a:xfrm>
                            <a:off x="9285" y="12477"/>
                            <a:ext cx="40" cy="1838"/>
                          </a:xfrm>
                          <a:custGeom>
                            <a:avLst/>
                            <a:gdLst>
                              <a:gd name="T0" fmla="+- 0 9129 9286"/>
                              <a:gd name="T1" fmla="*/ T0 w 40"/>
                              <a:gd name="T2" fmla="+- 0 3895 12478"/>
                              <a:gd name="T3" fmla="*/ 3895 h 1838"/>
                              <a:gd name="T4" fmla="+- 0 9130 9286"/>
                              <a:gd name="T5" fmla="*/ T4 w 40"/>
                              <a:gd name="T6" fmla="+- 0 3067 12478"/>
                              <a:gd name="T7" fmla="*/ 3067 h 1838"/>
                              <a:gd name="T8" fmla="+- 0 9130 9286"/>
                              <a:gd name="T9" fmla="*/ T8 w 40"/>
                              <a:gd name="T10" fmla="+- 0 3067 12478"/>
                              <a:gd name="T11" fmla="*/ 3067 h 1838"/>
                              <a:gd name="T12" fmla="+- 0 9131 9286"/>
                              <a:gd name="T13" fmla="*/ T12 w 40"/>
                              <a:gd name="T14" fmla="+- 0 2629 12478"/>
                              <a:gd name="T15" fmla="*/ 2629 h 1838"/>
                              <a:gd name="T16" fmla="+- 0 9133 9286"/>
                              <a:gd name="T17" fmla="*/ T16 w 40"/>
                              <a:gd name="T18" fmla="+- 0 2790 12478"/>
                              <a:gd name="T19" fmla="*/ 2790 h 1838"/>
                              <a:gd name="T20" fmla="+- 0 9135 9286"/>
                              <a:gd name="T21" fmla="*/ T20 w 40"/>
                              <a:gd name="T22" fmla="+- 0 2790 12478"/>
                              <a:gd name="T23" fmla="*/ 2790 h 1838"/>
                              <a:gd name="T24" fmla="+- 0 9136 9286"/>
                              <a:gd name="T25" fmla="*/ T24 w 40"/>
                              <a:gd name="T26" fmla="+- 0 3067 12478"/>
                              <a:gd name="T27" fmla="*/ 3067 h 1838"/>
                              <a:gd name="T28" fmla="+- 0 9138 9286"/>
                              <a:gd name="T29" fmla="*/ T28 w 40"/>
                              <a:gd name="T30" fmla="+- 0 3067 12478"/>
                              <a:gd name="T31" fmla="*/ 3067 h 1838"/>
                              <a:gd name="T32" fmla="+- 0 9140 9286"/>
                              <a:gd name="T33" fmla="*/ T32 w 40"/>
                              <a:gd name="T34" fmla="+- 0 2629 12478"/>
                              <a:gd name="T35" fmla="*/ 2629 h 1838"/>
                              <a:gd name="T36" fmla="+- 0 9141 9286"/>
                              <a:gd name="T37" fmla="*/ T36 w 40"/>
                              <a:gd name="T38" fmla="+- 0 2629 12478"/>
                              <a:gd name="T39" fmla="*/ 2629 h 1838"/>
                              <a:gd name="T40" fmla="+- 0 9143 9286"/>
                              <a:gd name="T41" fmla="*/ T40 w 40"/>
                              <a:gd name="T42" fmla="+- 0 2629 12478"/>
                              <a:gd name="T43" fmla="*/ 2629 h 1838"/>
                              <a:gd name="T44" fmla="+- 0 9144 9286"/>
                              <a:gd name="T45" fmla="*/ T44 w 40"/>
                              <a:gd name="T46" fmla="+- 0 2790 12478"/>
                              <a:gd name="T47" fmla="*/ 2790 h 1838"/>
                              <a:gd name="T48" fmla="+- 0 9146 9286"/>
                              <a:gd name="T49" fmla="*/ T48 w 40"/>
                              <a:gd name="T50" fmla="+- 0 2629 12478"/>
                              <a:gd name="T51" fmla="*/ 2629 h 1838"/>
                              <a:gd name="T52" fmla="+- 0 9148 9286"/>
                              <a:gd name="T53" fmla="*/ T52 w 40"/>
                              <a:gd name="T54" fmla="+- 0 2790 12478"/>
                              <a:gd name="T55" fmla="*/ 2790 h 1838"/>
                              <a:gd name="T56" fmla="+- 0 9149 9286"/>
                              <a:gd name="T57" fmla="*/ T56 w 40"/>
                              <a:gd name="T58" fmla="+- 0 2514 12478"/>
                              <a:gd name="T59" fmla="*/ 2514 h 1838"/>
                              <a:gd name="T60" fmla="+- 0 9151 9286"/>
                              <a:gd name="T61" fmla="*/ T60 w 40"/>
                              <a:gd name="T62" fmla="+- 0 3067 12478"/>
                              <a:gd name="T63" fmla="*/ 3067 h 1838"/>
                              <a:gd name="T64" fmla="+- 0 9152 9286"/>
                              <a:gd name="T65" fmla="*/ T64 w 40"/>
                              <a:gd name="T66" fmla="+- 0 2514 12478"/>
                              <a:gd name="T67" fmla="*/ 2514 h 1838"/>
                              <a:gd name="T68" fmla="+- 0 9154 9286"/>
                              <a:gd name="T69" fmla="*/ T68 w 40"/>
                              <a:gd name="T70" fmla="+- 0 2629 12478"/>
                              <a:gd name="T71" fmla="*/ 2629 h 1838"/>
                              <a:gd name="T72" fmla="+- 0 9156 9286"/>
                              <a:gd name="T73" fmla="*/ T72 w 40"/>
                              <a:gd name="T74" fmla="+- 0 2790 12478"/>
                              <a:gd name="T75" fmla="*/ 2790 h 1838"/>
                              <a:gd name="T76" fmla="+- 0 9157 9286"/>
                              <a:gd name="T77" fmla="*/ T76 w 40"/>
                              <a:gd name="T78" fmla="+- 0 2629 12478"/>
                              <a:gd name="T79" fmla="*/ 2629 h 1838"/>
                              <a:gd name="T80" fmla="+- 0 9158 9286"/>
                              <a:gd name="T81" fmla="*/ T80 w 40"/>
                              <a:gd name="T82" fmla="+- 0 3895 12478"/>
                              <a:gd name="T83" fmla="*/ 3895 h 1838"/>
                              <a:gd name="T84" fmla="+- 0 9159 9286"/>
                              <a:gd name="T85" fmla="*/ T84 w 40"/>
                              <a:gd name="T86" fmla="+- 0 3895 12478"/>
                              <a:gd name="T87" fmla="*/ 3895 h 1838"/>
                              <a:gd name="T88" fmla="+- 0 9160 9286"/>
                              <a:gd name="T89" fmla="*/ T88 w 40"/>
                              <a:gd name="T90" fmla="+- 0 2425 12478"/>
                              <a:gd name="T91" fmla="*/ 2425 h 18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0" h="1838">
                                <a:moveTo>
                                  <a:pt x="-157" y="-8583"/>
                                </a:moveTo>
                                <a:lnTo>
                                  <a:pt x="-156" y="-9411"/>
                                </a:lnTo>
                                <a:moveTo>
                                  <a:pt x="-156" y="-9411"/>
                                </a:moveTo>
                                <a:lnTo>
                                  <a:pt x="-155" y="-9849"/>
                                </a:lnTo>
                                <a:lnTo>
                                  <a:pt x="-153" y="-9688"/>
                                </a:lnTo>
                                <a:lnTo>
                                  <a:pt x="-151" y="-9688"/>
                                </a:lnTo>
                                <a:lnTo>
                                  <a:pt x="-150" y="-9411"/>
                                </a:lnTo>
                                <a:lnTo>
                                  <a:pt x="-148" y="-9411"/>
                                </a:lnTo>
                                <a:lnTo>
                                  <a:pt x="-146" y="-9849"/>
                                </a:lnTo>
                                <a:lnTo>
                                  <a:pt x="-145" y="-9849"/>
                                </a:lnTo>
                                <a:lnTo>
                                  <a:pt x="-143" y="-9849"/>
                                </a:lnTo>
                                <a:lnTo>
                                  <a:pt x="-142" y="-9688"/>
                                </a:lnTo>
                                <a:lnTo>
                                  <a:pt x="-140" y="-9849"/>
                                </a:lnTo>
                                <a:lnTo>
                                  <a:pt x="-138" y="-9688"/>
                                </a:lnTo>
                                <a:lnTo>
                                  <a:pt x="-137" y="-9964"/>
                                </a:lnTo>
                                <a:lnTo>
                                  <a:pt x="-135" y="-9411"/>
                                </a:lnTo>
                                <a:lnTo>
                                  <a:pt x="-134" y="-9964"/>
                                </a:lnTo>
                                <a:lnTo>
                                  <a:pt x="-132" y="-9849"/>
                                </a:lnTo>
                                <a:lnTo>
                                  <a:pt x="-130" y="-9688"/>
                                </a:lnTo>
                                <a:lnTo>
                                  <a:pt x="-129" y="-9849"/>
                                </a:lnTo>
                                <a:lnTo>
                                  <a:pt x="-128" y="-8583"/>
                                </a:lnTo>
                                <a:moveTo>
                                  <a:pt x="-127" y="-8583"/>
                                </a:moveTo>
                                <a:lnTo>
                                  <a:pt x="-126" y="-10053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9166" y="2346"/>
                            <a:ext cx="0" cy="1555"/>
                          </a:xfrm>
                          <a:prstGeom prst="line">
                            <a:avLst/>
                          </a:prstGeom>
                          <a:noFill/>
                          <a:ln w="145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73"/>
                        <wps:cNvSpPr>
                          <a:spLocks/>
                        </wps:cNvSpPr>
                        <wps:spPr bwMode="auto">
                          <a:xfrm>
                            <a:off x="9339" y="12477"/>
                            <a:ext cx="62" cy="1838"/>
                          </a:xfrm>
                          <a:custGeom>
                            <a:avLst/>
                            <a:gdLst>
                              <a:gd name="T0" fmla="+- 0 9172 9340"/>
                              <a:gd name="T1" fmla="*/ T0 w 62"/>
                              <a:gd name="T2" fmla="+- 0 3895 12478"/>
                              <a:gd name="T3" fmla="*/ 3895 h 1838"/>
                              <a:gd name="T4" fmla="+- 0 9173 9340"/>
                              <a:gd name="T5" fmla="*/ T4 w 62"/>
                              <a:gd name="T6" fmla="+- 0 2425 12478"/>
                              <a:gd name="T7" fmla="*/ 2425 h 1838"/>
                              <a:gd name="T8" fmla="+- 0 9173 9340"/>
                              <a:gd name="T9" fmla="*/ T8 w 62"/>
                              <a:gd name="T10" fmla="+- 0 2425 12478"/>
                              <a:gd name="T11" fmla="*/ 2425 h 1838"/>
                              <a:gd name="T12" fmla="+- 0 9175 9340"/>
                              <a:gd name="T13" fmla="*/ T12 w 62"/>
                              <a:gd name="T14" fmla="+- 0 2514 12478"/>
                              <a:gd name="T15" fmla="*/ 2514 h 1838"/>
                              <a:gd name="T16" fmla="+- 0 9177 9340"/>
                              <a:gd name="T17" fmla="*/ T16 w 62"/>
                              <a:gd name="T18" fmla="+- 0 2790 12478"/>
                              <a:gd name="T19" fmla="*/ 2790 h 1838"/>
                              <a:gd name="T20" fmla="+- 0 9178 9340"/>
                              <a:gd name="T21" fmla="*/ T20 w 62"/>
                              <a:gd name="T22" fmla="+- 0 3067 12478"/>
                              <a:gd name="T23" fmla="*/ 3067 h 1838"/>
                              <a:gd name="T24" fmla="+- 0 9180 9340"/>
                              <a:gd name="T25" fmla="*/ T24 w 62"/>
                              <a:gd name="T26" fmla="+- 0 2790 12478"/>
                              <a:gd name="T27" fmla="*/ 2790 h 1838"/>
                              <a:gd name="T28" fmla="+- 0 9181 9340"/>
                              <a:gd name="T29" fmla="*/ T28 w 62"/>
                              <a:gd name="T30" fmla="+- 0 2514 12478"/>
                              <a:gd name="T31" fmla="*/ 2514 h 1838"/>
                              <a:gd name="T32" fmla="+- 0 9183 9340"/>
                              <a:gd name="T33" fmla="*/ T32 w 62"/>
                              <a:gd name="T34" fmla="+- 0 2629 12478"/>
                              <a:gd name="T35" fmla="*/ 2629 h 1838"/>
                              <a:gd name="T36" fmla="+- 0 9185 9340"/>
                              <a:gd name="T37" fmla="*/ T36 w 62"/>
                              <a:gd name="T38" fmla="+- 0 2790 12478"/>
                              <a:gd name="T39" fmla="*/ 2790 h 1838"/>
                              <a:gd name="T40" fmla="+- 0 9186 9340"/>
                              <a:gd name="T41" fmla="*/ T40 w 62"/>
                              <a:gd name="T42" fmla="+- 0 3067 12478"/>
                              <a:gd name="T43" fmla="*/ 3067 h 1838"/>
                              <a:gd name="T44" fmla="+- 0 9188 9340"/>
                              <a:gd name="T45" fmla="*/ T44 w 62"/>
                              <a:gd name="T46" fmla="+- 0 2629 12478"/>
                              <a:gd name="T47" fmla="*/ 2629 h 1838"/>
                              <a:gd name="T48" fmla="+- 0 9189 9340"/>
                              <a:gd name="T49" fmla="*/ T48 w 62"/>
                              <a:gd name="T50" fmla="+- 0 3895 12478"/>
                              <a:gd name="T51" fmla="*/ 3895 h 1838"/>
                              <a:gd name="T52" fmla="+- 0 9190 9340"/>
                              <a:gd name="T53" fmla="*/ T52 w 62"/>
                              <a:gd name="T54" fmla="+- 0 3895 12478"/>
                              <a:gd name="T55" fmla="*/ 3895 h 1838"/>
                              <a:gd name="T56" fmla="+- 0 9191 9340"/>
                              <a:gd name="T57" fmla="*/ T56 w 62"/>
                              <a:gd name="T58" fmla="+- 0 2790 12478"/>
                              <a:gd name="T59" fmla="*/ 2790 h 1838"/>
                              <a:gd name="T60" fmla="+- 0 9191 9340"/>
                              <a:gd name="T61" fmla="*/ T60 w 62"/>
                              <a:gd name="T62" fmla="+- 0 2790 12478"/>
                              <a:gd name="T63" fmla="*/ 2790 h 1838"/>
                              <a:gd name="T64" fmla="+- 0 9193 9340"/>
                              <a:gd name="T65" fmla="*/ T64 w 62"/>
                              <a:gd name="T66" fmla="+- 0 2514 12478"/>
                              <a:gd name="T67" fmla="*/ 2514 h 1838"/>
                              <a:gd name="T68" fmla="+- 0 9194 9340"/>
                              <a:gd name="T69" fmla="*/ T68 w 62"/>
                              <a:gd name="T70" fmla="+- 0 3067 12478"/>
                              <a:gd name="T71" fmla="*/ 3067 h 1838"/>
                              <a:gd name="T72" fmla="+- 0 9196 9340"/>
                              <a:gd name="T73" fmla="*/ T72 w 62"/>
                              <a:gd name="T74" fmla="+- 0 3067 12478"/>
                              <a:gd name="T75" fmla="*/ 3067 h 1838"/>
                              <a:gd name="T76" fmla="+- 0 9197 9340"/>
                              <a:gd name="T77" fmla="*/ T76 w 62"/>
                              <a:gd name="T78" fmla="+- 0 3067 12478"/>
                              <a:gd name="T79" fmla="*/ 3067 h 1838"/>
                              <a:gd name="T80" fmla="+- 0 9199 9340"/>
                              <a:gd name="T81" fmla="*/ T80 w 62"/>
                              <a:gd name="T82" fmla="+- 0 3067 12478"/>
                              <a:gd name="T83" fmla="*/ 3067 h 1838"/>
                              <a:gd name="T84" fmla="+- 0 9201 9340"/>
                              <a:gd name="T85" fmla="*/ T84 w 62"/>
                              <a:gd name="T86" fmla="+- 0 2514 12478"/>
                              <a:gd name="T87" fmla="*/ 2514 h 1838"/>
                              <a:gd name="T88" fmla="+- 0 9202 9340"/>
                              <a:gd name="T89" fmla="*/ T88 w 62"/>
                              <a:gd name="T90" fmla="+- 0 3067 12478"/>
                              <a:gd name="T91" fmla="*/ 3067 h 1838"/>
                              <a:gd name="T92" fmla="+- 0 9204 9340"/>
                              <a:gd name="T93" fmla="*/ T92 w 62"/>
                              <a:gd name="T94" fmla="+- 0 2514 12478"/>
                              <a:gd name="T95" fmla="*/ 2514 h 1838"/>
                              <a:gd name="T96" fmla="+- 0 9206 9340"/>
                              <a:gd name="T97" fmla="*/ T96 w 62"/>
                              <a:gd name="T98" fmla="+- 0 3067 12478"/>
                              <a:gd name="T99" fmla="*/ 3067 h 1838"/>
                              <a:gd name="T100" fmla="+- 0 9207 9340"/>
                              <a:gd name="T101" fmla="*/ T100 w 62"/>
                              <a:gd name="T102" fmla="+- 0 2790 12478"/>
                              <a:gd name="T103" fmla="*/ 2790 h 1838"/>
                              <a:gd name="T104" fmla="+- 0 9209 9340"/>
                              <a:gd name="T105" fmla="*/ T104 w 62"/>
                              <a:gd name="T106" fmla="+- 0 2790 12478"/>
                              <a:gd name="T107" fmla="*/ 2790 h 1838"/>
                              <a:gd name="T108" fmla="+- 0 9210 9340"/>
                              <a:gd name="T109" fmla="*/ T108 w 62"/>
                              <a:gd name="T110" fmla="+- 0 3067 12478"/>
                              <a:gd name="T111" fmla="*/ 3067 h 1838"/>
                              <a:gd name="T112" fmla="+- 0 9211 9340"/>
                              <a:gd name="T113" fmla="*/ T112 w 62"/>
                              <a:gd name="T114" fmla="+- 0 3895 12478"/>
                              <a:gd name="T115" fmla="*/ 3895 h 1838"/>
                              <a:gd name="T116" fmla="+- 0 9213 9340"/>
                              <a:gd name="T117" fmla="*/ T116 w 62"/>
                              <a:gd name="T118" fmla="+- 0 3895 12478"/>
                              <a:gd name="T119" fmla="*/ 3895 h 1838"/>
                              <a:gd name="T120" fmla="+- 0 9214 9340"/>
                              <a:gd name="T121" fmla="*/ T120 w 62"/>
                              <a:gd name="T122" fmla="+- 0 3067 12478"/>
                              <a:gd name="T123" fmla="*/ 3067 h 1838"/>
                              <a:gd name="T124" fmla="+- 0 9214 9340"/>
                              <a:gd name="T125" fmla="*/ T124 w 62"/>
                              <a:gd name="T126" fmla="+- 0 3067 12478"/>
                              <a:gd name="T127" fmla="*/ 3067 h 1838"/>
                              <a:gd name="T128" fmla="+- 0 9215 9340"/>
                              <a:gd name="T129" fmla="*/ T128 w 62"/>
                              <a:gd name="T130" fmla="+- 0 2629 12478"/>
                              <a:gd name="T131" fmla="*/ 2629 h 1838"/>
                              <a:gd name="T132" fmla="+- 0 9217 9340"/>
                              <a:gd name="T133" fmla="*/ T132 w 62"/>
                              <a:gd name="T134" fmla="+- 0 3067 12478"/>
                              <a:gd name="T135" fmla="*/ 3067 h 1838"/>
                              <a:gd name="T136" fmla="+- 0 9218 9340"/>
                              <a:gd name="T137" fmla="*/ T136 w 62"/>
                              <a:gd name="T138" fmla="+- 0 2514 12478"/>
                              <a:gd name="T139" fmla="*/ 2514 h 1838"/>
                              <a:gd name="T140" fmla="+- 0 9220 9340"/>
                              <a:gd name="T141" fmla="*/ T140 w 62"/>
                              <a:gd name="T142" fmla="+- 0 2425 12478"/>
                              <a:gd name="T143" fmla="*/ 2425 h 1838"/>
                              <a:gd name="T144" fmla="+- 0 9222 9340"/>
                              <a:gd name="T145" fmla="*/ T144 w 62"/>
                              <a:gd name="T146" fmla="+- 0 3067 12478"/>
                              <a:gd name="T147" fmla="*/ 3067 h 18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2" h="1838">
                                <a:moveTo>
                                  <a:pt x="-168" y="-8583"/>
                                </a:moveTo>
                                <a:lnTo>
                                  <a:pt x="-167" y="-10053"/>
                                </a:lnTo>
                                <a:moveTo>
                                  <a:pt x="-167" y="-10053"/>
                                </a:moveTo>
                                <a:lnTo>
                                  <a:pt x="-165" y="-9964"/>
                                </a:lnTo>
                                <a:lnTo>
                                  <a:pt x="-163" y="-9688"/>
                                </a:lnTo>
                                <a:lnTo>
                                  <a:pt x="-162" y="-9411"/>
                                </a:lnTo>
                                <a:lnTo>
                                  <a:pt x="-160" y="-9688"/>
                                </a:lnTo>
                                <a:lnTo>
                                  <a:pt x="-159" y="-9964"/>
                                </a:lnTo>
                                <a:lnTo>
                                  <a:pt x="-157" y="-9849"/>
                                </a:lnTo>
                                <a:lnTo>
                                  <a:pt x="-155" y="-9688"/>
                                </a:lnTo>
                                <a:lnTo>
                                  <a:pt x="-154" y="-9411"/>
                                </a:lnTo>
                                <a:lnTo>
                                  <a:pt x="-152" y="-9849"/>
                                </a:lnTo>
                                <a:lnTo>
                                  <a:pt x="-151" y="-8583"/>
                                </a:lnTo>
                                <a:moveTo>
                                  <a:pt x="-150" y="-8583"/>
                                </a:moveTo>
                                <a:lnTo>
                                  <a:pt x="-149" y="-9688"/>
                                </a:lnTo>
                                <a:moveTo>
                                  <a:pt x="-149" y="-9688"/>
                                </a:moveTo>
                                <a:lnTo>
                                  <a:pt x="-147" y="-9964"/>
                                </a:lnTo>
                                <a:lnTo>
                                  <a:pt x="-146" y="-9411"/>
                                </a:lnTo>
                                <a:lnTo>
                                  <a:pt x="-144" y="-9411"/>
                                </a:lnTo>
                                <a:lnTo>
                                  <a:pt x="-143" y="-9411"/>
                                </a:lnTo>
                                <a:lnTo>
                                  <a:pt x="-141" y="-9411"/>
                                </a:lnTo>
                                <a:lnTo>
                                  <a:pt x="-139" y="-9964"/>
                                </a:lnTo>
                                <a:lnTo>
                                  <a:pt x="-138" y="-9411"/>
                                </a:lnTo>
                                <a:lnTo>
                                  <a:pt x="-136" y="-9964"/>
                                </a:lnTo>
                                <a:lnTo>
                                  <a:pt x="-134" y="-9411"/>
                                </a:lnTo>
                                <a:lnTo>
                                  <a:pt x="-133" y="-9688"/>
                                </a:lnTo>
                                <a:lnTo>
                                  <a:pt x="-131" y="-9688"/>
                                </a:lnTo>
                                <a:lnTo>
                                  <a:pt x="-130" y="-9411"/>
                                </a:lnTo>
                                <a:lnTo>
                                  <a:pt x="-129" y="-8583"/>
                                </a:lnTo>
                                <a:moveTo>
                                  <a:pt x="-127" y="-8583"/>
                                </a:moveTo>
                                <a:lnTo>
                                  <a:pt x="-126" y="-9411"/>
                                </a:lnTo>
                                <a:moveTo>
                                  <a:pt x="-126" y="-9411"/>
                                </a:moveTo>
                                <a:lnTo>
                                  <a:pt x="-125" y="-9849"/>
                                </a:lnTo>
                                <a:lnTo>
                                  <a:pt x="-123" y="-9411"/>
                                </a:lnTo>
                                <a:lnTo>
                                  <a:pt x="-122" y="-9964"/>
                                </a:lnTo>
                                <a:lnTo>
                                  <a:pt x="-120" y="-10053"/>
                                </a:lnTo>
                                <a:lnTo>
                                  <a:pt x="-118" y="-9411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4079" y="3895"/>
                            <a:ext cx="3" cy="0"/>
                          </a:xfrm>
                          <a:prstGeom prst="line">
                            <a:avLst/>
                          </a:prstGeom>
                          <a:noFill/>
                          <a:ln w="1523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069" y="445"/>
                            <a:ext cx="51" cy="346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079" y="3895"/>
                            <a:ext cx="3" cy="0"/>
                          </a:xfrm>
                          <a:prstGeom prst="line">
                            <a:avLst/>
                          </a:prstGeom>
                          <a:noFill/>
                          <a:ln w="1523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069" y="445"/>
                            <a:ext cx="51" cy="346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68"/>
                        <wps:cNvSpPr>
                          <a:spLocks/>
                        </wps:cNvSpPr>
                        <wps:spPr bwMode="auto">
                          <a:xfrm>
                            <a:off x="2311" y="11371"/>
                            <a:ext cx="818" cy="1199"/>
                          </a:xfrm>
                          <a:custGeom>
                            <a:avLst/>
                            <a:gdLst>
                              <a:gd name="T0" fmla="+- 0 3963 2311"/>
                              <a:gd name="T1" fmla="*/ T0 w 818"/>
                              <a:gd name="T2" fmla="+- 0 1673 11371"/>
                              <a:gd name="T3" fmla="*/ 1673 h 1199"/>
                              <a:gd name="T4" fmla="+- 0 3976 2311"/>
                              <a:gd name="T5" fmla="*/ T4 w 818"/>
                              <a:gd name="T6" fmla="+- 0 1670 11371"/>
                              <a:gd name="T7" fmla="*/ 1670 h 1199"/>
                              <a:gd name="T8" fmla="+- 0 3988 2311"/>
                              <a:gd name="T9" fmla="*/ T8 w 818"/>
                              <a:gd name="T10" fmla="+- 0 1667 11371"/>
                              <a:gd name="T11" fmla="*/ 1667 h 1199"/>
                              <a:gd name="T12" fmla="+- 0 4001 2311"/>
                              <a:gd name="T13" fmla="*/ T12 w 818"/>
                              <a:gd name="T14" fmla="+- 0 1664 11371"/>
                              <a:gd name="T15" fmla="*/ 1664 h 1199"/>
                              <a:gd name="T16" fmla="+- 0 4013 2311"/>
                              <a:gd name="T17" fmla="*/ T16 w 818"/>
                              <a:gd name="T18" fmla="+- 0 1661 11371"/>
                              <a:gd name="T19" fmla="*/ 1661 h 1199"/>
                              <a:gd name="T20" fmla="+- 0 4026 2311"/>
                              <a:gd name="T21" fmla="*/ T20 w 818"/>
                              <a:gd name="T22" fmla="+- 0 1658 11371"/>
                              <a:gd name="T23" fmla="*/ 1658 h 1199"/>
                              <a:gd name="T24" fmla="+- 0 4039 2311"/>
                              <a:gd name="T25" fmla="*/ T24 w 818"/>
                              <a:gd name="T26" fmla="+- 0 1656 11371"/>
                              <a:gd name="T27" fmla="*/ 1656 h 1199"/>
                              <a:gd name="T28" fmla="+- 0 4051 2311"/>
                              <a:gd name="T29" fmla="*/ T28 w 818"/>
                              <a:gd name="T30" fmla="+- 0 1653 11371"/>
                              <a:gd name="T31" fmla="*/ 1653 h 1199"/>
                              <a:gd name="T32" fmla="+- 0 4064 2311"/>
                              <a:gd name="T33" fmla="*/ T32 w 818"/>
                              <a:gd name="T34" fmla="+- 0 1650 11371"/>
                              <a:gd name="T35" fmla="*/ 1650 h 1199"/>
                              <a:gd name="T36" fmla="+- 0 4077 2311"/>
                              <a:gd name="T37" fmla="*/ T36 w 818"/>
                              <a:gd name="T38" fmla="+- 0 1648 11371"/>
                              <a:gd name="T39" fmla="*/ 1648 h 1199"/>
                              <a:gd name="T40" fmla="+- 0 4087 2311"/>
                              <a:gd name="T41" fmla="*/ T40 w 818"/>
                              <a:gd name="T42" fmla="+- 0 1646 11371"/>
                              <a:gd name="T43" fmla="*/ 1646 h 1199"/>
                              <a:gd name="T44" fmla="+- 0 4100 2311"/>
                              <a:gd name="T45" fmla="*/ T44 w 818"/>
                              <a:gd name="T46" fmla="+- 0 1643 11371"/>
                              <a:gd name="T47" fmla="*/ 1643 h 1199"/>
                              <a:gd name="T48" fmla="+- 0 4112 2311"/>
                              <a:gd name="T49" fmla="*/ T48 w 818"/>
                              <a:gd name="T50" fmla="+- 0 1640 11371"/>
                              <a:gd name="T51" fmla="*/ 1640 h 1199"/>
                              <a:gd name="T52" fmla="+- 0 4125 2311"/>
                              <a:gd name="T53" fmla="*/ T52 w 818"/>
                              <a:gd name="T54" fmla="+- 0 1638 11371"/>
                              <a:gd name="T55" fmla="*/ 1638 h 1199"/>
                              <a:gd name="T56" fmla="+- 0 4138 2311"/>
                              <a:gd name="T57" fmla="*/ T56 w 818"/>
                              <a:gd name="T58" fmla="+- 0 1635 11371"/>
                              <a:gd name="T59" fmla="*/ 1635 h 1199"/>
                              <a:gd name="T60" fmla="+- 0 4150 2311"/>
                              <a:gd name="T61" fmla="*/ T60 w 818"/>
                              <a:gd name="T62" fmla="+- 0 1632 11371"/>
                              <a:gd name="T63" fmla="*/ 1632 h 1199"/>
                              <a:gd name="T64" fmla="+- 0 4163 2311"/>
                              <a:gd name="T65" fmla="*/ T64 w 818"/>
                              <a:gd name="T66" fmla="+- 0 1630 11371"/>
                              <a:gd name="T67" fmla="*/ 1630 h 1199"/>
                              <a:gd name="T68" fmla="+- 0 4176 2311"/>
                              <a:gd name="T69" fmla="*/ T68 w 818"/>
                              <a:gd name="T70" fmla="+- 0 1627 11371"/>
                              <a:gd name="T71" fmla="*/ 1627 h 1199"/>
                              <a:gd name="T72" fmla="+- 0 4188 2311"/>
                              <a:gd name="T73" fmla="*/ T72 w 818"/>
                              <a:gd name="T74" fmla="+- 0 1625 11371"/>
                              <a:gd name="T75" fmla="*/ 1625 h 1199"/>
                              <a:gd name="T76" fmla="+- 0 4201 2311"/>
                              <a:gd name="T77" fmla="*/ T76 w 818"/>
                              <a:gd name="T78" fmla="+- 0 1622 11371"/>
                              <a:gd name="T79" fmla="*/ 1622 h 1199"/>
                              <a:gd name="T80" fmla="+- 0 3551 2311"/>
                              <a:gd name="T81" fmla="*/ T80 w 818"/>
                              <a:gd name="T82" fmla="+- 0 1700 11371"/>
                              <a:gd name="T83" fmla="*/ 1700 h 1199"/>
                              <a:gd name="T84" fmla="+- 0 3554 2311"/>
                              <a:gd name="T85" fmla="*/ T84 w 818"/>
                              <a:gd name="T86" fmla="+- 0 1703 11371"/>
                              <a:gd name="T87" fmla="*/ 1703 h 1199"/>
                              <a:gd name="T88" fmla="+- 0 3556 2311"/>
                              <a:gd name="T89" fmla="*/ T88 w 818"/>
                              <a:gd name="T90" fmla="+- 0 1705 11371"/>
                              <a:gd name="T91" fmla="*/ 1705 h 1199"/>
                              <a:gd name="T92" fmla="+- 0 3559 2311"/>
                              <a:gd name="T93" fmla="*/ T92 w 818"/>
                              <a:gd name="T94" fmla="+- 0 1708 11371"/>
                              <a:gd name="T95" fmla="*/ 1708 h 1199"/>
                              <a:gd name="T96" fmla="+- 0 3562 2311"/>
                              <a:gd name="T97" fmla="*/ T96 w 818"/>
                              <a:gd name="T98" fmla="+- 0 1711 11371"/>
                              <a:gd name="T99" fmla="*/ 1711 h 1199"/>
                              <a:gd name="T100" fmla="+- 0 3565 2311"/>
                              <a:gd name="T101" fmla="*/ T100 w 818"/>
                              <a:gd name="T102" fmla="+- 0 1714 11371"/>
                              <a:gd name="T103" fmla="*/ 1714 h 1199"/>
                              <a:gd name="T104" fmla="+- 0 3567 2311"/>
                              <a:gd name="T105" fmla="*/ T104 w 818"/>
                              <a:gd name="T106" fmla="+- 0 1716 11371"/>
                              <a:gd name="T107" fmla="*/ 1716 h 1199"/>
                              <a:gd name="T108" fmla="+- 0 3570 2311"/>
                              <a:gd name="T109" fmla="*/ T108 w 818"/>
                              <a:gd name="T110" fmla="+- 0 1719 11371"/>
                              <a:gd name="T111" fmla="*/ 1719 h 1199"/>
                              <a:gd name="T112" fmla="+- 0 3573 2311"/>
                              <a:gd name="T113" fmla="*/ T112 w 818"/>
                              <a:gd name="T114" fmla="+- 0 1722 11371"/>
                              <a:gd name="T115" fmla="*/ 1722 h 1199"/>
                              <a:gd name="T116" fmla="+- 0 3576 2311"/>
                              <a:gd name="T117" fmla="*/ T116 w 818"/>
                              <a:gd name="T118" fmla="+- 0 1725 11371"/>
                              <a:gd name="T119" fmla="*/ 1725 h 1199"/>
                              <a:gd name="T120" fmla="+- 0 3578 2311"/>
                              <a:gd name="T121" fmla="*/ T120 w 818"/>
                              <a:gd name="T122" fmla="+- 0 1727 11371"/>
                              <a:gd name="T123" fmla="*/ 1727 h 1199"/>
                              <a:gd name="T124" fmla="+- 0 3581 2311"/>
                              <a:gd name="T125" fmla="*/ T124 w 818"/>
                              <a:gd name="T126" fmla="+- 0 1730 11371"/>
                              <a:gd name="T127" fmla="*/ 1730 h 1199"/>
                              <a:gd name="T128" fmla="+- 0 3583 2311"/>
                              <a:gd name="T129" fmla="*/ T128 w 818"/>
                              <a:gd name="T130" fmla="+- 0 1733 11371"/>
                              <a:gd name="T131" fmla="*/ 1733 h 1199"/>
                              <a:gd name="T132" fmla="+- 0 3586 2311"/>
                              <a:gd name="T133" fmla="*/ T132 w 818"/>
                              <a:gd name="T134" fmla="+- 0 1736 11371"/>
                              <a:gd name="T135" fmla="*/ 1736 h 1199"/>
                              <a:gd name="T136" fmla="+- 0 3589 2311"/>
                              <a:gd name="T137" fmla="*/ T136 w 818"/>
                              <a:gd name="T138" fmla="+- 0 1739 11371"/>
                              <a:gd name="T139" fmla="*/ 1739 h 1199"/>
                              <a:gd name="T140" fmla="+- 0 3592 2311"/>
                              <a:gd name="T141" fmla="*/ T140 w 818"/>
                              <a:gd name="T142" fmla="+- 0 1742 11371"/>
                              <a:gd name="T143" fmla="*/ 1742 h 1199"/>
                              <a:gd name="T144" fmla="+- 0 3594 2311"/>
                              <a:gd name="T145" fmla="*/ T144 w 818"/>
                              <a:gd name="T146" fmla="+- 0 1745 11371"/>
                              <a:gd name="T147" fmla="*/ 1745 h 1199"/>
                              <a:gd name="T148" fmla="+- 0 3597 2311"/>
                              <a:gd name="T149" fmla="*/ T148 w 818"/>
                              <a:gd name="T150" fmla="+- 0 1748 11371"/>
                              <a:gd name="T151" fmla="*/ 1748 h 1199"/>
                              <a:gd name="T152" fmla="+- 0 3600 2311"/>
                              <a:gd name="T153" fmla="*/ T152 w 818"/>
                              <a:gd name="T154" fmla="+- 0 1751 11371"/>
                              <a:gd name="T155" fmla="*/ 1751 h 1199"/>
                              <a:gd name="T156" fmla="+- 0 3602 2311"/>
                              <a:gd name="T157" fmla="*/ T156 w 818"/>
                              <a:gd name="T158" fmla="+- 0 1754 11371"/>
                              <a:gd name="T159" fmla="*/ 1754 h 1199"/>
                              <a:gd name="T160" fmla="+- 0 3550 2311"/>
                              <a:gd name="T161" fmla="*/ T160 w 818"/>
                              <a:gd name="T162" fmla="+- 0 2286 11371"/>
                              <a:gd name="T163" fmla="*/ 2286 h 1199"/>
                              <a:gd name="T164" fmla="+- 0 3553 2311"/>
                              <a:gd name="T165" fmla="*/ T164 w 818"/>
                              <a:gd name="T166" fmla="+- 0 2132 11371"/>
                              <a:gd name="T167" fmla="*/ 2132 h 1199"/>
                              <a:gd name="T168" fmla="+- 0 3555 2311"/>
                              <a:gd name="T169" fmla="*/ T168 w 818"/>
                              <a:gd name="T170" fmla="+- 0 1996 11371"/>
                              <a:gd name="T171" fmla="*/ 1996 h 1199"/>
                              <a:gd name="T172" fmla="+- 0 3558 2311"/>
                              <a:gd name="T173" fmla="*/ T172 w 818"/>
                              <a:gd name="T174" fmla="+- 0 1878 11371"/>
                              <a:gd name="T175" fmla="*/ 1878 h 1199"/>
                              <a:gd name="T176" fmla="+- 0 3561 2311"/>
                              <a:gd name="T177" fmla="*/ T176 w 818"/>
                              <a:gd name="T178" fmla="+- 0 1777 11371"/>
                              <a:gd name="T179" fmla="*/ 1777 h 1199"/>
                              <a:gd name="T180" fmla="+- 0 3564 2311"/>
                              <a:gd name="T181" fmla="*/ T180 w 818"/>
                              <a:gd name="T182" fmla="+- 0 1694 11371"/>
                              <a:gd name="T183" fmla="*/ 1694 h 1199"/>
                              <a:gd name="T184" fmla="+- 0 3566 2311"/>
                              <a:gd name="T185" fmla="*/ T184 w 818"/>
                              <a:gd name="T186" fmla="+- 0 1629 11371"/>
                              <a:gd name="T187" fmla="*/ 1629 h 1199"/>
                              <a:gd name="T188" fmla="+- 0 3569 2311"/>
                              <a:gd name="T189" fmla="*/ T188 w 818"/>
                              <a:gd name="T190" fmla="+- 0 1582 11371"/>
                              <a:gd name="T191" fmla="*/ 1582 h 1199"/>
                              <a:gd name="T192" fmla="+- 0 3572 2311"/>
                              <a:gd name="T193" fmla="*/ T192 w 818"/>
                              <a:gd name="T194" fmla="+- 0 1552 11371"/>
                              <a:gd name="T195" fmla="*/ 1552 h 1199"/>
                              <a:gd name="T196" fmla="+- 0 3574 2311"/>
                              <a:gd name="T197" fmla="*/ T196 w 818"/>
                              <a:gd name="T198" fmla="+- 0 1540 11371"/>
                              <a:gd name="T199" fmla="*/ 1540 h 1199"/>
                              <a:gd name="T200" fmla="+- 0 3577 2311"/>
                              <a:gd name="T201" fmla="*/ T200 w 818"/>
                              <a:gd name="T202" fmla="+- 0 1543 11371"/>
                              <a:gd name="T203" fmla="*/ 1543 h 1199"/>
                              <a:gd name="T204" fmla="+- 0 3579 2311"/>
                              <a:gd name="T205" fmla="*/ T204 w 818"/>
                              <a:gd name="T206" fmla="+- 0 1563 11371"/>
                              <a:gd name="T207" fmla="*/ 1563 h 1199"/>
                              <a:gd name="T208" fmla="+- 0 3582 2311"/>
                              <a:gd name="T209" fmla="*/ T208 w 818"/>
                              <a:gd name="T210" fmla="+- 0 1600 11371"/>
                              <a:gd name="T211" fmla="*/ 1600 h 1199"/>
                              <a:gd name="T212" fmla="+- 0 3585 2311"/>
                              <a:gd name="T213" fmla="*/ T212 w 818"/>
                              <a:gd name="T214" fmla="+- 0 1655 11371"/>
                              <a:gd name="T215" fmla="*/ 1655 h 1199"/>
                              <a:gd name="T216" fmla="+- 0 3588 2311"/>
                              <a:gd name="T217" fmla="*/ T216 w 818"/>
                              <a:gd name="T218" fmla="+- 0 1728 11371"/>
                              <a:gd name="T219" fmla="*/ 1728 h 1199"/>
                              <a:gd name="T220" fmla="+- 0 3590 2311"/>
                              <a:gd name="T221" fmla="*/ T220 w 818"/>
                              <a:gd name="T222" fmla="+- 0 1818 11371"/>
                              <a:gd name="T223" fmla="*/ 1818 h 1199"/>
                              <a:gd name="T224" fmla="+- 0 3593 2311"/>
                              <a:gd name="T225" fmla="*/ T224 w 818"/>
                              <a:gd name="T226" fmla="+- 0 1926 11371"/>
                              <a:gd name="T227" fmla="*/ 1926 h 1199"/>
                              <a:gd name="T228" fmla="+- 0 3596 2311"/>
                              <a:gd name="T229" fmla="*/ T228 w 818"/>
                              <a:gd name="T230" fmla="+- 0 2052 11371"/>
                              <a:gd name="T231" fmla="*/ 2052 h 1199"/>
                              <a:gd name="T232" fmla="+- 0 3599 2311"/>
                              <a:gd name="T233" fmla="*/ T232 w 818"/>
                              <a:gd name="T234" fmla="+- 0 2196 11371"/>
                              <a:gd name="T235" fmla="*/ 2196 h 1199"/>
                              <a:gd name="T236" fmla="+- 0 3601 2311"/>
                              <a:gd name="T237" fmla="*/ T236 w 818"/>
                              <a:gd name="T238" fmla="+- 0 2357 11371"/>
                              <a:gd name="T239" fmla="*/ 2357 h 1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18" h="1199">
                                <a:moveTo>
                                  <a:pt x="1642" y="-9696"/>
                                </a:moveTo>
                                <a:lnTo>
                                  <a:pt x="1644" y="-9697"/>
                                </a:lnTo>
                                <a:lnTo>
                                  <a:pt x="1647" y="-9697"/>
                                </a:lnTo>
                                <a:lnTo>
                                  <a:pt x="1649" y="-9698"/>
                                </a:lnTo>
                                <a:lnTo>
                                  <a:pt x="1652" y="-9698"/>
                                </a:lnTo>
                                <a:lnTo>
                                  <a:pt x="1654" y="-9699"/>
                                </a:lnTo>
                                <a:lnTo>
                                  <a:pt x="1657" y="-9700"/>
                                </a:lnTo>
                                <a:lnTo>
                                  <a:pt x="1659" y="-9700"/>
                                </a:lnTo>
                                <a:lnTo>
                                  <a:pt x="1662" y="-9701"/>
                                </a:lnTo>
                                <a:lnTo>
                                  <a:pt x="1665" y="-9701"/>
                                </a:lnTo>
                                <a:lnTo>
                                  <a:pt x="1667" y="-9702"/>
                                </a:lnTo>
                                <a:lnTo>
                                  <a:pt x="1670" y="-9702"/>
                                </a:lnTo>
                                <a:lnTo>
                                  <a:pt x="1672" y="-9703"/>
                                </a:lnTo>
                                <a:lnTo>
                                  <a:pt x="1675" y="-9704"/>
                                </a:lnTo>
                                <a:lnTo>
                                  <a:pt x="1677" y="-9704"/>
                                </a:lnTo>
                                <a:lnTo>
                                  <a:pt x="1680" y="-9705"/>
                                </a:lnTo>
                                <a:lnTo>
                                  <a:pt x="1682" y="-9705"/>
                                </a:lnTo>
                                <a:lnTo>
                                  <a:pt x="1685" y="-9706"/>
                                </a:lnTo>
                                <a:lnTo>
                                  <a:pt x="1687" y="-9706"/>
                                </a:lnTo>
                                <a:lnTo>
                                  <a:pt x="1690" y="-9707"/>
                                </a:lnTo>
                                <a:lnTo>
                                  <a:pt x="1692" y="-9708"/>
                                </a:lnTo>
                                <a:lnTo>
                                  <a:pt x="1695" y="-9708"/>
                                </a:lnTo>
                                <a:lnTo>
                                  <a:pt x="1697" y="-9709"/>
                                </a:lnTo>
                                <a:lnTo>
                                  <a:pt x="1700" y="-9709"/>
                                </a:lnTo>
                                <a:lnTo>
                                  <a:pt x="1702" y="-9710"/>
                                </a:lnTo>
                                <a:lnTo>
                                  <a:pt x="1705" y="-9710"/>
                                </a:lnTo>
                                <a:lnTo>
                                  <a:pt x="1708" y="-9711"/>
                                </a:lnTo>
                                <a:lnTo>
                                  <a:pt x="1710" y="-9711"/>
                                </a:lnTo>
                                <a:lnTo>
                                  <a:pt x="1713" y="-9712"/>
                                </a:lnTo>
                                <a:lnTo>
                                  <a:pt x="1715" y="-9713"/>
                                </a:lnTo>
                                <a:lnTo>
                                  <a:pt x="1718" y="-9713"/>
                                </a:lnTo>
                                <a:lnTo>
                                  <a:pt x="1720" y="-9714"/>
                                </a:lnTo>
                                <a:lnTo>
                                  <a:pt x="1723" y="-9714"/>
                                </a:lnTo>
                                <a:lnTo>
                                  <a:pt x="1725" y="-9715"/>
                                </a:lnTo>
                                <a:lnTo>
                                  <a:pt x="1728" y="-9715"/>
                                </a:lnTo>
                                <a:lnTo>
                                  <a:pt x="1730" y="-9716"/>
                                </a:lnTo>
                                <a:lnTo>
                                  <a:pt x="1733" y="-9716"/>
                                </a:lnTo>
                                <a:lnTo>
                                  <a:pt x="1735" y="-9717"/>
                                </a:lnTo>
                                <a:lnTo>
                                  <a:pt x="1738" y="-9717"/>
                                </a:lnTo>
                                <a:lnTo>
                                  <a:pt x="1740" y="-9718"/>
                                </a:lnTo>
                                <a:lnTo>
                                  <a:pt x="1743" y="-9719"/>
                                </a:lnTo>
                                <a:lnTo>
                                  <a:pt x="1746" y="-9719"/>
                                </a:lnTo>
                                <a:lnTo>
                                  <a:pt x="1748" y="-9720"/>
                                </a:lnTo>
                                <a:lnTo>
                                  <a:pt x="1751" y="-9720"/>
                                </a:lnTo>
                                <a:lnTo>
                                  <a:pt x="1753" y="-9721"/>
                                </a:lnTo>
                                <a:lnTo>
                                  <a:pt x="1756" y="-9721"/>
                                </a:lnTo>
                                <a:lnTo>
                                  <a:pt x="1758" y="-9722"/>
                                </a:lnTo>
                                <a:lnTo>
                                  <a:pt x="1761" y="-9722"/>
                                </a:lnTo>
                                <a:lnTo>
                                  <a:pt x="1763" y="-9723"/>
                                </a:lnTo>
                                <a:lnTo>
                                  <a:pt x="1766" y="-9723"/>
                                </a:lnTo>
                                <a:moveTo>
                                  <a:pt x="1766" y="-9723"/>
                                </a:moveTo>
                                <a:lnTo>
                                  <a:pt x="1768" y="-9724"/>
                                </a:lnTo>
                                <a:lnTo>
                                  <a:pt x="1771" y="-9724"/>
                                </a:lnTo>
                                <a:lnTo>
                                  <a:pt x="1773" y="-9725"/>
                                </a:lnTo>
                                <a:lnTo>
                                  <a:pt x="1776" y="-9725"/>
                                </a:lnTo>
                                <a:lnTo>
                                  <a:pt x="1778" y="-9726"/>
                                </a:lnTo>
                                <a:lnTo>
                                  <a:pt x="1781" y="-9727"/>
                                </a:lnTo>
                                <a:lnTo>
                                  <a:pt x="1784" y="-9727"/>
                                </a:lnTo>
                                <a:lnTo>
                                  <a:pt x="1786" y="-9728"/>
                                </a:lnTo>
                                <a:lnTo>
                                  <a:pt x="1789" y="-9728"/>
                                </a:lnTo>
                                <a:lnTo>
                                  <a:pt x="1791" y="-9729"/>
                                </a:lnTo>
                                <a:lnTo>
                                  <a:pt x="1794" y="-9729"/>
                                </a:lnTo>
                                <a:lnTo>
                                  <a:pt x="1796" y="-9730"/>
                                </a:lnTo>
                                <a:lnTo>
                                  <a:pt x="1799" y="-9730"/>
                                </a:lnTo>
                                <a:lnTo>
                                  <a:pt x="1801" y="-9731"/>
                                </a:lnTo>
                                <a:lnTo>
                                  <a:pt x="1804" y="-9731"/>
                                </a:lnTo>
                                <a:lnTo>
                                  <a:pt x="1806" y="-9732"/>
                                </a:lnTo>
                                <a:lnTo>
                                  <a:pt x="1809" y="-9732"/>
                                </a:lnTo>
                                <a:lnTo>
                                  <a:pt x="1811" y="-9733"/>
                                </a:lnTo>
                                <a:lnTo>
                                  <a:pt x="1814" y="-9733"/>
                                </a:lnTo>
                                <a:lnTo>
                                  <a:pt x="1816" y="-9734"/>
                                </a:lnTo>
                                <a:lnTo>
                                  <a:pt x="1819" y="-9734"/>
                                </a:lnTo>
                                <a:lnTo>
                                  <a:pt x="1821" y="-9735"/>
                                </a:lnTo>
                                <a:lnTo>
                                  <a:pt x="1824" y="-9735"/>
                                </a:lnTo>
                                <a:lnTo>
                                  <a:pt x="1827" y="-9736"/>
                                </a:lnTo>
                                <a:lnTo>
                                  <a:pt x="1829" y="-9737"/>
                                </a:lnTo>
                                <a:lnTo>
                                  <a:pt x="1832" y="-9737"/>
                                </a:lnTo>
                                <a:lnTo>
                                  <a:pt x="1834" y="-9738"/>
                                </a:lnTo>
                                <a:lnTo>
                                  <a:pt x="1837" y="-9738"/>
                                </a:lnTo>
                                <a:lnTo>
                                  <a:pt x="1839" y="-9739"/>
                                </a:lnTo>
                                <a:lnTo>
                                  <a:pt x="1842" y="-9739"/>
                                </a:lnTo>
                                <a:lnTo>
                                  <a:pt x="1844" y="-9740"/>
                                </a:lnTo>
                                <a:lnTo>
                                  <a:pt x="1847" y="-9740"/>
                                </a:lnTo>
                                <a:lnTo>
                                  <a:pt x="1849" y="-9741"/>
                                </a:lnTo>
                                <a:lnTo>
                                  <a:pt x="1852" y="-9741"/>
                                </a:lnTo>
                                <a:lnTo>
                                  <a:pt x="1854" y="-9742"/>
                                </a:lnTo>
                                <a:lnTo>
                                  <a:pt x="1857" y="-9742"/>
                                </a:lnTo>
                                <a:lnTo>
                                  <a:pt x="1859" y="-9743"/>
                                </a:lnTo>
                                <a:lnTo>
                                  <a:pt x="1862" y="-9743"/>
                                </a:lnTo>
                                <a:lnTo>
                                  <a:pt x="1865" y="-9744"/>
                                </a:lnTo>
                                <a:lnTo>
                                  <a:pt x="1867" y="-9744"/>
                                </a:lnTo>
                                <a:lnTo>
                                  <a:pt x="1870" y="-9745"/>
                                </a:lnTo>
                                <a:lnTo>
                                  <a:pt x="1872" y="-9745"/>
                                </a:lnTo>
                                <a:lnTo>
                                  <a:pt x="1875" y="-9746"/>
                                </a:lnTo>
                                <a:lnTo>
                                  <a:pt x="1877" y="-9746"/>
                                </a:lnTo>
                                <a:lnTo>
                                  <a:pt x="1880" y="-9747"/>
                                </a:lnTo>
                                <a:lnTo>
                                  <a:pt x="1882" y="-9747"/>
                                </a:lnTo>
                                <a:lnTo>
                                  <a:pt x="1885" y="-9748"/>
                                </a:lnTo>
                                <a:lnTo>
                                  <a:pt x="1887" y="-9748"/>
                                </a:lnTo>
                                <a:lnTo>
                                  <a:pt x="1890" y="-9749"/>
                                </a:lnTo>
                                <a:moveTo>
                                  <a:pt x="1890" y="-9749"/>
                                </a:moveTo>
                                <a:lnTo>
                                  <a:pt x="1892" y="-9749"/>
                                </a:lnTo>
                                <a:moveTo>
                                  <a:pt x="1239" y="-9672"/>
                                </a:moveTo>
                                <a:lnTo>
                                  <a:pt x="1239" y="-9672"/>
                                </a:lnTo>
                                <a:lnTo>
                                  <a:pt x="1240" y="-9671"/>
                                </a:lnTo>
                                <a:lnTo>
                                  <a:pt x="1240" y="-9670"/>
                                </a:lnTo>
                                <a:lnTo>
                                  <a:pt x="1241" y="-9670"/>
                                </a:lnTo>
                                <a:lnTo>
                                  <a:pt x="1242" y="-9669"/>
                                </a:lnTo>
                                <a:lnTo>
                                  <a:pt x="1243" y="-9668"/>
                                </a:lnTo>
                                <a:lnTo>
                                  <a:pt x="1244" y="-9667"/>
                                </a:lnTo>
                                <a:lnTo>
                                  <a:pt x="1245" y="-9666"/>
                                </a:lnTo>
                                <a:lnTo>
                                  <a:pt x="1246" y="-9665"/>
                                </a:lnTo>
                                <a:lnTo>
                                  <a:pt x="1247" y="-9664"/>
                                </a:lnTo>
                                <a:lnTo>
                                  <a:pt x="1248" y="-9663"/>
                                </a:lnTo>
                                <a:lnTo>
                                  <a:pt x="1249" y="-9662"/>
                                </a:lnTo>
                                <a:lnTo>
                                  <a:pt x="1250" y="-9661"/>
                                </a:lnTo>
                                <a:lnTo>
                                  <a:pt x="1251" y="-9660"/>
                                </a:lnTo>
                                <a:lnTo>
                                  <a:pt x="1252" y="-9659"/>
                                </a:lnTo>
                                <a:lnTo>
                                  <a:pt x="1253" y="-9659"/>
                                </a:lnTo>
                                <a:lnTo>
                                  <a:pt x="1253" y="-9658"/>
                                </a:lnTo>
                                <a:lnTo>
                                  <a:pt x="1254" y="-9657"/>
                                </a:lnTo>
                                <a:lnTo>
                                  <a:pt x="1255" y="-9656"/>
                                </a:lnTo>
                                <a:lnTo>
                                  <a:pt x="1256" y="-9655"/>
                                </a:lnTo>
                                <a:lnTo>
                                  <a:pt x="1257" y="-9654"/>
                                </a:lnTo>
                                <a:lnTo>
                                  <a:pt x="1258" y="-9653"/>
                                </a:lnTo>
                                <a:lnTo>
                                  <a:pt x="1259" y="-9652"/>
                                </a:lnTo>
                                <a:lnTo>
                                  <a:pt x="1260" y="-9651"/>
                                </a:lnTo>
                                <a:lnTo>
                                  <a:pt x="1261" y="-9650"/>
                                </a:lnTo>
                                <a:lnTo>
                                  <a:pt x="1262" y="-9649"/>
                                </a:lnTo>
                                <a:lnTo>
                                  <a:pt x="1262" y="-9648"/>
                                </a:lnTo>
                                <a:lnTo>
                                  <a:pt x="1263" y="-9648"/>
                                </a:lnTo>
                                <a:lnTo>
                                  <a:pt x="1263" y="-9647"/>
                                </a:lnTo>
                                <a:lnTo>
                                  <a:pt x="1264" y="-9647"/>
                                </a:lnTo>
                                <a:lnTo>
                                  <a:pt x="1265" y="-9646"/>
                                </a:lnTo>
                                <a:lnTo>
                                  <a:pt x="1266" y="-9645"/>
                                </a:lnTo>
                                <a:moveTo>
                                  <a:pt x="1266" y="-9645"/>
                                </a:moveTo>
                                <a:lnTo>
                                  <a:pt x="1266" y="-9644"/>
                                </a:lnTo>
                                <a:lnTo>
                                  <a:pt x="1267" y="-9644"/>
                                </a:lnTo>
                                <a:lnTo>
                                  <a:pt x="1267" y="-9643"/>
                                </a:lnTo>
                                <a:lnTo>
                                  <a:pt x="1268" y="-9643"/>
                                </a:lnTo>
                                <a:lnTo>
                                  <a:pt x="1268" y="-9642"/>
                                </a:lnTo>
                                <a:lnTo>
                                  <a:pt x="1269" y="-9642"/>
                                </a:lnTo>
                                <a:lnTo>
                                  <a:pt x="1270" y="-9641"/>
                                </a:lnTo>
                                <a:lnTo>
                                  <a:pt x="1270" y="-9640"/>
                                </a:lnTo>
                                <a:lnTo>
                                  <a:pt x="1271" y="-9640"/>
                                </a:lnTo>
                                <a:lnTo>
                                  <a:pt x="1271" y="-9639"/>
                                </a:lnTo>
                                <a:lnTo>
                                  <a:pt x="1272" y="-9639"/>
                                </a:lnTo>
                                <a:lnTo>
                                  <a:pt x="1272" y="-9638"/>
                                </a:lnTo>
                                <a:lnTo>
                                  <a:pt x="1273" y="-9638"/>
                                </a:lnTo>
                                <a:lnTo>
                                  <a:pt x="1273" y="-9637"/>
                                </a:lnTo>
                                <a:lnTo>
                                  <a:pt x="1274" y="-9636"/>
                                </a:lnTo>
                                <a:lnTo>
                                  <a:pt x="1275" y="-9635"/>
                                </a:lnTo>
                                <a:lnTo>
                                  <a:pt x="1276" y="-9635"/>
                                </a:lnTo>
                                <a:lnTo>
                                  <a:pt x="1276" y="-9634"/>
                                </a:lnTo>
                                <a:lnTo>
                                  <a:pt x="1277" y="-9634"/>
                                </a:lnTo>
                                <a:lnTo>
                                  <a:pt x="1277" y="-9633"/>
                                </a:lnTo>
                                <a:lnTo>
                                  <a:pt x="1278" y="-9632"/>
                                </a:lnTo>
                                <a:lnTo>
                                  <a:pt x="1279" y="-9631"/>
                                </a:lnTo>
                                <a:lnTo>
                                  <a:pt x="1280" y="-9630"/>
                                </a:lnTo>
                                <a:lnTo>
                                  <a:pt x="1281" y="-9629"/>
                                </a:lnTo>
                                <a:lnTo>
                                  <a:pt x="1282" y="-9628"/>
                                </a:lnTo>
                                <a:lnTo>
                                  <a:pt x="1283" y="-9627"/>
                                </a:lnTo>
                                <a:lnTo>
                                  <a:pt x="1283" y="-9626"/>
                                </a:lnTo>
                                <a:lnTo>
                                  <a:pt x="1284" y="-9626"/>
                                </a:lnTo>
                                <a:lnTo>
                                  <a:pt x="1284" y="-9625"/>
                                </a:lnTo>
                                <a:lnTo>
                                  <a:pt x="1285" y="-9625"/>
                                </a:lnTo>
                                <a:lnTo>
                                  <a:pt x="1285" y="-9624"/>
                                </a:lnTo>
                                <a:lnTo>
                                  <a:pt x="1286" y="-9623"/>
                                </a:lnTo>
                                <a:lnTo>
                                  <a:pt x="1287" y="-9623"/>
                                </a:lnTo>
                                <a:lnTo>
                                  <a:pt x="1287" y="-9622"/>
                                </a:lnTo>
                                <a:lnTo>
                                  <a:pt x="1288" y="-9622"/>
                                </a:lnTo>
                                <a:lnTo>
                                  <a:pt x="1288" y="-9621"/>
                                </a:lnTo>
                                <a:lnTo>
                                  <a:pt x="1289" y="-9620"/>
                                </a:lnTo>
                                <a:lnTo>
                                  <a:pt x="1290" y="-9619"/>
                                </a:lnTo>
                                <a:lnTo>
                                  <a:pt x="1291" y="-9618"/>
                                </a:lnTo>
                                <a:lnTo>
                                  <a:pt x="1291" y="-9617"/>
                                </a:lnTo>
                                <a:lnTo>
                                  <a:pt x="1292" y="-9617"/>
                                </a:lnTo>
                                <a:lnTo>
                                  <a:pt x="1293" y="-9616"/>
                                </a:lnTo>
                                <a:moveTo>
                                  <a:pt x="1293" y="-9616"/>
                                </a:moveTo>
                                <a:lnTo>
                                  <a:pt x="1293" y="-9616"/>
                                </a:lnTo>
                                <a:moveTo>
                                  <a:pt x="1239" y="-9085"/>
                                </a:moveTo>
                                <a:lnTo>
                                  <a:pt x="1239" y="-9118"/>
                                </a:lnTo>
                                <a:lnTo>
                                  <a:pt x="1240" y="-9149"/>
                                </a:lnTo>
                                <a:lnTo>
                                  <a:pt x="1240" y="-9180"/>
                                </a:lnTo>
                                <a:lnTo>
                                  <a:pt x="1241" y="-9210"/>
                                </a:lnTo>
                                <a:lnTo>
                                  <a:pt x="1242" y="-9239"/>
                                </a:lnTo>
                                <a:lnTo>
                                  <a:pt x="1242" y="-9268"/>
                                </a:lnTo>
                                <a:lnTo>
                                  <a:pt x="1243" y="-9296"/>
                                </a:lnTo>
                                <a:lnTo>
                                  <a:pt x="1243" y="-9323"/>
                                </a:lnTo>
                                <a:lnTo>
                                  <a:pt x="1244" y="-9349"/>
                                </a:lnTo>
                                <a:lnTo>
                                  <a:pt x="1244" y="-9375"/>
                                </a:lnTo>
                                <a:lnTo>
                                  <a:pt x="1245" y="-9400"/>
                                </a:lnTo>
                                <a:lnTo>
                                  <a:pt x="1245" y="-9424"/>
                                </a:lnTo>
                                <a:lnTo>
                                  <a:pt x="1246" y="-9448"/>
                                </a:lnTo>
                                <a:lnTo>
                                  <a:pt x="1246" y="-9471"/>
                                </a:lnTo>
                                <a:lnTo>
                                  <a:pt x="1247" y="-9493"/>
                                </a:lnTo>
                                <a:lnTo>
                                  <a:pt x="1248" y="-9515"/>
                                </a:lnTo>
                                <a:lnTo>
                                  <a:pt x="1248" y="-9535"/>
                                </a:lnTo>
                                <a:lnTo>
                                  <a:pt x="1249" y="-9556"/>
                                </a:lnTo>
                                <a:lnTo>
                                  <a:pt x="1249" y="-9575"/>
                                </a:lnTo>
                                <a:lnTo>
                                  <a:pt x="1250" y="-9594"/>
                                </a:lnTo>
                                <a:lnTo>
                                  <a:pt x="1250" y="-9612"/>
                                </a:lnTo>
                                <a:lnTo>
                                  <a:pt x="1251" y="-9629"/>
                                </a:lnTo>
                                <a:lnTo>
                                  <a:pt x="1251" y="-9646"/>
                                </a:lnTo>
                                <a:lnTo>
                                  <a:pt x="1252" y="-9661"/>
                                </a:lnTo>
                                <a:lnTo>
                                  <a:pt x="1253" y="-9677"/>
                                </a:lnTo>
                                <a:lnTo>
                                  <a:pt x="1253" y="-9691"/>
                                </a:lnTo>
                                <a:lnTo>
                                  <a:pt x="1254" y="-9705"/>
                                </a:lnTo>
                                <a:lnTo>
                                  <a:pt x="1254" y="-9718"/>
                                </a:lnTo>
                                <a:lnTo>
                                  <a:pt x="1255" y="-9730"/>
                                </a:lnTo>
                                <a:lnTo>
                                  <a:pt x="1255" y="-9742"/>
                                </a:lnTo>
                                <a:lnTo>
                                  <a:pt x="1256" y="-9753"/>
                                </a:lnTo>
                                <a:lnTo>
                                  <a:pt x="1256" y="-9763"/>
                                </a:lnTo>
                                <a:lnTo>
                                  <a:pt x="1257" y="-9772"/>
                                </a:lnTo>
                                <a:lnTo>
                                  <a:pt x="1257" y="-9781"/>
                                </a:lnTo>
                                <a:lnTo>
                                  <a:pt x="1258" y="-9789"/>
                                </a:lnTo>
                                <a:lnTo>
                                  <a:pt x="1259" y="-9797"/>
                                </a:lnTo>
                                <a:lnTo>
                                  <a:pt x="1259" y="-9803"/>
                                </a:lnTo>
                                <a:lnTo>
                                  <a:pt x="1260" y="-9809"/>
                                </a:lnTo>
                                <a:lnTo>
                                  <a:pt x="1260" y="-9814"/>
                                </a:lnTo>
                                <a:lnTo>
                                  <a:pt x="1261" y="-9819"/>
                                </a:lnTo>
                                <a:lnTo>
                                  <a:pt x="1261" y="-9823"/>
                                </a:lnTo>
                                <a:lnTo>
                                  <a:pt x="1262" y="-9826"/>
                                </a:lnTo>
                                <a:lnTo>
                                  <a:pt x="1262" y="-9828"/>
                                </a:lnTo>
                                <a:lnTo>
                                  <a:pt x="1263" y="-9830"/>
                                </a:lnTo>
                                <a:lnTo>
                                  <a:pt x="1263" y="-9831"/>
                                </a:lnTo>
                                <a:lnTo>
                                  <a:pt x="1264" y="-9831"/>
                                </a:lnTo>
                                <a:lnTo>
                                  <a:pt x="1265" y="-9831"/>
                                </a:lnTo>
                                <a:lnTo>
                                  <a:pt x="1265" y="-9830"/>
                                </a:lnTo>
                                <a:lnTo>
                                  <a:pt x="1266" y="-9828"/>
                                </a:lnTo>
                                <a:moveTo>
                                  <a:pt x="1266" y="-9828"/>
                                </a:moveTo>
                                <a:lnTo>
                                  <a:pt x="1266" y="-9826"/>
                                </a:lnTo>
                                <a:lnTo>
                                  <a:pt x="1267" y="-9822"/>
                                </a:lnTo>
                                <a:lnTo>
                                  <a:pt x="1267" y="-9818"/>
                                </a:lnTo>
                                <a:lnTo>
                                  <a:pt x="1268" y="-9814"/>
                                </a:lnTo>
                                <a:lnTo>
                                  <a:pt x="1268" y="-9808"/>
                                </a:lnTo>
                                <a:lnTo>
                                  <a:pt x="1269" y="-9802"/>
                                </a:lnTo>
                                <a:lnTo>
                                  <a:pt x="1270" y="-9796"/>
                                </a:lnTo>
                                <a:lnTo>
                                  <a:pt x="1270" y="-9788"/>
                                </a:lnTo>
                                <a:lnTo>
                                  <a:pt x="1271" y="-9780"/>
                                </a:lnTo>
                                <a:lnTo>
                                  <a:pt x="1271" y="-9771"/>
                                </a:lnTo>
                                <a:lnTo>
                                  <a:pt x="1272" y="-9761"/>
                                </a:lnTo>
                                <a:lnTo>
                                  <a:pt x="1272" y="-9751"/>
                                </a:lnTo>
                                <a:lnTo>
                                  <a:pt x="1273" y="-9740"/>
                                </a:lnTo>
                                <a:lnTo>
                                  <a:pt x="1273" y="-9728"/>
                                </a:lnTo>
                                <a:lnTo>
                                  <a:pt x="1274" y="-9716"/>
                                </a:lnTo>
                                <a:lnTo>
                                  <a:pt x="1274" y="-9703"/>
                                </a:lnTo>
                                <a:lnTo>
                                  <a:pt x="1275" y="-9689"/>
                                </a:lnTo>
                                <a:lnTo>
                                  <a:pt x="1276" y="-9674"/>
                                </a:lnTo>
                                <a:lnTo>
                                  <a:pt x="1276" y="-9659"/>
                                </a:lnTo>
                                <a:lnTo>
                                  <a:pt x="1277" y="-9643"/>
                                </a:lnTo>
                                <a:lnTo>
                                  <a:pt x="1277" y="-9627"/>
                                </a:lnTo>
                                <a:lnTo>
                                  <a:pt x="1278" y="-9609"/>
                                </a:lnTo>
                                <a:lnTo>
                                  <a:pt x="1278" y="-9591"/>
                                </a:lnTo>
                                <a:lnTo>
                                  <a:pt x="1279" y="-9572"/>
                                </a:lnTo>
                                <a:lnTo>
                                  <a:pt x="1279" y="-9553"/>
                                </a:lnTo>
                                <a:lnTo>
                                  <a:pt x="1280" y="-9533"/>
                                </a:lnTo>
                                <a:lnTo>
                                  <a:pt x="1281" y="-9512"/>
                                </a:lnTo>
                                <a:lnTo>
                                  <a:pt x="1281" y="-9490"/>
                                </a:lnTo>
                                <a:lnTo>
                                  <a:pt x="1282" y="-9468"/>
                                </a:lnTo>
                                <a:lnTo>
                                  <a:pt x="1282" y="-9445"/>
                                </a:lnTo>
                                <a:lnTo>
                                  <a:pt x="1283" y="-9421"/>
                                </a:lnTo>
                                <a:lnTo>
                                  <a:pt x="1283" y="-9397"/>
                                </a:lnTo>
                                <a:lnTo>
                                  <a:pt x="1284" y="-9371"/>
                                </a:lnTo>
                                <a:lnTo>
                                  <a:pt x="1284" y="-9346"/>
                                </a:lnTo>
                                <a:lnTo>
                                  <a:pt x="1285" y="-9319"/>
                                </a:lnTo>
                                <a:lnTo>
                                  <a:pt x="1285" y="-9292"/>
                                </a:lnTo>
                                <a:lnTo>
                                  <a:pt x="1286" y="-9264"/>
                                </a:lnTo>
                                <a:lnTo>
                                  <a:pt x="1287" y="-9235"/>
                                </a:lnTo>
                                <a:lnTo>
                                  <a:pt x="1287" y="-9206"/>
                                </a:lnTo>
                                <a:lnTo>
                                  <a:pt x="1288" y="-9175"/>
                                </a:lnTo>
                                <a:lnTo>
                                  <a:pt x="1288" y="-9145"/>
                                </a:lnTo>
                                <a:lnTo>
                                  <a:pt x="1289" y="-9113"/>
                                </a:lnTo>
                                <a:lnTo>
                                  <a:pt x="1289" y="-9081"/>
                                </a:lnTo>
                                <a:lnTo>
                                  <a:pt x="1290" y="-9048"/>
                                </a:lnTo>
                                <a:lnTo>
                                  <a:pt x="1290" y="-9014"/>
                                </a:lnTo>
                                <a:lnTo>
                                  <a:pt x="1291" y="-8980"/>
                                </a:lnTo>
                                <a:lnTo>
                                  <a:pt x="1291" y="-8945"/>
                                </a:lnTo>
                                <a:lnTo>
                                  <a:pt x="1292" y="-8909"/>
                                </a:lnTo>
                                <a:lnTo>
                                  <a:pt x="1293" y="-8873"/>
                                </a:lnTo>
                              </a:path>
                            </a:pathLst>
                          </a:custGeom>
                          <a:noFill/>
                          <a:ln w="1523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604" y="2486"/>
                            <a:ext cx="0" cy="61"/>
                          </a:xfrm>
                          <a:prstGeom prst="line">
                            <a:avLst/>
                          </a:prstGeom>
                          <a:noFill/>
                          <a:ln w="15584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942" y="3702"/>
                            <a:ext cx="0" cy="205"/>
                          </a:xfrm>
                          <a:prstGeom prst="line">
                            <a:avLst/>
                          </a:prstGeom>
                          <a:noFill/>
                          <a:ln w="1558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Freeform 65"/>
                        <wps:cNvSpPr>
                          <a:spLocks/>
                        </wps:cNvSpPr>
                        <wps:spPr bwMode="auto">
                          <a:xfrm>
                            <a:off x="2942" y="758"/>
                            <a:ext cx="38" cy="3136"/>
                          </a:xfrm>
                          <a:custGeom>
                            <a:avLst/>
                            <a:gdLst>
                              <a:gd name="T0" fmla="+- 0 2943 2943"/>
                              <a:gd name="T1" fmla="*/ T0 w 38"/>
                              <a:gd name="T2" fmla="+- 0 3714 759"/>
                              <a:gd name="T3" fmla="*/ 3714 h 3136"/>
                              <a:gd name="T4" fmla="+- 0 2944 2943"/>
                              <a:gd name="T5" fmla="*/ T4 w 38"/>
                              <a:gd name="T6" fmla="+- 0 3439 759"/>
                              <a:gd name="T7" fmla="*/ 3439 h 3136"/>
                              <a:gd name="T8" fmla="+- 0 2944 2943"/>
                              <a:gd name="T9" fmla="*/ T8 w 38"/>
                              <a:gd name="T10" fmla="+- 0 3177 759"/>
                              <a:gd name="T11" fmla="*/ 3177 h 3136"/>
                              <a:gd name="T12" fmla="+- 0 2945 2943"/>
                              <a:gd name="T13" fmla="*/ T12 w 38"/>
                              <a:gd name="T14" fmla="+- 0 2929 759"/>
                              <a:gd name="T15" fmla="*/ 2929 h 3136"/>
                              <a:gd name="T16" fmla="+- 0 2946 2943"/>
                              <a:gd name="T17" fmla="*/ T16 w 38"/>
                              <a:gd name="T18" fmla="+- 0 2694 759"/>
                              <a:gd name="T19" fmla="*/ 2694 h 3136"/>
                              <a:gd name="T20" fmla="+- 0 2947 2943"/>
                              <a:gd name="T21" fmla="*/ T20 w 38"/>
                              <a:gd name="T22" fmla="+- 0 2472 759"/>
                              <a:gd name="T23" fmla="*/ 2472 h 3136"/>
                              <a:gd name="T24" fmla="+- 0 2948 2943"/>
                              <a:gd name="T25" fmla="*/ T24 w 38"/>
                              <a:gd name="T26" fmla="+- 0 2264 759"/>
                              <a:gd name="T27" fmla="*/ 2264 h 3136"/>
                              <a:gd name="T28" fmla="+- 0 2949 2943"/>
                              <a:gd name="T29" fmla="*/ T28 w 38"/>
                              <a:gd name="T30" fmla="+- 0 2069 759"/>
                              <a:gd name="T31" fmla="*/ 2069 h 3136"/>
                              <a:gd name="T32" fmla="+- 0 2950 2943"/>
                              <a:gd name="T33" fmla="*/ T32 w 38"/>
                              <a:gd name="T34" fmla="+- 0 1888 759"/>
                              <a:gd name="T35" fmla="*/ 1888 h 3136"/>
                              <a:gd name="T36" fmla="+- 0 2951 2943"/>
                              <a:gd name="T37" fmla="*/ T36 w 38"/>
                              <a:gd name="T38" fmla="+- 0 1721 759"/>
                              <a:gd name="T39" fmla="*/ 1721 h 3136"/>
                              <a:gd name="T40" fmla="+- 0 2952 2943"/>
                              <a:gd name="T41" fmla="*/ T40 w 38"/>
                              <a:gd name="T42" fmla="+- 0 1566 759"/>
                              <a:gd name="T43" fmla="*/ 1566 h 3136"/>
                              <a:gd name="T44" fmla="+- 0 2952 2943"/>
                              <a:gd name="T45" fmla="*/ T44 w 38"/>
                              <a:gd name="T46" fmla="+- 0 1426 759"/>
                              <a:gd name="T47" fmla="*/ 1426 h 3136"/>
                              <a:gd name="T48" fmla="+- 0 2953 2943"/>
                              <a:gd name="T49" fmla="*/ T48 w 38"/>
                              <a:gd name="T50" fmla="+- 0 1298 759"/>
                              <a:gd name="T51" fmla="*/ 1298 h 3136"/>
                              <a:gd name="T52" fmla="+- 0 2954 2943"/>
                              <a:gd name="T53" fmla="*/ T52 w 38"/>
                              <a:gd name="T54" fmla="+- 0 1185 759"/>
                              <a:gd name="T55" fmla="*/ 1185 h 3136"/>
                              <a:gd name="T56" fmla="+- 0 2955 2943"/>
                              <a:gd name="T57" fmla="*/ T56 w 38"/>
                              <a:gd name="T58" fmla="+- 0 1084 759"/>
                              <a:gd name="T59" fmla="*/ 1084 h 3136"/>
                              <a:gd name="T60" fmla="+- 0 2956 2943"/>
                              <a:gd name="T61" fmla="*/ T60 w 38"/>
                              <a:gd name="T62" fmla="+- 0 997 759"/>
                              <a:gd name="T63" fmla="*/ 997 h 3136"/>
                              <a:gd name="T64" fmla="+- 0 2957 2943"/>
                              <a:gd name="T65" fmla="*/ T64 w 38"/>
                              <a:gd name="T66" fmla="+- 0 924 759"/>
                              <a:gd name="T67" fmla="*/ 924 h 3136"/>
                              <a:gd name="T68" fmla="+- 0 2959 2943"/>
                              <a:gd name="T69" fmla="*/ T68 w 38"/>
                              <a:gd name="T70" fmla="+- 0 817 759"/>
                              <a:gd name="T71" fmla="*/ 817 h 3136"/>
                              <a:gd name="T72" fmla="+- 0 2961 2943"/>
                              <a:gd name="T73" fmla="*/ T72 w 38"/>
                              <a:gd name="T74" fmla="+- 0 759 759"/>
                              <a:gd name="T75" fmla="*/ 759 h 3136"/>
                              <a:gd name="T76" fmla="+- 0 2962 2943"/>
                              <a:gd name="T77" fmla="*/ T76 w 38"/>
                              <a:gd name="T78" fmla="+- 0 766 759"/>
                              <a:gd name="T79" fmla="*/ 766 h 3136"/>
                              <a:gd name="T80" fmla="+- 0 2965 2943"/>
                              <a:gd name="T81" fmla="*/ T80 w 38"/>
                              <a:gd name="T82" fmla="+- 0 869 759"/>
                              <a:gd name="T83" fmla="*/ 869 h 3136"/>
                              <a:gd name="T84" fmla="+- 0 2966 2943"/>
                              <a:gd name="T85" fmla="*/ T84 w 38"/>
                              <a:gd name="T86" fmla="+- 0 930 759"/>
                              <a:gd name="T87" fmla="*/ 930 h 3136"/>
                              <a:gd name="T88" fmla="+- 0 2967 2943"/>
                              <a:gd name="T89" fmla="*/ T88 w 38"/>
                              <a:gd name="T90" fmla="+- 0 1005 759"/>
                              <a:gd name="T91" fmla="*/ 1005 h 3136"/>
                              <a:gd name="T92" fmla="+- 0 2967 2943"/>
                              <a:gd name="T93" fmla="*/ T92 w 38"/>
                              <a:gd name="T94" fmla="+- 0 1093 759"/>
                              <a:gd name="T95" fmla="*/ 1093 h 3136"/>
                              <a:gd name="T96" fmla="+- 0 2968 2943"/>
                              <a:gd name="T97" fmla="*/ T96 w 38"/>
                              <a:gd name="T98" fmla="+- 0 1194 759"/>
                              <a:gd name="T99" fmla="*/ 1194 h 3136"/>
                              <a:gd name="T100" fmla="+- 0 2969 2943"/>
                              <a:gd name="T101" fmla="*/ T100 w 38"/>
                              <a:gd name="T102" fmla="+- 0 1309 759"/>
                              <a:gd name="T103" fmla="*/ 1309 h 3136"/>
                              <a:gd name="T104" fmla="+- 0 2970 2943"/>
                              <a:gd name="T105" fmla="*/ T104 w 38"/>
                              <a:gd name="T106" fmla="+- 0 1438 759"/>
                              <a:gd name="T107" fmla="*/ 1438 h 3136"/>
                              <a:gd name="T108" fmla="+- 0 2971 2943"/>
                              <a:gd name="T109" fmla="*/ T108 w 38"/>
                              <a:gd name="T110" fmla="+- 0 1580 759"/>
                              <a:gd name="T111" fmla="*/ 1580 h 3136"/>
                              <a:gd name="T112" fmla="+- 0 2972 2943"/>
                              <a:gd name="T113" fmla="*/ T112 w 38"/>
                              <a:gd name="T114" fmla="+- 0 1735 759"/>
                              <a:gd name="T115" fmla="*/ 1735 h 3136"/>
                              <a:gd name="T116" fmla="+- 0 2973 2943"/>
                              <a:gd name="T117" fmla="*/ T116 w 38"/>
                              <a:gd name="T118" fmla="+- 0 1904 759"/>
                              <a:gd name="T119" fmla="*/ 1904 h 3136"/>
                              <a:gd name="T120" fmla="+- 0 2974 2943"/>
                              <a:gd name="T121" fmla="*/ T120 w 38"/>
                              <a:gd name="T122" fmla="+- 0 2086 759"/>
                              <a:gd name="T123" fmla="*/ 2086 h 3136"/>
                              <a:gd name="T124" fmla="+- 0 2975 2943"/>
                              <a:gd name="T125" fmla="*/ T124 w 38"/>
                              <a:gd name="T126" fmla="+- 0 2282 759"/>
                              <a:gd name="T127" fmla="*/ 2282 h 3136"/>
                              <a:gd name="T128" fmla="+- 0 2975 2943"/>
                              <a:gd name="T129" fmla="*/ T128 w 38"/>
                              <a:gd name="T130" fmla="+- 0 2492 759"/>
                              <a:gd name="T131" fmla="*/ 2492 h 3136"/>
                              <a:gd name="T132" fmla="+- 0 2976 2943"/>
                              <a:gd name="T133" fmla="*/ T132 w 38"/>
                              <a:gd name="T134" fmla="+- 0 2714 759"/>
                              <a:gd name="T135" fmla="*/ 2714 h 3136"/>
                              <a:gd name="T136" fmla="+- 0 2977 2943"/>
                              <a:gd name="T137" fmla="*/ T136 w 38"/>
                              <a:gd name="T138" fmla="+- 0 2951 759"/>
                              <a:gd name="T139" fmla="*/ 2951 h 3136"/>
                              <a:gd name="T140" fmla="+- 0 2978 2943"/>
                              <a:gd name="T141" fmla="*/ T140 w 38"/>
                              <a:gd name="T142" fmla="+- 0 3200 759"/>
                              <a:gd name="T143" fmla="*/ 3200 h 3136"/>
                              <a:gd name="T144" fmla="+- 0 2979 2943"/>
                              <a:gd name="T145" fmla="*/ T144 w 38"/>
                              <a:gd name="T146" fmla="+- 0 3463 759"/>
                              <a:gd name="T147" fmla="*/ 3463 h 3136"/>
                              <a:gd name="T148" fmla="+- 0 2980 2943"/>
                              <a:gd name="T149" fmla="*/ T148 w 38"/>
                              <a:gd name="T150" fmla="+- 0 3740 759"/>
                              <a:gd name="T151" fmla="*/ 3740 h 3136"/>
                              <a:gd name="T152" fmla="+- 0 2980 2943"/>
                              <a:gd name="T153" fmla="*/ T152 w 38"/>
                              <a:gd name="T154" fmla="+- 0 3895 759"/>
                              <a:gd name="T155" fmla="*/ 3895 h 3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8" h="3136">
                                <a:moveTo>
                                  <a:pt x="0" y="2955"/>
                                </a:moveTo>
                                <a:lnTo>
                                  <a:pt x="1" y="2680"/>
                                </a:lnTo>
                                <a:lnTo>
                                  <a:pt x="1" y="2418"/>
                                </a:lnTo>
                                <a:lnTo>
                                  <a:pt x="2" y="2170"/>
                                </a:lnTo>
                                <a:lnTo>
                                  <a:pt x="3" y="1935"/>
                                </a:lnTo>
                                <a:lnTo>
                                  <a:pt x="4" y="1713"/>
                                </a:lnTo>
                                <a:lnTo>
                                  <a:pt x="5" y="1505"/>
                                </a:lnTo>
                                <a:lnTo>
                                  <a:pt x="6" y="1310"/>
                                </a:lnTo>
                                <a:lnTo>
                                  <a:pt x="7" y="1129"/>
                                </a:lnTo>
                                <a:lnTo>
                                  <a:pt x="8" y="962"/>
                                </a:lnTo>
                                <a:lnTo>
                                  <a:pt x="9" y="807"/>
                                </a:lnTo>
                                <a:lnTo>
                                  <a:pt x="9" y="667"/>
                                </a:lnTo>
                                <a:lnTo>
                                  <a:pt x="10" y="539"/>
                                </a:lnTo>
                                <a:lnTo>
                                  <a:pt x="11" y="426"/>
                                </a:lnTo>
                                <a:lnTo>
                                  <a:pt x="12" y="325"/>
                                </a:lnTo>
                                <a:lnTo>
                                  <a:pt x="13" y="238"/>
                                </a:lnTo>
                                <a:lnTo>
                                  <a:pt x="14" y="165"/>
                                </a:lnTo>
                                <a:lnTo>
                                  <a:pt x="16" y="58"/>
                                </a:lnTo>
                                <a:lnTo>
                                  <a:pt x="18" y="0"/>
                                </a:lnTo>
                                <a:lnTo>
                                  <a:pt x="19" y="7"/>
                                </a:lnTo>
                                <a:lnTo>
                                  <a:pt x="22" y="110"/>
                                </a:lnTo>
                                <a:lnTo>
                                  <a:pt x="23" y="171"/>
                                </a:lnTo>
                                <a:lnTo>
                                  <a:pt x="24" y="246"/>
                                </a:lnTo>
                                <a:lnTo>
                                  <a:pt x="24" y="334"/>
                                </a:lnTo>
                                <a:lnTo>
                                  <a:pt x="25" y="435"/>
                                </a:lnTo>
                                <a:lnTo>
                                  <a:pt x="26" y="550"/>
                                </a:lnTo>
                                <a:lnTo>
                                  <a:pt x="27" y="679"/>
                                </a:lnTo>
                                <a:lnTo>
                                  <a:pt x="28" y="821"/>
                                </a:lnTo>
                                <a:lnTo>
                                  <a:pt x="29" y="976"/>
                                </a:lnTo>
                                <a:lnTo>
                                  <a:pt x="30" y="1145"/>
                                </a:lnTo>
                                <a:lnTo>
                                  <a:pt x="31" y="1327"/>
                                </a:lnTo>
                                <a:lnTo>
                                  <a:pt x="32" y="1523"/>
                                </a:lnTo>
                                <a:lnTo>
                                  <a:pt x="32" y="1733"/>
                                </a:lnTo>
                                <a:lnTo>
                                  <a:pt x="33" y="1955"/>
                                </a:lnTo>
                                <a:lnTo>
                                  <a:pt x="34" y="2192"/>
                                </a:lnTo>
                                <a:lnTo>
                                  <a:pt x="35" y="2441"/>
                                </a:lnTo>
                                <a:lnTo>
                                  <a:pt x="36" y="2704"/>
                                </a:lnTo>
                                <a:lnTo>
                                  <a:pt x="37" y="2981"/>
                                </a:lnTo>
                                <a:lnTo>
                                  <a:pt x="37" y="3136"/>
                                </a:lnTo>
                              </a:path>
                            </a:pathLst>
                          </a:custGeom>
                          <a:noFill/>
                          <a:ln w="1523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4" y="911"/>
                            <a:ext cx="11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345" y="148"/>
                            <a:ext cx="49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818" y="23"/>
                            <a:ext cx="21" cy="1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313" y="-9"/>
                            <a:ext cx="505" cy="146"/>
                          </a:xfrm>
                          <a:prstGeom prst="rect">
                            <a:avLst/>
                          </a:pr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4313" y="200"/>
                            <a:ext cx="5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849" y="75"/>
                            <a:ext cx="21" cy="1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281" y="43"/>
                            <a:ext cx="568" cy="146"/>
                          </a:xfrm>
                          <a:prstGeom prst="rect">
                            <a:avLst/>
                          </a:pr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839" y="707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82610">
                            <a:solidFill>
                              <a:srgbClr val="F2F2F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870" y="783"/>
                            <a:ext cx="557" cy="0"/>
                          </a:xfrm>
                          <a:prstGeom prst="line">
                            <a:avLst/>
                          </a:prstGeom>
                          <a:noFill/>
                          <a:ln w="139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405" y="673"/>
                            <a:ext cx="21" cy="9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54"/>
                        <wps:cNvSpPr>
                          <a:spLocks/>
                        </wps:cNvSpPr>
                        <wps:spPr bwMode="auto">
                          <a:xfrm>
                            <a:off x="1644" y="9644"/>
                            <a:ext cx="2987" cy="1160"/>
                          </a:xfrm>
                          <a:custGeom>
                            <a:avLst/>
                            <a:gdLst>
                              <a:gd name="T0" fmla="+- 0 4839 1645"/>
                              <a:gd name="T1" fmla="*/ T0 w 2987"/>
                              <a:gd name="T2" fmla="+- 0 772 9644"/>
                              <a:gd name="T3" fmla="*/ 772 h 1160"/>
                              <a:gd name="T4" fmla="+- 0 4839 1645"/>
                              <a:gd name="T5" fmla="*/ T4 w 2987"/>
                              <a:gd name="T6" fmla="+- 0 642 9644"/>
                              <a:gd name="T7" fmla="*/ 642 h 1160"/>
                              <a:gd name="T8" fmla="+- 0 5406 1645"/>
                              <a:gd name="T9" fmla="*/ T8 w 2987"/>
                              <a:gd name="T10" fmla="+- 0 642 9644"/>
                              <a:gd name="T11" fmla="*/ 642 h 1160"/>
                              <a:gd name="T12" fmla="+- 0 5406 1645"/>
                              <a:gd name="T13" fmla="*/ T12 w 2987"/>
                              <a:gd name="T14" fmla="+- 0 772 9644"/>
                              <a:gd name="T15" fmla="*/ 772 h 1160"/>
                              <a:gd name="T16" fmla="+- 0 4839 1645"/>
                              <a:gd name="T17" fmla="*/ T16 w 2987"/>
                              <a:gd name="T18" fmla="+- 0 772 9644"/>
                              <a:gd name="T19" fmla="*/ 772 h 1160"/>
                              <a:gd name="T20" fmla="+- 0 3522 1645"/>
                              <a:gd name="T21" fmla="*/ T20 w 2987"/>
                              <a:gd name="T22" fmla="+- 0 158 9644"/>
                              <a:gd name="T23" fmla="*/ 158 h 1160"/>
                              <a:gd name="T24" fmla="+- 0 3016 1645"/>
                              <a:gd name="T25" fmla="*/ T24 w 2987"/>
                              <a:gd name="T26" fmla="+- 0 1086 9644"/>
                              <a:gd name="T27" fmla="*/ 1086 h 1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87" h="1160">
                                <a:moveTo>
                                  <a:pt x="3194" y="-8872"/>
                                </a:moveTo>
                                <a:lnTo>
                                  <a:pt x="3194" y="-9002"/>
                                </a:lnTo>
                                <a:lnTo>
                                  <a:pt x="3761" y="-9002"/>
                                </a:lnTo>
                                <a:lnTo>
                                  <a:pt x="3761" y="-8872"/>
                                </a:lnTo>
                                <a:lnTo>
                                  <a:pt x="3194" y="-8872"/>
                                </a:lnTo>
                                <a:close/>
                                <a:moveTo>
                                  <a:pt x="1877" y="-9486"/>
                                </a:moveTo>
                                <a:lnTo>
                                  <a:pt x="1371" y="-8558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53"/>
                        <wps:cNvSpPr>
                          <a:spLocks/>
                        </wps:cNvSpPr>
                        <wps:spPr bwMode="auto">
                          <a:xfrm>
                            <a:off x="2984" y="1068"/>
                            <a:ext cx="65" cy="74"/>
                          </a:xfrm>
                          <a:custGeom>
                            <a:avLst/>
                            <a:gdLst>
                              <a:gd name="T0" fmla="+- 0 2984 2984"/>
                              <a:gd name="T1" fmla="*/ T0 w 65"/>
                              <a:gd name="T2" fmla="+- 0 1069 1069"/>
                              <a:gd name="T3" fmla="*/ 1069 h 74"/>
                              <a:gd name="T4" fmla="+- 0 2986 2984"/>
                              <a:gd name="T5" fmla="*/ T4 w 65"/>
                              <a:gd name="T6" fmla="+- 0 1142 1069"/>
                              <a:gd name="T7" fmla="*/ 1142 h 74"/>
                              <a:gd name="T8" fmla="+- 0 3049 2984"/>
                              <a:gd name="T9" fmla="*/ T8 w 65"/>
                              <a:gd name="T10" fmla="+- 0 1104 1069"/>
                              <a:gd name="T11" fmla="*/ 1104 h 74"/>
                              <a:gd name="T12" fmla="+- 0 2984 2984"/>
                              <a:gd name="T13" fmla="*/ T12 w 65"/>
                              <a:gd name="T14" fmla="+- 0 1069 1069"/>
                              <a:gd name="T15" fmla="*/ 1069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5" h="74">
                                <a:moveTo>
                                  <a:pt x="0" y="0"/>
                                </a:moveTo>
                                <a:lnTo>
                                  <a:pt x="2" y="73"/>
                                </a:lnTo>
                                <a:lnTo>
                                  <a:pt x="65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52"/>
                        <wps:cNvSpPr>
                          <a:spLocks/>
                        </wps:cNvSpPr>
                        <wps:spPr bwMode="auto">
                          <a:xfrm>
                            <a:off x="1604" y="10431"/>
                            <a:ext cx="2546" cy="987"/>
                          </a:xfrm>
                          <a:custGeom>
                            <a:avLst/>
                            <a:gdLst>
                              <a:gd name="T0" fmla="+- 0 3049 1605"/>
                              <a:gd name="T1" fmla="*/ T0 w 2546"/>
                              <a:gd name="T2" fmla="+- 0 1104 10432"/>
                              <a:gd name="T3" fmla="*/ 1104 h 987"/>
                              <a:gd name="T4" fmla="+- 0 2986 1605"/>
                              <a:gd name="T5" fmla="*/ T4 w 2546"/>
                              <a:gd name="T6" fmla="+- 0 1142 10432"/>
                              <a:gd name="T7" fmla="*/ 1142 h 987"/>
                              <a:gd name="T8" fmla="+- 0 2984 1605"/>
                              <a:gd name="T9" fmla="*/ T8 w 2546"/>
                              <a:gd name="T10" fmla="+- 0 1069 10432"/>
                              <a:gd name="T11" fmla="*/ 1069 h 987"/>
                              <a:gd name="T12" fmla="+- 0 3049 1605"/>
                              <a:gd name="T13" fmla="*/ T12 w 2546"/>
                              <a:gd name="T14" fmla="+- 0 1104 10432"/>
                              <a:gd name="T15" fmla="*/ 1104 h 987"/>
                              <a:gd name="T16" fmla="+- 0 5021 1605"/>
                              <a:gd name="T17" fmla="*/ T16 w 2546"/>
                              <a:gd name="T18" fmla="+- 0 788 10432"/>
                              <a:gd name="T19" fmla="*/ 788 h 987"/>
                              <a:gd name="T20" fmla="+- 0 4167 1605"/>
                              <a:gd name="T21" fmla="*/ T20 w 2546"/>
                              <a:gd name="T22" fmla="+- 0 1577 10432"/>
                              <a:gd name="T23" fmla="*/ 1577 h 9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46" h="987">
                                <a:moveTo>
                                  <a:pt x="1444" y="-9328"/>
                                </a:moveTo>
                                <a:lnTo>
                                  <a:pt x="1381" y="-9290"/>
                                </a:lnTo>
                                <a:lnTo>
                                  <a:pt x="1379" y="-9363"/>
                                </a:lnTo>
                                <a:lnTo>
                                  <a:pt x="1444" y="-9328"/>
                                </a:lnTo>
                                <a:close/>
                                <a:moveTo>
                                  <a:pt x="3416" y="-9644"/>
                                </a:moveTo>
                                <a:lnTo>
                                  <a:pt x="2562" y="-8855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51"/>
                        <wps:cNvSpPr>
                          <a:spLocks/>
                        </wps:cNvSpPr>
                        <wps:spPr bwMode="auto">
                          <a:xfrm>
                            <a:off x="4120" y="1550"/>
                            <a:ext cx="72" cy="71"/>
                          </a:xfrm>
                          <a:custGeom>
                            <a:avLst/>
                            <a:gdLst>
                              <a:gd name="T0" fmla="+- 0 4142 4121"/>
                              <a:gd name="T1" fmla="*/ T0 w 72"/>
                              <a:gd name="T2" fmla="+- 0 1551 1551"/>
                              <a:gd name="T3" fmla="*/ 1551 h 71"/>
                              <a:gd name="T4" fmla="+- 0 4121 4121"/>
                              <a:gd name="T5" fmla="*/ T4 w 72"/>
                              <a:gd name="T6" fmla="+- 0 1621 1551"/>
                              <a:gd name="T7" fmla="*/ 1621 h 71"/>
                              <a:gd name="T8" fmla="+- 0 4192 4121"/>
                              <a:gd name="T9" fmla="*/ T8 w 72"/>
                              <a:gd name="T10" fmla="+- 0 1604 1551"/>
                              <a:gd name="T11" fmla="*/ 1604 h 71"/>
                              <a:gd name="T12" fmla="+- 0 4142 4121"/>
                              <a:gd name="T13" fmla="*/ T12 w 72"/>
                              <a:gd name="T14" fmla="+- 0 1551 1551"/>
                              <a:gd name="T15" fmla="*/ 155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" h="71">
                                <a:moveTo>
                                  <a:pt x="21" y="0"/>
                                </a:moveTo>
                                <a:lnTo>
                                  <a:pt x="0" y="70"/>
                                </a:lnTo>
                                <a:lnTo>
                                  <a:pt x="71" y="53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50"/>
                        <wps:cNvSpPr>
                          <a:spLocks/>
                        </wps:cNvSpPr>
                        <wps:spPr bwMode="auto">
                          <a:xfrm>
                            <a:off x="2434" y="9696"/>
                            <a:ext cx="916" cy="1776"/>
                          </a:xfrm>
                          <a:custGeom>
                            <a:avLst/>
                            <a:gdLst>
                              <a:gd name="T0" fmla="+- 0 4192 2434"/>
                              <a:gd name="T1" fmla="*/ T0 w 916"/>
                              <a:gd name="T2" fmla="+- 0 1604 9696"/>
                              <a:gd name="T3" fmla="*/ 1604 h 1776"/>
                              <a:gd name="T4" fmla="+- 0 4121 2434"/>
                              <a:gd name="T5" fmla="*/ T4 w 916"/>
                              <a:gd name="T6" fmla="+- 0 1621 9696"/>
                              <a:gd name="T7" fmla="*/ 1621 h 1776"/>
                              <a:gd name="T8" fmla="+- 0 4142 2434"/>
                              <a:gd name="T9" fmla="*/ T8 w 916"/>
                              <a:gd name="T10" fmla="+- 0 1551 9696"/>
                              <a:gd name="T11" fmla="*/ 1551 h 1776"/>
                              <a:gd name="T12" fmla="+- 0 4192 2434"/>
                              <a:gd name="T13" fmla="*/ T12 w 916"/>
                              <a:gd name="T14" fmla="+- 0 1604 9696"/>
                              <a:gd name="T15" fmla="*/ 1604 h 1776"/>
                              <a:gd name="T16" fmla="+- 0 4381 2434"/>
                              <a:gd name="T17" fmla="*/ T16 w 916"/>
                              <a:gd name="T18" fmla="+- 0 200 9696"/>
                              <a:gd name="T19" fmla="*/ 200 h 1776"/>
                              <a:gd name="T20" fmla="+- 0 3648 2434"/>
                              <a:gd name="T21" fmla="*/ T20 w 916"/>
                              <a:gd name="T22" fmla="+- 0 1436 9696"/>
                              <a:gd name="T23" fmla="*/ 1436 h 17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16" h="1776">
                                <a:moveTo>
                                  <a:pt x="1758" y="-8092"/>
                                </a:moveTo>
                                <a:lnTo>
                                  <a:pt x="1687" y="-8075"/>
                                </a:lnTo>
                                <a:lnTo>
                                  <a:pt x="1708" y="-8145"/>
                                </a:lnTo>
                                <a:lnTo>
                                  <a:pt x="1758" y="-8092"/>
                                </a:lnTo>
                                <a:close/>
                                <a:moveTo>
                                  <a:pt x="1947" y="-9496"/>
                                </a:moveTo>
                                <a:lnTo>
                                  <a:pt x="1214" y="-8260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49"/>
                        <wps:cNvSpPr>
                          <a:spLocks/>
                        </wps:cNvSpPr>
                        <wps:spPr bwMode="auto">
                          <a:xfrm>
                            <a:off x="3615" y="1417"/>
                            <a:ext cx="64" cy="74"/>
                          </a:xfrm>
                          <a:custGeom>
                            <a:avLst/>
                            <a:gdLst>
                              <a:gd name="T0" fmla="+- 0 3617 3616"/>
                              <a:gd name="T1" fmla="*/ T0 w 64"/>
                              <a:gd name="T2" fmla="+- 0 1417 1417"/>
                              <a:gd name="T3" fmla="*/ 1417 h 74"/>
                              <a:gd name="T4" fmla="+- 0 3616 3616"/>
                              <a:gd name="T5" fmla="*/ T4 w 64"/>
                              <a:gd name="T6" fmla="+- 0 1491 1417"/>
                              <a:gd name="T7" fmla="*/ 1491 h 74"/>
                              <a:gd name="T8" fmla="+- 0 3680 3616"/>
                              <a:gd name="T9" fmla="*/ T8 w 64"/>
                              <a:gd name="T10" fmla="+- 0 1455 1417"/>
                              <a:gd name="T11" fmla="*/ 1455 h 74"/>
                              <a:gd name="T12" fmla="+- 0 3617 3616"/>
                              <a:gd name="T13" fmla="*/ T12 w 64"/>
                              <a:gd name="T14" fmla="+- 0 1417 1417"/>
                              <a:gd name="T15" fmla="*/ 1417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4" h="74">
                                <a:moveTo>
                                  <a:pt x="1" y="0"/>
                                </a:moveTo>
                                <a:lnTo>
                                  <a:pt x="0" y="74"/>
                                </a:lnTo>
                                <a:lnTo>
                                  <a:pt x="64" y="38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48"/>
                        <wps:cNvSpPr>
                          <a:spLocks/>
                        </wps:cNvSpPr>
                        <wps:spPr bwMode="auto">
                          <a:xfrm>
                            <a:off x="3615" y="1417"/>
                            <a:ext cx="64" cy="74"/>
                          </a:xfrm>
                          <a:custGeom>
                            <a:avLst/>
                            <a:gdLst>
                              <a:gd name="T0" fmla="+- 0 3680 3616"/>
                              <a:gd name="T1" fmla="*/ T0 w 64"/>
                              <a:gd name="T2" fmla="+- 0 1455 1417"/>
                              <a:gd name="T3" fmla="*/ 1455 h 74"/>
                              <a:gd name="T4" fmla="+- 0 3616 3616"/>
                              <a:gd name="T5" fmla="*/ T4 w 64"/>
                              <a:gd name="T6" fmla="+- 0 1491 1417"/>
                              <a:gd name="T7" fmla="*/ 1491 h 74"/>
                              <a:gd name="T8" fmla="+- 0 3617 3616"/>
                              <a:gd name="T9" fmla="*/ T8 w 64"/>
                              <a:gd name="T10" fmla="+- 0 1417 1417"/>
                              <a:gd name="T11" fmla="*/ 1417 h 74"/>
                              <a:gd name="T12" fmla="+- 0 3680 3616"/>
                              <a:gd name="T13" fmla="*/ T12 w 64"/>
                              <a:gd name="T14" fmla="+- 0 1455 1417"/>
                              <a:gd name="T15" fmla="*/ 1455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4" h="74">
                                <a:moveTo>
                                  <a:pt x="64" y="38"/>
                                </a:moveTo>
                                <a:lnTo>
                                  <a:pt x="0" y="74"/>
                                </a:lnTo>
                                <a:lnTo>
                                  <a:pt x="1" y="0"/>
                                </a:lnTo>
                                <a:lnTo>
                                  <a:pt x="64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C4F6A" id="Group 47" o:spid="_x0000_s1026" style="position:absolute;margin-left:131.05pt;margin-top:-11.9pt;width:363.35pt;height:207.25pt;z-index:-251640832;mso-position-horizontal-relative:page" coordorigin="2621,-238" coordsize="7267,4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">
                <v:rect id="Rectangle 89" o:spid="_x0000_s1027" style="position:absolute;left:2627;top:-232;width:7255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" filled="f" strokeweight=".21164mm"/>
                <v:rect id="Rectangle 88" o:spid="_x0000_s1028" style="position:absolute;left:2627;top:-232;width:7255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5Y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SFbw9yX+ALm9AQAA//8DAFBLAQItABQABgAIAAAAIQDb4fbL7gAAAIUBAAATAAAAAAAAAAAA&#10;AAAAAAAAAABbQ29udGVudF9UeXBlc10ueG1sUEsBAi0AFAAGAAgAAAAhAFr0LFu/AAAAFQEAAAsA&#10;AAAAAAAAAAAAAAAAHwEAAF9yZWxzLy5yZWxzUEsBAi0AFAAGAAgAAAAhAJ7V7ljEAAAA2wAAAA8A&#10;AAAAAAAAAAAAAAAABwIAAGRycy9kb3ducmV2LnhtbFBLBQYAAAAAAwADALcAAAD4AgAAAAA=&#10;" stroked="f"/>
                <v:shape id="AutoShape 87" o:spid="_x0000_s1029" style="position:absolute;left:1157;top:9156;width:9069;height:5159;visibility:visible;mso-wrap-style:square;v-text-anchor:top" coordsize="9069,5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" path="m1469,-5262r7254,l8723,-9389r-7254,l1469,-5262xm1469,-5262r7254,m1469,-5386r,124m1799,-5324r,62m2129,-5324r,62m2458,-5324r,62m2788,-5386r,124m3118,-5324r,62m3448,-5324r,62m3778,-5324r,62m4107,-5386r,124m4437,-5324r,62m4767,-5324r,62m5097,-5324r,62m5427,-5386r,124m5756,-5324r,62m6086,-5324r,62m6416,-5324r,62m6746,-5386r,124m7076,-5324r,62m7405,-5324r,62m7735,-5324r,62m8065,-5386r,124m8395,-5324r,62m1469,-5262r,-4127m1687,-5262r-218,m1578,-5539r-109,m1578,-5701r-109,m1578,-5816r-109,m1578,-5905r-109,m1578,-5977r-109,m1578,-6039r-109,m1578,-6092r-109,m1578,-6139r-109,m1687,-6181r-218,m1578,-6458r-109,m1578,-6620r-109,m1578,-6734r-109,m1578,-6823r-109,m1578,-6896r-109,m1578,-6958r-109,m1578,-7011r-109,m1578,-7058r-109,m1687,-7100r-218,m1578,-7377r-109,m1578,-7538r-109,m1578,-7653r-109,m1578,-7742r-109,m1578,-7815r-109,m1578,-7876r-109,m1578,-7930r-109,m1578,-7977r-109,m1687,-8019r-218,m1578,-8295r-109,m1578,-8457r-109,m1578,-8572r-109,m1578,-8661r-109,m1578,-8734r-109,m1578,-8795r-109,m1578,-8848r-109,m1578,-8895r-109,m1687,-8937r-218,m1578,-9214r-109,m1578,-9376r-109,m1469,-7473r1,277l1472,-6367r1,-161l1475,-6732r2,l1478,-7047r2,-922l1481,-8309r2,9l1485,-8300r1,-71l1488,-8525r1,-179l1491,-8866r2,-103l1494,-9056r2,-63l1497,-9155r2,-18l1501,-9194r1,-14l1504,-9213r1,12l1507,-9203r2,14l1510,-9199r2,14l1514,-9189r1,22l1517,-9165r1,16l1520,-9155r2,14l1523,-9136r2,33l1526,-9109r2,-8l1530,-9094r1,-7l1533,-9084r1,-4l1536,-9059r2,12l1539,-9053r2,22l1543,-9041r1,33l1546,-9014r1,-1l1549,-9003r2,27l1552,-8997r2,49l1555,-8957r2,6l1559,-8931r1,-18l1562,-8915r1,34l1565,-8914r2,3l1568,-8869r2,10l1572,-8847r1,l1575,-8866r1,35l1578,-8816r2,1l1581,-8830r2,5l1584,-8826r2,16l1588,-8771r1,17l1591,-8747r1,6l1594,-8736r2,-8l1597,-8737r2,48l1600,-8706r2,16l1604,-8705r1,44l1607,-8692r2,11l1610,-8671r2,52l1613,-8603r2,-41l1617,-8614r1,-21l1620,-8598r1,6l1623,-8601r2,-38l1626,-8577r2,-30l1629,-8601r2,13l1633,-8571r1,7l1636,-8578r2,60l1639,-8530r2,19l1642,-8555r2,36l1646,-8526r1,62l1649,-8464r1,-28l1652,-8440r2,-50l1655,-8480r2,-37l1658,-8461r2,-2l1662,-8467r1,68l1665,-8416r2,-9l1668,-8467r2,101l1671,-8350r2,-107l1675,-8399r1,24l1678,-8371r1,21l1681,-8296r2,-31l1684,-8301r2,-35l1687,-8293r2,-52l1691,-8336r1,18l1694,-8369r2,56l1697,-8248r2,-27l1700,-8318r2,100l1704,-8290r1,39l1707,-8290r1,35l1710,-8328r2,82l1713,-8222r2,-29l1716,-8262r2,40l1720,-8222r1,32l1723,-8226r1,-46l1726,-8256r2,14l1729,-8202r2,-12l1733,-8173r1,-11l1736,-8153r1,-63l1739,-8214r2,101l1742,-8169r2,-60l1745,-8146r2,-25l1749,-8108r1,-12l1752,-8127r1,-28l1755,-8084r2,-69l1758,-8100r2,-108l1762,-8151r1,38l1765,-8081r1,2l1768,-8092r2,-33l1771,-8164r2,37l1774,-8125r2,5l1778,-8084r1,-60l1781,-7976r1,-149l1784,-8089r2,-53l1787,-8095r2,-10l1791,-8059r1,27l1794,-8062r1,36l1797,-8013r2,-105l1800,-8050r2,-50l1803,-8053r2,-20l1807,-9364r1,1421l1810,-7939r1,-34l1813,-7976r2,52l1816,-7877r2,-43l1820,-7947r1,-66l1823,-8023r1,137l1826,-7943r2,-15l1829,-7894r2,-53l1832,-7928r2,-55l1836,-7932r1,-11l1839,-8007r1,17l1842,-7828r2,-104l1845,-7915r2,12l1848,-8007r2,104l1852,-7951r1,44l1855,-7894r2,36l1858,-7920r2,34l1861,-7935r2,72l1865,-7796r1,-22l1868,-7924r1,71l1871,-7768r2,-85l1874,-7802r2,-118l1877,-7903r2,50l1881,-7877r1,115l1884,-7843r2,41l1887,-7796r2,-85l1890,-7881r2,144l1894,-7858r1,84l1897,-7791r1,81l1900,-7813r2,45l1903,-7823r2,38l1906,-7818r2,11l1910,-7796r1,66l1913,-7863r2,15l1916,-7779r2,-6l1919,-7785r2,6l1923,-7791r1,-5l1926,-7839r1,60l1929,-7877r2,167l1932,-7762r2,l1935,-7779r2,-60l1939,-7839r1,71l1942,-7724r2,-6l1945,-7774r2,57l1948,-7779r2,90l1952,-7724r1,-72l1955,-7717r1,-32l1958,-7749r2,-53l1961,-7768r2,6l1964,-7724r2,14l1968,-7785r1,61l1971,-7848r1,105l1974,-7756r2,113l1977,-7710r2,36l1981,-7626r1,-176l1984,-7635r1,-150l1987,-7749r2,67l1990,-7703r2,36l1993,-7651r2,-86l1997,-7756r1,26l2000,-7743r1,84l2003,-7807r2,104l2006,-7667r2,-43l2010,-7682r1,-28l2013,-7674r1,-36l2016,-7667r2,-22l2019,-7743r2,92l2022,-7717r2,58l2026,-7717r1,58l2029,-7703r1,-65l2032,-7762r2,95l2035,-7710r2,-103l2039,-7768r1,72l2042,-7689r1,192l2045,-7618r2,18l2048,-7635r2,9l2051,-7562r2,-120l2055,-7682r1,47l2058,-7562r1,-56l2061,-7689r2,15l2064,-7609r2,-65l2068,-7667r1,86l2071,-7651r1,-31l2074,-7689r2,-21l2077,-7434r2,-175l2080,-7572r2,20l2084,-7651r1,142l2087,-7541r1,l2090,-7600r2,-18l2093,-7667r2,58l2096,-7600r2,-51l2100,-7667r1,233l2103,-7659r2,59l2106,-7651r2,-92l2109,-7659r2,78l2113,-7581r1,-10l2116,-7541r1,44l2119,-7600r2,38l2122,-7562r2,-10l2125,-7591r2,-18l2129,-7473r1,-127l2132,-7635r2,138l2135,-7618r2,-41l2138,-7618r2,-8l2142,-7497r1,-65l2145,-7591r1,10l2148,-7689r2,80l2151,-7509r2,36l2154,-7581r2,-70l2158,-7552r1,-20l2161,-7600r2,210l2164,-7520r2,86l2167,-7618r2,77l2171,-7390r1,-95l2174,-7420r1,-239l2177,-7562r2,77l2180,-7674r2,177l2183,-7447r2,-84l2187,-7541r1,-11l2190,-7520r1,-176l2193,-7552r2,32l2196,-7609r2,112l2200,-7626r1,141l2203,-7485r1,80l2206,-7667r2,95l2209,-7390r2,-182l2212,-7581r2,-54l2216,-7497r1,63l2219,-7562r1,31l2222,-7420r2,62l2225,-7520r2,86l2229,-7618r1,295l2232,-7447r1,l2235,-7473r2,-58l2238,-7460r2,-81l2241,-7520r2,235l2245,-7520r1,60l2248,-7405r1,-136l2251,-7485r2,25l2254,-7618r2,37l2258,-7520r1,-11l2261,-7562r1,l2264,-7447r2,-94l2267,-7405r2,l2270,-7420r2,30l2274,-7447r1,-50l2277,-7305r1,-155l2280,-7520r2,35l2283,-7635r2,-32l2287,-7341r1,-33l2290,-7460r1,-60l2293,-7562r2,65l2296,-7520r2,86l2299,-7485r2,-35l2303,-7323r1,-197l2306,-7497r1,174l2309,-7541r2,167l2312,-7473r2,-12l2315,-7460r2,-199l2319,-7434r1,l2322,-7460r2,-37l2325,-7460r2,-49l2328,-7420r2,-121l2332,-7485r1,-56l2335,-7323r1,-111l2338,-7447r2,57l2341,-7434r2,14l2344,-7420r2,-111l2348,-7509r1,12l2351,-7541r2,81l2354,-7541r2,56l2357,-7358r2,-127l2361,-7447r1,-38l2364,-7460r1,40l2367,-7420r2,30l2370,-7531r2,22l2373,-7305r2,-142l2377,-7390r1,-83l2380,-7460r2,-49l2383,-7531r2,190l2386,-7390r2,-30l2390,-7285r1,-89l2393,-7341r1,145l2396,-7497r2,12l2399,-7323r2,-111l2402,-7497r2,-12l2406,-7460r1,119l2409,-7405r2,-42l2412,-7485r2,95l2415,-7460r2,55l2419,-7485r1,220l2422,-7853r1,512l2425,-7485r2,-12l2428,-7520r2,23l2431,-7265r2,-169l2435,-7323r1,18l2438,-7390r1,32l2441,-7305r2,-18l2444,-7323r2,-18l2448,-7358r1,-89l2451,-7265r1,-195l2454,-7447r2,-73l2457,-7473r2,13l2460,-7285r2,-73l2464,-7374r1,51l2467,-7341r1,-79l2470,-7374r2,-31l2473,-7243r2,-98l2477,-7341r1,-93l2480,-7473r1,230l2483,-7305r2,-155l2486,-7485r2,242l2489,-7520r2,146l2493,-7358r1,-16l2496,-7497r1,63l2499,-7341r2,-49l2502,-7374r2,33l2506,-7265r1,-93l2509,-7305r1,-85l2512,-7434r2,-13l2515,-7341r2,l2518,-7374r2,131l2522,-7374r1,51l2525,-7405r1,l2528,-7305r2,-36l2531,-7497r2,107l2535,-7434r1,76l2538,-7405r1,l2541,-7485r2,144l2544,-7390r2,-44l2547,-7485r2,51l2551,-7305r1,-115l2554,-7420r1,249l2557,-7374r2,-86l2560,-7285r2,20l2563,-7374r2,l2567,-7473r1,252l2570,-7374r2,33l2573,-7265r2,94l2576,-7323r2,-35l2580,-7390r1,l2583,-7305r1,-100l2586,-7497r2,156l2589,-7358r2,-16l2592,-7420r2,224l2596,-7460r1,40l2599,-7341r2,36l2602,-7358r2,l2605,-7341r2,-119l2609,-7341r1,-17l2612,-7285r1,-73l2615,-7305r2,40l2618,-7285r2,42l2621,-7285r2,-135l2625,-7323r1,-35l2628,-7358r2,53l2631,-7341r2,18l2634,-7390r2,32l2638,-7243r1,161l2641,-7434r1,93l2644,-7323r2,18l2647,-7434r2,129l2650,-7434r2,213l2654,-7171r1,-114l2657,-7374r2,l2660,-7305r2,-69l2663,-7405r2,100l2667,-7265r1,44l2670,-7390r1,147l2673,-7113r2,-347l2676,-7358r2,73l2679,-7285r2,-38l2683,-7196r1,-109l2686,-7390r1,105l2689,-7390r2,-15l2692,-7358r2,115l2696,-7265r1,-109l2699,-7047r1,-149l2702,-7285r2,-56l2705,-7420r2,46l2708,-7265r2,-40l2712,-7390r1,169l2715,-7390r1,85l2718,-7390r2,125l2721,-7285r2,203l2725,-7358r1,35l2728,-7285r1,89l2731,-7243r2,-131l2734,-7285r2,64l2737,-7243r2,-42l2741,-7243r1,-115l2744,-7323r1,-51l2747,-7171r2,-263l2750,-7265r2,l2754,-7171r1,-114l2757,-7374r1,109l2760,-7341r2,-33l2763,-7196r2,-69l2766,-7221r2,-213l2770,-7285r1,-56l2773,-7374r1,16l2776,-7171r2,28l2779,-7405r2,47l2783,-7221r1,-137l2786,-7171r1,-50l2789,-7265r2,-40l2792,-7265r2,-93l2795,-7485r2,518l2799,-7196r1,-162l2802,-7285r1,238l2805,-7473r2,277l2808,-7323r2,38l2811,-7390r2,105l2815,-7082r1,l2818,-7323r2,38l2821,-7358r2,311l2824,-7434r2,169l2828,-7143r1,-142l2831,-7405r1,64l2834,-7358r2,l2837,-7374r2,109l2840,-7305r2,40l2844,-7285r1,172l2847,-7265r2,l2850,-7113r2,-83l2853,-7243r2,-98l2857,-7305r1,-142l2860,-7285r1,-38l2863,-7285r2,l2866,-7196r2,-145l2869,-7113r2,-152l2873,-7196r1,-25l2876,-7047r2,-124l2879,-7243r2,47l2882,-7243r2,22l2886,-7082r1,-276l2889,-7285r1,64l2892,-7171r2,162l2895,-7221r2,174l2898,-7113r2,l2902,-7243r1,47l2905,-7143r2,-100l2908,-7221r2,l2911,-7405r2,-55l2915,-7196r1,-47l2918,-7285r1,172l2921,-7082r2,-161l2924,-7082r2,-183l2927,-7243r2,-22l2931,-7265r1,183l2934,-7374r1,-1901l2937,-6967r2,-204l2940,-7143r2,-28l2944,-7358r1,215l2947,-7221r1,-44l2950,-7171r2,-134l2953,-7221r2,-84l2956,-6967r2,-254l2960,-7009r1,-296l2963,-7082r1,l2966,-7143r2,134l2969,-6967r2,-229l2973,-7243r1,100l2976,-6866r1,-247l2979,-7171r2,28l2982,-6920r2,l2985,-7047r2,-149l2989,-7243r1,-147l2992,-7171r1,-50l2995,-6920r2,-193l2998,-7047r2,-96l3002,-7082r1,-89l3005,-7143r1,134l3008,-7143r2,30l3011,-7009r2,-187l3014,-7171r2,-50l3018,-7047r1,-149l3021,-7113r1,193l3024,-7171r2,-134l3027,-7243r2,-22l3030,-6920r2,-345l3034,-7082r1,162l3037,-7221r2,l3040,-6920r2,-251l3043,-7082r2,l3047,-7009r1,-212l3050,-7113r1,-210l3053,-7047r2,-35l3056,-6805r2,-115l3059,-7113r2,-192l3063,-7009r1,-212l3066,-7082r2,216l3069,-7047r2,127l3072,-7196r2,83l3076,-7265r1,122l3079,-7047r1,-174l3082,-7143r2,134l3085,-7171r2,-94l3088,-7082r2,l3092,-7196r1,-47l3095,-6967r2,-42l3098,-7243r2,377l3101,-7113r2,l3105,-7082r1,-31l3108,-6643r1,-366l3111,-7305r2,84l3114,-7143r2,277l3117,-7113r2,193l3121,-7082r1,-61l3124,-7113r2,146l3127,-7323r2,152l3130,-7305r2,109l3134,-6920r1,115l3137,-7196r1,25l3140,-7171r2,251l3143,-7171r2,89l3146,-6866r2,-419l3150,-6920r1,-223l3153,-6805r1,-338l3156,-7009r2,-234l3159,-7221r2,139l3163,-7047r1,38l3166,-7047r1,80l3169,-7009r2,l3172,-7243r2,323l3175,-7113r2,31l3179,-7113r1,-83l3182,-7009r1,-134l3185,-7113r2,-58l3188,-7082r2,-61l3192,-7113r1,31l3195,-7171r1,162l3198,-6866r2,-377l3201,-7196r2,83l3204,-7221r2,78l3208,-7221r1,108l3211,-7196r1,83l3214,-7082r2,l3217,-6920r2,-301l3221,-7113r1,308l3224,-6920r1,-301l3227,-7082r2,216l3230,-7243r2,276l3233,-7171r2,-134l3237,-7305r1,338l3240,-6967r1,101l3243,-7113r2,-58l3246,-7082r2,l3250,-7009r1,-73l3253,-7113r1,146l3256,-7196r2,276l3259,-7009r2,-73l3262,-7143r2,30l3266,-7009r1,-212l3269,-7143r1,-122l3272,-7196r2,-47l3275,-7009r2,42l3278,-7196r2,330l3282,-7171r1,-50l3285,-7082r2,-31l3288,-7113r2,66l3291,-7143r2,176l3295,-7171r1,305l3298,-7113r1,31l3301,-7113r2,31l3304,-6967r2,47l3307,-7082r2,-89l3311,-7143r1,61l3314,-7047r2,80l3317,-6866r2,-330l3320,-6866r2,-216l3324,-7082r1,l3327,-7171r1,162l3330,-7196r2,187l3333,-7009r2,204l3336,-7265r2,460l3340,-7221r1,174l3343,-6967r2,-80l3346,-7143r2,96l3349,-7143r2,96l3353,-7143r1,277l3356,-7082r1,162l3359,-7113r2,66l3362,-7047r2,-66l3365,-7221r2,50l3369,-7221r1,78l3372,-6920r1,-127l3375,-7082r2,35l3378,-6920r2,l3382,-7221r1,174l3385,-7082r1,l3388,-7047r2,127l3391,-6967r2,-80l3394,-6920r2,-47l3398,-6920r1,-276l3401,-7009r1,204l3404,-7221r2,174l3407,-7047r2,-35l3411,-7113r1,247l3414,-7171r1,28l3417,-6732r2,-315l3420,-6967r2,-80l3423,-7113r2,104l3427,-6920r1,-162l3430,-6967r1,47l3433,-6732r2,-533l3436,-7047r2,127l3440,-6967r1,l3443,-6805r1,-115l3446,-6967r2,-254l3449,-7047r2,242l3452,-7243r2,600l3456,-6967r1,l3459,-7082r1,-89l3462,-7082r2,-183l3465,-7143r2,30l3469,-7113r1,104l3472,-7047r1,-96l3475,-7143r2,-53l3478,-7143r2,277l3481,-7196r2,83l3485,-6805r1,-277l3488,-7243r1,47l3491,-6866r2,-305l3494,-7113r2,-108l3497,-6967r2,-80l3501,-6967r1,-276l3504,-7113r2,-58l3507,-7171r2,l3510,-7082r2,-61l3514,-6967r1,-80l3517,-7047r1,-35l3520,-6920r2,-47l3523,-6967r2,l3526,-7009r2,-104l3530,-6643r1,-553l3533,-7143r2,-53l3536,-7113r2,31l3539,-6967r2,101l3543,-7082r1,l3546,-7143r1,l3549,-7171r2,251l3552,-7171r2,162l3555,-6967r2,101l3559,-7009r1,-134l3562,-6866r2,-143l3565,-6920r2,-47l3568,-7082r2,162l3572,-6866r1,-143l3575,-6920r1,-223l3578,-7113r2,146l3581,-7009r2,l3584,-7047r2,-35l3588,-7009r1,l3591,-7171r2,251l3594,-7047r2,-35l3597,-6920r2,-223l3601,-7143r1,176l3604,-7113r1,31l3607,-6866r2,-305l3610,-7009r2,-162l3613,-7171r2,28l3617,-7221r1,108l3620,-7113r1,66l3623,-7009r2,-73l3626,-7171r2,89l3630,-7113r1,104l3633,-7047r1,315l3636,-6732r2,-350l3639,-7047r2,38l3642,-7143r2,338l3646,-6805r1,-242l3649,-7082r1,115l3652,-6967r2,l3655,-6866r2,-247l3659,-7009r1,-134l3662,-7113r1,247l3665,-6866r2,-54l3668,-7082r2,35l3671,-7143r2,176l3675,-7082r1,115l3678,-7171r1,162l3681,-6967r2,l3684,-7047r2,l3688,-6920r1,-162l3691,-6920r1,-223l3694,-7009r2,l3697,-6967r2,-80l3700,-7047r2,-96l3704,-7009r1,204l3707,-7047r1,l3710,-6866r2,-247l3713,-7082r2,73l3716,-7143r2,30l3720,-7047r1,-35l3723,-7082r2,162l3726,-6920r2,-162l3729,-7143r2,30l3733,-7171r1,124l3736,-6866r1,-181l3739,-6920r2,-251l3742,-6805r2,-115l3745,-7196r2,330l3749,-7009r1,-73l3752,-7047r2,80l3755,-7009r2,89l3758,-6967r2,47l3762,-6866r1,-143l3765,-6920r1,-89l3768,-7047r2,38l3771,-6967r2,-146l3774,-7143r2,96l3778,-6805r1,-162l3781,-7082r2,-161l3784,-7196r2,187l3787,-6866r2,-54l3791,-6920r1,-47l3794,-7113r1,146l3797,-7143r2,96l3800,-7009r2,-104l3803,-7047r2,-66l3807,-6967r1,-176l3810,-7113r2,247l3813,-7009r2,-162l3816,-7143r2,176l3820,-7009r1,204l3823,-7009r1,-134l3826,-7113r2,-58l3829,-6732r2,-188l3832,-7143r2,500l3836,-6920r1,-301l3839,-6920r2,-47l3842,-7082r2,162l3845,-6967r2,-146l3849,-6866r1,-216l3852,-7047r1,-35l3855,-6967r2,101l3858,-6866r2,-101l3861,-6805r2,-162l3865,-6866r1,61l3868,-6866r1,-181l3871,-6920r2,-223l3874,-7143r2,500l3878,-7082r1,73l3881,-7009r1,-104l3884,-7113r2,146l3887,-7143r2,134l3890,-7047r2,-96l3894,-6967r1,-204l3897,-6732r1,-73l3900,-6967r2,-80l3903,-7221r2,301l3907,-7113r1,146l3910,-6866r1,-330l3913,-6967r2,-80l3916,-7082r2,216l3919,-7009r2,-104l3923,-6967r1,101l3926,-6967r1,-42l3929,-7082r2,216l3932,-6967r2,101l3936,-6643r1,-366l3939,-6732r1,-235l3942,-7009r2,-134l3945,-6866r2,-54l3948,-6967r2,47l3952,-6920r1,54l3955,-7143r1,96l3958,-6920r2,l3961,-7143r2,223l3965,-7082r1,216l3968,-6967r1,101l3971,-7143r2,134l3974,-7009r2,42l3977,-6805r2,-115l3981,-6967r1,-229l3984,-7047r1,127l3987,-7113r2,247l3990,-6805r2,-242l3993,-6805r2,-277l3997,-6805r1,-61l4000,-7082r2,-31l4003,-6967r2,l4006,-7265r2,298l4010,-6805r1,-204l4013,-7009r1,-38l4016,-6920r2,115l4019,-7143r2,176l4022,-6805r2,-61l4026,-7082r1,350l4029,-6967r2,-42l4032,-6920r2,-193l4035,-6866r2,134l4039,-6866r1,61l4042,-7047r1,127l4045,-6967r2,-80l4048,-7047r2,l4051,-6866r2,l4055,-7009r1,-104l4058,-7143r2,96l4061,-6643r2,-162l4064,-6920r2,-89l4068,-6920r1,l4071,-7082r1,162l4074,-6866r2,l4077,-6805r2,-308l4080,-6920r2,-251l4084,-7143r1,134l4087,-7047r1,519l4090,-6732r2,-350l4093,-6805r2,-242l4097,-6866r1,-54l4100,-6866r1,-143l4103,-7171r2,439l4106,-6367r2,-746l4109,-6967r2,-115l4113,-7082r1,l4116,-7047r1,315l4119,-7009r2,42l4122,-7113r2,31l4126,-6967r1,l4129,-6967r1,-229l4132,-7082r2,350l4135,-6805r2,-338l4138,-7009r2,-73l4142,-6805r1,-338l4145,-6920r1,l4148,-6920r2,-89l4151,-7009r2,143l4155,-6967r1,-80l4158,-7171r1,305l4161,-6967r2,-204l4164,-7047r2,-124l4167,-6967r2,-80l4171,-7047r1,404l4174,-6866r1,134l4177,-7009r2,277l4180,-6732r2,-73l4183,-6866r2,134l4187,-6805r1,-204l4190,-6528r2,-481l4193,-6920r2,115l4196,-6866r2,l4200,-6920r1,-47l4203,-7009r1,204l4206,-7171r2,251l4209,-6866r2,-143l4213,-6732r1,-381l4216,-6866r1,l4219,-6866r2,223l4222,-6920r2,-47l4225,-7082r2,162l4229,-7009r1,42l4232,-7143r1,96l4235,-7113r2,247l4238,-6866r2,l4241,-6732r2,-73l4245,-7047r1,-96l4248,-6090r2,-877l4251,-6732r2,-315l4254,-6805r2,-61l4258,-6920r1,-127l4261,-7171r1,124l4264,-6920r2,-162l4267,-6920r2,-127l4270,-6920r2,-47l4274,-6805r1,-204l4277,-6367r2,-680l4280,-6967r2,162l4283,-6732r2,-134l4287,-6805r1,-277l4290,-6805r1,-61l4293,-7113r2,308l4296,-6967r2,-80l4299,-7009r2,42l4303,-6920r1,-162l4306,-6643r2,-277l4309,-6920r2,l4312,-7047r2,242l4316,-7047r1,80l4319,-6866r1,-181l4322,-6920r2,392l4325,-6805r2,-204l4328,-6732r2,-134l4332,-6967r1,-42l4335,-6920r1,-162l4338,-7082r2,l4341,-6643r2,l4345,-7113r1,193l4348,-7143r1,277l4351,-6866r2,-181l4354,-6805r2,l4357,-6866r2,-101l4361,-7047r1,127l4364,-6967r1,l4367,-6528r2,-392l4370,-6967r2,l4374,-6732r1,-277l4377,-6866r1,l4380,-6805r2,-162l4383,-6920r2,277l4386,-6866r2,-143l4390,-6643r1,-324l4393,-6866r1,-101l4396,-7047r2,-96l4399,-6866r2,-305l4403,-7009r1,89l4406,-6920r1,l4409,-6866r2,-54l4412,-6643r2,-162l4415,-7143r2,96l4419,-6920r1,-47l4422,-6967r1,101l4425,-6967r2,235l4428,-7143r2,223l4431,-6967r2,47l4435,-7047r1,80l4438,-7009r2,366l4441,-6967r2,47l4444,-7009r2,89l4448,-6920r1,-251l4451,-6732r1,-235l4454,-6643r2,-324l4457,-6866r2,-247l4460,-7009r2,89l4464,-6805r1,73l4467,-7009r2,-104l4470,-6732r2,-188l4473,-7113r2,146l4477,-6920r1,-162l4480,-6967r1,l4483,-7047r2,-35l4486,-6866r2,-54l4489,-6920r2,188l4493,-6805r1,-115l4496,-6967r2,47l4499,-7009r2,143l4502,-6805r2,-277l4506,-7143r1,500l4509,-6920r1,-223l4512,-6967r2,-42l4515,-6866r2,-181l4518,-7171r2,305l4522,-6866r1,-54l4525,-6866r2,-143l4528,-7171r2,528l4531,-6732r2,-315l4535,-6967r1,235l4538,-6866r1,61l4541,-6866r2,-54l4544,-6967r2,-176l4547,-6643r2,-277l4551,-7009r1,143l4554,-6866r2,l4557,-6805r2,-162l4560,-6732r2,-73l4564,-7047r1,315l4567,-7082r1,439l4570,-6866r2,61l4573,-6732r2,-591l4576,-6866r2,l4580,-6967r1,l4583,-6805r1,277l4586,-6967r2,-146l4589,-6643r2,l4593,-6920r1,-47l4596,-6528r1,-519l4599,-6805r2,-308l4602,-6920r2,l4605,-7047r2,181l4609,-7082r1,277l4612,-7009r1,42l4615,-6967r2,324l4618,-6967r2,l4622,-7047r1,242l4625,-6866r1,-143l4628,-6920r2,277l4631,-6643r2,276l4634,-6920r2,-47l4638,-6528r1,-439l4641,-7082r1,277l4644,-6920r2,-89l4647,-6967r2,-176l4651,-6920r1,-162l4654,-6805r1,-61l4657,-7009r2,-38l4660,-6367r2,-553l4663,-6805r2,-204l4667,-6920r1,-301l4670,-7047r1,181l4673,-6866r2,l4676,-7047r2,127l4679,-7113r2,193l4683,-6805r1,-61l4686,-7047r2,242l4689,-7047r2,242l4692,-6528r2,-392l4696,-7082r1,216l4699,-6866r1,134l4702,-7009r2,143l4705,-7047r2,404l4708,-7009r2,204l4712,-6920r1,-47l4715,-6643r2,l4718,-7047r2,404l4721,-7047r2,38l4725,-6805r1,-162l4728,-6920r1,-89l4731,-6967r2,l4734,-6805r2,-204l4737,-6920r2,188l4741,-6732r1,-73l4744,-6732r2,l4747,-7082r2,554l4750,-6866r2,-143l4754,-6967r1,101l4757,-6967r1,439l4760,-6805r2,-162l4763,-6805r2,-308l4766,-6643r2,-324l4770,-7143r1,615l4773,-6967r2,l4776,-7082r2,216l4779,-6866r2,134l4783,-6920r1,-89l4786,-6732r1,-188l4789,-7009r2,42l4792,-7009r2,l4795,-6732r2,642l4799,-7082r1,35l4802,-7082r1,216l4805,-6732r2,89l4808,-6643r2,-366l4812,-7082r1,216l4815,-6805r1,-277l4818,-6967r2,47l4821,-6967r2,-80l4824,-6866r2,-216l4828,-7047r1,242l4831,-6967r1,47l4834,-6528r2,-554l4837,-6528r2,-338l4841,-6805r1,438l4844,-7221r1,578l4847,-6967r2,-80l4850,-7143r2,-100l4853,-6528r2,-519l4857,-7143r1,500l4860,-6805r1,73l4863,-7009r2,89l4866,-6866r2,134l4870,-6920r1,-127l4873,-6920r1,l4876,-6920r2,l4879,-7113r2,585l4882,-6920r2,188l4886,-6866r1,-143l4889,-7082r1,73l4892,-6528r2,-554l4895,-6920r2,54l4899,-6732r1,-315l4902,-6643r1,-223l4905,-6732r2,-235l4908,-6967r2,47l4911,-6805r2,-61l4915,-6866r1,61l4918,-7009r1,277l4921,-7009r2,l4924,-6732r2,-188l4927,-6643r2,l4931,-7113r1,247l4934,-7047r2,181l4937,-7196r2,330l4940,-6920r2,-162l4944,-6732r1,-235l4947,-7221r1,355l4950,-6805r2,-115l4953,-6367r2,-365l4956,-7009r2,42l4960,-6805r1,162l4963,-6920r2,188l4966,-6528r2,-585l4969,-7196r2,464l4973,-7047r1,315l4976,-6967r1,324l4979,-6732r2,-188l4982,-6967r2,l4985,-6920r2,277l4989,-6920r1,277l4992,-7047r2,242l4995,-6732r2,-134l4998,-6920r2,-127l5002,-7082r1,l5005,-7009r1,l5008,-6920r2,-162l5011,-6528r2,-481l5014,-7082r2,216l5018,-6920r1,188l5021,-6967r2,101l5024,-6967r2,101l5027,-6528r2,-277l5031,-6805r1,-115l5034,-6866r1,-143l5037,-6920r2,-47l5040,-7047r2,80l5043,-6967r2,l5047,-6805r1,-115l5050,-6805r1,l5053,-7082r2,l5056,-6732r2,-235l5060,-6920r1,277l5063,-6643r1,-439l5066,-6732r2,-188l5069,-6866r2,l5072,-7009r2,143l5076,-6805r1,-162l5079,-7047r1,404l5082,-7047r2,519l5085,-6866r2,134l5089,-6643r1,-324l5092,-6866r1,-54l5095,-7113r2,585l5098,-6732r2,-188l5101,-6866r2,-247l5105,-6643r1,-89l5108,-7009r1,366l5111,-6920r2,-193l5114,-7009r2,204l5118,-6967r1,l5121,-6866r1,l5124,-6805r2,-162l5127,-6732r2,-73l5130,-6732r2,-315l5134,-7047r1,519l5137,-7009r1,89l5140,-6732r2,365l5143,-6732r2,-73l5146,-6967r2,324l5150,-7082r1,439l5153,-6732r2,-73l5156,-6643r2,-223l5159,-6805r2,-242l5163,-6805r1,-115l5166,-6528r1,-277l5169,-7113r2,585l5172,-7143r2,176l5175,-7196r2,330l5179,-6920r1,54l5182,-6732r2,-188l5185,-6866r2,61l5188,-7082r2,216l5192,-6805r1,-242l5195,-6967r1,101l5198,-6920r2,54l5201,-6967r2,162l5204,-7009r2,l5208,-6528r1,-392l5211,-6643r2,-223l5214,-6805r2,-242l5217,-6866r2,61l5221,-6805r1,162l5224,-7009r1,277l5227,-7047r2,315l5230,-6732r2,-277l5233,-6967r2,162l5237,-6866r1,-305l5240,-7009r1,204l5243,-6920r2,277l5246,-6367r2,-553l5250,-6643r1,-89l5253,-6643r1,-404l5256,-6967r2,47l5259,-7171r2,528l5262,-7009r2,89l5266,-6805r1,-242l5269,-6866r2,134l5272,-6866r2,-143l5275,-6732r2,-277l5279,-6866r1,-277l5282,-6643r1,115l5285,-6732r2,-134l5288,-6643r2,-277l5291,-6643r2,-223l5295,-6920r1,-127l5298,-6805r1,-308l5301,-6732r2,-134l5304,-6643r2,-528l5308,-6643r1,115l5311,-6732r1,-235l5314,-6805r2,-115l5317,-6805r2,-277l5320,-6732r2,l5324,-7082r1,350l5327,-6367r1,-499l5330,-6866r2,-247l5333,-6805r2,-162l5337,-6967r1,162l5340,-6367r1,-600l5343,-6866r2,134l5346,-6967r2,101l5349,-6732r2,l5353,-6805r1,-242l5356,-6920r1,188l5359,-6866r2,-54l5362,-7009r2,-134l5366,-6920r1,188l5369,-7341r1,698l5372,-6732r2,l5375,-6866r2,134l5378,-7082r2,350l5382,-6920r1,188l5385,-6643r1,-404l5388,-6732r2,204l5391,-7009r2,143l5394,-6866r2,l5398,-7009r1,42l5401,-6805r2,-61l5404,-6967r2,162l5407,-6805r2,277l5411,-6805r1,-61l5414,-6732r1,89l5417,-6866r2,-101l5420,-6967r2,162l5423,-6732r2,-188l5427,-6732r1,-73l5430,-6643r2,-277l5433,-6866r2,-101l5436,-6866r2,61l5440,-6805r1,-204l5443,-6920r1,277l5446,-6967r2,-42l5449,-6732r2,-464l5452,-6967r2,439l5456,-6732r1,l5459,-6920r2,830l5462,-6805r2,-115l5465,-6967r2,-42l5469,-7082r1,216l5472,-6528r1,l5475,-6920r2,-127l5478,-6732r2,-73l5481,-6732r2,-73l5485,-6967r1,162l5488,-6732r1,-134l5491,-6528r2,-338l5494,-6732r2,-188l5498,-7082r1,439l5501,-6866r1,61l5504,-6967r2,-42l5507,-6732r2,-315l5510,-6732r2,l5514,-7009r1,143l5517,-6866r1,-216l5520,-6367r2,-600l5523,-6967r2,162l5527,-6805r1,-162l5530,-6528r1,-392l5533,-7009r2,277l5536,-6805r2,-242l5539,-6920r2,54l5543,-6866r1,223l5546,-6866r1,-330l5549,-7047r2,181l5552,-6732r2,-73l5556,-6732r1,204l5559,-6732r1,-73l5562,-6528r2,-439l5565,-6920r2,l5568,-6528r2,-439l5572,-6732r1,-188l5575,-6866r1,-54l5578,-7143r2,176l5581,-7082r2,115l5585,-6643r1,-324l5588,-6805r1,-115l5591,-6967r2,-318l5594,-6643r2,-162l5597,-6866r2,338l5601,-6866r1,338l5604,-6866r1,-54l5607,-6643r2,-500l5610,-6732r2,l5614,-6805r1,73l5617,-6866r1,776l5620,-7113r2,585l5623,-6920r2,115l5626,-6643r2,-89l5630,-6528r1,-392l5633,-6643r1,276l5636,-6528r2,-204l5639,-6643r2,115l5642,-6528r2,-338l5646,-6866r1,l5649,-7113r2,31l5652,-6805r2,73l5655,-6805r2,277l5659,-6920r1,115l5662,-6528r1,-204l5665,-6805r2,438l5668,-6805r2,-61l5671,-6866r2,-101l5675,-6866r1,-181l5678,-6866r2,61l5681,-6732r2,l5684,-6732r2,89l5688,-7113r1,193l5691,-6866r1,l5694,-6643r2,276l5697,-6866r2,l5700,-6367r2,-553l5704,-7047r1,127l5707,-6805r2,162l5710,-7082r2,216l5713,-6920r2,277l5717,-7082r1,216l5720,-6866r1,-54l5723,-6866r2,-101l5726,-6967r2,l5729,-6732r2,-73l5733,-6866r1,l5736,-6643r2,-223l5739,-6528r2,-392l5742,-6866r2,-54l5746,-6866r1,134l5749,-6643r1,-324l5752,-6732r2,-188l5755,-6805r2,-61l5758,-6643r2,-324l5762,-6732r1,-277l5765,-6732r1,-73l5768,-6967r2,101l5771,-5262t1,l5773,-6920t,l5775,-6805r1,-242l5778,-6866r1,-54l5781,-6805r2,73l5784,-6528r2,-277l5787,-6805r2,73l5791,-6528r1,-392l5794,-6805r1,73l5797,-6528r2,-392l5800,-6367r2,-276l5804,-6866r1,l5807,-6732r1,l5810,-6967r2,l5813,-6805r2,-61l5816,-7113r2,193l5820,-6732r1,89l5823,-6643r1,-366l5826,-6643r2,-324l5829,-6528r2,-115l5833,-6732r1,l5836,-6805r1,162l5839,-6866r2,776l5842,-6866r2,134l5845,-7009r2,204l5849,-7009r1,277l5852,-6967r1,235l5855,-6967r2,162l5858,-7009r2,204l5862,-7009r1,143l5865,-7009r1,143l5867,-6866r2,499l5870,-6920r2,277l5874,-6732r1,-315l5877,-6643r1,-89l5880,-6967r2,235l5883,-6967r2,324l5886,-6920r2,54l5890,-6920r1,188l5893,-7047r2,404l5896,-6920r2,54l5899,-6528r2,-204l5903,-6805r1,715l5906,-6367r1,-438l5909,-6805r2,l5912,-6732r2,-277l5915,-6643r2,-404l5919,-6643r1,-162l5922,-6920r1,54l5925,-6866r2,134l5928,-6528r2,-338l5932,-6732r1,l5935,-6805r1,-61l5938,-6643r2,-324l5941,-6805r2,-115l5944,-6805r2,-61l5948,-6732r1,l5951,-6967r1,101l5954,-6920r2,188l5957,-6866r2,338l5961,-6805r1,-61l5964,-6920r1,54l5967,-6920r2,188l5970,-6732r2,-73l5973,-6805r2,73l5977,-6643r1,l5980,-6866r1,338l5983,-6805r2,73l5986,-6732r2,-188l5990,-7009r1,277l5993,-6528r1,-439l5996,-6805r2,73l5999,-6528r1,1266m6001,-5262r1,-1658m6002,-6920r2,188l6006,-6732r1,89l6009,-6732r1,-73l6012,-7047r2,127l6015,-7047r2,315l6018,-6732r2,-134l6022,-6643r1,-89l6025,-7047r2,315l6028,-6732r2,-134l6031,-7047r2,315l6035,-6967r1,101l6038,-6528r1,-277l6041,-6367r2,-438l6044,-6805r2,73l6048,-6967r1,162l6051,-6528r1,-277l6054,-6920r2,54l6057,-6866r2,-54l6060,-6920r2,54l6064,-7009r1,277l6067,-6367r1,-553l6070,-6367r2,l6073,-6643r2,-89l6076,-6732r2,-188l6080,-6805r1,73l6083,-6528r2,-392l6086,-6866r2,l6089,-6643r2,-223l6093,-6967r1,235l6096,-6643r1,-162l6099,-6805r2,-115l6102,-6866r2,-143l6105,-7009r2,277l6109,-6805r1,l6112,-6805r2,-115l6115,-6528r2,-554l6118,-5262t1,l6120,-7009t,l6122,-6643r1,-223l6125,-6732r1,l6128,-6920r2,l6131,-6643r2,l6134,-6805r2,277l6138,-6805r1,438l6141,-6866r2,61l6144,-6866r2,61l6147,-6920r2,54l6151,-6805r1,73l6154,-6367r1,-499l6157,-6866r2,338l6160,-6732r2,89l6163,-6967r2,101l6167,-6643r1,l6170,-6732r1,-188l6173,-6866r2,499l6176,-6732r2,l6180,-6732r1,1470m6182,-5262r1,-1381m6183,-6643r1,-223l6186,-6805r2,l6189,-6528r2,-338l6192,-6643r2,-324l6196,-6805r1,73l6199,-6528r1,-481l6202,-6367r2,-499l6205,-6528r2,-204l6209,-6866r1,-101l6212,-6967r1,324l6215,-6920r2,553l6218,-6732r2,-134l6221,-6967r2,162l6225,-6643r1,-89l6228,-6805r1,277l6231,-6732r2,-134l6234,-6866r2,l6238,-6866r1,499l6241,-6643r1,-162l6244,-6643r2,-162l6247,-6090r2,-715l6250,-6732r2,89l6254,-7047r1,242l6257,-6367r1,-438l6260,-6967r2,235l6263,-6866r2,338l6266,-6643r2,-366l6270,-6866r1,l6273,-6967r2,439l6276,-6805r2,l6279,-6967r2,-42l6283,-6732r1,89l6286,-6805r1,-115l6289,-6920r2,188l6292,-6920r2,277l6295,-6643r2,115l6299,-6643r1,115l6302,-6866r2,l6305,-7009r2,481l6308,-6732r2,l6312,-6805r1,162l6315,-6528r1,-204l6318,-6643r2,-324l6321,-6967r2,324l6324,-6367r2,-553l6328,-6866r1,223l6331,-6866r2,499l6334,-6528r2,l6337,-6805r2,715l6341,-6920r1,277l6344,-6866r1,-181l6347,-6805r2,l6350,-6528r2,-204l6353,-6866r2,l6357,-6528r1,-115l6360,-6643r2,-89l6363,-6643r2,-223l6366,-6732r2,204l6370,-6732r1,89l6373,-6732r1,-188l6376,-6967r2,324l6379,-6920r2,188l6382,-6528r2,-204l6386,-6528r1,-115l6389,-6367r2,-161l6392,-6866r2,134l6395,-6732r2,-235l6399,-6967r1,235l6402,-6643r1,276l6405,-6967r2,47l6408,-6732r2,-235l6411,-6866r2,-54l6415,-6643r1,l6418,-6967r1,-146l6421,-6805r2,-115l6424,-6805r2,-61l6428,-6866r1,338l6431,-6805r1,-61l6434,-6920r2,l6437,-6367r2,-276l6440,-6920r2,54l6444,-6367r1,-553l6447,-6866r1,61l6450,-6920r2,277l6453,-6367r2,-161l6457,-6732r1,89l6460,-6528r1,161l6463,-6090r2,-438l6466,-6367r2,-438l6469,-6367r2,-553l6473,-6528r1,-439l6476,-6805r1,-204l6479,-6866r2,134l6482,-6866r2,-101l6486,-6732r1,204l6489,-6528r1,l6492,-6643r2,-277l6495,-6920r2,-47l6498,-6805r2,-115l6502,-6528r1,-277l6505,-6090r1,-553l6508,-6643r2,115l6511,-6732r2,204l6515,-6866r1,-54l6518,-6643r1,115l6521,-6805r2,-61l6524,-6643r2,-277l6527,-6805r2,l6531,-6643r1,-324l6534,-6528r1,-115l6537,-6528r2,-338l6540,-6805r2,162l6543,-6643r2,553l6547,-6732r1,-188l6550,-6732r2,l6553,-6920r2,-47l6556,-6528r2,161l6560,-6732r1,89l6563,-6528r1,-338l6566,-6920r2,392l6569,-6528r2,-338l6572,-6732r2,365l6576,-6643r1,553l6579,-6528r2,-338l6582,-6866r2,134l6585,-6920r2,277l6589,-6732r1,365l6592,-6805r1,162l6595,-6643r2,-89l6598,-6732r2,89l6601,-6643r2,-162l6605,-6732r1,365l6608,-6866r2,134l6611,-6866r2,223l6614,-6805r2,73l6618,-6805r1,73l6621,-6528r1,-519l6624,-6805r2,162l6627,-6643r2,-162l6630,-6967r2,324l6634,-6528r1,-204l6637,-6967r1,162l6640,-6528r2,-338l6643,-6643r2,-162l6647,-6866r1,l6650,-6528r1,l6653,-6643r2,-162l6656,-6805r2,l6659,-6643r2,-162l6663,-6643r1,-162l6666,-6866r1,134l6669,-6866r2,134l6672,-6643r2,-162l6676,-6920r1,54l6679,-6866r1,338l6682,-6528r2,l6685,-6805r2,l6688,-6732r2,-188l6692,-6732r1,-277l6695,-6367r1,-499l6698,-6090r2,-277l6701,-6732r2,-73l6705,-6528r1,161l6708,-6805r1,438l6711,-6805r2,715l6714,-6090r2,-277l6717,-6367r2,-276l6721,-6805r1,162l6724,-6805r1,277l6727,-6920r2,l6730,-6643r2,-162l6733,-6732r2,-134l6737,-6528r1,-338l6740,-6805r2,l6743,-6528r2,-277l6746,-6732r2,89l6750,-6090r1,-553l6752,-5262t1,l6754,-6920t,l6756,-6643r2,-277l6759,-6805r2,438l6762,-6866r2,61l6766,-6967r1,101l6769,-6528r2,-115l6772,-6805r2,162l6775,-6866r2,499l6779,-6732r1,204l6782,-6866r1,134l6785,-6367r2,-276l6788,-6805r2,-61l6791,-7047r2,404l6795,-6732r1,204l6798,-6732r2,-188l6801,-6866r2,l6804,-6920r2,277l6808,-6732r1,-188l6811,-6643r1,-277l6814,-6732r2,89l6817,-6732r2,-73l6820,-6920r2,115l6824,-6732r1,l6827,-6866r2,499l6830,-6367r2,-365l6833,-6367r2,-161l6837,-6367r1,-161l6840,-6643r1,-277l6843,-6643r2,l6846,-6528r2,l6849,-6643r2,-89l6853,-6528r1,-115l6856,-7009r2,277l6859,-6732r2,89l6862,-6528r2,l6866,-6528r1,161l6869,-6528r1,-204l6872,-6528r2,-439l6875,-6866r2,61l6878,-6732r2,642l6882,-6367r1,-276l6885,-6528r1,161l6888,-6805r2,73l6891,-6528r2,161l6895,-6732r1,89l6898,-6732r1,-73l6901,-6643r2,115l6904,-6090r2,-877l6907,-6528r2,438l6911,-6732r1,-73l6914,-6643r1,276l6917,-6643r2,-277l6920,-6367r2,-553l6924,-6643r1,-223l6927,-6528r1,-204l6930,-6090r2,-277l6933,-6643r2,115l6936,-6920r2,392l6940,-6528r1,-115l6943,-6528r1,-204l6946,-6643r2,-89l6949,-6732r2,-73l6953,-6866r1,134l6956,-6528r1,l6959,-6732r2,-134l6962,-6643r2,-89l6965,-6732r2,-277l6969,-6920r1,115l6972,-6528r1,l6975,-6643r2,-404l6978,-6643r2,-89l6981,-6920r2,l6985,-6528r1,-204l6988,-6920r2,115l6991,-6528r2,-481l6994,-6732r2,89l6998,-6732r1,365l7001,-6090r1,-919l7004,-6528r2,438l7007,-6643r2,115l7010,-6367r2,-365l7014,-6866r1,l7017,-5262t1,l7019,-6090t,l7020,-6732r2,204l7023,-6805r2,277l7027,-6805r1,l7030,-6090r1,-438l7033,-6732r2,l7036,-6866r2,134l7039,-6866r2,1604m7041,-5262r2,-1470m7043,-6732r1,-134l7046,-6367r2,-642l7049,-6805r2,73l7052,-6643r2,115l7056,-6866r1,499l7059,-6367r1,1105m7061,-5262r1,-1381m7062,-6643r2,l7065,-6643r2,553l7068,-6643r2,276l7072,-6732r1,-73l7075,-6367r2,-438l7078,-6732r2,l7081,-6367r2,l7085,-6866r1,134l7088,-6367r1,-276l7091,-6643r2,115l7094,-6090r2,-438l7097,-6732r2,204l7101,-6090r1,l7104,-6805r2,-61l7107,-6732r2,l7110,-6528r2,-115l7114,-6732r1,642l7117,-6732r1,204l7120,-6805r2,277l7123,-6805r2,277l7126,-6732r2,-73l7130,-6732r1,-134l7133,-6090r1,-776l7136,-6732r2,-73l7139,-6367r2,-161l7143,-6643r1,l7146,-6643r1,276l7149,-6732r2,l7152,-6643r2,276l7155,-6528r2,438l7159,-6643r1,553l7162,-6528r1,-115l7165,-6528r2,l7168,-6732r2,365l7172,-6920r1,392l7175,-6528r1,438l7178,-6732r2,-73l7181,-6090r1,828m7183,-5262r1,-1381m7184,-6643r2,115l7188,-6367r1,-365l7191,-6528r1,l7194,-6090r2,-642l7197,-6643r2,-223l7201,-6643r1,l7204,-6528r1,-204l7207,-6643r2,276l7210,-6528r2,-204l7213,-6528r2,438l7217,-6732r1,-73l7220,-6732r1,642l7223,-6643r2,-162l7226,-6643r2,276l7229,-6367r2,-553l7233,-6866r1,499l7236,-6528r2,161l7239,-6090r2,-553l7242,-6643r2,-223l7246,-6643r1,115l7249,-6367r1,l7252,-6643r2,276l7255,-6528r2,-277l7258,-6528r2,-115l7262,-6643r1,-89l7265,-6367r2,-438l7268,-6920r2,392l7271,-6367r2,-276l7275,-6090r1,-642l7278,-6732r1,365l7281,-6528r2,-115l7284,-6090r2,-438l7287,-6732r2,204l7291,-6528r1,-338l7294,-6732r2,l7297,-6643r2,-223l7300,-6528r2,l7304,-6090r1,l7307,-6732r1,642l7310,-6528r2,l7313,-6643r2,276l7316,-6367r2,-161l7320,-6528r1,438l7323,-6528r1,161l7326,-6367r2,l7329,-6805r2,162l7333,-6732r1,642l7336,-6643r1,-324l7339,-6643r2,-89l7342,-6805r2,162l7345,-6367r2,-438l7349,-6643r1,553l7352,-6528r1,438l7355,-6367r2,277l7358,-6090r2,-715l7362,-6528r1,-204l7365,-6528r1,438l7368,-6732r2,l7371,-6643r2,-162l7374,-6732r2,l7378,-6866r1,223l7381,-6090r1,-438l7384,-6805r2,162l7387,-5262t1,l7389,-6732t,l7391,-6643r1,l7394,-6528r1,161l7397,-6732r2,-73l7400,-6967r2,101l7403,-6367r2,-161l7407,-6732r1,365l7410,-6732r1,365l7413,-6643r2,-223l7416,-6528r2,161l7420,-6528r1,-204l7423,-6805r1,438l7426,-6643r2,115l7429,-6090r2,-277l7432,-6732r2,l7436,-6528r1,-338l7439,-6805r1,277l7442,-6528r2,-277l7445,-6732r2,89l7449,-6732r1,204l7452,-6732r1,-134l7455,-6090r2,l7458,-6805r2,162l7461,-6643r2,-162l7465,-6090r1,-776l7468,-6805r1,277l7471,-6528r2,438l7474,-6367r2,-161l7477,-6528r2,l7481,-6643r1,-162l7484,-6367r2,277l7487,-5262t1,l7489,-6528t,l7490,-6967r2,600l7494,-6732r1,365l7497,-6090r1,-277l7500,-6090r2,-553l7503,-6528r1,1266m7505,-5262r1,-1266m7506,-6528r2,161l7510,-6367r1,277l7513,-6643r2,115l7516,-6367r2,-553l7519,-6367r2,-365l7523,-6367r1,-161l7526,-6367r1,277l7529,-6528r2,161l7532,-6866r2,776l7535,-5262t1,l7537,-6367t,l7539,-6805r1,162l7542,-6732r2,89l7545,-6732r2,l7548,-6643r2,-162l7552,-6090r1,-642l7555,-6528r1,161l7558,-6643r2,-89l7561,-6528r2,-277l7564,-6643r2,-89l7568,-6367r1,-365l7571,-6528r1,-115l7574,-6367r2,-276l7577,-6090r2,-277l7581,-6090r1,-715l7584,-6643r1,1381m7586,-5262r1,-1105m7587,-6367r2,-161l7590,-6805r2,438l7593,-6367r2,l7597,-6528r1,l7600,-6732r1,-73l7603,-6367r2,-365l7606,-6866r2,223l7610,-6367r1,1105m7612,-5262r1,-1266e" filled="f" strokeweight=".21164mm">
                  <v:path arrowok="t" o:connecttype="custom" o:connectlocs="1469,3252;1687,220;1560,208;1662,690;1763,1044;1865,1361;1966,1447;2068,1490;2169,1616;2270,1737;2372,1648;2473,1914;2575,1986;2676,1799;2778,2014;2879,1914;2981,2014;3082,2014;3183,2014;3285,2075;3386,2075;3488,1914;3589,2148;3691,2237;3792,2190;3894,2190;3995,2075;4097,2291;4198,2291;4299,2148;4401,1986;4502,2352;4604,2237;4705,2110;4807,2514;4908,2190;5010,2075;5111,2237;5213,2291;5314,2352;5415,2514;5517,2291;5618,3067;5720,2291;5818,2237;5919,2514;6017,2425;6118,3895;6213,2514;6315,2629;6416,2514;6518,2514;6619,2425;6721,2352;6819,2352;6920,2790;7019,3067;7114,2425;7212,2425;7313,2514;7411,2790;7506,2629;7601,2352" o:connectangles="0,0,0,0,0,0,0,0,0,0,0,0,0,0,0,0,0,0,0,0,0,0,0,0,0,0,0,0,0,0,0,0,0,0,0,0,0,0,0,0,0,0,0,0,0,0,0,0,0,0,0,0,0,0,0,0,0,0,0,0,0,0,0"/>
                </v:shape>
                <v:line id="Line 86" o:spid="_x0000_s1030" style="position:absolute;visibility:visible;mso-wrap-style:square" from="8775,2346" to="8775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" strokeweight=".34542mm"/>
                <v:shape id="AutoShape 85" o:spid="_x0000_s1031" style="position:absolute;left:8848;top:12309;width:181;height:2006;visibility:visible;mso-wrap-style:square;v-text-anchor:top" coordsize="181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" path="m-70,-8415r1,-1105m-69,-9520r2,l-65,-9520r1,-365l-62,-9243r1,-277l-59,-9243r2,-553l-56,-9885r2,l-52,-9681r1,-115l-50,-8415t1,l-48,-9885t,l-46,-9520r2,-276l-43,-9520r2,l-40,-9681r2,l-36,-9243r1,-438l-33,-9796r1,115l-30,-9520r2,-438l-27,-9681r2,-204l-23,-9681r1,438l-20,-9885r1,89l-17,-8415t,l-15,-9885t,l-14,-9958r2,715l-11,-9796r2,276l-7,-9796r1,l-4,-9958r1,277l-1,-9885r2,204l2,-9520r2,-161l5,-9520r2,l8,-8415t1,l10,-9796t,l12,-9885r2,365l15,-9243r2,-438l18,-9796r2,-223l22,-9243r1,-438l25,-9243r1,828m27,-8415r1,-1604m28,-10019r2,776l31,-9681r2,-115l34,-9681r2,161l38,-9520r1,277l41,-10019r2,134l44,-9243r2,-438l47,-9681r2,-115l51,-9885r1,89l54,-9243r1,-277l57,-9958r2,162l60,-9520r2,277l63,-9885r2,365l67,-9520r1,-276l70,-9243r2,-553l73,-8415t1,l75,-9796e" filled="f" strokeweight=".21164mm">
                  <v:path arrowok="t" o:connecttype="custom" o:connectlocs="-69,2790;-67,2790;-64,2425;-61,2790;-57,2514;-54,2425;-51,2514;-49,3895;-48,2425;-44,2514;-41,2790;-38,2629;-35,2629;-32,2629;-28,2352;-25,2425;-22,3067;-19,2514;-17,3895;-15,2425;-12,3067;-9,2790;-6,2514;-3,2629;1,2629;4,2629;7,2790;9,3895;10,2514;14,2790;17,2629;20,2291;23,2629;26,3895;28,2291;30,3067;33,2514;36,2790;39,3067;43,2425;46,2629;49,2514;52,2514;55,2790;59,2514;62,3067;65,2790;68,2514;72,2514;74,3895" o:connectangles="0,0,0,0,0,0,0,0,0,0,0,0,0,0,0,0,0,0,0,0,0,0,0,0,0,0,0,0,0,0,0,0,0,0,0,0,0,0,0,0,0,0,0,0,0,0,0,0,0,0"/>
                </v:shape>
                <v:line id="Line 84" o:spid="_x0000_s1032" style="position:absolute;visibility:visible;mso-wrap-style:square" from="8926,2508" to="8926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" strokeweight=".28842mm"/>
                <v:line id="Line 83" o:spid="_x0000_s1033" style="position:absolute;visibility:visible;mso-wrap-style:square" from="8929,3895" to="8930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" strokeweight=".21164mm"/>
                <v:line id="Line 82" o:spid="_x0000_s1034" style="position:absolute;visibility:visible;mso-wrap-style:square" from="8936,2419" to="8936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" strokeweight=".40297mm"/>
                <v:shape id="AutoShape 81" o:spid="_x0000_s1035" style="position:absolute;left:9052;top:12243;width:76;height:2072;visibility:visible;mso-wrap-style:square;v-text-anchor:top" coordsize="76,2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" path="m-110,-8348r1,-1381m-109,-9729r2,l-106,-9614r2,161l-102,-9176r1,-438l-99,-9453r1,277l-96,-9614r2,-115l-93,-9176r2,-438l-90,-9453r2,-276l-86,-9453r1,l-83,-9453r1,1105m-81,-8348r1,-1105m-80,-9453r2,-276l-77,-10006r2,553l-73,-9176r1,l-70,-9729r1,553l-67,-9818r2,204l-64,-9453r2,l-61,-9614r2,161l-58,-8348t1,l-56,-9729t,l-55,-8348t1,l-53,-9729t,l-51,-8348t,l-49,-9614e" filled="f" strokeweight=".21164mm">
                  <v:path arrowok="t" o:connecttype="custom" o:connectlocs="-110,3895;-109,2514;-109,2514;-107,2514;-106,2629;-104,2790;-102,3067;-101,2629;-99,2790;-98,3067;-96,2629;-94,2514;-93,3067;-91,2629;-90,2790;-88,2514;-86,2790;-85,2790;-83,2790;-82,3895;-81,3895;-80,2790;-80,2790;-78,2514;-77,2237;-75,2790;-73,3067;-72,3067;-70,2514;-69,3067;-67,2425;-65,2629;-64,2790;-62,2790;-61,2629;-59,2790;-58,3895;-57,3895;-56,2514;-56,2514;-55,3895;-54,3895;-53,2514;-53,2514;-51,3895;-51,3895;-49,2629" o:connectangles="0,0,0,0,0,0,0,0,0,0,0,0,0,0,0,0,0,0,0,0,0,0,0,0,0,0,0,0,0,0,0,0,0,0,0,0,0,0,0,0,0,0,0,0,0,0,0"/>
                </v:shape>
                <v:line id="Line 80" o:spid="_x0000_s1036" style="position:absolute;visibility:visible;mso-wrap-style:square" from="9008,2285" to="9008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" strokeweight=".40214mm"/>
                <v:shape id="AutoShape 79" o:spid="_x0000_s1037" style="position:absolute;left:9142;top:12589;width:28;height:1727;visibility:visible;mso-wrap-style:square;v-text-anchor:top" coordsize="28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" path="m-129,-8694r2,-1105m-127,-9799r1,l-124,-9799r1,-276l-121,-9960r2,-115l-118,-9799r2,l-115,-9799r2,-161l-111,-9960r1,161l-109,-8694t1,l-107,-9522e" filled="f" strokeweight=".21164mm">
                  <v:path arrowok="t" o:connecttype="custom" o:connectlocs="-129,3895;-127,2790;-127,2790;-126,2790;-124,2790;-123,2514;-121,2629;-119,2514;-118,2790;-116,2790;-115,2790;-113,2629;-111,2629;-110,2790;-109,3895;-108,3895;-107,3067" o:connectangles="0,0,0,0,0,0,0,0,0,0,0,0,0,0,0,0,0"/>
                </v:shape>
                <v:line id="Line 78" o:spid="_x0000_s1038" style="position:absolute;visibility:visible;mso-wrap-style:square" from="9039,2623" to="9039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" strokeweight=".28925mm"/>
                <v:shape id="AutoShape 77" o:spid="_x0000_s1039" style="position:absolute;left:9176;top:12386;width:103;height:1929;visibility:visible;mso-wrap-style:square;v-text-anchor:top" coordsize="103,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" path="m-135,-8492r1,-1105m-134,-9597r1,1105m-132,-8492r1,-1381m-131,-9873r2,115l-128,-9320r2,-438l-124,-9873r1,-89l-121,-9758r1,161l-118,-9758r2,438l-115,-9597r2,l-112,-9758r2,161l-108,-9320r1,l-105,-9597r2,277l-102,-9597r2,-276l-99,-10035r2,438l-95,-9758r1,l-92,-9320r1,-642l-89,-8492t,l-87,-9597t,l-86,-9758r2,l-83,-9597r2,277l-79,-9758r1,438l-76,-9597r1,277l-73,-9873r1,1381m-71,-8492r1,-1470m-70,-9962r2,204l-66,-9758r1,161l-63,-9320r1,-642l-60,-9597r2,277l-57,-8492t2,l-54,-9758e" filled="f" strokeweight=".21164mm">
                  <v:path arrowok="t" o:connecttype="custom" o:connectlocs="-135,3895;-134,2790;-134,2790;-133,3895;-132,3895;-131,2514;-131,2514;-129,2629;-128,3067;-126,2629;-124,2514;-123,2425;-121,2629;-120,2790;-118,2629;-116,3067;-115,2790;-113,2790;-112,2629;-110,2790;-108,3067;-107,3067;-105,2790;-103,3067;-102,2790;-100,2514;-99,2352;-97,2790;-95,2629;-94,2629;-92,3067;-91,2425;-89,3895;-89,3895;-87,2790;-87,2790;-86,2629;-84,2629;-83,2790;-81,3067;-79,2629;-78,3067;-76,2790;-75,3067;-73,2514;-72,3895;-71,3895;-70,2425;-70,2425;-68,2629;-66,2629;-65,2790;-63,3067;-62,2425;-60,2790;-58,3067;-57,3895;-55,3895;-54,2629" o:connectangles="0,0,0,0,0,0,0,0,0,0,0,0,0,0,0,0,0,0,0,0,0,0,0,0,0,0,0,0,0,0,0,0,0,0,0,0,0,0,0,0,0,0,0,0,0,0,0,0,0,0,0,0,0,0,0,0,0,0,0"/>
                </v:shape>
                <v:line id="Line 76" o:spid="_x0000_s1040" style="position:absolute;visibility:visible;mso-wrap-style:square" from="9126,2508" to="9126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" strokeweight=".28983mm"/>
                <v:shape id="AutoShape 75" o:spid="_x0000_s1041" style="position:absolute;left:9285;top:12477;width:40;height:1838;visibility:visible;mso-wrap-style:square;v-text-anchor:top" coordsize="40,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" path="m-157,-8583r1,-828m-156,-9411r1,-438l-153,-9688r2,l-150,-9411r2,l-146,-9849r1,l-143,-9849r1,161l-140,-9849r2,161l-137,-9964r2,553l-134,-9964r2,115l-130,-9688r1,-161l-128,-8583t1,l-126,-10053e" filled="f" strokeweight=".21164mm">
                  <v:path arrowok="t" o:connecttype="custom" o:connectlocs="-157,3895;-156,3067;-156,3067;-155,2629;-153,2790;-151,2790;-150,3067;-148,3067;-146,2629;-145,2629;-143,2629;-142,2790;-140,2629;-138,2790;-137,2514;-135,3067;-134,2514;-132,2629;-130,2790;-129,2629;-128,3895;-127,3895;-126,2425" o:connectangles="0,0,0,0,0,0,0,0,0,0,0,0,0,0,0,0,0,0,0,0,0,0,0"/>
                </v:shape>
                <v:line id="Line 74" o:spid="_x0000_s1042" style="position:absolute;visibility:visible;mso-wrap-style:square" from="9166,2346" to="9166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" strokeweight=".40356mm"/>
                <v:shape id="AutoShape 73" o:spid="_x0000_s1043" style="position:absolute;left:9339;top:12477;width:62;height:1838;visibility:visible;mso-wrap-style:square;v-text-anchor:top" coordsize="62,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" path="m-168,-8583r1,-1470m-167,-10053r2,89l-163,-9688r1,277l-160,-9688r1,-276l-157,-9849r2,161l-154,-9411r2,-438l-151,-8583t1,l-149,-9688t,l-147,-9964r1,553l-144,-9411r1,l-141,-9411r2,-553l-138,-9411r2,-553l-134,-9411r1,-277l-131,-9688r1,277l-129,-8583t2,l-126,-9411t,l-125,-9849r2,438l-122,-9964r2,-89l-118,-9411e" filled="f" strokeweight=".21164mm">
                  <v:path arrowok="t" o:connecttype="custom" o:connectlocs="-168,3895;-167,2425;-167,2425;-165,2514;-163,2790;-162,3067;-160,2790;-159,2514;-157,2629;-155,2790;-154,3067;-152,2629;-151,3895;-150,3895;-149,2790;-149,2790;-147,2514;-146,3067;-144,3067;-143,3067;-141,3067;-139,2514;-138,3067;-136,2514;-134,3067;-133,2790;-131,2790;-130,3067;-129,3895;-127,3895;-126,3067;-126,3067;-125,2629;-123,3067;-122,2514;-120,2425;-118,3067" o:connectangles="0,0,0,0,0,0,0,0,0,0,0,0,0,0,0,0,0,0,0,0,0,0,0,0,0,0,0,0,0,0,0,0,0,0,0,0,0"/>
                </v:shape>
                <v:line id="Line 72" o:spid="_x0000_s1044" style="position:absolute;visibility:visible;mso-wrap-style:square" from="4079,3895" to="4082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" strokecolor="red" strokeweight=".42331mm"/>
                <v:rect id="Rectangle 71" o:spid="_x0000_s1045" style="position:absolute;left:4069;top:445;width:51;height: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" fillcolor="red" stroked="f"/>
                <v:line id="Line 70" o:spid="_x0000_s1046" style="position:absolute;visibility:visible;mso-wrap-style:square" from="4079,3895" to="4082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" strokecolor="red" strokeweight=".42331mm"/>
                <v:rect id="Rectangle 69" o:spid="_x0000_s1047" style="position:absolute;left:4069;top:445;width:51;height: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" fillcolor="red" stroked="f"/>
                <v:shape id="AutoShape 68" o:spid="_x0000_s1048" style="position:absolute;left:2311;top:11371;width:818;height:1199;visibility:visible;mso-wrap-style:square;v-text-anchor:top" coordsize="818,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" path="m1642,-9696r2,-1l1647,-9697r2,-1l1652,-9698r2,-1l1657,-9700r2,l1662,-9701r3,l1667,-9702r3,l1672,-9703r3,-1l1677,-9704r3,-1l1682,-9705r3,-1l1687,-9706r3,-1l1692,-9708r3,l1697,-9709r3,l1702,-9710r3,l1708,-9711r2,l1713,-9712r2,-1l1718,-9713r2,-1l1723,-9714r2,-1l1728,-9715r2,-1l1733,-9716r2,-1l1738,-9717r2,-1l1743,-9719r3,l1748,-9720r3,l1753,-9721r3,l1758,-9722r3,l1763,-9723r3,m1766,-9723r2,-1l1771,-9724r2,-1l1776,-9725r2,-1l1781,-9727r3,l1786,-9728r3,l1791,-9729r3,l1796,-9730r3,l1801,-9731r3,l1806,-9732r3,l1811,-9733r3,l1816,-9734r3,l1821,-9735r3,l1827,-9736r2,-1l1832,-9737r2,-1l1837,-9738r2,-1l1842,-9739r2,-1l1847,-9740r2,-1l1852,-9741r2,-1l1857,-9742r2,-1l1862,-9743r3,-1l1867,-9744r3,-1l1872,-9745r3,-1l1877,-9746r3,-1l1882,-9747r3,-1l1887,-9748r3,-1m1890,-9749r2,m1239,-9672r,l1240,-9671r,1l1241,-9670r1,1l1243,-9668r1,1l1245,-9666r1,1l1247,-9664r1,1l1249,-9662r1,1l1251,-9660r1,1l1253,-9659r,1l1254,-9657r1,1l1256,-9655r1,1l1258,-9653r1,1l1260,-9651r1,1l1262,-9649r,1l1263,-9648r,1l1264,-9647r1,1l1266,-9645t,l1266,-9644r1,l1267,-9643r1,l1268,-9642r1,l1270,-9641r,1l1271,-9640r,1l1272,-9639r,1l1273,-9638r,1l1274,-9636r1,1l1276,-9635r,1l1277,-9634r,1l1278,-9632r1,1l1280,-9630r1,1l1282,-9628r1,1l1283,-9626r1,l1284,-9625r1,l1285,-9624r1,1l1287,-9623r,1l1288,-9622r,1l1289,-9620r1,1l1291,-9618r,1l1292,-9617r1,1m1293,-9616r,m1239,-9085r,-33l1240,-9149r,-31l1241,-9210r1,-29l1242,-9268r1,-28l1243,-9323r1,-26l1244,-9375r1,-25l1245,-9424r1,-24l1246,-9471r1,-22l1248,-9515r,-20l1249,-9556r,-19l1250,-9594r,-18l1251,-9629r,-17l1252,-9661r1,-16l1253,-9691r1,-14l1254,-9718r1,-12l1255,-9742r1,-11l1256,-9763r1,-9l1257,-9781r1,-8l1259,-9797r,-6l1260,-9809r,-5l1261,-9819r,-4l1262,-9826r,-2l1263,-9830r,-1l1264,-9831r1,l1265,-9830r1,2m1266,-9828r,2l1267,-9822r,4l1268,-9814r,6l1269,-9802r1,6l1270,-9788r1,8l1271,-9771r1,10l1272,-9751r1,11l1273,-9728r1,12l1274,-9703r1,14l1276,-9674r,15l1277,-9643r,16l1278,-9609r,18l1279,-9572r,19l1280,-9533r1,21l1281,-9490r1,22l1282,-9445r1,24l1283,-9397r1,26l1284,-9346r1,27l1285,-9292r1,28l1287,-9235r,29l1288,-9175r,30l1289,-9113r,32l1290,-9048r,34l1291,-8980r,35l1292,-8909r1,36e" filled="f" strokecolor="red" strokeweight=".42331mm">
                  <v:path arrowok="t" o:connecttype="custom" o:connectlocs="1652,1673;1665,1670;1677,1667;1690,1664;1702,1661;1715,1658;1728,1656;1740,1653;1753,1650;1766,1648;1776,1646;1789,1643;1801,1640;1814,1638;1827,1635;1839,1632;1852,1630;1865,1627;1877,1625;1890,1622;1240,1700;1243,1703;1245,1705;1248,1708;1251,1711;1254,1714;1256,1716;1259,1719;1262,1722;1265,1725;1267,1727;1270,1730;1272,1733;1275,1736;1278,1739;1281,1742;1283,1745;1286,1748;1289,1751;1291,1754;1239,2286;1242,2132;1244,1996;1247,1878;1250,1777;1253,1694;1255,1629;1258,1582;1261,1552;1263,1540;1266,1543;1268,1563;1271,1600;1274,1655;1277,1728;1279,1818;1282,1926;1285,2052;1288,2196;1290,2357" o:connectangles="0,0,0,0,0,0,0,0,0,0,0,0,0,0,0,0,0,0,0,0,0,0,0,0,0,0,0,0,0,0,0,0,0,0,0,0,0,0,0,0,0,0,0,0,0,0,0,0,0,0,0,0,0,0,0,0,0,0,0,0"/>
                </v:shape>
                <v:line id="Line 67" o:spid="_x0000_s1049" style="position:absolute;visibility:visible;mso-wrap-style:square" from="3604,2486" to="3604,2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" strokecolor="red" strokeweight=".43289mm"/>
                <v:line id="Line 66" o:spid="_x0000_s1050" style="position:absolute;visibility:visible;mso-wrap-style:square" from="2942,3702" to="2942,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" strokecolor="red" strokeweight=".43303mm"/>
                <v:shape id="Freeform 65" o:spid="_x0000_s1051" style="position:absolute;left:2942;top:758;width:38;height:3136;visibility:visible;mso-wrap-style:square;v-text-anchor:top" coordsize="3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" path="m,2955l1,2680r,-262l2,2170,3,1935,4,1713,5,1505,6,1310,7,1129,8,962,9,807,9,667,10,539,11,426,12,325r1,-87l14,165,16,58,18,r1,7l22,110r1,61l24,246r,88l25,435r1,115l27,679r1,142l29,976r1,169l31,1327r1,196l32,1733r1,222l34,2192r1,249l36,2704r1,277l37,3136e" filled="f" strokecolor="red" strokeweight=".42331mm">
                  <v:path arrowok="t" o:connecttype="custom" o:connectlocs="0,3714;1,3439;1,3177;2,2929;3,2694;4,2472;5,2264;6,2069;7,1888;8,1721;9,1566;9,1426;10,1298;11,1185;12,1084;13,997;14,924;16,817;18,759;19,766;22,869;23,930;24,1005;24,1093;25,1194;26,1309;27,1438;28,1580;29,1735;30,1904;31,2086;32,2282;32,2492;33,2714;34,2951;35,3200;36,3463;37,3740;37,3895" o:connectangles="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52" type="#_x0000_t75" style="position:absolute;left:2904;top:911;width:11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">
                  <v:imagedata r:id="rId13" o:title=""/>
                </v:shape>
                <v:line id="Line 63" o:spid="_x0000_s1053" style="position:absolute;visibility:visible;mso-wrap-style:square" from="3345,148" to="3840,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<v:rect id="Rectangle 62" o:spid="_x0000_s1054" style="position:absolute;left:3818;top:23;width:21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04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X38En+AzP4AAAD//wMAUEsBAi0AFAAGAAgAAAAhANvh9svuAAAAhQEAABMAAAAAAAAAAAAA&#10;AAAAAAAAAFtDb250ZW50X1R5cGVzXS54bWxQSwECLQAUAAYACAAAACEAWvQsW78AAAAVAQAACwAA&#10;AAAAAAAAAAAAAAAfAQAAX3JlbHMvLnJlbHNQSwECLQAUAAYACAAAACEAxHwtOMMAAADbAAAADwAA&#10;AAAAAAAAAAAAAAAHAgAAZHJzL2Rvd25yZXYueG1sUEsFBgAAAAADAAMAtwAAAPcCAAAAAA==&#10;" fillcolor="black" stroked="f"/>
                <v:rect id="Rectangle 61" o:spid="_x0000_s1055" style="position:absolute;left:3313;top:-9;width:505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" filled="f" strokeweight=".21164mm"/>
                <v:line id="Line 60" o:spid="_x0000_s1056" style="position:absolute;visibility:visible;mso-wrap-style:square" from="4313,200" to="4870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<v:rect id="Rectangle 59" o:spid="_x0000_s1057" style="position:absolute;left:4849;top:75;width:21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NP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" fillcolor="black" stroked="f"/>
                <v:rect id="Rectangle 58" o:spid="_x0000_s1058" style="position:absolute;left:4281;top:43;width:568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" filled="f" strokeweight=".21164mm"/>
                <v:line id="Line 57" o:spid="_x0000_s1059" style="position:absolute;visibility:visible;mso-wrap-style:square" from="4839,707" to="5406,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" strokecolor="#f2f2f2" strokeweight="2.29472mm"/>
                <v:line id="Line 56" o:spid="_x0000_s1060" style="position:absolute;visibility:visible;mso-wrap-style:square" from="4870,783" to="5427,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" strokeweight="1.1pt"/>
                <v:rect id="Rectangle 55" o:spid="_x0000_s1061" style="position:absolute;left:5405;top:673;width:21;height: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VM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DPty/xB8gJ/8AAAD//wMAUEsBAi0AFAAGAAgAAAAhANvh9svuAAAAhQEAABMAAAAAAAAA&#10;AAAAAAAAAAAAAFtDb250ZW50X1R5cGVzXS54bWxQSwECLQAUAAYACAAAACEAWvQsW78AAAAVAQAA&#10;CwAAAAAAAAAAAAAAAAAfAQAAX3JlbHMvLnJlbHNQSwECLQAUAAYACAAAACEAS5W1TMYAAADbAAAA&#10;DwAAAAAAAAAAAAAAAAAHAgAAZHJzL2Rvd25yZXYueG1sUEsFBgAAAAADAAMAtwAAAPoCAAAAAA==&#10;" fillcolor="black" stroked="f"/>
                <v:shape id="AutoShape 54" o:spid="_x0000_s1062" style="position:absolute;left:1644;top:9644;width:2987;height:1160;visibility:visible;mso-wrap-style:square;v-text-anchor:top" coordsize="2987,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" path="m3194,-8872r,-130l3761,-9002r,130l3194,-8872xm1877,-9486r-506,928e" filled="f" strokeweight=".21164mm">
                  <v:path arrowok="t" o:connecttype="custom" o:connectlocs="3194,772;3194,642;3761,642;3761,772;3194,772;1877,158;1371,1086" o:connectangles="0,0,0,0,0,0,0"/>
                </v:shape>
                <v:shape id="Freeform 53" o:spid="_x0000_s1063" style="position:absolute;left:2984;top:1068;width:65;height:74;visibility:visible;mso-wrap-style:square;v-text-anchor:top" coordsize="65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" path="m,l2,73,65,35,,xe" fillcolor="black" stroked="f">
                  <v:path arrowok="t" o:connecttype="custom" o:connectlocs="0,1069;2,1142;65,1104;0,1069" o:connectangles="0,0,0,0"/>
                </v:shape>
                <v:shape id="AutoShape 52" o:spid="_x0000_s1064" style="position:absolute;left:1604;top:10431;width:2546;height:987;visibility:visible;mso-wrap-style:square;v-text-anchor:top" coordsize="2546,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" path="m1444,-9328r-63,38l1379,-9363r65,35xm3416,-9644r-854,789e" filled="f" strokeweight=".21164mm">
                  <v:path arrowok="t" o:connecttype="custom" o:connectlocs="1444,1104;1381,1142;1379,1069;1444,1104;3416,788;2562,1577" o:connectangles="0,0,0,0,0,0"/>
                </v:shape>
                <v:shape id="Freeform 51" o:spid="_x0000_s1065" style="position:absolute;left:4120;top:1550;width:72;height:71;visibility:visible;mso-wrap-style:square;v-text-anchor:top" coordsize="7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" path="m21,l,70,71,53,21,xe" fillcolor="black" stroked="f">
                  <v:path arrowok="t" o:connecttype="custom" o:connectlocs="21,1551;0,1621;71,1604;21,1551" o:connectangles="0,0,0,0"/>
                </v:shape>
                <v:shape id="AutoShape 50" o:spid="_x0000_s1066" style="position:absolute;left:2434;top:9696;width:916;height:1776;visibility:visible;mso-wrap-style:square;v-text-anchor:top" coordsize="916,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" path="m1758,-8092r-71,17l1708,-8145r50,53xm1947,-9496r-733,1236e" filled="f" strokeweight=".21164mm">
                  <v:path arrowok="t" o:connecttype="custom" o:connectlocs="1758,1604;1687,1621;1708,1551;1758,1604;1947,200;1214,1436" o:connectangles="0,0,0,0,0,0"/>
                </v:shape>
                <v:shape id="Freeform 49" o:spid="_x0000_s1067" style="position:absolute;left:3615;top:1417;width:64;height:74;visibility:visible;mso-wrap-style:square;v-text-anchor:top" coordsize="6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" path="m1,l,74,64,38,1,xe" fillcolor="black" stroked="f">
                  <v:path arrowok="t" o:connecttype="custom" o:connectlocs="1,1417;0,1491;64,1455;1,1417" o:connectangles="0,0,0,0"/>
                </v:shape>
                <v:shape id="Freeform 48" o:spid="_x0000_s1068" style="position:absolute;left:3615;top:1417;width:64;height:74;visibility:visible;mso-wrap-style:square;v-text-anchor:top" coordsize="6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" path="m64,38l,74,1,,64,38xe" filled="f" strokeweight=".21164mm">
                  <v:path arrowok="t" o:connecttype="custom" o:connectlocs="64,1455;0,1491;1,1417;64,1455" o:connectangles="0,0,0,0"/>
                </v:shape>
                <w10:wrap anchorx="page"/>
              </v:group>
            </w:pict>
          </mc:Fallback>
        </mc:AlternateContent>
      </w: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EEB9A68" wp14:editId="70AF709D">
                <wp:simplePos x="0" y="0"/>
                <wp:positionH relativeFrom="page">
                  <wp:posOffset>2722880</wp:posOffset>
                </wp:positionH>
                <wp:positionV relativeFrom="paragraph">
                  <wp:posOffset>31750</wp:posOffset>
                </wp:positionV>
                <wp:extent cx="353060" cy="85090"/>
                <wp:effectExtent l="0" t="3175" r="635" b="0"/>
                <wp:wrapNone/>
                <wp:docPr id="6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850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17138" w14:textId="77777777" w:rsidR="00C87A0C" w:rsidRDefault="00C87A0C">
                            <w:pPr>
                              <w:spacing w:before="18"/>
                              <w:ind w:left="14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8"/>
                              </w:rPr>
                              <w:t>Ge, 1.42 MeV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B9A68" id="Text Box 46" o:spid="_x0000_s1120" type="#_x0000_t202" style="position:absolute;left:0;text-align:left;margin-left:214.4pt;margin-top:2.5pt;width:27.8pt;height:6.7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" fillcolor="#f2f2f2" stroked="f">
                <v:textbox inset="0,0,0,0">
                  <w:txbxContent>
                    <w:p w14:paraId="7E717138" w14:textId="77777777" w:rsidR="00C87A0C" w:rsidRDefault="00C87A0C">
                      <w:pPr>
                        <w:spacing w:before="18"/>
                        <w:ind w:left="14"/>
                        <w:rPr>
                          <w:rFonts w:ascii="Arial"/>
                          <w:b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8"/>
                        </w:rPr>
                        <w:t>Ge, 1.42 MeV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F8F66A5" wp14:editId="6D966C66">
                <wp:simplePos x="0" y="0"/>
                <wp:positionH relativeFrom="page">
                  <wp:posOffset>2108200</wp:posOffset>
                </wp:positionH>
                <wp:positionV relativeFrom="paragraph">
                  <wp:posOffset>-1270</wp:posOffset>
                </wp:positionV>
                <wp:extent cx="313055" cy="85090"/>
                <wp:effectExtent l="3175" t="0" r="0" b="1905"/>
                <wp:wrapNone/>
                <wp:docPr id="6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850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4731E" w14:textId="77777777" w:rsidR="00C87A0C" w:rsidRDefault="00C87A0C">
                            <w:pPr>
                              <w:spacing w:before="27"/>
                              <w:ind w:left="9"/>
                              <w:rPr>
                                <w:rFonts w:ascii="Arial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7"/>
                              </w:rPr>
                              <w:t>Ge, 0.505MeV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F66A5" id="Text Box 45" o:spid="_x0000_s1121" type="#_x0000_t202" style="position:absolute;left:0;text-align:left;margin-left:166pt;margin-top:-.1pt;width:24.65pt;height:6.7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" fillcolor="#f2f2f2" stroked="f">
                <v:textbox inset="0,0,0,0">
                  <w:txbxContent>
                    <w:p w14:paraId="7504731E" w14:textId="77777777" w:rsidR="00C87A0C" w:rsidRDefault="00C87A0C">
                      <w:pPr>
                        <w:spacing w:before="27"/>
                        <w:ind w:left="9"/>
                        <w:rPr>
                          <w:rFonts w:ascii="Arial"/>
                          <w:b/>
                          <w:sz w:val="7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7"/>
                        </w:rPr>
                        <w:t>Ge, 0.505MeV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B6179C4" wp14:editId="2CE40542">
                <wp:simplePos x="0" y="0"/>
                <wp:positionH relativeFrom="page">
                  <wp:posOffset>1163320</wp:posOffset>
                </wp:positionH>
                <wp:positionV relativeFrom="paragraph">
                  <wp:posOffset>-166370</wp:posOffset>
                </wp:positionV>
                <wp:extent cx="144145" cy="824865"/>
                <wp:effectExtent l="1270" t="0" r="0" b="0"/>
                <wp:wrapNone/>
                <wp:docPr id="5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88BB6" w14:textId="77777777" w:rsidR="00C87A0C" w:rsidRDefault="00C87A0C">
                            <w:pPr>
                              <w:spacing w:before="20"/>
                              <w:ind w:left="20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>Counts / Neutron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179C4" id="Text Box 44" o:spid="_x0000_s1122" type="#_x0000_t202" style="position:absolute;left:0;text-align:left;margin-left:91.6pt;margin-top:-13.1pt;width:11.35pt;height:64.9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" filled="f" stroked="f">
                <v:textbox style="layout-flow:vertical;mso-layout-flow-alt:bottom-to-top" inset="0,0,0,0">
                  <w:txbxContent>
                    <w:p w14:paraId="7F188BB6" w14:textId="77777777" w:rsidR="00C87A0C" w:rsidRDefault="00C87A0C">
                      <w:pPr>
                        <w:spacing w:before="20"/>
                        <w:ind w:left="20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Counts / Neutron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A0C" w:rsidRPr="002D14EA">
        <w:rPr>
          <w:rFonts w:ascii="Arial" w:hAnsi="Arial"/>
          <w:w w:val="105"/>
          <w:position w:val="-7"/>
          <w:sz w:val="16"/>
          <w:lang w:val="uk-UA"/>
        </w:rPr>
        <w:t>10</w:t>
      </w:r>
      <w:r w:rsidR="00C87A0C" w:rsidRPr="002D14EA">
        <w:rPr>
          <w:rFonts w:ascii="Symbol" w:hAnsi="Symbol"/>
          <w:w w:val="105"/>
          <w:sz w:val="11"/>
          <w:lang w:val="uk-UA"/>
        </w:rPr>
        <w:t></w:t>
      </w:r>
      <w:r w:rsidR="00C87A0C" w:rsidRPr="002D14EA">
        <w:rPr>
          <w:rFonts w:ascii="Arial" w:hAnsi="Arial"/>
          <w:w w:val="105"/>
          <w:sz w:val="11"/>
          <w:lang w:val="uk-UA"/>
        </w:rPr>
        <w:t>6</w:t>
      </w:r>
    </w:p>
    <w:p w14:paraId="4C67D6D9" w14:textId="726ABB1C" w:rsidR="001F4829" w:rsidRPr="002D14EA" w:rsidRDefault="00827582">
      <w:pPr>
        <w:pStyle w:val="BodyText"/>
        <w:spacing w:before="7"/>
        <w:rPr>
          <w:rFonts w:ascii="Arial"/>
          <w:sz w:val="25"/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45894C63" wp14:editId="302ABB93">
                <wp:simplePos x="0" y="0"/>
                <wp:positionH relativeFrom="page">
                  <wp:posOffset>3076575</wp:posOffset>
                </wp:positionH>
                <wp:positionV relativeFrom="paragraph">
                  <wp:posOffset>202565</wp:posOffset>
                </wp:positionV>
                <wp:extent cx="366395" cy="85725"/>
                <wp:effectExtent l="0" t="2540" r="0" b="0"/>
                <wp:wrapTopAndBottom/>
                <wp:docPr id="5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" cy="8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1EFEC" w14:textId="77777777" w:rsidR="00C87A0C" w:rsidRDefault="00C87A0C">
                            <w:pPr>
                              <w:spacing w:before="3"/>
                              <w:ind w:left="14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9"/>
                              </w:rPr>
                              <w:t>H, 2.23 MeV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94C63" id="Text Box 43" o:spid="_x0000_s1123" type="#_x0000_t202" style="position:absolute;margin-left:242.25pt;margin-top:15.95pt;width:28.85pt;height:6.7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" filled="f" stroked="f">
                <v:textbox inset="0,0,0,0">
                  <w:txbxContent>
                    <w:p w14:paraId="0DF1EFEC" w14:textId="77777777" w:rsidR="00C87A0C" w:rsidRDefault="00C87A0C">
                      <w:pPr>
                        <w:spacing w:before="3"/>
                        <w:ind w:left="14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9"/>
                        </w:rPr>
                        <w:t>H, 2.23 MeV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AA1C99" w14:textId="77777777" w:rsidR="001F4829" w:rsidRPr="002D14EA" w:rsidRDefault="001F4829">
      <w:pPr>
        <w:pStyle w:val="BodyText"/>
        <w:spacing w:before="2"/>
        <w:rPr>
          <w:rFonts w:ascii="Arial"/>
          <w:sz w:val="11"/>
          <w:lang w:val="uk-UA"/>
        </w:rPr>
      </w:pPr>
    </w:p>
    <w:p w14:paraId="0717E44A" w14:textId="77777777" w:rsidR="001F4829" w:rsidRPr="002D14EA" w:rsidRDefault="00C87A0C">
      <w:pPr>
        <w:spacing w:before="105"/>
        <w:ind w:left="707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6"/>
          <w:sz w:val="16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7</w:t>
      </w:r>
    </w:p>
    <w:p w14:paraId="3A9DA208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4C5DDAC2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479E13C0" w14:textId="77777777" w:rsidR="001F4829" w:rsidRPr="002D14EA" w:rsidRDefault="001F4829">
      <w:pPr>
        <w:pStyle w:val="BodyText"/>
        <w:spacing w:before="6"/>
        <w:rPr>
          <w:rFonts w:ascii="Arial"/>
          <w:sz w:val="20"/>
          <w:lang w:val="uk-UA"/>
        </w:rPr>
      </w:pPr>
    </w:p>
    <w:p w14:paraId="16688D56" w14:textId="77777777" w:rsidR="001F4829" w:rsidRPr="002D14EA" w:rsidRDefault="00C87A0C">
      <w:pPr>
        <w:ind w:left="707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7"/>
          <w:sz w:val="16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8</w:t>
      </w:r>
    </w:p>
    <w:p w14:paraId="4402D4E3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3BADEE98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1AA706CD" w14:textId="77777777" w:rsidR="001F4829" w:rsidRPr="002D14EA" w:rsidRDefault="001F4829">
      <w:pPr>
        <w:pStyle w:val="BodyText"/>
        <w:spacing w:before="6"/>
        <w:rPr>
          <w:rFonts w:ascii="Arial"/>
          <w:sz w:val="20"/>
          <w:lang w:val="uk-UA"/>
        </w:rPr>
      </w:pPr>
    </w:p>
    <w:p w14:paraId="14BCA830" w14:textId="77777777" w:rsidR="001F4829" w:rsidRPr="002D14EA" w:rsidRDefault="00C87A0C">
      <w:pPr>
        <w:spacing w:before="1"/>
        <w:ind w:left="707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7"/>
          <w:sz w:val="16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9</w:t>
      </w:r>
    </w:p>
    <w:p w14:paraId="248CF861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4F216AE4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500E9BDF" w14:textId="77777777" w:rsidR="001F4829" w:rsidRPr="002D14EA" w:rsidRDefault="00C87A0C">
      <w:pPr>
        <w:tabs>
          <w:tab w:val="left" w:pos="2356"/>
          <w:tab w:val="left" w:pos="3678"/>
          <w:tab w:val="left" w:pos="4994"/>
          <w:tab w:val="left" w:pos="6316"/>
          <w:tab w:val="left" w:pos="7586"/>
        </w:tabs>
        <w:spacing w:before="233" w:line="298" w:lineRule="exact"/>
        <w:ind w:left="644"/>
        <w:rPr>
          <w:rFonts w:ascii="Arial" w:hAnsi="Arial"/>
          <w:sz w:val="16"/>
          <w:lang w:val="uk-UA"/>
        </w:rPr>
      </w:pPr>
      <w:r w:rsidRPr="002D14EA">
        <w:rPr>
          <w:rFonts w:ascii="Arial" w:hAnsi="Arial"/>
          <w:w w:val="105"/>
          <w:position w:val="9"/>
          <w:sz w:val="16"/>
          <w:lang w:val="uk-UA"/>
        </w:rPr>
        <w:t>10</w:t>
      </w:r>
      <w:r w:rsidRPr="002D14EA">
        <w:rPr>
          <w:rFonts w:ascii="Symbol" w:hAnsi="Symbol"/>
          <w:w w:val="105"/>
          <w:position w:val="17"/>
          <w:sz w:val="11"/>
          <w:lang w:val="uk-UA"/>
        </w:rPr>
        <w:t></w:t>
      </w:r>
      <w:r w:rsidRPr="002D14EA">
        <w:rPr>
          <w:rFonts w:ascii="Arial" w:hAnsi="Arial"/>
          <w:w w:val="105"/>
          <w:position w:val="17"/>
          <w:sz w:val="11"/>
          <w:lang w:val="uk-UA"/>
        </w:rPr>
        <w:t>10</w:t>
      </w:r>
      <w:r w:rsidRPr="002D14EA">
        <w:rPr>
          <w:rFonts w:ascii="Arial" w:hAnsi="Arial"/>
          <w:spacing w:val="-10"/>
          <w:w w:val="105"/>
          <w:position w:val="17"/>
          <w:sz w:val="11"/>
          <w:lang w:val="uk-UA"/>
        </w:rPr>
        <w:t xml:space="preserve"> </w:t>
      </w:r>
      <w:r w:rsidRPr="002D14EA">
        <w:rPr>
          <w:rFonts w:ascii="Arial" w:hAnsi="Arial"/>
          <w:w w:val="105"/>
          <w:sz w:val="16"/>
          <w:lang w:val="uk-UA"/>
        </w:rPr>
        <w:t>0</w:t>
      </w:r>
      <w:r w:rsidRPr="002D14EA">
        <w:rPr>
          <w:rFonts w:ascii="Arial" w:hAnsi="Arial"/>
          <w:w w:val="105"/>
          <w:sz w:val="16"/>
          <w:lang w:val="uk-UA"/>
        </w:rPr>
        <w:tab/>
        <w:t>2</w:t>
      </w:r>
      <w:r w:rsidRPr="002D14EA">
        <w:rPr>
          <w:rFonts w:ascii="Arial" w:hAnsi="Arial"/>
          <w:w w:val="105"/>
          <w:sz w:val="16"/>
          <w:lang w:val="uk-UA"/>
        </w:rPr>
        <w:tab/>
        <w:t>4</w:t>
      </w:r>
      <w:r w:rsidRPr="002D14EA">
        <w:rPr>
          <w:rFonts w:ascii="Arial" w:hAnsi="Arial"/>
          <w:w w:val="105"/>
          <w:sz w:val="16"/>
          <w:lang w:val="uk-UA"/>
        </w:rPr>
        <w:tab/>
        <w:t>6</w:t>
      </w:r>
      <w:r w:rsidRPr="002D14EA">
        <w:rPr>
          <w:rFonts w:ascii="Arial" w:hAnsi="Arial"/>
          <w:w w:val="105"/>
          <w:sz w:val="16"/>
          <w:lang w:val="uk-UA"/>
        </w:rPr>
        <w:tab/>
        <w:t>8</w:t>
      </w:r>
      <w:r w:rsidRPr="002D14EA">
        <w:rPr>
          <w:rFonts w:ascii="Arial" w:hAnsi="Arial"/>
          <w:w w:val="105"/>
          <w:sz w:val="16"/>
          <w:lang w:val="uk-UA"/>
        </w:rPr>
        <w:tab/>
        <w:t>10</w:t>
      </w:r>
    </w:p>
    <w:p w14:paraId="5B7E9B31" w14:textId="77777777" w:rsidR="001F4829" w:rsidRPr="002D14EA" w:rsidRDefault="00C87A0C">
      <w:pPr>
        <w:spacing w:line="198" w:lineRule="exact"/>
        <w:ind w:right="2013"/>
        <w:jc w:val="right"/>
        <w:rPr>
          <w:rFonts w:ascii="Arial" w:hAnsi="Arial"/>
          <w:sz w:val="16"/>
          <w:lang w:val="uk-UA"/>
        </w:rPr>
      </w:pPr>
      <w:r w:rsidRPr="002D14EA">
        <w:rPr>
          <w:rFonts w:ascii="Arial" w:hAnsi="Arial"/>
          <w:w w:val="105"/>
          <w:sz w:val="16"/>
          <w:lang w:val="uk-UA"/>
        </w:rPr>
        <w:t>E</w:t>
      </w:r>
      <w:r w:rsidRPr="002D14EA">
        <w:rPr>
          <w:rFonts w:ascii="Symbol" w:hAnsi="Symbol"/>
          <w:w w:val="105"/>
          <w:position w:val="-3"/>
          <w:sz w:val="11"/>
          <w:lang w:val="uk-UA"/>
        </w:rPr>
        <w:t></w:t>
      </w:r>
      <w:r w:rsidRPr="002D14EA">
        <w:rPr>
          <w:rFonts w:ascii="Times New Roman" w:hAnsi="Times New Roman"/>
          <w:w w:val="105"/>
          <w:position w:val="-3"/>
          <w:sz w:val="11"/>
          <w:lang w:val="uk-UA"/>
        </w:rPr>
        <w:t xml:space="preserve"> </w:t>
      </w:r>
      <w:r w:rsidRPr="002D14EA">
        <w:rPr>
          <w:rFonts w:ascii="Arial" w:hAnsi="Arial"/>
          <w:w w:val="105"/>
          <w:sz w:val="16"/>
          <w:lang w:val="uk-UA"/>
        </w:rPr>
        <w:t>(MeV)</w:t>
      </w:r>
    </w:p>
    <w:p w14:paraId="23149732" w14:textId="77777777" w:rsidR="001F4829" w:rsidRPr="002D14EA" w:rsidRDefault="001F4829">
      <w:pPr>
        <w:pStyle w:val="BodyText"/>
        <w:spacing w:before="9"/>
        <w:rPr>
          <w:rFonts w:ascii="Arial"/>
          <w:sz w:val="12"/>
          <w:lang w:val="uk-UA"/>
        </w:rPr>
      </w:pPr>
    </w:p>
    <w:p w14:paraId="67F91E52" w14:textId="77777777" w:rsidR="001F4829" w:rsidRPr="002D14EA" w:rsidRDefault="00C87A0C">
      <w:pPr>
        <w:pStyle w:val="BodyText"/>
        <w:spacing w:before="102"/>
        <w:ind w:right="971"/>
        <w:jc w:val="center"/>
        <w:rPr>
          <w:lang w:val="uk-UA"/>
        </w:rPr>
      </w:pPr>
      <w:r w:rsidRPr="002D14EA">
        <w:rPr>
          <w:lang w:val="uk-UA"/>
        </w:rPr>
        <w:t>Рис. 4.1: Фон</w:t>
      </w:r>
    </w:p>
    <w:p w14:paraId="5B0D22BA" w14:textId="77777777" w:rsidR="001F4829" w:rsidRPr="002D14EA" w:rsidRDefault="001F4829">
      <w:pPr>
        <w:pStyle w:val="BodyText"/>
        <w:spacing w:before="8"/>
        <w:rPr>
          <w:sz w:val="34"/>
          <w:lang w:val="uk-UA"/>
        </w:rPr>
      </w:pPr>
    </w:p>
    <w:p w14:paraId="21FA2BD7" w14:textId="1E9C375E" w:rsidR="001F4829" w:rsidRPr="002D14EA" w:rsidRDefault="00C87A0C">
      <w:pPr>
        <w:pStyle w:val="BodyText"/>
        <w:spacing w:line="374" w:lineRule="auto"/>
        <w:ind w:left="160" w:right="1131"/>
        <w:jc w:val="both"/>
        <w:rPr>
          <w:lang w:val="uk-UA"/>
        </w:rPr>
      </w:pPr>
      <w:r w:rsidRPr="002D14EA">
        <w:rPr>
          <w:lang w:val="uk-UA"/>
        </w:rPr>
        <w:t>-</w:t>
      </w:r>
      <w:r w:rsidRPr="002D14EA">
        <w:rPr>
          <w:spacing w:val="-12"/>
          <w:lang w:val="uk-UA"/>
        </w:rPr>
        <w:t xml:space="preserve"> </w:t>
      </w:r>
      <w:r w:rsidRPr="002D14EA">
        <w:rPr>
          <w:lang w:val="uk-UA"/>
        </w:rPr>
        <w:t>реакцiї</w:t>
      </w:r>
      <w:r w:rsidRPr="002D14EA">
        <w:rPr>
          <w:spacing w:val="-12"/>
          <w:lang w:val="uk-UA"/>
        </w:rPr>
        <w:t xml:space="preserve"> </w:t>
      </w:r>
      <w:r w:rsidRPr="002D14EA">
        <w:rPr>
          <w:lang w:val="uk-UA"/>
        </w:rPr>
        <w:t>з</w:t>
      </w:r>
      <w:r w:rsidRPr="002D14EA">
        <w:rPr>
          <w:spacing w:val="-11"/>
          <w:lang w:val="uk-UA"/>
        </w:rPr>
        <w:t xml:space="preserve"> </w:t>
      </w:r>
      <w:r w:rsidRPr="002D14EA">
        <w:rPr>
          <w:lang w:val="uk-UA"/>
        </w:rPr>
        <w:t>нейтронами</w:t>
      </w:r>
      <w:r w:rsidRPr="002D14EA">
        <w:rPr>
          <w:spacing w:val="-12"/>
          <w:lang w:val="uk-UA"/>
        </w:rPr>
        <w:t xml:space="preserve"> </w:t>
      </w:r>
      <w:r w:rsidRPr="002D14EA">
        <w:rPr>
          <w:lang w:val="uk-UA"/>
        </w:rPr>
        <w:t>енергiй</w:t>
      </w:r>
      <w:r w:rsidRPr="002D14EA">
        <w:rPr>
          <w:spacing w:val="-11"/>
          <w:lang w:val="uk-UA"/>
        </w:rPr>
        <w:t xml:space="preserve"> </w:t>
      </w:r>
      <w:r w:rsidRPr="002D14EA">
        <w:rPr>
          <w:lang w:val="uk-UA"/>
        </w:rPr>
        <w:t>близькими</w:t>
      </w:r>
      <w:r w:rsidRPr="002D14EA">
        <w:rPr>
          <w:spacing w:val="-12"/>
          <w:lang w:val="uk-UA"/>
        </w:rPr>
        <w:t xml:space="preserve"> </w:t>
      </w:r>
      <w:r w:rsidRPr="002D14EA">
        <w:rPr>
          <w:lang w:val="uk-UA"/>
        </w:rPr>
        <w:t>до</w:t>
      </w:r>
      <w:r w:rsidRPr="002D14EA">
        <w:rPr>
          <w:spacing w:val="-12"/>
          <w:lang w:val="uk-UA"/>
        </w:rPr>
        <w:t xml:space="preserve"> </w:t>
      </w:r>
      <w:r w:rsidRPr="002D14EA">
        <w:rPr>
          <w:lang w:val="uk-UA"/>
        </w:rPr>
        <w:t>теплових</w:t>
      </w:r>
      <w:r w:rsidRPr="002D14EA">
        <w:rPr>
          <w:spacing w:val="-11"/>
          <w:lang w:val="uk-UA"/>
        </w:rPr>
        <w:t xml:space="preserve"> </w:t>
      </w:r>
      <w:r w:rsidRPr="002D14EA">
        <w:rPr>
          <w:lang w:val="uk-UA"/>
        </w:rPr>
        <w:t>-</w:t>
      </w:r>
      <w:r w:rsidRPr="002D14EA">
        <w:rPr>
          <w:spacing w:val="-12"/>
          <w:lang w:val="uk-UA"/>
        </w:rPr>
        <w:t xml:space="preserve"> </w:t>
      </w:r>
      <w:r w:rsidRPr="002D14EA">
        <w:rPr>
          <w:rFonts w:ascii="Georgia" w:hAnsi="Georgia"/>
          <w:i/>
          <w:lang w:val="uk-UA"/>
        </w:rPr>
        <w:t>E</w:t>
      </w:r>
      <w:r w:rsidRPr="002D14EA">
        <w:rPr>
          <w:rFonts w:ascii="Arial" w:hAnsi="Arial"/>
          <w:i/>
          <w:vertAlign w:val="subscript"/>
          <w:lang w:val="uk-UA"/>
        </w:rPr>
        <w:t>n</w:t>
      </w:r>
      <w:r w:rsidRPr="002D14EA">
        <w:rPr>
          <w:rFonts w:ascii="Arial" w:hAnsi="Arial"/>
          <w:i/>
          <w:spacing w:val="-14"/>
          <w:lang w:val="uk-UA"/>
        </w:rPr>
        <w:t xml:space="preserve"> </w:t>
      </w:r>
      <w:r w:rsidRPr="002D14EA">
        <w:rPr>
          <w:rFonts w:ascii="Arial" w:hAnsi="Arial"/>
          <w:w w:val="105"/>
          <w:lang w:val="uk-UA"/>
        </w:rPr>
        <w:t>=</w:t>
      </w:r>
      <w:r w:rsidRPr="002D14EA">
        <w:rPr>
          <w:rFonts w:ascii="Arial" w:hAnsi="Arial"/>
          <w:spacing w:val="-23"/>
          <w:w w:val="105"/>
          <w:lang w:val="uk-UA"/>
        </w:rPr>
        <w:t xml:space="preserve"> </w:t>
      </w:r>
      <w:r w:rsidRPr="002D14EA">
        <w:rPr>
          <w:rFonts w:ascii="Arial" w:hAnsi="Arial"/>
          <w:lang w:val="uk-UA"/>
        </w:rPr>
        <w:t>0</w:t>
      </w:r>
      <w:r w:rsidRPr="002D14EA">
        <w:rPr>
          <w:rFonts w:ascii="Georgia" w:hAnsi="Georgia"/>
          <w:i/>
          <w:lang w:val="uk-UA"/>
        </w:rPr>
        <w:t>.</w:t>
      </w:r>
      <w:r w:rsidRPr="002D14EA">
        <w:rPr>
          <w:rFonts w:ascii="Arial" w:hAnsi="Arial"/>
          <w:lang w:val="uk-UA"/>
        </w:rPr>
        <w:t>025</w:t>
      </w:r>
      <w:r w:rsidRPr="002D14EA">
        <w:rPr>
          <w:rFonts w:ascii="Georgia" w:hAnsi="Georgia"/>
          <w:i/>
          <w:lang w:val="uk-UA"/>
        </w:rPr>
        <w:t>eV</w:t>
      </w:r>
      <w:r w:rsidRPr="002D14EA">
        <w:rPr>
          <w:rFonts w:ascii="Georgia" w:hAnsi="Georgia"/>
          <w:i/>
          <w:spacing w:val="-33"/>
          <w:lang w:val="uk-UA"/>
        </w:rPr>
        <w:t xml:space="preserve"> </w:t>
      </w:r>
      <w:r w:rsidRPr="002D14EA">
        <w:rPr>
          <w:lang w:val="uk-UA"/>
        </w:rPr>
        <w:t xml:space="preserve">. </w:t>
      </w:r>
      <w:r w:rsidRPr="002D14EA">
        <w:rPr>
          <w:rFonts w:ascii="Georgia" w:hAnsi="Georgia"/>
          <w:i/>
          <w:lang w:val="uk-UA"/>
        </w:rPr>
        <w:t>Ge</w:t>
      </w:r>
      <w:r w:rsidRPr="002D14EA">
        <w:rPr>
          <w:rFonts w:ascii="Times New Roman" w:hAnsi="Times New Roman"/>
          <w:vertAlign w:val="superscript"/>
          <w:lang w:val="uk-UA"/>
        </w:rPr>
        <w:t>72</w:t>
      </w:r>
      <w:r w:rsidRPr="002D14EA">
        <w:rPr>
          <w:rFonts w:ascii="Times New Roman" w:hAnsi="Times New Roman"/>
          <w:spacing w:val="-36"/>
          <w:lang w:val="uk-UA"/>
        </w:rPr>
        <w:t xml:space="preserve"> </w:t>
      </w:r>
      <w:r w:rsidRPr="002D14EA">
        <w:rPr>
          <w:lang w:val="uk-UA"/>
        </w:rPr>
        <w:t>-</w:t>
      </w:r>
      <w:r w:rsidRPr="002D14EA">
        <w:rPr>
          <w:spacing w:val="-39"/>
          <w:lang w:val="uk-UA"/>
        </w:rPr>
        <w:t xml:space="preserve"> </w:t>
      </w:r>
      <w:r w:rsidRPr="002D14EA">
        <w:rPr>
          <w:lang w:val="uk-UA"/>
        </w:rPr>
        <w:t>основний</w:t>
      </w:r>
      <w:r w:rsidRPr="002D14EA">
        <w:rPr>
          <w:spacing w:val="-39"/>
          <w:lang w:val="uk-UA"/>
        </w:rPr>
        <w:t xml:space="preserve"> </w:t>
      </w:r>
      <w:r w:rsidRPr="002D14EA">
        <w:rPr>
          <w:lang w:val="uk-UA"/>
        </w:rPr>
        <w:t>iзотоп</w:t>
      </w:r>
      <w:r w:rsidRPr="002D14EA">
        <w:rPr>
          <w:spacing w:val="-39"/>
          <w:lang w:val="uk-UA"/>
        </w:rPr>
        <w:t xml:space="preserve"> </w:t>
      </w:r>
      <w:ins w:id="241" w:author="Ruslan Yermolenko" w:date="2020-05-26T22:11:00Z">
        <w:r w:rsidR="00510B97">
          <w:rPr>
            <w:spacing w:val="-39"/>
            <w:lang w:val="uk-UA"/>
          </w:rPr>
          <w:t xml:space="preserve"> </w:t>
        </w:r>
      </w:ins>
      <w:r w:rsidRPr="002D14EA">
        <w:rPr>
          <w:lang w:val="uk-UA"/>
        </w:rPr>
        <w:t>Ge,</w:t>
      </w:r>
      <w:r w:rsidRPr="002D14EA">
        <w:rPr>
          <w:spacing w:val="-39"/>
          <w:lang w:val="uk-UA"/>
        </w:rPr>
        <w:t xml:space="preserve"> </w:t>
      </w:r>
      <w:r w:rsidRPr="002D14EA">
        <w:rPr>
          <w:lang w:val="uk-UA"/>
        </w:rPr>
        <w:t>i</w:t>
      </w:r>
      <w:r w:rsidRPr="002D14EA">
        <w:rPr>
          <w:spacing w:val="-40"/>
          <w:lang w:val="uk-UA"/>
        </w:rPr>
        <w:t xml:space="preserve"> </w:t>
      </w:r>
      <w:r w:rsidRPr="002D14EA">
        <w:rPr>
          <w:lang w:val="uk-UA"/>
        </w:rPr>
        <w:t>саме</w:t>
      </w:r>
      <w:r w:rsidRPr="002D14EA">
        <w:rPr>
          <w:spacing w:val="-39"/>
          <w:lang w:val="uk-UA"/>
        </w:rPr>
        <w:t xml:space="preserve"> </w:t>
      </w:r>
      <w:r w:rsidRPr="002D14EA">
        <w:rPr>
          <w:lang w:val="uk-UA"/>
        </w:rPr>
        <w:t>вiн</w:t>
      </w:r>
      <w:r w:rsidRPr="002D14EA">
        <w:rPr>
          <w:spacing w:val="-39"/>
          <w:lang w:val="uk-UA"/>
        </w:rPr>
        <w:t xml:space="preserve"> </w:t>
      </w:r>
      <w:r w:rsidRPr="002D14EA">
        <w:rPr>
          <w:lang w:val="uk-UA"/>
        </w:rPr>
        <w:t>використовувася</w:t>
      </w:r>
      <w:r w:rsidRPr="002D14EA">
        <w:rPr>
          <w:spacing w:val="-39"/>
          <w:lang w:val="uk-UA"/>
        </w:rPr>
        <w:t xml:space="preserve"> </w:t>
      </w:r>
      <w:r w:rsidRPr="002D14EA">
        <w:rPr>
          <w:lang w:val="uk-UA"/>
        </w:rPr>
        <w:t>в</w:t>
      </w:r>
      <w:r w:rsidRPr="002D14EA">
        <w:rPr>
          <w:spacing w:val="-39"/>
          <w:lang w:val="uk-UA"/>
        </w:rPr>
        <w:t xml:space="preserve"> </w:t>
      </w:r>
      <w:r w:rsidRPr="002D14EA">
        <w:rPr>
          <w:lang w:val="uk-UA"/>
        </w:rPr>
        <w:t>основi</w:t>
      </w:r>
      <w:r w:rsidRPr="002D14EA">
        <w:rPr>
          <w:spacing w:val="-39"/>
          <w:lang w:val="uk-UA"/>
        </w:rPr>
        <w:t xml:space="preserve"> </w:t>
      </w:r>
      <w:r w:rsidRPr="002D14EA">
        <w:rPr>
          <w:lang w:val="uk-UA"/>
        </w:rPr>
        <w:t xml:space="preserve">чутливого </w:t>
      </w:r>
      <w:r w:rsidRPr="002D14EA">
        <w:rPr>
          <w:spacing w:val="-4"/>
          <w:lang w:val="uk-UA"/>
        </w:rPr>
        <w:t>об’єму.</w:t>
      </w:r>
    </w:p>
    <w:p w14:paraId="15708AA9" w14:textId="77777777" w:rsidR="001F4829" w:rsidRPr="002D14EA" w:rsidRDefault="001F4829">
      <w:pPr>
        <w:pStyle w:val="BodyText"/>
        <w:spacing w:before="5"/>
        <w:rPr>
          <w:sz w:val="6"/>
          <w:lang w:val="uk-UA"/>
        </w:rPr>
      </w:pPr>
    </w:p>
    <w:tbl>
      <w:tblPr>
        <w:tblW w:w="0" w:type="auto"/>
        <w:tblInd w:w="2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1430"/>
        <w:gridCol w:w="1371"/>
        <w:gridCol w:w="619"/>
      </w:tblGrid>
      <w:tr w:rsidR="001F4829" w:rsidRPr="002D14EA" w14:paraId="2B00CFBA" w14:textId="77777777">
        <w:trPr>
          <w:trHeight w:val="506"/>
        </w:trPr>
        <w:tc>
          <w:tcPr>
            <w:tcW w:w="1303" w:type="dxa"/>
          </w:tcPr>
          <w:p w14:paraId="198427AD" w14:textId="77777777" w:rsidR="001F4829" w:rsidRPr="002D14EA" w:rsidRDefault="00C87A0C">
            <w:pPr>
              <w:pStyle w:val="TableParagraph"/>
              <w:ind w:left="112" w:right="104"/>
              <w:rPr>
                <w:sz w:val="28"/>
                <w:lang w:val="uk-UA"/>
              </w:rPr>
            </w:pPr>
            <w:r w:rsidRPr="002D14EA">
              <w:rPr>
                <w:rFonts w:ascii="Georgia" w:hAnsi="Georgia"/>
                <w:i/>
                <w:w w:val="105"/>
                <w:sz w:val="28"/>
                <w:lang w:val="uk-UA"/>
              </w:rPr>
              <w:t>E</w:t>
            </w:r>
            <w:r w:rsidRPr="002D14EA">
              <w:rPr>
                <w:rFonts w:ascii="Arial" w:hAnsi="Arial"/>
                <w:i/>
                <w:w w:val="105"/>
                <w:sz w:val="28"/>
                <w:vertAlign w:val="subscript"/>
                <w:lang w:val="uk-UA"/>
              </w:rPr>
              <w:t>γ</w:t>
            </w:r>
            <w:r w:rsidRPr="002D14EA">
              <w:rPr>
                <w:w w:val="105"/>
                <w:sz w:val="28"/>
                <w:lang w:val="uk-UA"/>
              </w:rPr>
              <w:t>, MeВ</w:t>
            </w:r>
          </w:p>
        </w:tc>
        <w:tc>
          <w:tcPr>
            <w:tcW w:w="1430" w:type="dxa"/>
          </w:tcPr>
          <w:p w14:paraId="7DF2C6C0" w14:textId="77777777" w:rsidR="001F4829" w:rsidRPr="002D14EA" w:rsidRDefault="00C87A0C">
            <w:pPr>
              <w:pStyle w:val="TableParagraph"/>
              <w:ind w:left="108" w:right="100"/>
              <w:rPr>
                <w:sz w:val="28"/>
                <w:lang w:val="uk-UA"/>
              </w:rPr>
            </w:pPr>
            <w:r w:rsidRPr="002D14EA">
              <w:rPr>
                <w:rFonts w:ascii="Arial" w:hAnsi="Arial"/>
                <w:w w:val="110"/>
                <w:sz w:val="28"/>
                <w:lang w:val="uk-UA"/>
              </w:rPr>
              <w:t>∆</w:t>
            </w:r>
            <w:r w:rsidRPr="002D14EA">
              <w:rPr>
                <w:rFonts w:ascii="Georgia" w:hAnsi="Georgia"/>
                <w:i/>
                <w:w w:val="110"/>
                <w:sz w:val="28"/>
                <w:lang w:val="uk-UA"/>
              </w:rPr>
              <w:t>E</w:t>
            </w:r>
            <w:r w:rsidRPr="002D14EA">
              <w:rPr>
                <w:w w:val="110"/>
                <w:sz w:val="28"/>
                <w:lang w:val="uk-UA"/>
              </w:rPr>
              <w:t>, МеВ</w:t>
            </w:r>
          </w:p>
        </w:tc>
        <w:tc>
          <w:tcPr>
            <w:tcW w:w="1371" w:type="dxa"/>
          </w:tcPr>
          <w:p w14:paraId="65BFA8B6" w14:textId="77777777" w:rsidR="001F4829" w:rsidRPr="002D14EA" w:rsidRDefault="00C87A0C">
            <w:pPr>
              <w:pStyle w:val="TableParagraph"/>
              <w:spacing w:before="92"/>
              <w:ind w:right="106"/>
              <w:rPr>
                <w:rFonts w:ascii="Arial" w:hAnsi="Arial"/>
                <w:i/>
                <w:sz w:val="28"/>
                <w:lang w:val="uk-UA"/>
              </w:rPr>
            </w:pPr>
            <w:r w:rsidRPr="002D14EA">
              <w:rPr>
                <w:rFonts w:ascii="Georgia" w:hAnsi="Georgia"/>
                <w:i/>
                <w:w w:val="115"/>
                <w:sz w:val="28"/>
                <w:lang w:val="uk-UA"/>
              </w:rPr>
              <w:t xml:space="preserve">I </w:t>
            </w:r>
            <w:r w:rsidRPr="002D14EA">
              <w:rPr>
                <w:rFonts w:ascii="Arial" w:hAnsi="Arial"/>
                <w:w w:val="115"/>
                <w:sz w:val="28"/>
                <w:lang w:val="uk-UA"/>
              </w:rPr>
              <w:t xml:space="preserve">= </w:t>
            </w:r>
            <w:r w:rsidRPr="002D14EA">
              <w:rPr>
                <w:rFonts w:ascii="Georgia" w:hAnsi="Georgia"/>
                <w:i/>
                <w:w w:val="115"/>
                <w:sz w:val="28"/>
                <w:lang w:val="uk-UA"/>
              </w:rPr>
              <w:t>I</w:t>
            </w:r>
            <w:r w:rsidRPr="002D14EA">
              <w:rPr>
                <w:rFonts w:ascii="Arial" w:hAnsi="Arial"/>
                <w:i/>
                <w:w w:val="115"/>
                <w:sz w:val="28"/>
                <w:vertAlign w:val="subscript"/>
                <w:lang w:val="uk-UA"/>
              </w:rPr>
              <w:t>γ</w:t>
            </w:r>
            <w:r w:rsidRPr="002D14EA">
              <w:rPr>
                <w:rFonts w:ascii="Georgia" w:hAnsi="Georgia"/>
                <w:i/>
                <w:w w:val="115"/>
                <w:sz w:val="28"/>
                <w:lang w:val="uk-UA"/>
              </w:rPr>
              <w:t>/I</w:t>
            </w:r>
            <w:r w:rsidRPr="002D14EA">
              <w:rPr>
                <w:rFonts w:ascii="Arial" w:hAnsi="Arial"/>
                <w:i/>
                <w:w w:val="115"/>
                <w:sz w:val="28"/>
                <w:vertAlign w:val="subscript"/>
                <w:lang w:val="uk-UA"/>
              </w:rPr>
              <w:t>b</w:t>
            </w:r>
          </w:p>
        </w:tc>
        <w:tc>
          <w:tcPr>
            <w:tcW w:w="619" w:type="dxa"/>
          </w:tcPr>
          <w:p w14:paraId="04B83CCA" w14:textId="77777777" w:rsidR="001F4829" w:rsidRPr="002D14EA" w:rsidRDefault="00C87A0C">
            <w:pPr>
              <w:pStyle w:val="TableParagraph"/>
              <w:spacing w:before="92"/>
              <w:ind w:left="94" w:right="104"/>
              <w:rPr>
                <w:rFonts w:ascii="Georgia" w:hAnsi="Georgia"/>
                <w:i/>
                <w:sz w:val="28"/>
                <w:lang w:val="uk-UA"/>
              </w:rPr>
            </w:pPr>
            <w:r w:rsidRPr="002D14EA">
              <w:rPr>
                <w:rFonts w:ascii="Arial" w:hAnsi="Arial"/>
                <w:w w:val="125"/>
                <w:sz w:val="28"/>
                <w:lang w:val="uk-UA"/>
              </w:rPr>
              <w:t>∆</w:t>
            </w:r>
            <w:r w:rsidRPr="002D14EA">
              <w:rPr>
                <w:rFonts w:ascii="Georgia" w:hAnsi="Georgia"/>
                <w:i/>
                <w:w w:val="125"/>
                <w:sz w:val="28"/>
                <w:lang w:val="uk-UA"/>
              </w:rPr>
              <w:t>I</w:t>
            </w:r>
          </w:p>
        </w:tc>
      </w:tr>
      <w:tr w:rsidR="001F4829" w:rsidRPr="002D14EA" w14:paraId="6917AA1C" w14:textId="77777777">
        <w:trPr>
          <w:trHeight w:val="506"/>
        </w:trPr>
        <w:tc>
          <w:tcPr>
            <w:tcW w:w="1303" w:type="dxa"/>
          </w:tcPr>
          <w:p w14:paraId="592DCAD7" w14:textId="77777777" w:rsidR="001F4829" w:rsidRPr="002D14EA" w:rsidRDefault="00C87A0C">
            <w:pPr>
              <w:pStyle w:val="TableParagraph"/>
              <w:ind w:left="112" w:right="10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0.505</w:t>
            </w:r>
          </w:p>
        </w:tc>
        <w:tc>
          <w:tcPr>
            <w:tcW w:w="1430" w:type="dxa"/>
          </w:tcPr>
          <w:p w14:paraId="4CCB83C1" w14:textId="77777777" w:rsidR="001F4829" w:rsidRPr="002D14EA" w:rsidRDefault="00C87A0C">
            <w:pPr>
              <w:pStyle w:val="TableParagraph"/>
              <w:ind w:left="108" w:right="100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0.008</w:t>
            </w:r>
          </w:p>
        </w:tc>
        <w:tc>
          <w:tcPr>
            <w:tcW w:w="1371" w:type="dxa"/>
          </w:tcPr>
          <w:p w14:paraId="368A614D" w14:textId="77777777" w:rsidR="001F4829" w:rsidRPr="002D14EA" w:rsidRDefault="00C87A0C">
            <w:pPr>
              <w:pStyle w:val="TableParagraph"/>
              <w:ind w:right="97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12</w:t>
            </w:r>
          </w:p>
        </w:tc>
        <w:tc>
          <w:tcPr>
            <w:tcW w:w="619" w:type="dxa"/>
          </w:tcPr>
          <w:p w14:paraId="75C386CF" w14:textId="77777777" w:rsidR="001F4829" w:rsidRPr="002D14EA" w:rsidRDefault="00C87A0C">
            <w:pPr>
              <w:pStyle w:val="TableParagraph"/>
              <w:ind w:left="10"/>
              <w:rPr>
                <w:sz w:val="28"/>
                <w:lang w:val="uk-UA"/>
              </w:rPr>
            </w:pPr>
            <w:r w:rsidRPr="002D14EA">
              <w:rPr>
                <w:w w:val="97"/>
                <w:sz w:val="28"/>
                <w:lang w:val="uk-UA"/>
              </w:rPr>
              <w:t>3</w:t>
            </w:r>
          </w:p>
        </w:tc>
      </w:tr>
      <w:tr w:rsidR="001F4829" w:rsidRPr="002D14EA" w14:paraId="1C271E55" w14:textId="77777777">
        <w:trPr>
          <w:trHeight w:val="506"/>
        </w:trPr>
        <w:tc>
          <w:tcPr>
            <w:tcW w:w="1303" w:type="dxa"/>
          </w:tcPr>
          <w:p w14:paraId="4BE5D833" w14:textId="77777777" w:rsidR="001F4829" w:rsidRPr="002D14EA" w:rsidRDefault="00C87A0C">
            <w:pPr>
              <w:pStyle w:val="TableParagraph"/>
              <w:ind w:left="112" w:right="10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1.420</w:t>
            </w:r>
          </w:p>
        </w:tc>
        <w:tc>
          <w:tcPr>
            <w:tcW w:w="1430" w:type="dxa"/>
          </w:tcPr>
          <w:p w14:paraId="4BA4092C" w14:textId="77777777" w:rsidR="001F4829" w:rsidRPr="002D14EA" w:rsidRDefault="00C87A0C">
            <w:pPr>
              <w:pStyle w:val="TableParagraph"/>
              <w:ind w:left="108" w:right="100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0.004</w:t>
            </w:r>
          </w:p>
        </w:tc>
        <w:tc>
          <w:tcPr>
            <w:tcW w:w="1371" w:type="dxa"/>
          </w:tcPr>
          <w:p w14:paraId="6F00C55B" w14:textId="77777777" w:rsidR="001F4829" w:rsidRPr="002D14EA" w:rsidRDefault="00C87A0C">
            <w:pPr>
              <w:pStyle w:val="TableParagraph"/>
              <w:ind w:right="97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20</w:t>
            </w:r>
          </w:p>
        </w:tc>
        <w:tc>
          <w:tcPr>
            <w:tcW w:w="619" w:type="dxa"/>
          </w:tcPr>
          <w:p w14:paraId="0BA0353D" w14:textId="77777777" w:rsidR="001F4829" w:rsidRPr="002D14EA" w:rsidRDefault="00C87A0C">
            <w:pPr>
              <w:pStyle w:val="TableParagraph"/>
              <w:ind w:left="10"/>
              <w:rPr>
                <w:sz w:val="28"/>
                <w:lang w:val="uk-UA"/>
              </w:rPr>
            </w:pPr>
            <w:r w:rsidRPr="002D14EA">
              <w:rPr>
                <w:w w:val="97"/>
                <w:sz w:val="28"/>
                <w:lang w:val="uk-UA"/>
              </w:rPr>
              <w:t>4</w:t>
            </w:r>
          </w:p>
        </w:tc>
      </w:tr>
      <w:tr w:rsidR="001F4829" w:rsidRPr="002D14EA" w14:paraId="43CB54CC" w14:textId="77777777">
        <w:trPr>
          <w:trHeight w:val="506"/>
        </w:trPr>
        <w:tc>
          <w:tcPr>
            <w:tcW w:w="1303" w:type="dxa"/>
          </w:tcPr>
          <w:p w14:paraId="23C36D0F" w14:textId="77777777" w:rsidR="001F4829" w:rsidRPr="002D14EA" w:rsidRDefault="00C87A0C">
            <w:pPr>
              <w:pStyle w:val="TableParagraph"/>
              <w:ind w:left="112" w:right="10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2.230</w:t>
            </w:r>
          </w:p>
        </w:tc>
        <w:tc>
          <w:tcPr>
            <w:tcW w:w="1430" w:type="dxa"/>
          </w:tcPr>
          <w:p w14:paraId="1B3BAB8C" w14:textId="77777777" w:rsidR="001F4829" w:rsidRPr="002D14EA" w:rsidRDefault="00C87A0C">
            <w:pPr>
              <w:pStyle w:val="TableParagraph"/>
              <w:ind w:left="108" w:right="100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0.003</w:t>
            </w:r>
          </w:p>
        </w:tc>
        <w:tc>
          <w:tcPr>
            <w:tcW w:w="1371" w:type="dxa"/>
          </w:tcPr>
          <w:p w14:paraId="5B30DE31" w14:textId="77777777" w:rsidR="001F4829" w:rsidRPr="002D14EA" w:rsidRDefault="00C87A0C">
            <w:pPr>
              <w:pStyle w:val="TableParagraph"/>
              <w:ind w:right="97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22</w:t>
            </w:r>
          </w:p>
        </w:tc>
        <w:tc>
          <w:tcPr>
            <w:tcW w:w="619" w:type="dxa"/>
          </w:tcPr>
          <w:p w14:paraId="7CC8F0D0" w14:textId="77777777" w:rsidR="001F4829" w:rsidRPr="002D14EA" w:rsidRDefault="00C87A0C">
            <w:pPr>
              <w:pStyle w:val="TableParagraph"/>
              <w:ind w:left="10"/>
              <w:rPr>
                <w:sz w:val="28"/>
                <w:lang w:val="uk-UA"/>
              </w:rPr>
            </w:pPr>
            <w:r w:rsidRPr="002D14EA">
              <w:rPr>
                <w:w w:val="97"/>
                <w:sz w:val="28"/>
                <w:lang w:val="uk-UA"/>
              </w:rPr>
              <w:t>4</w:t>
            </w:r>
          </w:p>
        </w:tc>
      </w:tr>
    </w:tbl>
    <w:p w14:paraId="6A80EC0D" w14:textId="77777777" w:rsidR="001F4829" w:rsidRPr="002D14EA" w:rsidRDefault="00C87A0C">
      <w:pPr>
        <w:pStyle w:val="BodyText"/>
        <w:spacing w:before="167"/>
        <w:ind w:left="3311"/>
        <w:rPr>
          <w:lang w:val="uk-UA"/>
        </w:rPr>
      </w:pPr>
      <w:r w:rsidRPr="002D14EA">
        <w:rPr>
          <w:lang w:val="uk-UA"/>
        </w:rPr>
        <w:t>Табл. 4.2: Фоновi пiки</w:t>
      </w:r>
    </w:p>
    <w:p w14:paraId="6EEC95AC" w14:textId="77777777" w:rsidR="001F4829" w:rsidRPr="002D14EA" w:rsidRDefault="001F4829">
      <w:pPr>
        <w:pStyle w:val="BodyText"/>
        <w:rPr>
          <w:sz w:val="36"/>
          <w:lang w:val="uk-UA"/>
        </w:rPr>
      </w:pPr>
    </w:p>
    <w:p w14:paraId="0536D75B" w14:textId="77777777" w:rsidR="001F4829" w:rsidRPr="002D14EA" w:rsidRDefault="001F4829">
      <w:pPr>
        <w:pStyle w:val="BodyText"/>
        <w:spacing w:before="5"/>
        <w:rPr>
          <w:sz w:val="48"/>
          <w:lang w:val="uk-UA"/>
        </w:rPr>
      </w:pPr>
    </w:p>
    <w:p w14:paraId="23F078E1" w14:textId="77777777" w:rsidR="001F4829" w:rsidRPr="002D14EA" w:rsidRDefault="00C87A0C">
      <w:pPr>
        <w:pStyle w:val="ListParagraph"/>
        <w:numPr>
          <w:ilvl w:val="1"/>
          <w:numId w:val="3"/>
        </w:numPr>
        <w:tabs>
          <w:tab w:val="left" w:pos="1007"/>
          <w:tab w:val="left" w:pos="1008"/>
        </w:tabs>
        <w:rPr>
          <w:b/>
          <w:sz w:val="34"/>
          <w:lang w:val="uk-UA"/>
        </w:rPr>
      </w:pPr>
      <w:bookmarkStart w:id="242" w:name="Валідація_моделі"/>
      <w:bookmarkStart w:id="243" w:name="_bookmark20"/>
      <w:bookmarkEnd w:id="242"/>
      <w:bookmarkEnd w:id="243"/>
      <w:r w:rsidRPr="002D14EA">
        <w:rPr>
          <w:b/>
          <w:sz w:val="34"/>
          <w:lang w:val="uk-UA"/>
        </w:rPr>
        <w:t>Валiдацiя</w:t>
      </w:r>
      <w:r w:rsidRPr="002D14EA">
        <w:rPr>
          <w:b/>
          <w:spacing w:val="37"/>
          <w:sz w:val="34"/>
          <w:lang w:val="uk-UA"/>
        </w:rPr>
        <w:t xml:space="preserve"> </w:t>
      </w:r>
      <w:r w:rsidRPr="002D14EA">
        <w:rPr>
          <w:b/>
          <w:sz w:val="34"/>
          <w:lang w:val="uk-UA"/>
        </w:rPr>
        <w:t>моделi</w:t>
      </w:r>
    </w:p>
    <w:p w14:paraId="5B5A19C4" w14:textId="65C9E3E2" w:rsidR="001F4829" w:rsidRPr="002D14EA" w:rsidRDefault="00C87A0C">
      <w:pPr>
        <w:pStyle w:val="BodyText"/>
        <w:spacing w:before="368" w:line="374" w:lineRule="auto"/>
        <w:ind w:left="160" w:right="1131" w:firstLine="421"/>
        <w:jc w:val="both"/>
        <w:rPr>
          <w:lang w:val="uk-UA"/>
        </w:rPr>
      </w:pPr>
      <w:r w:rsidRPr="002D14EA">
        <w:rPr>
          <w:w w:val="95"/>
          <w:lang w:val="uk-UA"/>
        </w:rPr>
        <w:t xml:space="preserve">Для пiдтвердження можливостi проведення наборiв на моїй </w:t>
      </w:r>
      <w:r w:rsidRPr="002D14EA">
        <w:rPr>
          <w:spacing w:val="-3"/>
          <w:w w:val="95"/>
          <w:lang w:val="uk-UA"/>
        </w:rPr>
        <w:t xml:space="preserve">моделi </w:t>
      </w:r>
      <w:r w:rsidRPr="002D14EA">
        <w:rPr>
          <w:lang w:val="uk-UA"/>
        </w:rPr>
        <w:t xml:space="preserve">був набраний спектор для Гiрчичного </w:t>
      </w:r>
      <w:r w:rsidRPr="002D14EA">
        <w:rPr>
          <w:spacing w:val="-3"/>
          <w:lang w:val="uk-UA"/>
        </w:rPr>
        <w:t xml:space="preserve">газу </w:t>
      </w:r>
      <w:r w:rsidRPr="002D14EA">
        <w:rPr>
          <w:spacing w:val="5"/>
          <w:lang w:val="uk-UA"/>
        </w:rPr>
        <w:t>(</w:t>
      </w:r>
      <w:r w:rsidRPr="002D14EA">
        <w:rPr>
          <w:rFonts w:ascii="Georgia" w:hAnsi="Georgia"/>
          <w:i/>
          <w:spacing w:val="5"/>
          <w:lang w:val="uk-UA"/>
        </w:rPr>
        <w:t>C</w:t>
      </w:r>
      <w:r w:rsidRPr="002D14EA">
        <w:rPr>
          <w:rFonts w:ascii="Times New Roman" w:hAnsi="Times New Roman"/>
          <w:spacing w:val="5"/>
          <w:vertAlign w:val="subscript"/>
          <w:lang w:val="uk-UA"/>
        </w:rPr>
        <w:t>4</w:t>
      </w:r>
      <w:r w:rsidRPr="002D14EA">
        <w:rPr>
          <w:rFonts w:ascii="Georgia" w:hAnsi="Georgia"/>
          <w:i/>
          <w:spacing w:val="5"/>
          <w:lang w:val="uk-UA"/>
        </w:rPr>
        <w:t>H</w:t>
      </w:r>
      <w:r w:rsidRPr="002D14EA">
        <w:rPr>
          <w:rFonts w:ascii="Times New Roman" w:hAnsi="Times New Roman"/>
          <w:spacing w:val="5"/>
          <w:vertAlign w:val="subscript"/>
          <w:lang w:val="uk-UA"/>
        </w:rPr>
        <w:t>8</w:t>
      </w:r>
      <w:r w:rsidRPr="002D14EA">
        <w:rPr>
          <w:rFonts w:ascii="Georgia" w:hAnsi="Georgia"/>
          <w:i/>
          <w:spacing w:val="5"/>
          <w:lang w:val="uk-UA"/>
        </w:rPr>
        <w:t>Cl</w:t>
      </w:r>
      <w:r w:rsidRPr="002D14EA">
        <w:rPr>
          <w:rFonts w:ascii="Times New Roman" w:hAnsi="Times New Roman"/>
          <w:spacing w:val="5"/>
          <w:vertAlign w:val="subscript"/>
          <w:lang w:val="uk-UA"/>
        </w:rPr>
        <w:t>2</w:t>
      </w:r>
      <w:r w:rsidRPr="002D14EA">
        <w:rPr>
          <w:rFonts w:ascii="Georgia" w:hAnsi="Georgia"/>
          <w:i/>
          <w:spacing w:val="5"/>
          <w:lang w:val="uk-UA"/>
        </w:rPr>
        <w:t>S</w:t>
      </w:r>
      <w:r w:rsidRPr="002D14EA">
        <w:rPr>
          <w:spacing w:val="5"/>
          <w:lang w:val="uk-UA"/>
        </w:rPr>
        <w:t xml:space="preserve">). </w:t>
      </w:r>
      <w:r w:rsidRPr="002D14EA">
        <w:rPr>
          <w:lang w:val="uk-UA"/>
        </w:rPr>
        <w:t xml:space="preserve">Рис </w:t>
      </w:r>
      <w:hyperlink w:anchor="_bookmark21" w:history="1">
        <w:r w:rsidRPr="002D14EA">
          <w:rPr>
            <w:lang w:val="uk-UA"/>
          </w:rPr>
          <w:t>4.2</w:t>
        </w:r>
      </w:hyperlink>
      <w:r w:rsidRPr="002D14EA">
        <w:rPr>
          <w:lang w:val="uk-UA"/>
        </w:rPr>
        <w:t xml:space="preserve">. </w:t>
      </w:r>
      <w:r w:rsidRPr="002D14EA">
        <w:rPr>
          <w:spacing w:val="-12"/>
          <w:lang w:val="uk-UA"/>
        </w:rPr>
        <w:t xml:space="preserve">Та </w:t>
      </w:r>
      <w:r w:rsidRPr="002D14EA">
        <w:rPr>
          <w:lang w:val="uk-UA"/>
        </w:rPr>
        <w:t xml:space="preserve">по- </w:t>
      </w:r>
      <w:r w:rsidRPr="002D14EA">
        <w:rPr>
          <w:w w:val="95"/>
          <w:lang w:val="uk-UA"/>
        </w:rPr>
        <w:t xml:space="preserve">рiвняний з отриманим спектром </w:t>
      </w:r>
      <w:del w:id="244" w:author="Ruslan Yermolenko" w:date="2020-05-26T22:11:00Z">
        <w:r w:rsidRPr="002D14EA" w:rsidDel="00510B97">
          <w:rPr>
            <w:w w:val="95"/>
            <w:lang w:val="uk-UA"/>
          </w:rPr>
          <w:delText xml:space="preserve">набраним задопогою </w:delText>
        </w:r>
        <w:r w:rsidRPr="002D14EA" w:rsidDel="00510B97">
          <w:rPr>
            <w:spacing w:val="-5"/>
            <w:w w:val="95"/>
            <w:lang w:val="uk-UA"/>
          </w:rPr>
          <w:delText xml:space="preserve">коду </w:delText>
        </w:r>
        <w:r w:rsidRPr="002D14EA" w:rsidDel="00510B97">
          <w:rPr>
            <w:w w:val="95"/>
            <w:lang w:val="uk-UA"/>
          </w:rPr>
          <w:delText xml:space="preserve">для моделю- </w:delText>
        </w:r>
        <w:r w:rsidRPr="002D14EA" w:rsidDel="00510B97">
          <w:rPr>
            <w:lang w:val="uk-UA"/>
          </w:rPr>
          <w:delText>вання</w:delText>
        </w:r>
        <w:r w:rsidRPr="002D14EA" w:rsidDel="00510B97">
          <w:rPr>
            <w:spacing w:val="-21"/>
            <w:lang w:val="uk-UA"/>
          </w:rPr>
          <w:delText xml:space="preserve"> </w:delText>
        </w:r>
        <w:r w:rsidRPr="002D14EA" w:rsidDel="00510B97">
          <w:rPr>
            <w:lang w:val="uk-UA"/>
          </w:rPr>
          <w:delText>MCNP</w:delText>
        </w:r>
        <w:r w:rsidRPr="002D14EA" w:rsidDel="00510B97">
          <w:rPr>
            <w:spacing w:val="-21"/>
            <w:lang w:val="uk-UA"/>
          </w:rPr>
          <w:delText xml:space="preserve"> </w:delText>
        </w:r>
      </w:del>
      <w:r w:rsidRPr="002D14EA">
        <w:rPr>
          <w:lang w:val="uk-UA"/>
        </w:rPr>
        <w:t>в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проектi</w:t>
      </w:r>
      <w:r w:rsidRPr="002D14EA">
        <w:rPr>
          <w:spacing w:val="-21"/>
          <w:lang w:val="uk-UA"/>
        </w:rPr>
        <w:t xml:space="preserve"> </w:t>
      </w:r>
      <w:r w:rsidRPr="002D14EA">
        <w:rPr>
          <w:spacing w:val="-5"/>
          <w:lang w:val="uk-UA"/>
        </w:rPr>
        <w:t>SABAT.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Це</w:t>
      </w:r>
      <w:r w:rsidRPr="002D14EA">
        <w:rPr>
          <w:spacing w:val="-21"/>
          <w:lang w:val="uk-UA"/>
        </w:rPr>
        <w:t xml:space="preserve"> </w:t>
      </w:r>
      <w:del w:id="245" w:author="Ruslan Yermolenko" w:date="2020-05-26T22:11:00Z">
        <w:r w:rsidRPr="002D14EA" w:rsidDel="00510B97">
          <w:rPr>
            <w:lang w:val="uk-UA"/>
          </w:rPr>
          <w:delText>спектор</w:delText>
        </w:r>
        <w:r w:rsidRPr="002D14EA" w:rsidDel="00510B97">
          <w:rPr>
            <w:spacing w:val="-21"/>
            <w:lang w:val="uk-UA"/>
          </w:rPr>
          <w:delText xml:space="preserve"> </w:delText>
        </w:r>
      </w:del>
      <w:ins w:id="246" w:author="Ruslan Yermolenko" w:date="2020-05-26T22:11:00Z">
        <w:r w:rsidR="00510B97" w:rsidRPr="002D14EA">
          <w:rPr>
            <w:lang w:val="uk-UA"/>
          </w:rPr>
          <w:t>спект</w:t>
        </w:r>
        <w:r w:rsidR="00510B97">
          <w:rPr>
            <w:lang w:val="uk-UA"/>
          </w:rPr>
          <w:t xml:space="preserve"> </w:t>
        </w:r>
        <w:r w:rsidR="00510B97" w:rsidRPr="002D14EA">
          <w:rPr>
            <w:spacing w:val="-21"/>
            <w:lang w:val="uk-UA"/>
          </w:rPr>
          <w:t xml:space="preserve"> </w:t>
        </w:r>
      </w:ins>
      <w:r w:rsidRPr="002D14EA">
        <w:rPr>
          <w:lang w:val="uk-UA"/>
        </w:rPr>
        <w:t>набирався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для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валiдацiї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мо-</w:t>
      </w:r>
    </w:p>
    <w:p w14:paraId="2A9B5FBA" w14:textId="77777777" w:rsidR="001F4829" w:rsidRPr="002D14EA" w:rsidRDefault="001F4829">
      <w:pPr>
        <w:spacing w:line="374" w:lineRule="auto"/>
        <w:jc w:val="both"/>
        <w:rPr>
          <w:lang w:val="uk-UA"/>
        </w:rPr>
        <w:sectPr w:rsidR="001F4829" w:rsidRPr="002D14EA">
          <w:pgSz w:w="11910" w:h="16840"/>
          <w:pgMar w:top="1060" w:right="0" w:bottom="800" w:left="1540" w:header="0" w:footer="607" w:gutter="0"/>
          <w:cols w:space="720"/>
        </w:sectPr>
      </w:pPr>
    </w:p>
    <w:p w14:paraId="25B42F26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0C8190B6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619949AB" w14:textId="77777777" w:rsidR="001F4829" w:rsidRPr="002D14EA" w:rsidRDefault="001F4829">
      <w:pPr>
        <w:pStyle w:val="BodyText"/>
        <w:spacing w:before="9"/>
        <w:rPr>
          <w:sz w:val="21"/>
          <w:lang w:val="uk-UA"/>
        </w:rPr>
      </w:pPr>
    </w:p>
    <w:p w14:paraId="50ABFDC3" w14:textId="7DEC1455" w:rsidR="001F4829" w:rsidRPr="002D14EA" w:rsidRDefault="00C87A0C">
      <w:pPr>
        <w:ind w:left="631"/>
        <w:rPr>
          <w:rFonts w:ascii="Arial" w:hAnsi="Arial"/>
          <w:sz w:val="13"/>
          <w:lang w:val="uk-UA"/>
        </w:rPr>
      </w:pPr>
      <w:r w:rsidRPr="002D14EA">
        <w:rPr>
          <w:noProof/>
          <w:lang w:val="uk-UA"/>
        </w:rPr>
        <w:drawing>
          <wp:anchor distT="0" distB="0" distL="0" distR="0" simplePos="0" relativeHeight="251644928" behindDoc="0" locked="0" layoutInCell="1" allowOverlap="1" wp14:anchorId="3F44594B" wp14:editId="3C22583B">
            <wp:simplePos x="0" y="0"/>
            <wp:positionH relativeFrom="page">
              <wp:posOffset>1636903</wp:posOffset>
            </wp:positionH>
            <wp:positionV relativeFrom="paragraph">
              <wp:posOffset>-397325</wp:posOffset>
            </wp:positionV>
            <wp:extent cx="4645749" cy="3145076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749" cy="3145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582"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C9F9BF0" wp14:editId="45F90971">
                <wp:simplePos x="0" y="0"/>
                <wp:positionH relativeFrom="page">
                  <wp:posOffset>4934585</wp:posOffset>
                </wp:positionH>
                <wp:positionV relativeFrom="paragraph">
                  <wp:posOffset>-321945</wp:posOffset>
                </wp:positionV>
                <wp:extent cx="1285240" cy="361315"/>
                <wp:effectExtent l="10160" t="11430" r="9525" b="8255"/>
                <wp:wrapNone/>
                <wp:docPr id="5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361315"/>
                        </a:xfrm>
                        <a:prstGeom prst="rect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A1527F" w14:textId="77777777" w:rsidR="00C87A0C" w:rsidRDefault="00C87A0C">
                            <w:pPr>
                              <w:spacing w:before="45"/>
                              <w:ind w:left="499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>HPGe</w:t>
                            </w:r>
                            <w:r>
                              <w:rPr>
                                <w:rFonts w:ascii="Arial"/>
                                <w:spacing w:val="-1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>Background</w:t>
                            </w:r>
                          </w:p>
                          <w:p w14:paraId="30E6C334" w14:textId="77777777" w:rsidR="00C87A0C" w:rsidRDefault="00C87A0C">
                            <w:pPr>
                              <w:spacing w:before="100"/>
                              <w:ind w:left="499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>HPGe Mustard</w:t>
                            </w:r>
                            <w:r>
                              <w:rPr>
                                <w:rFonts w:ascii="Arial"/>
                                <w:spacing w:val="-16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>gas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F9BF0" id="Text Box 42" o:spid="_x0000_s1124" type="#_x0000_t202" style="position:absolute;left:0;text-align:left;margin-left:388.55pt;margin-top:-25.35pt;width:101.2pt;height:28.4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" filled="f" strokeweight=".21164mm">
                <v:textbox inset="0,0,0,0">
                  <w:txbxContent>
                    <w:p w14:paraId="7DA1527F" w14:textId="77777777" w:rsidR="00C87A0C" w:rsidRDefault="00C87A0C">
                      <w:pPr>
                        <w:spacing w:before="45"/>
                        <w:ind w:left="499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HPGe</w:t>
                      </w:r>
                      <w:r>
                        <w:rPr>
                          <w:rFonts w:ascii="Arial"/>
                          <w:spacing w:val="-1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Background</w:t>
                      </w:r>
                    </w:p>
                    <w:p w14:paraId="30E6C334" w14:textId="77777777" w:rsidR="00C87A0C" w:rsidRDefault="00C87A0C">
                      <w:pPr>
                        <w:spacing w:before="100"/>
                        <w:ind w:left="499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HPGe Mustard</w:t>
                      </w:r>
                      <w:r>
                        <w:rPr>
                          <w:rFonts w:ascii="Arial"/>
                          <w:spacing w:val="-16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w w:val="105"/>
                          <w:sz w:val="16"/>
                        </w:rPr>
                        <w:t>gas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7582"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2E0B1F" wp14:editId="3E0F2055">
                <wp:simplePos x="0" y="0"/>
                <wp:positionH relativeFrom="page">
                  <wp:posOffset>1101090</wp:posOffset>
                </wp:positionH>
                <wp:positionV relativeFrom="paragraph">
                  <wp:posOffset>-414655</wp:posOffset>
                </wp:positionV>
                <wp:extent cx="168275" cy="990600"/>
                <wp:effectExtent l="0" t="4445" r="0" b="0"/>
                <wp:wrapNone/>
                <wp:docPr id="5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64024" w14:textId="77777777" w:rsidR="00C87A0C" w:rsidRDefault="00C87A0C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Counts / Neutron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E0B1F" id="Text Box 41" o:spid="_x0000_s1125" type="#_x0000_t202" style="position:absolute;left:0;text-align:left;margin-left:86.7pt;margin-top:-32.65pt;width:13.25pt;height:78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" filled="f" stroked="f">
                <v:textbox style="layout-flow:vertical;mso-layout-flow-alt:bottom-to-top" inset="0,0,0,0">
                  <w:txbxContent>
                    <w:p w14:paraId="42B64024" w14:textId="77777777" w:rsidR="00C87A0C" w:rsidRDefault="00C87A0C">
                      <w:pPr>
                        <w:spacing w:before="14"/>
                        <w:ind w:left="20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Counts / Neutron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47" w:name="_bookmark21"/>
      <w:bookmarkEnd w:id="247"/>
      <w:r w:rsidRPr="002D14EA">
        <w:rPr>
          <w:rFonts w:ascii="Arial" w:hAnsi="Arial"/>
          <w:position w:val="-8"/>
          <w:sz w:val="20"/>
          <w:lang w:val="uk-UA"/>
        </w:rPr>
        <w:t>10</w:t>
      </w:r>
      <w:r w:rsidRPr="002D14EA">
        <w:rPr>
          <w:rFonts w:ascii="Symbol" w:hAnsi="Symbol"/>
          <w:sz w:val="13"/>
          <w:lang w:val="uk-UA"/>
        </w:rPr>
        <w:t></w:t>
      </w:r>
      <w:r w:rsidRPr="002D14EA">
        <w:rPr>
          <w:rFonts w:ascii="Arial" w:hAnsi="Arial"/>
          <w:sz w:val="13"/>
          <w:lang w:val="uk-UA"/>
        </w:rPr>
        <w:t>6</w:t>
      </w:r>
    </w:p>
    <w:p w14:paraId="7132F71B" w14:textId="77777777" w:rsidR="001F4829" w:rsidRPr="002D14EA" w:rsidRDefault="001F4829">
      <w:pPr>
        <w:pStyle w:val="BodyText"/>
        <w:rPr>
          <w:rFonts w:ascii="Arial"/>
          <w:sz w:val="26"/>
          <w:lang w:val="uk-UA"/>
        </w:rPr>
      </w:pPr>
    </w:p>
    <w:p w14:paraId="4B3EBBC5" w14:textId="77777777" w:rsidR="001F4829" w:rsidRPr="002D14EA" w:rsidRDefault="001F4829">
      <w:pPr>
        <w:pStyle w:val="BodyText"/>
        <w:spacing w:before="1"/>
        <w:rPr>
          <w:rFonts w:ascii="Arial"/>
          <w:sz w:val="24"/>
          <w:lang w:val="uk-UA"/>
        </w:rPr>
      </w:pPr>
    </w:p>
    <w:p w14:paraId="40B6633C" w14:textId="77777777" w:rsidR="001F4829" w:rsidRPr="002D14EA" w:rsidRDefault="00C87A0C">
      <w:pPr>
        <w:ind w:left="631"/>
        <w:rPr>
          <w:rFonts w:ascii="Arial" w:hAnsi="Arial"/>
          <w:sz w:val="13"/>
          <w:lang w:val="uk-UA"/>
        </w:rPr>
      </w:pPr>
      <w:r w:rsidRPr="002D14EA">
        <w:rPr>
          <w:rFonts w:ascii="Arial" w:hAnsi="Arial"/>
          <w:position w:val="-7"/>
          <w:sz w:val="20"/>
          <w:lang w:val="uk-UA"/>
        </w:rPr>
        <w:t>10</w:t>
      </w:r>
      <w:r w:rsidRPr="002D14EA">
        <w:rPr>
          <w:rFonts w:ascii="Symbol" w:hAnsi="Symbol"/>
          <w:sz w:val="13"/>
          <w:lang w:val="uk-UA"/>
        </w:rPr>
        <w:t></w:t>
      </w:r>
      <w:r w:rsidRPr="002D14EA">
        <w:rPr>
          <w:rFonts w:ascii="Arial" w:hAnsi="Arial"/>
          <w:sz w:val="13"/>
          <w:lang w:val="uk-UA"/>
        </w:rPr>
        <w:t>7</w:t>
      </w:r>
    </w:p>
    <w:p w14:paraId="3009D980" w14:textId="77777777" w:rsidR="001F4829" w:rsidRPr="002D14EA" w:rsidRDefault="001F4829">
      <w:pPr>
        <w:pStyle w:val="BodyText"/>
        <w:rPr>
          <w:rFonts w:ascii="Arial"/>
          <w:sz w:val="26"/>
          <w:lang w:val="uk-UA"/>
        </w:rPr>
      </w:pPr>
    </w:p>
    <w:p w14:paraId="04E9E223" w14:textId="77777777" w:rsidR="001F4829" w:rsidRPr="002D14EA" w:rsidRDefault="001F4829">
      <w:pPr>
        <w:pStyle w:val="BodyText"/>
        <w:spacing w:before="8"/>
        <w:rPr>
          <w:rFonts w:ascii="Arial"/>
          <w:sz w:val="23"/>
          <w:lang w:val="uk-UA"/>
        </w:rPr>
      </w:pPr>
    </w:p>
    <w:p w14:paraId="1B951C01" w14:textId="77777777" w:rsidR="001F4829" w:rsidRPr="002D14EA" w:rsidRDefault="00C87A0C">
      <w:pPr>
        <w:ind w:left="631"/>
        <w:rPr>
          <w:rFonts w:ascii="Arial" w:hAnsi="Arial"/>
          <w:sz w:val="13"/>
          <w:lang w:val="uk-UA"/>
        </w:rPr>
      </w:pPr>
      <w:r w:rsidRPr="002D14EA">
        <w:rPr>
          <w:rFonts w:ascii="Arial" w:hAnsi="Arial"/>
          <w:position w:val="-8"/>
          <w:sz w:val="20"/>
          <w:lang w:val="uk-UA"/>
        </w:rPr>
        <w:t>10</w:t>
      </w:r>
      <w:r w:rsidRPr="002D14EA">
        <w:rPr>
          <w:rFonts w:ascii="Symbol" w:hAnsi="Symbol"/>
          <w:sz w:val="13"/>
          <w:lang w:val="uk-UA"/>
        </w:rPr>
        <w:t></w:t>
      </w:r>
      <w:r w:rsidRPr="002D14EA">
        <w:rPr>
          <w:rFonts w:ascii="Arial" w:hAnsi="Arial"/>
          <w:sz w:val="13"/>
          <w:lang w:val="uk-UA"/>
        </w:rPr>
        <w:t>8</w:t>
      </w:r>
    </w:p>
    <w:p w14:paraId="42600A2F" w14:textId="77777777" w:rsidR="001F4829" w:rsidRPr="002D14EA" w:rsidRDefault="001F4829">
      <w:pPr>
        <w:pStyle w:val="BodyText"/>
        <w:rPr>
          <w:rFonts w:ascii="Arial"/>
          <w:sz w:val="26"/>
          <w:lang w:val="uk-UA"/>
        </w:rPr>
      </w:pPr>
    </w:p>
    <w:p w14:paraId="79739346" w14:textId="77777777" w:rsidR="001F4829" w:rsidRPr="002D14EA" w:rsidRDefault="001F4829">
      <w:pPr>
        <w:pStyle w:val="BodyText"/>
        <w:spacing w:before="5"/>
        <w:rPr>
          <w:rFonts w:ascii="Arial"/>
          <w:sz w:val="23"/>
          <w:lang w:val="uk-UA"/>
        </w:rPr>
      </w:pPr>
    </w:p>
    <w:p w14:paraId="61E5DB57" w14:textId="77777777" w:rsidR="001F4829" w:rsidRPr="002D14EA" w:rsidRDefault="00C87A0C">
      <w:pPr>
        <w:ind w:left="631"/>
        <w:rPr>
          <w:rFonts w:ascii="Arial" w:hAnsi="Arial"/>
          <w:sz w:val="13"/>
          <w:lang w:val="uk-UA"/>
        </w:rPr>
      </w:pPr>
      <w:r w:rsidRPr="002D14EA">
        <w:rPr>
          <w:rFonts w:ascii="Arial" w:hAnsi="Arial"/>
          <w:position w:val="-8"/>
          <w:sz w:val="20"/>
          <w:lang w:val="uk-UA"/>
        </w:rPr>
        <w:t>10</w:t>
      </w:r>
      <w:r w:rsidRPr="002D14EA">
        <w:rPr>
          <w:rFonts w:ascii="Symbol" w:hAnsi="Symbol"/>
          <w:sz w:val="13"/>
          <w:lang w:val="uk-UA"/>
        </w:rPr>
        <w:t></w:t>
      </w:r>
      <w:r w:rsidRPr="002D14EA">
        <w:rPr>
          <w:rFonts w:ascii="Arial" w:hAnsi="Arial"/>
          <w:sz w:val="13"/>
          <w:lang w:val="uk-UA"/>
        </w:rPr>
        <w:t>9</w:t>
      </w:r>
    </w:p>
    <w:p w14:paraId="4A1C7CA2" w14:textId="77777777" w:rsidR="001F4829" w:rsidRPr="002D14EA" w:rsidRDefault="001F4829">
      <w:pPr>
        <w:pStyle w:val="BodyText"/>
        <w:rPr>
          <w:rFonts w:ascii="Arial"/>
          <w:sz w:val="26"/>
          <w:lang w:val="uk-UA"/>
        </w:rPr>
      </w:pPr>
    </w:p>
    <w:p w14:paraId="41E63F7F" w14:textId="77777777" w:rsidR="001F4829" w:rsidRPr="002D14EA" w:rsidRDefault="001F4829">
      <w:pPr>
        <w:pStyle w:val="BodyText"/>
        <w:rPr>
          <w:rFonts w:ascii="Arial"/>
          <w:sz w:val="24"/>
          <w:lang w:val="uk-UA"/>
        </w:rPr>
      </w:pPr>
    </w:p>
    <w:p w14:paraId="391ED383" w14:textId="77777777" w:rsidR="001F4829" w:rsidRPr="002D14EA" w:rsidRDefault="00C87A0C">
      <w:pPr>
        <w:ind w:left="555"/>
        <w:rPr>
          <w:rFonts w:ascii="Arial" w:hAnsi="Arial"/>
          <w:sz w:val="13"/>
          <w:lang w:val="uk-UA"/>
        </w:rPr>
      </w:pPr>
      <w:r w:rsidRPr="002D14EA">
        <w:rPr>
          <w:rFonts w:ascii="Arial" w:hAnsi="Arial"/>
          <w:position w:val="-8"/>
          <w:sz w:val="20"/>
          <w:lang w:val="uk-UA"/>
        </w:rPr>
        <w:t>10</w:t>
      </w:r>
      <w:r w:rsidRPr="002D14EA">
        <w:rPr>
          <w:rFonts w:ascii="Symbol" w:hAnsi="Symbol"/>
          <w:sz w:val="13"/>
          <w:lang w:val="uk-UA"/>
        </w:rPr>
        <w:t></w:t>
      </w:r>
      <w:r w:rsidRPr="002D14EA">
        <w:rPr>
          <w:rFonts w:ascii="Arial" w:hAnsi="Arial"/>
          <w:sz w:val="13"/>
          <w:lang w:val="uk-UA"/>
        </w:rPr>
        <w:t>10</w:t>
      </w:r>
    </w:p>
    <w:p w14:paraId="6EA52367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504C05F3" w14:textId="77777777" w:rsidR="001F4829" w:rsidRPr="002D14EA" w:rsidRDefault="001F4829">
      <w:pPr>
        <w:pStyle w:val="BodyText"/>
        <w:spacing w:before="2"/>
        <w:rPr>
          <w:rFonts w:ascii="Arial"/>
          <w:sz w:val="21"/>
          <w:lang w:val="uk-UA"/>
        </w:rPr>
      </w:pPr>
    </w:p>
    <w:p w14:paraId="0F8D2BE6" w14:textId="6CDDDFB1" w:rsidR="001F4829" w:rsidRPr="002D14EA" w:rsidRDefault="00827582">
      <w:pPr>
        <w:spacing w:before="102" w:line="148" w:lineRule="exact"/>
        <w:ind w:left="791"/>
        <w:rPr>
          <w:rFonts w:ascii="Arial" w:hAnsi="Arial"/>
          <w:sz w:val="13"/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6D824D" wp14:editId="2948E74B">
                <wp:simplePos x="0" y="0"/>
                <wp:positionH relativeFrom="page">
                  <wp:posOffset>1344295</wp:posOffset>
                </wp:positionH>
                <wp:positionV relativeFrom="paragraph">
                  <wp:posOffset>85090</wp:posOffset>
                </wp:positionV>
                <wp:extent cx="142240" cy="142875"/>
                <wp:effectExtent l="1270" t="0" r="0" b="635"/>
                <wp:wrapNone/>
                <wp:docPr id="5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96864" w14:textId="77777777" w:rsidR="00C87A0C" w:rsidRDefault="00C87A0C">
                            <w:pPr>
                              <w:spacing w:line="224" w:lineRule="exac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D824D" id="Text Box 40" o:spid="_x0000_s1126" type="#_x0000_t202" style="position:absolute;left:0;text-align:left;margin-left:105.85pt;margin-top:6.7pt;width:11.2pt;height:11.2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" filled="f" stroked="f">
                <v:textbox inset="0,0,0,0">
                  <w:txbxContent>
                    <w:p w14:paraId="52296864" w14:textId="77777777" w:rsidR="00C87A0C" w:rsidRDefault="00C87A0C">
                      <w:pPr>
                        <w:spacing w:line="224" w:lineRule="exac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A0C" w:rsidRPr="002D14EA">
        <w:rPr>
          <w:rFonts w:ascii="Symbol" w:hAnsi="Symbol"/>
          <w:sz w:val="13"/>
          <w:lang w:val="uk-UA"/>
        </w:rPr>
        <w:t></w:t>
      </w:r>
      <w:r w:rsidR="00C87A0C" w:rsidRPr="002D14EA">
        <w:rPr>
          <w:rFonts w:ascii="Arial" w:hAnsi="Arial"/>
          <w:sz w:val="13"/>
          <w:lang w:val="uk-UA"/>
        </w:rPr>
        <w:t>11</w:t>
      </w:r>
    </w:p>
    <w:p w14:paraId="35D9CA42" w14:textId="77777777" w:rsidR="001F4829" w:rsidRPr="002D14EA" w:rsidRDefault="00C87A0C">
      <w:pPr>
        <w:tabs>
          <w:tab w:val="left" w:pos="1747"/>
          <w:tab w:val="left" w:pos="2461"/>
          <w:tab w:val="left" w:pos="3188"/>
          <w:tab w:val="left" w:pos="3909"/>
          <w:tab w:val="left" w:pos="4636"/>
          <w:tab w:val="left" w:pos="5364"/>
          <w:tab w:val="left" w:pos="6091"/>
          <w:tab w:val="left" w:pos="6812"/>
          <w:tab w:val="left" w:pos="7540"/>
        </w:tabs>
        <w:spacing w:line="187" w:lineRule="exact"/>
        <w:ind w:left="1006"/>
        <w:rPr>
          <w:rFonts w:ascii="Arial"/>
          <w:sz w:val="20"/>
          <w:lang w:val="uk-UA"/>
        </w:rPr>
      </w:pPr>
      <w:r w:rsidRPr="002D14EA">
        <w:rPr>
          <w:rFonts w:ascii="Arial"/>
          <w:sz w:val="20"/>
          <w:lang w:val="uk-UA"/>
        </w:rPr>
        <w:t>0</w:t>
      </w:r>
      <w:r w:rsidRPr="002D14EA">
        <w:rPr>
          <w:rFonts w:ascii="Arial"/>
          <w:sz w:val="20"/>
          <w:lang w:val="uk-UA"/>
        </w:rPr>
        <w:tab/>
        <w:t>1</w:t>
      </w:r>
      <w:r w:rsidRPr="002D14EA">
        <w:rPr>
          <w:rFonts w:ascii="Arial"/>
          <w:sz w:val="20"/>
          <w:lang w:val="uk-UA"/>
        </w:rPr>
        <w:tab/>
        <w:t>2</w:t>
      </w:r>
      <w:r w:rsidRPr="002D14EA">
        <w:rPr>
          <w:rFonts w:ascii="Arial"/>
          <w:sz w:val="20"/>
          <w:lang w:val="uk-UA"/>
        </w:rPr>
        <w:tab/>
        <w:t>3</w:t>
      </w:r>
      <w:r w:rsidRPr="002D14EA">
        <w:rPr>
          <w:rFonts w:ascii="Arial"/>
          <w:sz w:val="20"/>
          <w:lang w:val="uk-UA"/>
        </w:rPr>
        <w:tab/>
        <w:t>4</w:t>
      </w:r>
      <w:r w:rsidRPr="002D14EA">
        <w:rPr>
          <w:rFonts w:ascii="Arial"/>
          <w:sz w:val="20"/>
          <w:lang w:val="uk-UA"/>
        </w:rPr>
        <w:tab/>
        <w:t>5</w:t>
      </w:r>
      <w:r w:rsidRPr="002D14EA">
        <w:rPr>
          <w:rFonts w:ascii="Arial"/>
          <w:sz w:val="20"/>
          <w:lang w:val="uk-UA"/>
        </w:rPr>
        <w:tab/>
        <w:t>6</w:t>
      </w:r>
      <w:r w:rsidRPr="002D14EA">
        <w:rPr>
          <w:rFonts w:ascii="Arial"/>
          <w:sz w:val="20"/>
          <w:lang w:val="uk-UA"/>
        </w:rPr>
        <w:tab/>
        <w:t>7</w:t>
      </w:r>
      <w:r w:rsidRPr="002D14EA">
        <w:rPr>
          <w:rFonts w:ascii="Arial"/>
          <w:sz w:val="20"/>
          <w:lang w:val="uk-UA"/>
        </w:rPr>
        <w:tab/>
        <w:t>8</w:t>
      </w:r>
      <w:r w:rsidRPr="002D14EA">
        <w:rPr>
          <w:rFonts w:ascii="Arial"/>
          <w:sz w:val="20"/>
          <w:lang w:val="uk-UA"/>
        </w:rPr>
        <w:tab/>
        <w:t>9</w:t>
      </w:r>
    </w:p>
    <w:p w14:paraId="7F310630" w14:textId="77777777" w:rsidR="001F4829" w:rsidRPr="002D14EA" w:rsidRDefault="00C87A0C">
      <w:pPr>
        <w:spacing w:line="213" w:lineRule="exact"/>
        <w:ind w:right="2026"/>
        <w:jc w:val="right"/>
        <w:rPr>
          <w:rFonts w:ascii="Arial" w:hAnsi="Arial"/>
          <w:sz w:val="20"/>
          <w:lang w:val="uk-UA"/>
        </w:rPr>
      </w:pPr>
      <w:r w:rsidRPr="002D14EA">
        <w:rPr>
          <w:rFonts w:ascii="Arial" w:hAnsi="Arial"/>
          <w:sz w:val="20"/>
          <w:lang w:val="uk-UA"/>
        </w:rPr>
        <w:t>E</w:t>
      </w:r>
      <w:r w:rsidRPr="002D14EA">
        <w:rPr>
          <w:rFonts w:ascii="Symbol" w:hAnsi="Symbol"/>
          <w:sz w:val="20"/>
          <w:vertAlign w:val="subscript"/>
          <w:lang w:val="uk-UA"/>
        </w:rPr>
        <w:t></w:t>
      </w:r>
      <w:r w:rsidRPr="002D14EA">
        <w:rPr>
          <w:rFonts w:ascii="Times New Roman" w:hAnsi="Times New Roman"/>
          <w:sz w:val="20"/>
          <w:lang w:val="uk-UA"/>
        </w:rPr>
        <w:t xml:space="preserve"> </w:t>
      </w:r>
      <w:r w:rsidRPr="002D14EA">
        <w:rPr>
          <w:rFonts w:ascii="Arial" w:hAnsi="Arial"/>
          <w:sz w:val="20"/>
          <w:lang w:val="uk-UA"/>
        </w:rPr>
        <w:t>(MeV)</w:t>
      </w:r>
    </w:p>
    <w:p w14:paraId="16C752D4" w14:textId="77777777" w:rsidR="001F4829" w:rsidRPr="002D14EA" w:rsidRDefault="001F4829">
      <w:pPr>
        <w:pStyle w:val="BodyText"/>
        <w:spacing w:before="3"/>
        <w:rPr>
          <w:rFonts w:ascii="Arial"/>
          <w:sz w:val="31"/>
          <w:lang w:val="uk-UA"/>
        </w:rPr>
      </w:pPr>
    </w:p>
    <w:p w14:paraId="77C15E5D" w14:textId="77777777" w:rsidR="001F4829" w:rsidRPr="002D14EA" w:rsidRDefault="00C87A0C">
      <w:pPr>
        <w:pStyle w:val="BodyText"/>
        <w:spacing w:line="343" w:lineRule="exact"/>
        <w:ind w:left="160"/>
        <w:rPr>
          <w:lang w:val="uk-UA"/>
        </w:rPr>
      </w:pPr>
      <w:r w:rsidRPr="002D14EA">
        <w:rPr>
          <w:lang w:val="uk-UA"/>
        </w:rPr>
        <w:t>Рис. 4.2: Червоним - представлений спектор для Гiрчичного газу. Синiм</w:t>
      </w:r>
    </w:p>
    <w:p w14:paraId="504DFD56" w14:textId="77777777" w:rsidR="001F4829" w:rsidRPr="002D14EA" w:rsidRDefault="00C87A0C">
      <w:pPr>
        <w:pStyle w:val="BodyText"/>
        <w:spacing w:line="343" w:lineRule="exact"/>
        <w:ind w:left="160"/>
        <w:rPr>
          <w:lang w:val="uk-UA"/>
        </w:rPr>
      </w:pPr>
      <w:r w:rsidRPr="002D14EA">
        <w:rPr>
          <w:lang w:val="uk-UA"/>
        </w:rPr>
        <w:t>- фону</w:t>
      </w:r>
    </w:p>
    <w:p w14:paraId="5AFCA747" w14:textId="77777777" w:rsidR="001F4829" w:rsidRPr="002D14EA" w:rsidRDefault="001F4829">
      <w:pPr>
        <w:pStyle w:val="BodyText"/>
        <w:spacing w:before="8"/>
        <w:rPr>
          <w:sz w:val="34"/>
          <w:lang w:val="uk-UA"/>
        </w:rPr>
      </w:pPr>
    </w:p>
    <w:p w14:paraId="29AA433C" w14:textId="77777777" w:rsidR="001F4829" w:rsidRPr="002D14EA" w:rsidRDefault="00C87A0C">
      <w:pPr>
        <w:pStyle w:val="BodyText"/>
        <w:spacing w:line="374" w:lineRule="auto"/>
        <w:ind w:left="160" w:right="1129"/>
        <w:rPr>
          <w:lang w:val="uk-UA"/>
        </w:rPr>
      </w:pPr>
      <w:r w:rsidRPr="002D14EA">
        <w:rPr>
          <w:lang w:val="uk-UA"/>
        </w:rPr>
        <w:t xml:space="preserve">делi - тому до уваги бралися лише тi пiки, якi були вказанi в проектi SABAT. Табл. </w:t>
      </w:r>
      <w:hyperlink w:anchor="_bookmark22" w:history="1">
        <w:r w:rsidRPr="002D14EA">
          <w:rPr>
            <w:lang w:val="uk-UA"/>
          </w:rPr>
          <w:t>4.3</w:t>
        </w:r>
      </w:hyperlink>
    </w:p>
    <w:p w14:paraId="03E2129E" w14:textId="77777777" w:rsidR="001F4829" w:rsidRPr="002D14EA" w:rsidRDefault="00C87A0C">
      <w:pPr>
        <w:spacing w:before="73"/>
        <w:ind w:left="1" w:right="971"/>
        <w:jc w:val="center"/>
        <w:rPr>
          <w:rFonts w:ascii="Arial"/>
          <w:lang w:val="uk-UA"/>
        </w:rPr>
      </w:pPr>
      <w:r w:rsidRPr="002D14EA">
        <w:rPr>
          <w:rFonts w:ascii="Arial"/>
          <w:lang w:val="uk-UA"/>
        </w:rPr>
        <w:t>HPGe MustardGas</w:t>
      </w:r>
    </w:p>
    <w:p w14:paraId="12F0E542" w14:textId="77777777" w:rsidR="001F4829" w:rsidRPr="002D14EA" w:rsidRDefault="001F4829">
      <w:pPr>
        <w:pStyle w:val="BodyText"/>
        <w:spacing w:before="1"/>
        <w:rPr>
          <w:rFonts w:ascii="Arial"/>
          <w:sz w:val="23"/>
          <w:lang w:val="uk-UA"/>
        </w:rPr>
      </w:pPr>
    </w:p>
    <w:p w14:paraId="3E97CEBF" w14:textId="77777777" w:rsidR="001F4829" w:rsidRPr="002D14EA" w:rsidRDefault="001F4829">
      <w:pPr>
        <w:rPr>
          <w:rFonts w:ascii="Arial"/>
          <w:sz w:val="23"/>
          <w:lang w:val="uk-UA"/>
        </w:rPr>
        <w:sectPr w:rsidR="001F4829" w:rsidRPr="002D14EA">
          <w:pgSz w:w="11910" w:h="16840"/>
          <w:pgMar w:top="1580" w:right="0" w:bottom="800" w:left="1540" w:header="0" w:footer="607" w:gutter="0"/>
          <w:cols w:space="720"/>
        </w:sectPr>
      </w:pPr>
    </w:p>
    <w:p w14:paraId="60E350F3" w14:textId="77777777" w:rsidR="001F4829" w:rsidRPr="002D14EA" w:rsidRDefault="001F4829">
      <w:pPr>
        <w:pStyle w:val="BodyText"/>
        <w:spacing w:before="2"/>
        <w:rPr>
          <w:rFonts w:ascii="Arial"/>
          <w:sz w:val="9"/>
          <w:lang w:val="uk-UA"/>
        </w:rPr>
      </w:pPr>
    </w:p>
    <w:p w14:paraId="0BA552C5" w14:textId="5D6865C2" w:rsidR="001F4829" w:rsidRPr="002D14EA" w:rsidRDefault="00C87A0C">
      <w:pPr>
        <w:jc w:val="right"/>
        <w:rPr>
          <w:rFonts w:ascii="Arial"/>
          <w:b/>
          <w:sz w:val="6"/>
          <w:lang w:val="uk-UA"/>
        </w:rPr>
      </w:pPr>
      <w:r w:rsidRPr="002D14EA">
        <w:rPr>
          <w:noProof/>
          <w:lang w:val="uk-UA"/>
        </w:rPr>
        <w:drawing>
          <wp:anchor distT="0" distB="0" distL="0" distR="0" simplePos="0" relativeHeight="251663360" behindDoc="1" locked="0" layoutInCell="1" allowOverlap="1" wp14:anchorId="532C75E0" wp14:editId="6BB2EB2A">
            <wp:simplePos x="0" y="0"/>
            <wp:positionH relativeFrom="page">
              <wp:posOffset>1685774</wp:posOffset>
            </wp:positionH>
            <wp:positionV relativeFrom="paragraph">
              <wp:posOffset>-146516</wp:posOffset>
            </wp:positionV>
            <wp:extent cx="4617078" cy="2628011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078" cy="262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582"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9F48D76" wp14:editId="36906B12">
                <wp:simplePos x="0" y="0"/>
                <wp:positionH relativeFrom="page">
                  <wp:posOffset>2618740</wp:posOffset>
                </wp:positionH>
                <wp:positionV relativeFrom="paragraph">
                  <wp:posOffset>9525</wp:posOffset>
                </wp:positionV>
                <wp:extent cx="235585" cy="78740"/>
                <wp:effectExtent l="0" t="0" r="3175" b="0"/>
                <wp:wrapNone/>
                <wp:docPr id="5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" cy="787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DE673" w14:textId="77777777" w:rsidR="00C87A0C" w:rsidRDefault="00C87A0C">
                            <w:pPr>
                              <w:spacing w:before="26"/>
                              <w:ind w:left="-4"/>
                              <w:rPr>
                                <w:rFonts w:ascii="Arial"/>
                                <w:b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6"/>
                              </w:rPr>
                              <w:t>H, 2.23 MeV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48D76" id="Text Box 39" o:spid="_x0000_s1127" type="#_x0000_t202" style="position:absolute;left:0;text-align:left;margin-left:206.2pt;margin-top:.75pt;width:18.55pt;height:6.2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" fillcolor="#f2f2f2" stroked="f">
                <v:textbox inset="0,0,0,0">
                  <w:txbxContent>
                    <w:p w14:paraId="427DE673" w14:textId="77777777" w:rsidR="00C87A0C" w:rsidRDefault="00C87A0C">
                      <w:pPr>
                        <w:spacing w:before="26"/>
                        <w:ind w:left="-4"/>
                        <w:rPr>
                          <w:rFonts w:ascii="Arial"/>
                          <w:b/>
                          <w:sz w:val="6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6"/>
                        </w:rPr>
                        <w:t>H, 2.23 MeV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7582"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E3D497" wp14:editId="537ACE4E">
                <wp:simplePos x="0" y="0"/>
                <wp:positionH relativeFrom="page">
                  <wp:posOffset>1186180</wp:posOffset>
                </wp:positionH>
                <wp:positionV relativeFrom="paragraph">
                  <wp:posOffset>-161925</wp:posOffset>
                </wp:positionV>
                <wp:extent cx="144145" cy="824865"/>
                <wp:effectExtent l="0" t="0" r="3175" b="3810"/>
                <wp:wrapNone/>
                <wp:docPr id="5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FCEE7" w14:textId="77777777" w:rsidR="00C87A0C" w:rsidRDefault="00C87A0C">
                            <w:pPr>
                              <w:spacing w:before="20"/>
                              <w:ind w:left="20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6"/>
                              </w:rPr>
                              <w:t>Counts / Neutron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3D497" id="Text Box 38" o:spid="_x0000_s1128" type="#_x0000_t202" style="position:absolute;left:0;text-align:left;margin-left:93.4pt;margin-top:-12.75pt;width:11.35pt;height:64.9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" filled="f" stroked="f">
                <v:textbox style="layout-flow:vertical;mso-layout-flow-alt:bottom-to-top" inset="0,0,0,0">
                  <w:txbxContent>
                    <w:p w14:paraId="2BAFCEE7" w14:textId="77777777" w:rsidR="00C87A0C" w:rsidRDefault="00C87A0C">
                      <w:pPr>
                        <w:spacing w:before="20"/>
                        <w:ind w:left="20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05"/>
                          <w:sz w:val="16"/>
                        </w:rPr>
                        <w:t>Counts / Neutron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14EA">
        <w:rPr>
          <w:rFonts w:ascii="Arial"/>
          <w:b/>
          <w:w w:val="115"/>
          <w:sz w:val="6"/>
          <w:lang w:val="uk-UA"/>
        </w:rPr>
        <w:t>Cl 7.42 MeV</w:t>
      </w:r>
    </w:p>
    <w:p w14:paraId="606516E6" w14:textId="77777777" w:rsidR="001F4829" w:rsidRPr="002D14EA" w:rsidRDefault="00C87A0C">
      <w:pPr>
        <w:pStyle w:val="BodyText"/>
        <w:spacing w:before="6"/>
        <w:rPr>
          <w:rFonts w:ascii="Arial"/>
          <w:b/>
          <w:sz w:val="11"/>
          <w:lang w:val="uk-UA"/>
        </w:rPr>
      </w:pPr>
      <w:r w:rsidRPr="002D14EA">
        <w:rPr>
          <w:lang w:val="uk-UA"/>
        </w:rPr>
        <w:br w:type="column"/>
      </w:r>
    </w:p>
    <w:p w14:paraId="212C4C66" w14:textId="12286C8F" w:rsidR="001F4829" w:rsidRPr="002D14EA" w:rsidRDefault="00827582">
      <w:pPr>
        <w:ind w:left="952"/>
        <w:rPr>
          <w:rFonts w:ascii="Arial"/>
          <w:b/>
          <w:sz w:val="7"/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05F6DD6" wp14:editId="0893336C">
                <wp:simplePos x="0" y="0"/>
                <wp:positionH relativeFrom="page">
                  <wp:posOffset>5488940</wp:posOffset>
                </wp:positionH>
                <wp:positionV relativeFrom="paragraph">
                  <wp:posOffset>-30480</wp:posOffset>
                </wp:positionV>
                <wp:extent cx="311150" cy="78740"/>
                <wp:effectExtent l="2540" t="0" r="635" b="0"/>
                <wp:wrapNone/>
                <wp:docPr id="5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787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D767F" w14:textId="77777777" w:rsidR="00C87A0C" w:rsidRDefault="00C87A0C">
                            <w:pPr>
                              <w:spacing w:before="12"/>
                              <w:ind w:left="14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8"/>
                              </w:rPr>
                              <w:t>Cl, 7.79 MeV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F6DD6" id="Text Box 37" o:spid="_x0000_s1129" type="#_x0000_t202" style="position:absolute;left:0;text-align:left;margin-left:432.2pt;margin-top:-2.4pt;width:24.5pt;height:6.2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" fillcolor="#f2f2f2" stroked="f">
                <v:textbox inset="0,0,0,0">
                  <w:txbxContent>
                    <w:p w14:paraId="4EFD767F" w14:textId="77777777" w:rsidR="00C87A0C" w:rsidRDefault="00C87A0C">
                      <w:pPr>
                        <w:spacing w:before="12"/>
                        <w:ind w:left="14"/>
                        <w:rPr>
                          <w:rFonts w:ascii="Arial"/>
                          <w:b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sz w:val="8"/>
                        </w:rPr>
                        <w:t>Cl, 7.79 MeV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A0C" w:rsidRPr="002D14EA">
        <w:rPr>
          <w:rFonts w:ascii="Arial"/>
          <w:b/>
          <w:w w:val="105"/>
          <w:sz w:val="7"/>
          <w:lang w:val="uk-UA"/>
        </w:rPr>
        <w:t>Cl, 8.58 MeV</w:t>
      </w:r>
    </w:p>
    <w:p w14:paraId="3B7BAC89" w14:textId="77777777" w:rsidR="001F4829" w:rsidRPr="002D14EA" w:rsidRDefault="001F4829">
      <w:pPr>
        <w:rPr>
          <w:rFonts w:ascii="Arial"/>
          <w:sz w:val="7"/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num="2" w:space="720" w:equalWidth="0">
            <w:col w:w="6839" w:space="40"/>
            <w:col w:w="3491"/>
          </w:cols>
        </w:sectPr>
      </w:pPr>
    </w:p>
    <w:p w14:paraId="1296E88D" w14:textId="77777777" w:rsidR="001F4829" w:rsidRPr="002D14EA" w:rsidRDefault="001F4829">
      <w:pPr>
        <w:pStyle w:val="BodyText"/>
        <w:spacing w:before="6"/>
        <w:rPr>
          <w:rFonts w:ascii="Arial"/>
          <w:b/>
          <w:sz w:val="27"/>
          <w:lang w:val="uk-UA"/>
        </w:rPr>
      </w:pPr>
    </w:p>
    <w:p w14:paraId="42642876" w14:textId="77777777" w:rsidR="001F4829" w:rsidRPr="002D14EA" w:rsidRDefault="00C87A0C">
      <w:pPr>
        <w:spacing w:before="1"/>
        <w:jc w:val="right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7"/>
          <w:sz w:val="16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6</w:t>
      </w:r>
    </w:p>
    <w:p w14:paraId="17711C66" w14:textId="77777777" w:rsidR="001F4829" w:rsidRPr="002D14EA" w:rsidRDefault="00C87A0C">
      <w:pPr>
        <w:pStyle w:val="BodyText"/>
        <w:rPr>
          <w:rFonts w:ascii="Arial"/>
          <w:sz w:val="6"/>
          <w:lang w:val="uk-UA"/>
        </w:rPr>
      </w:pPr>
      <w:r w:rsidRPr="002D14EA">
        <w:rPr>
          <w:lang w:val="uk-UA"/>
        </w:rPr>
        <w:br w:type="column"/>
      </w:r>
    </w:p>
    <w:p w14:paraId="695B2D40" w14:textId="77777777" w:rsidR="001F4829" w:rsidRPr="002D14EA" w:rsidRDefault="00C87A0C">
      <w:pPr>
        <w:spacing w:before="36"/>
        <w:ind w:left="224"/>
        <w:rPr>
          <w:rFonts w:ascii="Arial"/>
          <w:b/>
          <w:sz w:val="5"/>
          <w:lang w:val="uk-UA"/>
        </w:rPr>
      </w:pPr>
      <w:r w:rsidRPr="002D14EA">
        <w:rPr>
          <w:rFonts w:ascii="Arial"/>
          <w:b/>
          <w:w w:val="105"/>
          <w:sz w:val="5"/>
          <w:lang w:val="uk-UA"/>
        </w:rPr>
        <w:t>Cl, 0.79 MeV</w:t>
      </w:r>
    </w:p>
    <w:p w14:paraId="69E3D2EE" w14:textId="77777777" w:rsidR="001F4829" w:rsidRPr="002D14EA" w:rsidRDefault="00C87A0C">
      <w:pPr>
        <w:pStyle w:val="BodyText"/>
        <w:rPr>
          <w:rFonts w:ascii="Arial"/>
          <w:b/>
          <w:sz w:val="10"/>
          <w:lang w:val="uk-UA"/>
        </w:rPr>
      </w:pPr>
      <w:r w:rsidRPr="002D14EA">
        <w:rPr>
          <w:lang w:val="uk-UA"/>
        </w:rPr>
        <w:br w:type="column"/>
      </w:r>
    </w:p>
    <w:p w14:paraId="641FD6C4" w14:textId="77777777" w:rsidR="001F4829" w:rsidRPr="002D14EA" w:rsidRDefault="001F4829">
      <w:pPr>
        <w:pStyle w:val="BodyText"/>
        <w:rPr>
          <w:rFonts w:ascii="Arial"/>
          <w:b/>
          <w:sz w:val="10"/>
          <w:lang w:val="uk-UA"/>
        </w:rPr>
      </w:pPr>
    </w:p>
    <w:p w14:paraId="347F0308" w14:textId="77777777" w:rsidR="001F4829" w:rsidRPr="002D14EA" w:rsidRDefault="001F4829">
      <w:pPr>
        <w:pStyle w:val="BodyText"/>
        <w:rPr>
          <w:rFonts w:ascii="Arial"/>
          <w:b/>
          <w:sz w:val="10"/>
          <w:lang w:val="uk-UA"/>
        </w:rPr>
      </w:pPr>
    </w:p>
    <w:p w14:paraId="07A41DFB" w14:textId="77777777" w:rsidR="001F4829" w:rsidRPr="002D14EA" w:rsidRDefault="001F4829">
      <w:pPr>
        <w:pStyle w:val="BodyText"/>
        <w:spacing w:before="5"/>
        <w:rPr>
          <w:rFonts w:ascii="Arial"/>
          <w:b/>
          <w:sz w:val="8"/>
          <w:lang w:val="uk-UA"/>
        </w:rPr>
      </w:pPr>
    </w:p>
    <w:p w14:paraId="3E1ED204" w14:textId="4480F115" w:rsidR="001F4829" w:rsidRPr="002D14EA" w:rsidRDefault="00827582">
      <w:pPr>
        <w:ind w:left="738"/>
        <w:rPr>
          <w:rFonts w:ascii="Arial"/>
          <w:b/>
          <w:sz w:val="9"/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05816E" wp14:editId="4B6388B9">
                <wp:simplePos x="0" y="0"/>
                <wp:positionH relativeFrom="page">
                  <wp:posOffset>2074545</wp:posOffset>
                </wp:positionH>
                <wp:positionV relativeFrom="paragraph">
                  <wp:posOffset>-21590</wp:posOffset>
                </wp:positionV>
                <wp:extent cx="525145" cy="111760"/>
                <wp:effectExtent l="0" t="0" r="635" b="0"/>
                <wp:wrapNone/>
                <wp:docPr id="5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1117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BE8A5" w14:textId="77777777" w:rsidR="00C87A0C" w:rsidRDefault="00C87A0C">
                            <w:pPr>
                              <w:spacing w:before="34"/>
                              <w:ind w:left="51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9"/>
                              </w:rPr>
                              <w:t>Cl, 1.17 MeV, 1.94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5816E" id="Text Box 36" o:spid="_x0000_s1130" type="#_x0000_t202" style="position:absolute;left:0;text-align:left;margin-left:163.35pt;margin-top:-1.7pt;width:41.35pt;height:8.8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" fillcolor="#f2f2f2" stroked="f">
                <v:textbox inset="0,0,0,0">
                  <w:txbxContent>
                    <w:p w14:paraId="608BE8A5" w14:textId="77777777" w:rsidR="00C87A0C" w:rsidRDefault="00C87A0C">
                      <w:pPr>
                        <w:spacing w:before="34"/>
                        <w:ind w:left="51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sz w:val="9"/>
                        </w:rPr>
                        <w:t>Cl, 1.17 MeV, 1.94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A0C" w:rsidRPr="002D14EA">
        <w:rPr>
          <w:rFonts w:ascii="Arial"/>
          <w:b/>
          <w:sz w:val="9"/>
          <w:lang w:val="uk-UA"/>
        </w:rPr>
        <w:t>MeV</w:t>
      </w:r>
    </w:p>
    <w:p w14:paraId="3F6BC742" w14:textId="77777777" w:rsidR="001F4829" w:rsidRPr="002D14EA" w:rsidRDefault="001F4829">
      <w:pPr>
        <w:rPr>
          <w:rFonts w:ascii="Arial"/>
          <w:sz w:val="9"/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num="3" w:space="720" w:equalWidth="0">
            <w:col w:w="1047" w:space="40"/>
            <w:col w:w="568" w:space="148"/>
            <w:col w:w="8567"/>
          </w:cols>
        </w:sectPr>
      </w:pPr>
    </w:p>
    <w:p w14:paraId="24C806B8" w14:textId="77777777" w:rsidR="001F4829" w:rsidRPr="002D14EA" w:rsidRDefault="001F4829">
      <w:pPr>
        <w:pStyle w:val="BodyText"/>
        <w:rPr>
          <w:rFonts w:ascii="Arial"/>
          <w:b/>
          <w:sz w:val="20"/>
          <w:lang w:val="uk-UA"/>
        </w:rPr>
      </w:pPr>
    </w:p>
    <w:p w14:paraId="28B68F38" w14:textId="77777777" w:rsidR="001F4829" w:rsidRPr="002D14EA" w:rsidRDefault="001F4829">
      <w:pPr>
        <w:pStyle w:val="BodyText"/>
        <w:spacing w:before="10"/>
        <w:rPr>
          <w:rFonts w:ascii="Arial"/>
          <w:b/>
          <w:sz w:val="20"/>
          <w:lang w:val="uk-UA"/>
        </w:rPr>
      </w:pPr>
    </w:p>
    <w:p w14:paraId="7EA13108" w14:textId="4D725765" w:rsidR="001F4829" w:rsidRPr="002D14EA" w:rsidRDefault="00827582">
      <w:pPr>
        <w:pStyle w:val="BodyText"/>
        <w:spacing w:line="130" w:lineRule="exact"/>
        <w:ind w:left="3774"/>
        <w:rPr>
          <w:rFonts w:ascii="Arial"/>
          <w:sz w:val="13"/>
          <w:lang w:val="uk-UA"/>
        </w:rPr>
      </w:pPr>
      <w:r w:rsidRPr="002D14EA">
        <w:rPr>
          <w:rFonts w:ascii="Arial"/>
          <w:noProof/>
          <w:position w:val="-2"/>
          <w:sz w:val="13"/>
          <w:lang w:val="uk-UA"/>
        </w:rPr>
        <mc:AlternateContent>
          <mc:Choice Requires="wps">
            <w:drawing>
              <wp:inline distT="0" distB="0" distL="0" distR="0" wp14:anchorId="06435F3C" wp14:editId="165B73B3">
                <wp:extent cx="295910" cy="83185"/>
                <wp:effectExtent l="0" t="0" r="0" b="2540"/>
                <wp:docPr id="5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C2FF2" w14:textId="77777777" w:rsidR="00C87A0C" w:rsidRDefault="00C87A0C">
                            <w:pPr>
                              <w:spacing w:before="13"/>
                              <w:ind w:left="7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8"/>
                              </w:rPr>
                              <w:t>C 4.44 MeV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435F3C" id="Text Box 35" o:spid="_x0000_s1131" type="#_x0000_t202" style="width:23.3pt;height: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" filled="f" stroked="f">
                <v:textbox inset="0,0,0,0">
                  <w:txbxContent>
                    <w:p w14:paraId="3F5C2FF2" w14:textId="77777777" w:rsidR="00C87A0C" w:rsidRDefault="00C87A0C">
                      <w:pPr>
                        <w:spacing w:before="13"/>
                        <w:ind w:left="7"/>
                        <w:rPr>
                          <w:rFonts w:ascii="Arial"/>
                          <w:b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8"/>
                        </w:rPr>
                        <w:t>C 4.44 MeV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E2EA02" w14:textId="77777777" w:rsidR="001F4829" w:rsidRPr="002D14EA" w:rsidRDefault="00C87A0C">
      <w:pPr>
        <w:spacing w:before="19"/>
        <w:ind w:left="738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6"/>
          <w:sz w:val="16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7</w:t>
      </w:r>
    </w:p>
    <w:p w14:paraId="04380A00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74E4491C" w14:textId="77777777" w:rsidR="001F4829" w:rsidRPr="002D14EA" w:rsidRDefault="001F4829">
      <w:pPr>
        <w:pStyle w:val="BodyText"/>
        <w:spacing w:before="8"/>
        <w:rPr>
          <w:rFonts w:ascii="Arial"/>
          <w:sz w:val="24"/>
          <w:lang w:val="uk-UA"/>
        </w:rPr>
      </w:pPr>
    </w:p>
    <w:p w14:paraId="74D5B054" w14:textId="77777777" w:rsidR="001F4829" w:rsidRPr="002D14EA" w:rsidRDefault="00C87A0C">
      <w:pPr>
        <w:spacing w:before="104"/>
        <w:ind w:left="738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7"/>
          <w:sz w:val="16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8</w:t>
      </w:r>
    </w:p>
    <w:p w14:paraId="44DA7BC7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0CCB657A" w14:textId="77777777" w:rsidR="001F4829" w:rsidRPr="002D14EA" w:rsidRDefault="001F4829">
      <w:pPr>
        <w:pStyle w:val="BodyText"/>
        <w:spacing w:before="8"/>
        <w:rPr>
          <w:rFonts w:ascii="Arial"/>
          <w:sz w:val="24"/>
          <w:lang w:val="uk-UA"/>
        </w:rPr>
      </w:pPr>
    </w:p>
    <w:p w14:paraId="7200A72C" w14:textId="77777777" w:rsidR="001F4829" w:rsidRPr="002D14EA" w:rsidRDefault="00C87A0C">
      <w:pPr>
        <w:spacing w:before="105"/>
        <w:ind w:left="738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7"/>
          <w:sz w:val="16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9</w:t>
      </w:r>
    </w:p>
    <w:p w14:paraId="1E1A497C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7181CF51" w14:textId="77777777" w:rsidR="001F4829" w:rsidRPr="002D14EA" w:rsidRDefault="001F4829">
      <w:pPr>
        <w:pStyle w:val="BodyText"/>
        <w:spacing w:before="3"/>
        <w:rPr>
          <w:rFonts w:ascii="Arial"/>
          <w:sz w:val="24"/>
          <w:lang w:val="uk-UA"/>
        </w:rPr>
      </w:pPr>
    </w:p>
    <w:p w14:paraId="1BFB5C40" w14:textId="77777777" w:rsidR="001F4829" w:rsidRPr="002D14EA" w:rsidRDefault="00C87A0C">
      <w:pPr>
        <w:tabs>
          <w:tab w:val="left" w:pos="2393"/>
          <w:tab w:val="left" w:pos="3709"/>
          <w:tab w:val="left" w:pos="5031"/>
          <w:tab w:val="left" w:pos="6353"/>
          <w:tab w:val="left" w:pos="7622"/>
        </w:tabs>
        <w:spacing w:before="106" w:line="298" w:lineRule="exact"/>
        <w:ind w:left="675"/>
        <w:rPr>
          <w:rFonts w:ascii="Arial" w:hAnsi="Arial"/>
          <w:sz w:val="16"/>
          <w:lang w:val="uk-UA"/>
        </w:rPr>
      </w:pPr>
      <w:r w:rsidRPr="002D14EA">
        <w:rPr>
          <w:rFonts w:ascii="Arial" w:hAnsi="Arial"/>
          <w:w w:val="105"/>
          <w:position w:val="9"/>
          <w:sz w:val="16"/>
          <w:lang w:val="uk-UA"/>
        </w:rPr>
        <w:t>10</w:t>
      </w:r>
      <w:r w:rsidRPr="002D14EA">
        <w:rPr>
          <w:rFonts w:ascii="Symbol" w:hAnsi="Symbol"/>
          <w:w w:val="105"/>
          <w:position w:val="17"/>
          <w:sz w:val="11"/>
          <w:lang w:val="uk-UA"/>
        </w:rPr>
        <w:t></w:t>
      </w:r>
      <w:r w:rsidRPr="002D14EA">
        <w:rPr>
          <w:rFonts w:ascii="Arial" w:hAnsi="Arial"/>
          <w:w w:val="105"/>
          <w:position w:val="17"/>
          <w:sz w:val="11"/>
          <w:lang w:val="uk-UA"/>
        </w:rPr>
        <w:t>10</w:t>
      </w:r>
      <w:r w:rsidRPr="002D14EA">
        <w:rPr>
          <w:rFonts w:ascii="Arial" w:hAnsi="Arial"/>
          <w:spacing w:val="-10"/>
          <w:w w:val="105"/>
          <w:position w:val="17"/>
          <w:sz w:val="11"/>
          <w:lang w:val="uk-UA"/>
        </w:rPr>
        <w:t xml:space="preserve"> </w:t>
      </w:r>
      <w:r w:rsidRPr="002D14EA">
        <w:rPr>
          <w:rFonts w:ascii="Arial" w:hAnsi="Arial"/>
          <w:w w:val="105"/>
          <w:sz w:val="16"/>
          <w:lang w:val="uk-UA"/>
        </w:rPr>
        <w:t>0</w:t>
      </w:r>
      <w:r w:rsidRPr="002D14EA">
        <w:rPr>
          <w:rFonts w:ascii="Arial" w:hAnsi="Arial"/>
          <w:w w:val="105"/>
          <w:sz w:val="16"/>
          <w:lang w:val="uk-UA"/>
        </w:rPr>
        <w:tab/>
        <w:t>2</w:t>
      </w:r>
      <w:r w:rsidRPr="002D14EA">
        <w:rPr>
          <w:rFonts w:ascii="Arial" w:hAnsi="Arial"/>
          <w:w w:val="105"/>
          <w:sz w:val="16"/>
          <w:lang w:val="uk-UA"/>
        </w:rPr>
        <w:tab/>
        <w:t>4</w:t>
      </w:r>
      <w:r w:rsidRPr="002D14EA">
        <w:rPr>
          <w:rFonts w:ascii="Arial" w:hAnsi="Arial"/>
          <w:w w:val="105"/>
          <w:sz w:val="16"/>
          <w:lang w:val="uk-UA"/>
        </w:rPr>
        <w:tab/>
        <w:t>6</w:t>
      </w:r>
      <w:r w:rsidRPr="002D14EA">
        <w:rPr>
          <w:rFonts w:ascii="Arial" w:hAnsi="Arial"/>
          <w:w w:val="105"/>
          <w:sz w:val="16"/>
          <w:lang w:val="uk-UA"/>
        </w:rPr>
        <w:tab/>
        <w:t>8</w:t>
      </w:r>
      <w:r w:rsidRPr="002D14EA">
        <w:rPr>
          <w:rFonts w:ascii="Arial" w:hAnsi="Arial"/>
          <w:w w:val="105"/>
          <w:sz w:val="16"/>
          <w:lang w:val="uk-UA"/>
        </w:rPr>
        <w:tab/>
        <w:t>10</w:t>
      </w:r>
    </w:p>
    <w:p w14:paraId="150EC69D" w14:textId="77777777" w:rsidR="001F4829" w:rsidRPr="002D14EA" w:rsidRDefault="00C87A0C">
      <w:pPr>
        <w:spacing w:line="198" w:lineRule="exact"/>
        <w:ind w:right="1975"/>
        <w:jc w:val="right"/>
        <w:rPr>
          <w:rFonts w:ascii="Arial" w:hAnsi="Arial"/>
          <w:sz w:val="16"/>
          <w:lang w:val="uk-UA"/>
        </w:rPr>
      </w:pPr>
      <w:r w:rsidRPr="002D14EA">
        <w:rPr>
          <w:rFonts w:ascii="Arial" w:hAnsi="Arial"/>
          <w:w w:val="105"/>
          <w:sz w:val="16"/>
          <w:lang w:val="uk-UA"/>
        </w:rPr>
        <w:t>E</w:t>
      </w:r>
      <w:r w:rsidRPr="002D14EA">
        <w:rPr>
          <w:rFonts w:ascii="Symbol" w:hAnsi="Symbol"/>
          <w:w w:val="105"/>
          <w:position w:val="-3"/>
          <w:sz w:val="11"/>
          <w:lang w:val="uk-UA"/>
        </w:rPr>
        <w:t></w:t>
      </w:r>
      <w:r w:rsidRPr="002D14EA">
        <w:rPr>
          <w:rFonts w:ascii="Times New Roman" w:hAnsi="Times New Roman"/>
          <w:w w:val="105"/>
          <w:position w:val="-3"/>
          <w:sz w:val="11"/>
          <w:lang w:val="uk-UA"/>
        </w:rPr>
        <w:t xml:space="preserve"> </w:t>
      </w:r>
      <w:r w:rsidRPr="002D14EA">
        <w:rPr>
          <w:rFonts w:ascii="Arial" w:hAnsi="Arial"/>
          <w:w w:val="105"/>
          <w:sz w:val="16"/>
          <w:lang w:val="uk-UA"/>
        </w:rPr>
        <w:t>(MeV)</w:t>
      </w:r>
    </w:p>
    <w:p w14:paraId="72E633D3" w14:textId="77777777" w:rsidR="001F4829" w:rsidRPr="002D14EA" w:rsidRDefault="001F4829">
      <w:pPr>
        <w:pStyle w:val="BodyText"/>
        <w:spacing w:before="1"/>
        <w:rPr>
          <w:rFonts w:ascii="Arial"/>
          <w:sz w:val="24"/>
          <w:lang w:val="uk-UA"/>
        </w:rPr>
      </w:pPr>
    </w:p>
    <w:p w14:paraId="045F07BD" w14:textId="637C4D5C" w:rsidR="001F4829" w:rsidRPr="002D14EA" w:rsidRDefault="00C87A0C">
      <w:pPr>
        <w:pStyle w:val="BodyText"/>
        <w:spacing w:before="102"/>
        <w:ind w:left="691"/>
        <w:rPr>
          <w:lang w:val="uk-UA"/>
        </w:rPr>
      </w:pPr>
      <w:r w:rsidRPr="002D14EA">
        <w:rPr>
          <w:lang w:val="uk-UA"/>
        </w:rPr>
        <w:t xml:space="preserve">Рис. 4.3: </w:t>
      </w:r>
      <w:del w:id="248" w:author="Ruslan Yermolenko" w:date="2020-05-26T22:12:00Z">
        <w:r w:rsidRPr="002D14EA" w:rsidDel="00510B97">
          <w:rPr>
            <w:lang w:val="uk-UA"/>
          </w:rPr>
          <w:delText xml:space="preserve">Iнiцiалiзвцiя </w:delText>
        </w:r>
      </w:del>
      <w:ins w:id="249" w:author="Ruslan Yermolenko" w:date="2020-05-26T22:12:00Z">
        <w:r w:rsidR="00510B97" w:rsidRPr="002D14EA">
          <w:rPr>
            <w:lang w:val="uk-UA"/>
          </w:rPr>
          <w:t>Iнiцiалiз</w:t>
        </w:r>
        <w:r w:rsidR="00510B97">
          <w:rPr>
            <w:lang w:val="uk-UA"/>
          </w:rPr>
          <w:t>а</w:t>
        </w:r>
        <w:r w:rsidR="00510B97" w:rsidRPr="002D14EA">
          <w:rPr>
            <w:lang w:val="uk-UA"/>
          </w:rPr>
          <w:t xml:space="preserve">цiя </w:t>
        </w:r>
      </w:ins>
      <w:r w:rsidRPr="002D14EA">
        <w:rPr>
          <w:lang w:val="uk-UA"/>
        </w:rPr>
        <w:t xml:space="preserve">пiкiв, Cl, H, C - в спектрi гiрчичного </w:t>
      </w:r>
      <w:r w:rsidRPr="002D14EA">
        <w:rPr>
          <w:lang w:val="uk-UA"/>
        </w:rPr>
        <w:lastRenderedPageBreak/>
        <w:t>газу</w:t>
      </w:r>
    </w:p>
    <w:p w14:paraId="4CB8884B" w14:textId="77777777" w:rsidR="001F4829" w:rsidRPr="002D14EA" w:rsidRDefault="001F4829">
      <w:pPr>
        <w:rPr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space="720"/>
        </w:sectPr>
      </w:pPr>
    </w:p>
    <w:tbl>
      <w:tblPr>
        <w:tblW w:w="0" w:type="auto"/>
        <w:tblInd w:w="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1430"/>
        <w:gridCol w:w="1371"/>
        <w:gridCol w:w="619"/>
        <w:gridCol w:w="1289"/>
      </w:tblGrid>
      <w:tr w:rsidR="001F4829" w:rsidRPr="002D14EA" w14:paraId="0BF0E65F" w14:textId="77777777">
        <w:trPr>
          <w:trHeight w:val="506"/>
        </w:trPr>
        <w:tc>
          <w:tcPr>
            <w:tcW w:w="1303" w:type="dxa"/>
          </w:tcPr>
          <w:p w14:paraId="5E518CA5" w14:textId="77777777" w:rsidR="001F4829" w:rsidRPr="002D14EA" w:rsidRDefault="00C87A0C">
            <w:pPr>
              <w:pStyle w:val="TableParagraph"/>
              <w:spacing w:before="81"/>
              <w:ind w:left="112" w:right="104"/>
              <w:rPr>
                <w:sz w:val="28"/>
                <w:lang w:val="uk-UA"/>
              </w:rPr>
            </w:pPr>
            <w:bookmarkStart w:id="250" w:name="_bookmark22"/>
            <w:bookmarkEnd w:id="250"/>
            <w:r w:rsidRPr="002D14EA">
              <w:rPr>
                <w:rFonts w:ascii="Georgia" w:hAnsi="Georgia"/>
                <w:i/>
                <w:w w:val="105"/>
                <w:sz w:val="28"/>
                <w:lang w:val="uk-UA"/>
              </w:rPr>
              <w:lastRenderedPageBreak/>
              <w:t>E</w:t>
            </w:r>
            <w:r w:rsidRPr="002D14EA">
              <w:rPr>
                <w:rFonts w:ascii="Arial" w:hAnsi="Arial"/>
                <w:i/>
                <w:w w:val="105"/>
                <w:sz w:val="28"/>
                <w:vertAlign w:val="subscript"/>
                <w:lang w:val="uk-UA"/>
              </w:rPr>
              <w:t>γ</w:t>
            </w:r>
            <w:r w:rsidRPr="002D14EA">
              <w:rPr>
                <w:w w:val="105"/>
                <w:sz w:val="28"/>
                <w:lang w:val="uk-UA"/>
              </w:rPr>
              <w:t>, MeВ</w:t>
            </w:r>
          </w:p>
        </w:tc>
        <w:tc>
          <w:tcPr>
            <w:tcW w:w="1430" w:type="dxa"/>
          </w:tcPr>
          <w:p w14:paraId="798D8941" w14:textId="77777777" w:rsidR="001F4829" w:rsidRPr="002D14EA" w:rsidRDefault="00C87A0C">
            <w:pPr>
              <w:pStyle w:val="TableParagraph"/>
              <w:spacing w:before="81"/>
              <w:ind w:left="108" w:right="100"/>
              <w:rPr>
                <w:sz w:val="28"/>
                <w:lang w:val="uk-UA"/>
              </w:rPr>
            </w:pPr>
            <w:r w:rsidRPr="002D14EA">
              <w:rPr>
                <w:rFonts w:ascii="Arial" w:hAnsi="Arial"/>
                <w:w w:val="110"/>
                <w:sz w:val="28"/>
                <w:lang w:val="uk-UA"/>
              </w:rPr>
              <w:t>∆</w:t>
            </w:r>
            <w:r w:rsidRPr="002D14EA">
              <w:rPr>
                <w:rFonts w:ascii="Georgia" w:hAnsi="Georgia"/>
                <w:i/>
                <w:w w:val="110"/>
                <w:sz w:val="28"/>
                <w:lang w:val="uk-UA"/>
              </w:rPr>
              <w:t>E</w:t>
            </w:r>
            <w:r w:rsidRPr="002D14EA">
              <w:rPr>
                <w:w w:val="110"/>
                <w:sz w:val="28"/>
                <w:lang w:val="uk-UA"/>
              </w:rPr>
              <w:t>, МеВ</w:t>
            </w:r>
          </w:p>
        </w:tc>
        <w:tc>
          <w:tcPr>
            <w:tcW w:w="1371" w:type="dxa"/>
          </w:tcPr>
          <w:p w14:paraId="45D7715B" w14:textId="77777777" w:rsidR="001F4829" w:rsidRPr="002D14EA" w:rsidRDefault="00C87A0C">
            <w:pPr>
              <w:pStyle w:val="TableParagraph"/>
              <w:spacing w:before="88"/>
              <w:ind w:right="106"/>
              <w:rPr>
                <w:rFonts w:ascii="Arial" w:hAnsi="Arial"/>
                <w:i/>
                <w:sz w:val="28"/>
                <w:lang w:val="uk-UA"/>
              </w:rPr>
            </w:pPr>
            <w:r w:rsidRPr="002D14EA">
              <w:rPr>
                <w:rFonts w:ascii="Georgia" w:hAnsi="Georgia"/>
                <w:i/>
                <w:w w:val="115"/>
                <w:sz w:val="28"/>
                <w:lang w:val="uk-UA"/>
              </w:rPr>
              <w:t xml:space="preserve">I </w:t>
            </w:r>
            <w:r w:rsidRPr="002D14EA">
              <w:rPr>
                <w:rFonts w:ascii="Arial" w:hAnsi="Arial"/>
                <w:w w:val="115"/>
                <w:sz w:val="28"/>
                <w:lang w:val="uk-UA"/>
              </w:rPr>
              <w:t xml:space="preserve">= </w:t>
            </w:r>
            <w:r w:rsidRPr="002D14EA">
              <w:rPr>
                <w:rFonts w:ascii="Georgia" w:hAnsi="Georgia"/>
                <w:i/>
                <w:w w:val="115"/>
                <w:sz w:val="28"/>
                <w:lang w:val="uk-UA"/>
              </w:rPr>
              <w:t>I</w:t>
            </w:r>
            <w:r w:rsidRPr="002D14EA">
              <w:rPr>
                <w:rFonts w:ascii="Arial" w:hAnsi="Arial"/>
                <w:i/>
                <w:w w:val="115"/>
                <w:sz w:val="28"/>
                <w:vertAlign w:val="subscript"/>
                <w:lang w:val="uk-UA"/>
              </w:rPr>
              <w:t>γ</w:t>
            </w:r>
            <w:r w:rsidRPr="002D14EA">
              <w:rPr>
                <w:rFonts w:ascii="Georgia" w:hAnsi="Georgia"/>
                <w:i/>
                <w:w w:val="115"/>
                <w:sz w:val="28"/>
                <w:lang w:val="uk-UA"/>
              </w:rPr>
              <w:t>/I</w:t>
            </w:r>
            <w:r w:rsidRPr="002D14EA">
              <w:rPr>
                <w:rFonts w:ascii="Arial" w:hAnsi="Arial"/>
                <w:i/>
                <w:w w:val="115"/>
                <w:sz w:val="28"/>
                <w:vertAlign w:val="subscript"/>
                <w:lang w:val="uk-UA"/>
              </w:rPr>
              <w:t>b</w:t>
            </w:r>
          </w:p>
        </w:tc>
        <w:tc>
          <w:tcPr>
            <w:tcW w:w="619" w:type="dxa"/>
          </w:tcPr>
          <w:p w14:paraId="75249BE1" w14:textId="77777777" w:rsidR="001F4829" w:rsidRPr="002D14EA" w:rsidRDefault="00C87A0C">
            <w:pPr>
              <w:pStyle w:val="TableParagraph"/>
              <w:spacing w:before="88"/>
              <w:ind w:left="94" w:right="104"/>
              <w:rPr>
                <w:rFonts w:ascii="Georgia" w:hAnsi="Georgia"/>
                <w:i/>
                <w:sz w:val="28"/>
                <w:lang w:val="uk-UA"/>
              </w:rPr>
            </w:pPr>
            <w:r w:rsidRPr="002D14EA">
              <w:rPr>
                <w:rFonts w:ascii="Arial" w:hAnsi="Arial"/>
                <w:w w:val="125"/>
                <w:sz w:val="28"/>
                <w:lang w:val="uk-UA"/>
              </w:rPr>
              <w:t>∆</w:t>
            </w:r>
            <w:r w:rsidRPr="002D14EA">
              <w:rPr>
                <w:rFonts w:ascii="Georgia" w:hAnsi="Georgia"/>
                <w:i/>
                <w:w w:val="125"/>
                <w:sz w:val="28"/>
                <w:lang w:val="uk-UA"/>
              </w:rPr>
              <w:t>I</w:t>
            </w:r>
          </w:p>
        </w:tc>
        <w:tc>
          <w:tcPr>
            <w:tcW w:w="1289" w:type="dxa"/>
          </w:tcPr>
          <w:p w14:paraId="187CEF31" w14:textId="77777777" w:rsidR="001F4829" w:rsidRPr="002D14EA" w:rsidRDefault="00C87A0C">
            <w:pPr>
              <w:pStyle w:val="TableParagraph"/>
              <w:spacing w:before="81"/>
              <w:ind w:left="74" w:right="63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Елемент</w:t>
            </w:r>
          </w:p>
        </w:tc>
      </w:tr>
      <w:tr w:rsidR="001F4829" w:rsidRPr="002D14EA" w14:paraId="06967DDD" w14:textId="77777777">
        <w:trPr>
          <w:trHeight w:val="506"/>
        </w:trPr>
        <w:tc>
          <w:tcPr>
            <w:tcW w:w="1303" w:type="dxa"/>
          </w:tcPr>
          <w:p w14:paraId="33C28D80" w14:textId="77777777" w:rsidR="001F4829" w:rsidRPr="002D14EA" w:rsidRDefault="00C87A0C">
            <w:pPr>
              <w:pStyle w:val="TableParagraph"/>
              <w:spacing w:before="81"/>
              <w:ind w:left="112" w:right="10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0.79</w:t>
            </w:r>
          </w:p>
        </w:tc>
        <w:tc>
          <w:tcPr>
            <w:tcW w:w="1430" w:type="dxa"/>
          </w:tcPr>
          <w:p w14:paraId="49BB29D0" w14:textId="77777777" w:rsidR="001F4829" w:rsidRPr="002D14EA" w:rsidRDefault="00C87A0C">
            <w:pPr>
              <w:pStyle w:val="TableParagraph"/>
              <w:spacing w:before="81"/>
              <w:ind w:left="108" w:right="100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0.008</w:t>
            </w:r>
          </w:p>
        </w:tc>
        <w:tc>
          <w:tcPr>
            <w:tcW w:w="1371" w:type="dxa"/>
          </w:tcPr>
          <w:p w14:paraId="2C3FE0E3" w14:textId="77777777" w:rsidR="001F4829" w:rsidRPr="002D14EA" w:rsidRDefault="00C87A0C">
            <w:pPr>
              <w:pStyle w:val="TableParagraph"/>
              <w:spacing w:before="81"/>
              <w:ind w:right="97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12</w:t>
            </w:r>
          </w:p>
        </w:tc>
        <w:tc>
          <w:tcPr>
            <w:tcW w:w="619" w:type="dxa"/>
          </w:tcPr>
          <w:p w14:paraId="29A33384" w14:textId="77777777" w:rsidR="001F4829" w:rsidRPr="002D14EA" w:rsidRDefault="00C87A0C">
            <w:pPr>
              <w:pStyle w:val="TableParagraph"/>
              <w:spacing w:before="81"/>
              <w:ind w:left="10"/>
              <w:rPr>
                <w:sz w:val="28"/>
                <w:lang w:val="uk-UA"/>
              </w:rPr>
            </w:pPr>
            <w:r w:rsidRPr="002D14EA">
              <w:rPr>
                <w:w w:val="97"/>
                <w:sz w:val="28"/>
                <w:lang w:val="uk-UA"/>
              </w:rPr>
              <w:t>3</w:t>
            </w:r>
          </w:p>
        </w:tc>
        <w:tc>
          <w:tcPr>
            <w:tcW w:w="1289" w:type="dxa"/>
          </w:tcPr>
          <w:p w14:paraId="74FC1AA1" w14:textId="77777777" w:rsidR="001F4829" w:rsidRPr="002D14EA" w:rsidRDefault="00C87A0C">
            <w:pPr>
              <w:pStyle w:val="TableParagraph"/>
              <w:spacing w:before="81"/>
              <w:ind w:left="74" w:right="63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Cl</w:t>
            </w:r>
          </w:p>
        </w:tc>
      </w:tr>
      <w:tr w:rsidR="001F4829" w:rsidRPr="002D14EA" w14:paraId="0989C380" w14:textId="77777777">
        <w:trPr>
          <w:trHeight w:val="506"/>
        </w:trPr>
        <w:tc>
          <w:tcPr>
            <w:tcW w:w="1303" w:type="dxa"/>
          </w:tcPr>
          <w:p w14:paraId="56674600" w14:textId="77777777" w:rsidR="001F4829" w:rsidRPr="002D14EA" w:rsidRDefault="00C87A0C">
            <w:pPr>
              <w:pStyle w:val="TableParagraph"/>
              <w:spacing w:before="81"/>
              <w:ind w:left="112" w:right="10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1.165</w:t>
            </w:r>
          </w:p>
        </w:tc>
        <w:tc>
          <w:tcPr>
            <w:tcW w:w="1430" w:type="dxa"/>
          </w:tcPr>
          <w:p w14:paraId="52F5491D" w14:textId="77777777" w:rsidR="001F4829" w:rsidRPr="002D14EA" w:rsidRDefault="00C87A0C">
            <w:pPr>
              <w:pStyle w:val="TableParagraph"/>
              <w:spacing w:before="81"/>
              <w:ind w:left="108" w:right="100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0.004</w:t>
            </w:r>
          </w:p>
        </w:tc>
        <w:tc>
          <w:tcPr>
            <w:tcW w:w="1371" w:type="dxa"/>
          </w:tcPr>
          <w:p w14:paraId="2702B295" w14:textId="77777777" w:rsidR="001F4829" w:rsidRPr="002D14EA" w:rsidRDefault="00C87A0C">
            <w:pPr>
              <w:pStyle w:val="TableParagraph"/>
              <w:spacing w:before="81"/>
              <w:ind w:right="97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20</w:t>
            </w:r>
          </w:p>
        </w:tc>
        <w:tc>
          <w:tcPr>
            <w:tcW w:w="619" w:type="dxa"/>
          </w:tcPr>
          <w:p w14:paraId="2D89B7D3" w14:textId="77777777" w:rsidR="001F4829" w:rsidRPr="002D14EA" w:rsidRDefault="00C87A0C">
            <w:pPr>
              <w:pStyle w:val="TableParagraph"/>
              <w:spacing w:before="81"/>
              <w:ind w:left="10"/>
              <w:rPr>
                <w:sz w:val="28"/>
                <w:lang w:val="uk-UA"/>
              </w:rPr>
            </w:pPr>
            <w:r w:rsidRPr="002D14EA">
              <w:rPr>
                <w:w w:val="97"/>
                <w:sz w:val="28"/>
                <w:lang w:val="uk-UA"/>
              </w:rPr>
              <w:t>4</w:t>
            </w:r>
          </w:p>
        </w:tc>
        <w:tc>
          <w:tcPr>
            <w:tcW w:w="1289" w:type="dxa"/>
          </w:tcPr>
          <w:p w14:paraId="175DEE40" w14:textId="77777777" w:rsidR="001F4829" w:rsidRPr="002D14EA" w:rsidRDefault="00C87A0C">
            <w:pPr>
              <w:pStyle w:val="TableParagraph"/>
              <w:spacing w:before="81"/>
              <w:ind w:left="74" w:right="63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Cl</w:t>
            </w:r>
          </w:p>
        </w:tc>
      </w:tr>
      <w:tr w:rsidR="001F4829" w:rsidRPr="002D14EA" w14:paraId="297FC020" w14:textId="77777777">
        <w:trPr>
          <w:trHeight w:val="506"/>
        </w:trPr>
        <w:tc>
          <w:tcPr>
            <w:tcW w:w="1303" w:type="dxa"/>
          </w:tcPr>
          <w:p w14:paraId="051DCC76" w14:textId="77777777" w:rsidR="001F4829" w:rsidRPr="002D14EA" w:rsidRDefault="00C87A0C">
            <w:pPr>
              <w:pStyle w:val="TableParagraph"/>
              <w:spacing w:before="81"/>
              <w:ind w:left="112" w:right="10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1.95</w:t>
            </w:r>
          </w:p>
        </w:tc>
        <w:tc>
          <w:tcPr>
            <w:tcW w:w="1430" w:type="dxa"/>
          </w:tcPr>
          <w:p w14:paraId="63397EDE" w14:textId="77777777" w:rsidR="001F4829" w:rsidRPr="002D14EA" w:rsidRDefault="00C87A0C">
            <w:pPr>
              <w:pStyle w:val="TableParagraph"/>
              <w:spacing w:before="81"/>
              <w:ind w:left="108" w:right="100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0.003</w:t>
            </w:r>
          </w:p>
        </w:tc>
        <w:tc>
          <w:tcPr>
            <w:tcW w:w="1371" w:type="dxa"/>
          </w:tcPr>
          <w:p w14:paraId="2FC4E6BD" w14:textId="77777777" w:rsidR="001F4829" w:rsidRPr="002D14EA" w:rsidRDefault="00C87A0C">
            <w:pPr>
              <w:pStyle w:val="TableParagraph"/>
              <w:spacing w:before="81"/>
              <w:ind w:right="97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22</w:t>
            </w:r>
          </w:p>
        </w:tc>
        <w:tc>
          <w:tcPr>
            <w:tcW w:w="619" w:type="dxa"/>
          </w:tcPr>
          <w:p w14:paraId="2FD49D34" w14:textId="77777777" w:rsidR="001F4829" w:rsidRPr="002D14EA" w:rsidRDefault="00C87A0C">
            <w:pPr>
              <w:pStyle w:val="TableParagraph"/>
              <w:spacing w:before="81"/>
              <w:ind w:left="10"/>
              <w:rPr>
                <w:sz w:val="28"/>
                <w:lang w:val="uk-UA"/>
              </w:rPr>
            </w:pPr>
            <w:r w:rsidRPr="002D14EA">
              <w:rPr>
                <w:w w:val="97"/>
                <w:sz w:val="28"/>
                <w:lang w:val="uk-UA"/>
              </w:rPr>
              <w:t>4</w:t>
            </w:r>
          </w:p>
        </w:tc>
        <w:tc>
          <w:tcPr>
            <w:tcW w:w="1289" w:type="dxa"/>
          </w:tcPr>
          <w:p w14:paraId="0A9FA4BE" w14:textId="77777777" w:rsidR="001F4829" w:rsidRPr="002D14EA" w:rsidRDefault="00C87A0C">
            <w:pPr>
              <w:pStyle w:val="TableParagraph"/>
              <w:spacing w:before="81"/>
              <w:ind w:left="74" w:right="63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Cl</w:t>
            </w:r>
          </w:p>
        </w:tc>
      </w:tr>
      <w:tr w:rsidR="001F4829" w:rsidRPr="002D14EA" w14:paraId="20CD13FA" w14:textId="77777777">
        <w:trPr>
          <w:trHeight w:val="506"/>
        </w:trPr>
        <w:tc>
          <w:tcPr>
            <w:tcW w:w="1303" w:type="dxa"/>
          </w:tcPr>
          <w:p w14:paraId="24FA60D2" w14:textId="77777777" w:rsidR="001F4829" w:rsidRPr="002D14EA" w:rsidRDefault="00C87A0C">
            <w:pPr>
              <w:pStyle w:val="TableParagraph"/>
              <w:spacing w:before="81"/>
              <w:ind w:left="112" w:right="10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4.44</w:t>
            </w:r>
          </w:p>
        </w:tc>
        <w:tc>
          <w:tcPr>
            <w:tcW w:w="1430" w:type="dxa"/>
          </w:tcPr>
          <w:p w14:paraId="34611FEC" w14:textId="77777777" w:rsidR="001F4829" w:rsidRPr="002D14EA" w:rsidRDefault="00C87A0C">
            <w:pPr>
              <w:pStyle w:val="TableParagraph"/>
              <w:spacing w:before="81"/>
              <w:ind w:left="108" w:right="100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0.003</w:t>
            </w:r>
          </w:p>
        </w:tc>
        <w:tc>
          <w:tcPr>
            <w:tcW w:w="1371" w:type="dxa"/>
          </w:tcPr>
          <w:p w14:paraId="0D126D17" w14:textId="77777777" w:rsidR="001F4829" w:rsidRPr="002D14EA" w:rsidRDefault="00C87A0C">
            <w:pPr>
              <w:pStyle w:val="TableParagraph"/>
              <w:spacing w:before="81"/>
              <w:ind w:right="97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22</w:t>
            </w:r>
          </w:p>
        </w:tc>
        <w:tc>
          <w:tcPr>
            <w:tcW w:w="619" w:type="dxa"/>
          </w:tcPr>
          <w:p w14:paraId="16EFC25B" w14:textId="77777777" w:rsidR="001F4829" w:rsidRPr="002D14EA" w:rsidRDefault="00C87A0C">
            <w:pPr>
              <w:pStyle w:val="TableParagraph"/>
              <w:spacing w:before="81"/>
              <w:ind w:left="10"/>
              <w:rPr>
                <w:sz w:val="28"/>
                <w:lang w:val="uk-UA"/>
              </w:rPr>
            </w:pPr>
            <w:r w:rsidRPr="002D14EA">
              <w:rPr>
                <w:w w:val="97"/>
                <w:sz w:val="28"/>
                <w:lang w:val="uk-UA"/>
              </w:rPr>
              <w:t>4</w:t>
            </w:r>
          </w:p>
        </w:tc>
        <w:tc>
          <w:tcPr>
            <w:tcW w:w="1289" w:type="dxa"/>
          </w:tcPr>
          <w:p w14:paraId="06FFDCFA" w14:textId="77777777" w:rsidR="001F4829" w:rsidRPr="002D14EA" w:rsidRDefault="00C87A0C">
            <w:pPr>
              <w:pStyle w:val="TableParagraph"/>
              <w:spacing w:before="81"/>
              <w:ind w:left="12"/>
              <w:rPr>
                <w:sz w:val="28"/>
                <w:lang w:val="uk-UA"/>
              </w:rPr>
            </w:pPr>
            <w:r w:rsidRPr="002D14EA">
              <w:rPr>
                <w:w w:val="99"/>
                <w:sz w:val="28"/>
                <w:lang w:val="uk-UA"/>
              </w:rPr>
              <w:t>C</w:t>
            </w:r>
          </w:p>
        </w:tc>
      </w:tr>
      <w:tr w:rsidR="001F4829" w:rsidRPr="002D14EA" w14:paraId="46895149" w14:textId="77777777">
        <w:trPr>
          <w:trHeight w:val="506"/>
        </w:trPr>
        <w:tc>
          <w:tcPr>
            <w:tcW w:w="1303" w:type="dxa"/>
          </w:tcPr>
          <w:p w14:paraId="7684174A" w14:textId="77777777" w:rsidR="001F4829" w:rsidRPr="002D14EA" w:rsidRDefault="00C87A0C">
            <w:pPr>
              <w:pStyle w:val="TableParagraph"/>
              <w:spacing w:before="81"/>
              <w:ind w:left="112" w:right="10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7.41</w:t>
            </w:r>
          </w:p>
        </w:tc>
        <w:tc>
          <w:tcPr>
            <w:tcW w:w="1430" w:type="dxa"/>
          </w:tcPr>
          <w:p w14:paraId="447E57EF" w14:textId="77777777" w:rsidR="001F4829" w:rsidRPr="002D14EA" w:rsidRDefault="00C87A0C">
            <w:pPr>
              <w:pStyle w:val="TableParagraph"/>
              <w:spacing w:before="81"/>
              <w:ind w:left="108" w:right="100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0.003</w:t>
            </w:r>
          </w:p>
        </w:tc>
        <w:tc>
          <w:tcPr>
            <w:tcW w:w="1371" w:type="dxa"/>
          </w:tcPr>
          <w:p w14:paraId="3E0054F3" w14:textId="77777777" w:rsidR="001F4829" w:rsidRPr="002D14EA" w:rsidRDefault="00C87A0C">
            <w:pPr>
              <w:pStyle w:val="TableParagraph"/>
              <w:spacing w:before="81"/>
              <w:ind w:right="97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22</w:t>
            </w:r>
          </w:p>
        </w:tc>
        <w:tc>
          <w:tcPr>
            <w:tcW w:w="619" w:type="dxa"/>
          </w:tcPr>
          <w:p w14:paraId="2DC7C20C" w14:textId="77777777" w:rsidR="001F4829" w:rsidRPr="002D14EA" w:rsidRDefault="00C87A0C">
            <w:pPr>
              <w:pStyle w:val="TableParagraph"/>
              <w:spacing w:before="81"/>
              <w:ind w:left="10"/>
              <w:rPr>
                <w:sz w:val="28"/>
                <w:lang w:val="uk-UA"/>
              </w:rPr>
            </w:pPr>
            <w:r w:rsidRPr="002D14EA">
              <w:rPr>
                <w:w w:val="97"/>
                <w:sz w:val="28"/>
                <w:lang w:val="uk-UA"/>
              </w:rPr>
              <w:t>4</w:t>
            </w:r>
          </w:p>
        </w:tc>
        <w:tc>
          <w:tcPr>
            <w:tcW w:w="1289" w:type="dxa"/>
          </w:tcPr>
          <w:p w14:paraId="636C230B" w14:textId="77777777" w:rsidR="001F4829" w:rsidRPr="002D14EA" w:rsidRDefault="00C87A0C">
            <w:pPr>
              <w:pStyle w:val="TableParagraph"/>
              <w:spacing w:before="81"/>
              <w:ind w:left="74" w:right="63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Cl</w:t>
            </w:r>
          </w:p>
        </w:tc>
      </w:tr>
      <w:tr w:rsidR="001F4829" w:rsidRPr="002D14EA" w14:paraId="489239AB" w14:textId="77777777">
        <w:trPr>
          <w:trHeight w:val="506"/>
        </w:trPr>
        <w:tc>
          <w:tcPr>
            <w:tcW w:w="1303" w:type="dxa"/>
          </w:tcPr>
          <w:p w14:paraId="1D0033C4" w14:textId="77777777" w:rsidR="001F4829" w:rsidRPr="002D14EA" w:rsidRDefault="00C87A0C">
            <w:pPr>
              <w:pStyle w:val="TableParagraph"/>
              <w:spacing w:before="81"/>
              <w:ind w:left="112" w:right="10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7.78</w:t>
            </w:r>
          </w:p>
        </w:tc>
        <w:tc>
          <w:tcPr>
            <w:tcW w:w="1430" w:type="dxa"/>
          </w:tcPr>
          <w:p w14:paraId="2BCE9C4E" w14:textId="77777777" w:rsidR="001F4829" w:rsidRPr="002D14EA" w:rsidRDefault="00C87A0C">
            <w:pPr>
              <w:pStyle w:val="TableParagraph"/>
              <w:spacing w:before="81"/>
              <w:ind w:left="108" w:right="100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0.003</w:t>
            </w:r>
          </w:p>
        </w:tc>
        <w:tc>
          <w:tcPr>
            <w:tcW w:w="1371" w:type="dxa"/>
          </w:tcPr>
          <w:p w14:paraId="304F155C" w14:textId="77777777" w:rsidR="001F4829" w:rsidRPr="002D14EA" w:rsidRDefault="00C87A0C">
            <w:pPr>
              <w:pStyle w:val="TableParagraph"/>
              <w:spacing w:before="81"/>
              <w:ind w:right="97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22</w:t>
            </w:r>
          </w:p>
        </w:tc>
        <w:tc>
          <w:tcPr>
            <w:tcW w:w="619" w:type="dxa"/>
          </w:tcPr>
          <w:p w14:paraId="64F326AA" w14:textId="77777777" w:rsidR="001F4829" w:rsidRPr="002D14EA" w:rsidRDefault="00C87A0C">
            <w:pPr>
              <w:pStyle w:val="TableParagraph"/>
              <w:spacing w:before="81"/>
              <w:ind w:left="10"/>
              <w:rPr>
                <w:sz w:val="28"/>
                <w:lang w:val="uk-UA"/>
              </w:rPr>
            </w:pPr>
            <w:r w:rsidRPr="002D14EA">
              <w:rPr>
                <w:w w:val="97"/>
                <w:sz w:val="28"/>
                <w:lang w:val="uk-UA"/>
              </w:rPr>
              <w:t>4</w:t>
            </w:r>
          </w:p>
        </w:tc>
        <w:tc>
          <w:tcPr>
            <w:tcW w:w="1289" w:type="dxa"/>
          </w:tcPr>
          <w:p w14:paraId="5F1F2318" w14:textId="77777777" w:rsidR="001F4829" w:rsidRPr="002D14EA" w:rsidRDefault="00C87A0C">
            <w:pPr>
              <w:pStyle w:val="TableParagraph"/>
              <w:spacing w:before="81"/>
              <w:ind w:left="74" w:right="63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Cl</w:t>
            </w:r>
          </w:p>
        </w:tc>
      </w:tr>
      <w:tr w:rsidR="001F4829" w:rsidRPr="002D14EA" w14:paraId="6D95A86B" w14:textId="77777777">
        <w:trPr>
          <w:trHeight w:val="506"/>
        </w:trPr>
        <w:tc>
          <w:tcPr>
            <w:tcW w:w="1303" w:type="dxa"/>
          </w:tcPr>
          <w:p w14:paraId="2CBB28D1" w14:textId="77777777" w:rsidR="001F4829" w:rsidRPr="002D14EA" w:rsidRDefault="00C87A0C">
            <w:pPr>
              <w:pStyle w:val="TableParagraph"/>
              <w:spacing w:before="81"/>
              <w:ind w:left="112" w:right="10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8.58</w:t>
            </w:r>
          </w:p>
        </w:tc>
        <w:tc>
          <w:tcPr>
            <w:tcW w:w="1430" w:type="dxa"/>
          </w:tcPr>
          <w:p w14:paraId="2319AFA5" w14:textId="77777777" w:rsidR="001F4829" w:rsidRPr="002D14EA" w:rsidRDefault="00C87A0C">
            <w:pPr>
              <w:pStyle w:val="TableParagraph"/>
              <w:spacing w:before="81"/>
              <w:ind w:left="108" w:right="100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0.003</w:t>
            </w:r>
          </w:p>
        </w:tc>
        <w:tc>
          <w:tcPr>
            <w:tcW w:w="1371" w:type="dxa"/>
          </w:tcPr>
          <w:p w14:paraId="2B741EFD" w14:textId="77777777" w:rsidR="001F4829" w:rsidRPr="002D14EA" w:rsidRDefault="00C87A0C">
            <w:pPr>
              <w:pStyle w:val="TableParagraph"/>
              <w:spacing w:before="81"/>
              <w:ind w:right="97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22</w:t>
            </w:r>
          </w:p>
        </w:tc>
        <w:tc>
          <w:tcPr>
            <w:tcW w:w="619" w:type="dxa"/>
          </w:tcPr>
          <w:p w14:paraId="20D5A5C8" w14:textId="77777777" w:rsidR="001F4829" w:rsidRPr="002D14EA" w:rsidRDefault="00C87A0C">
            <w:pPr>
              <w:pStyle w:val="TableParagraph"/>
              <w:spacing w:before="81"/>
              <w:ind w:left="10"/>
              <w:rPr>
                <w:sz w:val="28"/>
                <w:lang w:val="uk-UA"/>
              </w:rPr>
            </w:pPr>
            <w:r w:rsidRPr="002D14EA">
              <w:rPr>
                <w:w w:val="97"/>
                <w:sz w:val="28"/>
                <w:lang w:val="uk-UA"/>
              </w:rPr>
              <w:t>4</w:t>
            </w:r>
          </w:p>
        </w:tc>
        <w:tc>
          <w:tcPr>
            <w:tcW w:w="1289" w:type="dxa"/>
          </w:tcPr>
          <w:p w14:paraId="3F45A347" w14:textId="77777777" w:rsidR="001F4829" w:rsidRPr="002D14EA" w:rsidRDefault="00C87A0C">
            <w:pPr>
              <w:pStyle w:val="TableParagraph"/>
              <w:spacing w:before="81"/>
              <w:ind w:left="74" w:right="63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Cl</w:t>
            </w:r>
          </w:p>
        </w:tc>
      </w:tr>
    </w:tbl>
    <w:p w14:paraId="216AF19B" w14:textId="77777777" w:rsidR="001F4829" w:rsidRPr="002D14EA" w:rsidRDefault="00C87A0C">
      <w:pPr>
        <w:pStyle w:val="BodyText"/>
        <w:spacing w:before="163"/>
        <w:ind w:left="2046"/>
        <w:rPr>
          <w:rFonts w:ascii="Georgia" w:hAnsi="Georgia"/>
          <w:i/>
          <w:lang w:val="uk-UA"/>
        </w:rPr>
      </w:pPr>
      <w:r w:rsidRPr="002D14EA">
        <w:rPr>
          <w:lang w:val="uk-UA"/>
        </w:rPr>
        <w:t xml:space="preserve">Табл. 4.3: Пiки гiчичного газу - </w:t>
      </w:r>
      <w:r w:rsidRPr="002D14EA">
        <w:rPr>
          <w:rFonts w:ascii="Georgia" w:hAnsi="Georgia"/>
          <w:i/>
          <w:lang w:val="uk-UA"/>
        </w:rPr>
        <w:t>C</w:t>
      </w:r>
      <w:r w:rsidRPr="002D14EA">
        <w:rPr>
          <w:rFonts w:ascii="Times New Roman" w:hAnsi="Times New Roman"/>
          <w:vertAlign w:val="subscript"/>
          <w:lang w:val="uk-UA"/>
        </w:rPr>
        <w:t>4</w:t>
      </w:r>
      <w:r w:rsidRPr="002D14EA">
        <w:rPr>
          <w:rFonts w:ascii="Georgia" w:hAnsi="Georgia"/>
          <w:i/>
          <w:lang w:val="uk-UA"/>
        </w:rPr>
        <w:t>H</w:t>
      </w:r>
      <w:r w:rsidRPr="002D14EA">
        <w:rPr>
          <w:rFonts w:ascii="Times New Roman" w:hAnsi="Times New Roman"/>
          <w:vertAlign w:val="subscript"/>
          <w:lang w:val="uk-UA"/>
        </w:rPr>
        <w:t>8</w:t>
      </w:r>
      <w:r w:rsidRPr="002D14EA">
        <w:rPr>
          <w:rFonts w:ascii="Georgia" w:hAnsi="Georgia"/>
          <w:i/>
          <w:lang w:val="uk-UA"/>
        </w:rPr>
        <w:t>Cl</w:t>
      </w:r>
      <w:r w:rsidRPr="002D14EA">
        <w:rPr>
          <w:rFonts w:ascii="Times New Roman" w:hAnsi="Times New Roman"/>
          <w:vertAlign w:val="subscript"/>
          <w:lang w:val="uk-UA"/>
        </w:rPr>
        <w:t>2</w:t>
      </w:r>
      <w:r w:rsidRPr="002D14EA">
        <w:rPr>
          <w:rFonts w:ascii="Georgia" w:hAnsi="Georgia"/>
          <w:i/>
          <w:lang w:val="uk-UA"/>
        </w:rPr>
        <w:t>S</w:t>
      </w:r>
    </w:p>
    <w:p w14:paraId="1EC38DF8" w14:textId="77777777" w:rsidR="001F4829" w:rsidRPr="002D14EA" w:rsidRDefault="001F4829">
      <w:pPr>
        <w:pStyle w:val="BodyText"/>
        <w:spacing w:before="1"/>
        <w:rPr>
          <w:rFonts w:ascii="Georgia"/>
          <w:i/>
          <w:sz w:val="33"/>
          <w:lang w:val="uk-UA"/>
        </w:rPr>
      </w:pPr>
    </w:p>
    <w:p w14:paraId="4F2A2195" w14:textId="77777777" w:rsidR="001F4829" w:rsidRPr="002D14EA" w:rsidRDefault="00C87A0C">
      <w:pPr>
        <w:pStyle w:val="ListParagraph"/>
        <w:numPr>
          <w:ilvl w:val="1"/>
          <w:numId w:val="3"/>
        </w:numPr>
        <w:tabs>
          <w:tab w:val="left" w:pos="1007"/>
          <w:tab w:val="left" w:pos="1008"/>
        </w:tabs>
        <w:spacing w:before="1"/>
        <w:rPr>
          <w:b/>
          <w:sz w:val="34"/>
          <w:lang w:val="uk-UA"/>
        </w:rPr>
      </w:pPr>
      <w:bookmarkStart w:id="251" w:name="Дослідження_(n,_)_реакцій,_Au_та_Cu"/>
      <w:bookmarkStart w:id="252" w:name="_bookmark23"/>
      <w:bookmarkEnd w:id="251"/>
      <w:bookmarkEnd w:id="252"/>
      <w:r w:rsidRPr="002D14EA">
        <w:rPr>
          <w:b/>
          <w:sz w:val="34"/>
          <w:lang w:val="uk-UA"/>
        </w:rPr>
        <w:t xml:space="preserve">Дослiдження </w:t>
      </w:r>
      <w:r w:rsidRPr="002D14EA">
        <w:rPr>
          <w:rFonts w:ascii="Candara" w:hAnsi="Candara"/>
          <w:sz w:val="34"/>
          <w:lang w:val="uk-UA"/>
        </w:rPr>
        <w:t>(</w:t>
      </w:r>
      <w:r w:rsidRPr="002D14EA">
        <w:rPr>
          <w:rFonts w:ascii="Georgia" w:hAnsi="Georgia"/>
          <w:i/>
          <w:sz w:val="34"/>
          <w:lang w:val="uk-UA"/>
        </w:rPr>
        <w:t xml:space="preserve">n, </w:t>
      </w:r>
      <w:r w:rsidRPr="002D14EA">
        <w:rPr>
          <w:rFonts w:ascii="Georgia" w:hAnsi="Georgia"/>
          <w:i/>
          <w:spacing w:val="9"/>
          <w:sz w:val="34"/>
          <w:lang w:val="uk-UA"/>
        </w:rPr>
        <w:t>γ</w:t>
      </w:r>
      <w:r w:rsidRPr="002D14EA">
        <w:rPr>
          <w:rFonts w:ascii="Candara" w:hAnsi="Candara"/>
          <w:spacing w:val="9"/>
          <w:sz w:val="34"/>
          <w:lang w:val="uk-UA"/>
        </w:rPr>
        <w:t xml:space="preserve">) </w:t>
      </w:r>
      <w:r w:rsidRPr="002D14EA">
        <w:rPr>
          <w:b/>
          <w:sz w:val="34"/>
          <w:lang w:val="uk-UA"/>
        </w:rPr>
        <w:t xml:space="preserve">реакцiй, Au </w:t>
      </w:r>
      <w:r w:rsidRPr="002D14EA">
        <w:rPr>
          <w:b/>
          <w:spacing w:val="-6"/>
          <w:sz w:val="34"/>
          <w:lang w:val="uk-UA"/>
        </w:rPr>
        <w:t>та</w:t>
      </w:r>
      <w:r w:rsidRPr="002D14EA">
        <w:rPr>
          <w:b/>
          <w:spacing w:val="18"/>
          <w:sz w:val="34"/>
          <w:lang w:val="uk-UA"/>
        </w:rPr>
        <w:t xml:space="preserve"> </w:t>
      </w:r>
      <w:r w:rsidRPr="002D14EA">
        <w:rPr>
          <w:b/>
          <w:sz w:val="34"/>
          <w:lang w:val="uk-UA"/>
        </w:rPr>
        <w:t>Cu</w:t>
      </w:r>
    </w:p>
    <w:p w14:paraId="1E573DB4" w14:textId="77777777" w:rsidR="001F4829" w:rsidRPr="002D14EA" w:rsidRDefault="00C87A0C">
      <w:pPr>
        <w:pStyle w:val="BodyText"/>
        <w:spacing w:before="367" w:line="374" w:lineRule="auto"/>
        <w:ind w:left="160" w:right="1129" w:firstLine="421"/>
        <w:rPr>
          <w:lang w:val="uk-UA"/>
        </w:rPr>
      </w:pPr>
      <w:r w:rsidRPr="002D14EA">
        <w:rPr>
          <w:rFonts w:ascii="Georgia" w:hAnsi="Georgia"/>
          <w:i/>
          <w:w w:val="95"/>
          <w:lang w:val="uk-UA"/>
        </w:rPr>
        <w:t>Au</w:t>
      </w:r>
      <w:r w:rsidRPr="002D14EA">
        <w:rPr>
          <w:rFonts w:ascii="Times New Roman" w:hAnsi="Times New Roman"/>
          <w:w w:val="95"/>
          <w:vertAlign w:val="superscript"/>
          <w:lang w:val="uk-UA"/>
        </w:rPr>
        <w:t>197</w:t>
      </w:r>
      <w:r w:rsidRPr="002D14EA">
        <w:rPr>
          <w:rFonts w:ascii="Arial" w:hAnsi="Arial"/>
          <w:w w:val="95"/>
          <w:lang w:val="uk-UA"/>
        </w:rPr>
        <w:t>(</w:t>
      </w:r>
      <w:r w:rsidRPr="002D14EA">
        <w:rPr>
          <w:rFonts w:ascii="Georgia" w:hAnsi="Georgia"/>
          <w:i/>
          <w:w w:val="95"/>
          <w:lang w:val="uk-UA"/>
        </w:rPr>
        <w:t>n, γ</w:t>
      </w:r>
      <w:r w:rsidRPr="002D14EA">
        <w:rPr>
          <w:rFonts w:ascii="Arial" w:hAnsi="Arial"/>
          <w:w w:val="95"/>
          <w:lang w:val="uk-UA"/>
        </w:rPr>
        <w:t>)</w:t>
      </w:r>
      <w:r w:rsidRPr="002D14EA">
        <w:rPr>
          <w:rFonts w:ascii="Georgia" w:hAnsi="Georgia"/>
          <w:i/>
          <w:w w:val="95"/>
          <w:lang w:val="uk-UA"/>
        </w:rPr>
        <w:t>Au</w:t>
      </w:r>
      <w:r w:rsidRPr="002D14EA">
        <w:rPr>
          <w:rFonts w:ascii="Times New Roman" w:hAnsi="Times New Roman"/>
          <w:w w:val="95"/>
          <w:vertAlign w:val="superscript"/>
          <w:lang w:val="uk-UA"/>
        </w:rPr>
        <w:t>198</w:t>
      </w:r>
      <w:r w:rsidRPr="002D14EA">
        <w:rPr>
          <w:rFonts w:ascii="Times New Roman" w:hAnsi="Times New Roman"/>
          <w:w w:val="95"/>
          <w:lang w:val="uk-UA"/>
        </w:rPr>
        <w:t xml:space="preserve"> </w:t>
      </w:r>
      <w:r w:rsidRPr="002D14EA">
        <w:rPr>
          <w:w w:val="95"/>
          <w:lang w:val="uk-UA"/>
        </w:rPr>
        <w:t>- реакцiя захоплення нейтрон</w:t>
      </w:r>
      <w:del w:id="253" w:author="Ruslan Yermolenko" w:date="2020-05-26T22:12:00Z">
        <w:r w:rsidRPr="002D14EA" w:rsidDel="00510B97">
          <w:rPr>
            <w:w w:val="95"/>
            <w:lang w:val="uk-UA"/>
          </w:rPr>
          <w:delText>н</w:delText>
        </w:r>
      </w:del>
      <w:r w:rsidRPr="002D14EA">
        <w:rPr>
          <w:w w:val="95"/>
          <w:lang w:val="uk-UA"/>
        </w:rPr>
        <w:t xml:space="preserve">а, перерiз захоплення </w:t>
      </w:r>
      <w:r w:rsidRPr="002D14EA">
        <w:rPr>
          <w:lang w:val="uk-UA"/>
        </w:rPr>
        <w:t xml:space="preserve">нейтронiв в залежностi вiд енергiї зоображено на Рис. </w:t>
      </w:r>
      <w:hyperlink w:anchor="_bookmark24" w:history="1">
        <w:r w:rsidRPr="002D14EA">
          <w:rPr>
            <w:lang w:val="uk-UA"/>
          </w:rPr>
          <w:t>4.4</w:t>
        </w:r>
      </w:hyperlink>
      <w:r w:rsidRPr="002D14EA">
        <w:rPr>
          <w:lang w:val="uk-UA"/>
        </w:rPr>
        <w:t>.</w:t>
      </w:r>
    </w:p>
    <w:p w14:paraId="13E6DD70" w14:textId="0ACCC41E" w:rsidR="001F4829" w:rsidRPr="002D14EA" w:rsidRDefault="00827582">
      <w:pPr>
        <w:pStyle w:val="Heading3"/>
        <w:ind w:right="971"/>
        <w:jc w:val="center"/>
        <w:rPr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2711FF" wp14:editId="07E58284">
                <wp:simplePos x="0" y="0"/>
                <wp:positionH relativeFrom="page">
                  <wp:posOffset>3741420</wp:posOffset>
                </wp:positionH>
                <wp:positionV relativeFrom="paragraph">
                  <wp:posOffset>214630</wp:posOffset>
                </wp:positionV>
                <wp:extent cx="156210" cy="156845"/>
                <wp:effectExtent l="0" t="0" r="0" b="0"/>
                <wp:wrapNone/>
                <wp:docPr id="4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FC723" w14:textId="77777777" w:rsidR="00C87A0C" w:rsidRDefault="00C87A0C">
                            <w:pPr>
                              <w:spacing w:line="247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79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711FF" id="Text Box 34" o:spid="_x0000_s1132" type="#_x0000_t202" style="position:absolute;left:0;text-align:left;margin-left:294.6pt;margin-top:16.9pt;width:12.3pt;height:12.3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" filled="f" stroked="f">
                <v:textbox inset="0,0,0,0">
                  <w:txbxContent>
                    <w:p w14:paraId="232FC723" w14:textId="77777777" w:rsidR="00C87A0C" w:rsidRDefault="00C87A0C">
                      <w:pPr>
                        <w:spacing w:line="247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79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54" w:name="_bookmark24"/>
      <w:bookmarkEnd w:id="254"/>
      <w:r w:rsidR="00C87A0C" w:rsidRPr="002D14EA">
        <w:rPr>
          <w:lang w:val="uk-UA"/>
        </w:rPr>
        <w:t xml:space="preserve">Au </w:t>
      </w:r>
      <w:r w:rsidR="00C87A0C" w:rsidRPr="002D14EA">
        <w:rPr>
          <w:vertAlign w:val="superscript"/>
          <w:lang w:val="uk-UA"/>
        </w:rPr>
        <w:t>197</w:t>
      </w:r>
      <w:r w:rsidR="00C87A0C" w:rsidRPr="002D14EA">
        <w:rPr>
          <w:lang w:val="uk-UA"/>
        </w:rPr>
        <w:t xml:space="preserve"> (n, </w:t>
      </w:r>
      <w:r w:rsidR="00C87A0C" w:rsidRPr="002D14EA">
        <w:rPr>
          <w:rFonts w:ascii="Symbol" w:hAnsi="Symbol"/>
          <w:lang w:val="uk-UA"/>
        </w:rPr>
        <w:t></w:t>
      </w:r>
      <w:r w:rsidR="00C87A0C" w:rsidRPr="002D14EA">
        <w:rPr>
          <w:lang w:val="uk-UA"/>
        </w:rPr>
        <w:t>)</w:t>
      </w:r>
    </w:p>
    <w:p w14:paraId="1AC9CA43" w14:textId="77777777" w:rsidR="001F4829" w:rsidRPr="002D14EA" w:rsidRDefault="001F4829">
      <w:pPr>
        <w:pStyle w:val="BodyText"/>
        <w:spacing w:before="8"/>
        <w:rPr>
          <w:rFonts w:ascii="Arial"/>
          <w:sz w:val="9"/>
          <w:lang w:val="uk-UA"/>
        </w:rPr>
      </w:pPr>
    </w:p>
    <w:p w14:paraId="4A612523" w14:textId="2AE0B2BB" w:rsidR="001F4829" w:rsidRPr="002D14EA" w:rsidRDefault="00827582">
      <w:pPr>
        <w:spacing w:before="118"/>
        <w:ind w:left="745"/>
        <w:rPr>
          <w:rFonts w:ascii="Arial"/>
          <w:sz w:val="17"/>
          <w:lang w:val="uk-UA"/>
        </w:rPr>
      </w:pPr>
      <w:r w:rsidRPr="002D14EA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3EA29D9" wp14:editId="78428477">
                <wp:simplePos x="0" y="0"/>
                <wp:positionH relativeFrom="page">
                  <wp:posOffset>1652270</wp:posOffset>
                </wp:positionH>
                <wp:positionV relativeFrom="paragraph">
                  <wp:posOffset>-10160</wp:posOffset>
                </wp:positionV>
                <wp:extent cx="4615815" cy="2674620"/>
                <wp:effectExtent l="4445" t="18415" r="8890" b="2540"/>
                <wp:wrapNone/>
                <wp:docPr id="4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5815" cy="2674620"/>
                          <a:chOff x="2602" y="-16"/>
                          <a:chExt cx="7269" cy="4212"/>
                        </a:xfrm>
                      </wpg:grpSpPr>
                      <wps:wsp>
                        <wps:cNvPr id="4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607" y="-10"/>
                            <a:ext cx="7257" cy="4200"/>
                          </a:xfrm>
                          <a:prstGeom prst="rect">
                            <a:avLst/>
                          </a:pr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607" y="-10"/>
                            <a:ext cx="7257" cy="4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1"/>
                        <wps:cNvSpPr>
                          <a:spLocks/>
                        </wps:cNvSpPr>
                        <wps:spPr bwMode="auto">
                          <a:xfrm>
                            <a:off x="1133" y="2289"/>
                            <a:ext cx="9071" cy="5251"/>
                          </a:xfrm>
                          <a:custGeom>
                            <a:avLst/>
                            <a:gdLst>
                              <a:gd name="T0" fmla="+- 0 2608 1134"/>
                              <a:gd name="T1" fmla="*/ T0 w 9071"/>
                              <a:gd name="T2" fmla="+- 0 -10 2289"/>
                              <a:gd name="T3" fmla="*/ -10 h 5251"/>
                              <a:gd name="T4" fmla="+- 0 2634 1134"/>
                              <a:gd name="T5" fmla="*/ T4 w 9071"/>
                              <a:gd name="T6" fmla="+- 0 4064 2289"/>
                              <a:gd name="T7" fmla="*/ 4064 h 5251"/>
                              <a:gd name="T8" fmla="+- 0 2910 1134"/>
                              <a:gd name="T9" fmla="*/ T8 w 9071"/>
                              <a:gd name="T10" fmla="+- 0 4127 2289"/>
                              <a:gd name="T11" fmla="*/ 4127 h 5251"/>
                              <a:gd name="T12" fmla="+- 0 3038 1134"/>
                              <a:gd name="T13" fmla="*/ T12 w 9071"/>
                              <a:gd name="T14" fmla="+- 0 4127 2289"/>
                              <a:gd name="T15" fmla="*/ 4127 h 5251"/>
                              <a:gd name="T16" fmla="+- 0 3122 1134"/>
                              <a:gd name="T17" fmla="*/ T16 w 9071"/>
                              <a:gd name="T18" fmla="+- 0 4127 2289"/>
                              <a:gd name="T19" fmla="*/ 4127 h 5251"/>
                              <a:gd name="T20" fmla="+- 0 3185 1134"/>
                              <a:gd name="T21" fmla="*/ T20 w 9071"/>
                              <a:gd name="T22" fmla="+- 0 4127 2289"/>
                              <a:gd name="T23" fmla="*/ 4127 h 5251"/>
                              <a:gd name="T24" fmla="+- 0 3386 1134"/>
                              <a:gd name="T25" fmla="*/ T24 w 9071"/>
                              <a:gd name="T26" fmla="+- 0 4127 2289"/>
                              <a:gd name="T27" fmla="*/ 4127 h 5251"/>
                              <a:gd name="T28" fmla="+- 0 3559 1134"/>
                              <a:gd name="T29" fmla="*/ T28 w 9071"/>
                              <a:gd name="T30" fmla="+- 0 4127 2289"/>
                              <a:gd name="T31" fmla="*/ 4127 h 5251"/>
                              <a:gd name="T32" fmla="+- 0 3661 1134"/>
                              <a:gd name="T33" fmla="*/ T32 w 9071"/>
                              <a:gd name="T34" fmla="+- 0 4127 2289"/>
                              <a:gd name="T35" fmla="*/ 4127 h 5251"/>
                              <a:gd name="T36" fmla="+- 0 3733 1134"/>
                              <a:gd name="T37" fmla="*/ T36 w 9071"/>
                              <a:gd name="T38" fmla="+- 0 4127 2289"/>
                              <a:gd name="T39" fmla="*/ 4127 h 5251"/>
                              <a:gd name="T40" fmla="+- 0 3789 1134"/>
                              <a:gd name="T41" fmla="*/ T40 w 9071"/>
                              <a:gd name="T42" fmla="+- 0 4064 2289"/>
                              <a:gd name="T43" fmla="*/ 4064 h 5251"/>
                              <a:gd name="T44" fmla="+- 0 4065 1134"/>
                              <a:gd name="T45" fmla="*/ T44 w 9071"/>
                              <a:gd name="T46" fmla="+- 0 4127 2289"/>
                              <a:gd name="T47" fmla="*/ 4127 h 5251"/>
                              <a:gd name="T48" fmla="+- 0 4193 1134"/>
                              <a:gd name="T49" fmla="*/ T48 w 9071"/>
                              <a:gd name="T50" fmla="+- 0 4127 2289"/>
                              <a:gd name="T51" fmla="*/ 4127 h 5251"/>
                              <a:gd name="T52" fmla="+- 0 4277 1134"/>
                              <a:gd name="T53" fmla="*/ T52 w 9071"/>
                              <a:gd name="T54" fmla="+- 0 4127 2289"/>
                              <a:gd name="T55" fmla="*/ 4127 h 5251"/>
                              <a:gd name="T56" fmla="+- 0 4340 1134"/>
                              <a:gd name="T57" fmla="*/ T56 w 9071"/>
                              <a:gd name="T58" fmla="+- 0 4127 2289"/>
                              <a:gd name="T59" fmla="*/ 4127 h 5251"/>
                              <a:gd name="T60" fmla="+- 0 4541 1134"/>
                              <a:gd name="T61" fmla="*/ T60 w 9071"/>
                              <a:gd name="T62" fmla="+- 0 4127 2289"/>
                              <a:gd name="T63" fmla="*/ 4127 h 5251"/>
                              <a:gd name="T64" fmla="+- 0 4714 1134"/>
                              <a:gd name="T65" fmla="*/ T64 w 9071"/>
                              <a:gd name="T66" fmla="+- 0 4127 2289"/>
                              <a:gd name="T67" fmla="*/ 4127 h 5251"/>
                              <a:gd name="T68" fmla="+- 0 4816 1134"/>
                              <a:gd name="T69" fmla="*/ T68 w 9071"/>
                              <a:gd name="T70" fmla="+- 0 4127 2289"/>
                              <a:gd name="T71" fmla="*/ 4127 h 5251"/>
                              <a:gd name="T72" fmla="+- 0 4888 1134"/>
                              <a:gd name="T73" fmla="*/ T72 w 9071"/>
                              <a:gd name="T74" fmla="+- 0 4127 2289"/>
                              <a:gd name="T75" fmla="*/ 4127 h 5251"/>
                              <a:gd name="T76" fmla="+- 0 4944 1134"/>
                              <a:gd name="T77" fmla="*/ T76 w 9071"/>
                              <a:gd name="T78" fmla="+- 0 4064 2289"/>
                              <a:gd name="T79" fmla="*/ 4064 h 5251"/>
                              <a:gd name="T80" fmla="+- 0 5220 1134"/>
                              <a:gd name="T81" fmla="*/ T80 w 9071"/>
                              <a:gd name="T82" fmla="+- 0 4127 2289"/>
                              <a:gd name="T83" fmla="*/ 4127 h 5251"/>
                              <a:gd name="T84" fmla="+- 0 5348 1134"/>
                              <a:gd name="T85" fmla="*/ T84 w 9071"/>
                              <a:gd name="T86" fmla="+- 0 4127 2289"/>
                              <a:gd name="T87" fmla="*/ 4127 h 5251"/>
                              <a:gd name="T88" fmla="+- 0 5432 1134"/>
                              <a:gd name="T89" fmla="*/ T88 w 9071"/>
                              <a:gd name="T90" fmla="+- 0 4127 2289"/>
                              <a:gd name="T91" fmla="*/ 4127 h 5251"/>
                              <a:gd name="T92" fmla="+- 0 5495 1134"/>
                              <a:gd name="T93" fmla="*/ T92 w 9071"/>
                              <a:gd name="T94" fmla="+- 0 4127 2289"/>
                              <a:gd name="T95" fmla="*/ 4127 h 5251"/>
                              <a:gd name="T96" fmla="+- 0 5696 1134"/>
                              <a:gd name="T97" fmla="*/ T96 w 9071"/>
                              <a:gd name="T98" fmla="+- 0 4127 2289"/>
                              <a:gd name="T99" fmla="*/ 4127 h 5251"/>
                              <a:gd name="T100" fmla="+- 0 5870 1134"/>
                              <a:gd name="T101" fmla="*/ T100 w 9071"/>
                              <a:gd name="T102" fmla="+- 0 4127 2289"/>
                              <a:gd name="T103" fmla="*/ 4127 h 5251"/>
                              <a:gd name="T104" fmla="+- 0 5971 1134"/>
                              <a:gd name="T105" fmla="*/ T104 w 9071"/>
                              <a:gd name="T106" fmla="+- 0 4127 2289"/>
                              <a:gd name="T107" fmla="*/ 4127 h 5251"/>
                              <a:gd name="T108" fmla="+- 0 6043 1134"/>
                              <a:gd name="T109" fmla="*/ T108 w 9071"/>
                              <a:gd name="T110" fmla="+- 0 4127 2289"/>
                              <a:gd name="T111" fmla="*/ 4127 h 5251"/>
                              <a:gd name="T112" fmla="+- 0 6099 1134"/>
                              <a:gd name="T113" fmla="*/ T112 w 9071"/>
                              <a:gd name="T114" fmla="+- 0 4064 2289"/>
                              <a:gd name="T115" fmla="*/ 4064 h 5251"/>
                              <a:gd name="T116" fmla="+- 0 6375 1134"/>
                              <a:gd name="T117" fmla="*/ T116 w 9071"/>
                              <a:gd name="T118" fmla="+- 0 4127 2289"/>
                              <a:gd name="T119" fmla="*/ 4127 h 5251"/>
                              <a:gd name="T120" fmla="+- 0 6503 1134"/>
                              <a:gd name="T121" fmla="*/ T120 w 9071"/>
                              <a:gd name="T122" fmla="+- 0 4127 2289"/>
                              <a:gd name="T123" fmla="*/ 4127 h 5251"/>
                              <a:gd name="T124" fmla="+- 0 6587 1134"/>
                              <a:gd name="T125" fmla="*/ T124 w 9071"/>
                              <a:gd name="T126" fmla="+- 0 4127 2289"/>
                              <a:gd name="T127" fmla="*/ 4127 h 5251"/>
                              <a:gd name="T128" fmla="+- 0 6650 1134"/>
                              <a:gd name="T129" fmla="*/ T128 w 9071"/>
                              <a:gd name="T130" fmla="+- 0 4127 2289"/>
                              <a:gd name="T131" fmla="*/ 4127 h 5251"/>
                              <a:gd name="T132" fmla="+- 0 6851 1134"/>
                              <a:gd name="T133" fmla="*/ T132 w 9071"/>
                              <a:gd name="T134" fmla="+- 0 4127 2289"/>
                              <a:gd name="T135" fmla="*/ 4127 h 5251"/>
                              <a:gd name="T136" fmla="+- 0 7025 1134"/>
                              <a:gd name="T137" fmla="*/ T136 w 9071"/>
                              <a:gd name="T138" fmla="+- 0 4127 2289"/>
                              <a:gd name="T139" fmla="*/ 4127 h 5251"/>
                              <a:gd name="T140" fmla="+- 0 7126 1134"/>
                              <a:gd name="T141" fmla="*/ T140 w 9071"/>
                              <a:gd name="T142" fmla="+- 0 4127 2289"/>
                              <a:gd name="T143" fmla="*/ 4127 h 5251"/>
                              <a:gd name="T144" fmla="+- 0 7198 1134"/>
                              <a:gd name="T145" fmla="*/ T144 w 9071"/>
                              <a:gd name="T146" fmla="+- 0 4127 2289"/>
                              <a:gd name="T147" fmla="*/ 4127 h 5251"/>
                              <a:gd name="T148" fmla="+- 0 7254 1134"/>
                              <a:gd name="T149" fmla="*/ T148 w 9071"/>
                              <a:gd name="T150" fmla="+- 0 4064 2289"/>
                              <a:gd name="T151" fmla="*/ 4064 h 5251"/>
                              <a:gd name="T152" fmla="+- 0 7530 1134"/>
                              <a:gd name="T153" fmla="*/ T152 w 9071"/>
                              <a:gd name="T154" fmla="+- 0 4127 2289"/>
                              <a:gd name="T155" fmla="*/ 4127 h 5251"/>
                              <a:gd name="T156" fmla="+- 0 7658 1134"/>
                              <a:gd name="T157" fmla="*/ T156 w 9071"/>
                              <a:gd name="T158" fmla="+- 0 4127 2289"/>
                              <a:gd name="T159" fmla="*/ 4127 h 5251"/>
                              <a:gd name="T160" fmla="+- 0 7742 1134"/>
                              <a:gd name="T161" fmla="*/ T160 w 9071"/>
                              <a:gd name="T162" fmla="+- 0 4127 2289"/>
                              <a:gd name="T163" fmla="*/ 4127 h 5251"/>
                              <a:gd name="T164" fmla="+- 0 7806 1134"/>
                              <a:gd name="T165" fmla="*/ T164 w 9071"/>
                              <a:gd name="T166" fmla="+- 0 4127 2289"/>
                              <a:gd name="T167" fmla="*/ 4127 h 5251"/>
                              <a:gd name="T168" fmla="+- 0 8006 1134"/>
                              <a:gd name="T169" fmla="*/ T168 w 9071"/>
                              <a:gd name="T170" fmla="+- 0 4127 2289"/>
                              <a:gd name="T171" fmla="*/ 4127 h 5251"/>
                              <a:gd name="T172" fmla="+- 0 8180 1134"/>
                              <a:gd name="T173" fmla="*/ T172 w 9071"/>
                              <a:gd name="T174" fmla="+- 0 4127 2289"/>
                              <a:gd name="T175" fmla="*/ 4127 h 5251"/>
                              <a:gd name="T176" fmla="+- 0 8281 1134"/>
                              <a:gd name="T177" fmla="*/ T176 w 9071"/>
                              <a:gd name="T178" fmla="+- 0 4127 2289"/>
                              <a:gd name="T179" fmla="*/ 4127 h 5251"/>
                              <a:gd name="T180" fmla="+- 0 8353 1134"/>
                              <a:gd name="T181" fmla="*/ T180 w 9071"/>
                              <a:gd name="T182" fmla="+- 0 4127 2289"/>
                              <a:gd name="T183" fmla="*/ 4127 h 5251"/>
                              <a:gd name="T184" fmla="+- 0 8409 1134"/>
                              <a:gd name="T185" fmla="*/ T184 w 9071"/>
                              <a:gd name="T186" fmla="+- 0 4064 2289"/>
                              <a:gd name="T187" fmla="*/ 4064 h 5251"/>
                              <a:gd name="T188" fmla="+- 0 8685 1134"/>
                              <a:gd name="T189" fmla="*/ T188 w 9071"/>
                              <a:gd name="T190" fmla="+- 0 4127 2289"/>
                              <a:gd name="T191" fmla="*/ 4127 h 5251"/>
                              <a:gd name="T192" fmla="+- 0 8813 1134"/>
                              <a:gd name="T193" fmla="*/ T192 w 9071"/>
                              <a:gd name="T194" fmla="+- 0 4127 2289"/>
                              <a:gd name="T195" fmla="*/ 4127 h 5251"/>
                              <a:gd name="T196" fmla="+- 0 8898 1134"/>
                              <a:gd name="T197" fmla="*/ T196 w 9071"/>
                              <a:gd name="T198" fmla="+- 0 4127 2289"/>
                              <a:gd name="T199" fmla="*/ 4127 h 5251"/>
                              <a:gd name="T200" fmla="+- 0 8961 1134"/>
                              <a:gd name="T201" fmla="*/ T200 w 9071"/>
                              <a:gd name="T202" fmla="+- 0 4127 2289"/>
                              <a:gd name="T203" fmla="*/ 4127 h 5251"/>
                              <a:gd name="T204" fmla="+- 0 9161 1134"/>
                              <a:gd name="T205" fmla="*/ T204 w 9071"/>
                              <a:gd name="T206" fmla="+- 0 4127 2289"/>
                              <a:gd name="T207" fmla="*/ 4127 h 5251"/>
                              <a:gd name="T208" fmla="+- 0 9335 1134"/>
                              <a:gd name="T209" fmla="*/ T208 w 9071"/>
                              <a:gd name="T210" fmla="+- 0 4127 2289"/>
                              <a:gd name="T211" fmla="*/ 4127 h 5251"/>
                              <a:gd name="T212" fmla="+- 0 9436 1134"/>
                              <a:gd name="T213" fmla="*/ T212 w 9071"/>
                              <a:gd name="T214" fmla="+- 0 4127 2289"/>
                              <a:gd name="T215" fmla="*/ 4127 h 5251"/>
                              <a:gd name="T216" fmla="+- 0 9509 1134"/>
                              <a:gd name="T217" fmla="*/ T216 w 9071"/>
                              <a:gd name="T218" fmla="+- 0 4127 2289"/>
                              <a:gd name="T219" fmla="*/ 4127 h 5251"/>
                              <a:gd name="T220" fmla="+- 0 9564 1134"/>
                              <a:gd name="T221" fmla="*/ T220 w 9071"/>
                              <a:gd name="T222" fmla="+- 0 4064 2289"/>
                              <a:gd name="T223" fmla="*/ 4064 h 5251"/>
                              <a:gd name="T224" fmla="+- 0 9840 1134"/>
                              <a:gd name="T225" fmla="*/ T224 w 9071"/>
                              <a:gd name="T226" fmla="+- 0 4127 2289"/>
                              <a:gd name="T227" fmla="*/ 4127 h 5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071" h="5251">
                                <a:moveTo>
                                  <a:pt x="1474" y="1901"/>
                                </a:moveTo>
                                <a:lnTo>
                                  <a:pt x="8730" y="1901"/>
                                </a:lnTo>
                                <a:lnTo>
                                  <a:pt x="8730" y="-2299"/>
                                </a:lnTo>
                                <a:lnTo>
                                  <a:pt x="1474" y="-2299"/>
                                </a:lnTo>
                                <a:lnTo>
                                  <a:pt x="1474" y="1901"/>
                                </a:lnTo>
                                <a:close/>
                                <a:moveTo>
                                  <a:pt x="1474" y="1901"/>
                                </a:moveTo>
                                <a:lnTo>
                                  <a:pt x="8730" y="1901"/>
                                </a:lnTo>
                                <a:moveTo>
                                  <a:pt x="1500" y="1775"/>
                                </a:moveTo>
                                <a:lnTo>
                                  <a:pt x="1500" y="1901"/>
                                </a:lnTo>
                                <a:moveTo>
                                  <a:pt x="1674" y="1838"/>
                                </a:moveTo>
                                <a:lnTo>
                                  <a:pt x="1674" y="1901"/>
                                </a:lnTo>
                                <a:moveTo>
                                  <a:pt x="1776" y="1838"/>
                                </a:moveTo>
                                <a:lnTo>
                                  <a:pt x="1776" y="1901"/>
                                </a:lnTo>
                                <a:moveTo>
                                  <a:pt x="1848" y="1838"/>
                                </a:moveTo>
                                <a:lnTo>
                                  <a:pt x="1848" y="1901"/>
                                </a:lnTo>
                                <a:moveTo>
                                  <a:pt x="1904" y="1838"/>
                                </a:moveTo>
                                <a:lnTo>
                                  <a:pt x="1904" y="1901"/>
                                </a:lnTo>
                                <a:moveTo>
                                  <a:pt x="1950" y="1838"/>
                                </a:moveTo>
                                <a:lnTo>
                                  <a:pt x="1950" y="1901"/>
                                </a:lnTo>
                                <a:moveTo>
                                  <a:pt x="1988" y="1838"/>
                                </a:moveTo>
                                <a:lnTo>
                                  <a:pt x="1988" y="1901"/>
                                </a:lnTo>
                                <a:moveTo>
                                  <a:pt x="2022" y="1838"/>
                                </a:moveTo>
                                <a:lnTo>
                                  <a:pt x="2022" y="1901"/>
                                </a:lnTo>
                                <a:moveTo>
                                  <a:pt x="2051" y="1838"/>
                                </a:moveTo>
                                <a:lnTo>
                                  <a:pt x="2051" y="1901"/>
                                </a:lnTo>
                                <a:moveTo>
                                  <a:pt x="2078" y="1775"/>
                                </a:moveTo>
                                <a:lnTo>
                                  <a:pt x="2078" y="1901"/>
                                </a:lnTo>
                                <a:moveTo>
                                  <a:pt x="2252" y="1838"/>
                                </a:moveTo>
                                <a:lnTo>
                                  <a:pt x="2252" y="1901"/>
                                </a:lnTo>
                                <a:moveTo>
                                  <a:pt x="2353" y="1838"/>
                                </a:moveTo>
                                <a:lnTo>
                                  <a:pt x="2353" y="1901"/>
                                </a:lnTo>
                                <a:moveTo>
                                  <a:pt x="2425" y="1838"/>
                                </a:moveTo>
                                <a:lnTo>
                                  <a:pt x="2425" y="1901"/>
                                </a:lnTo>
                                <a:moveTo>
                                  <a:pt x="2481" y="1838"/>
                                </a:moveTo>
                                <a:lnTo>
                                  <a:pt x="2481" y="1901"/>
                                </a:lnTo>
                                <a:moveTo>
                                  <a:pt x="2527" y="1838"/>
                                </a:moveTo>
                                <a:lnTo>
                                  <a:pt x="2527" y="1901"/>
                                </a:lnTo>
                                <a:moveTo>
                                  <a:pt x="2566" y="1838"/>
                                </a:moveTo>
                                <a:lnTo>
                                  <a:pt x="2566" y="1901"/>
                                </a:lnTo>
                                <a:moveTo>
                                  <a:pt x="2599" y="1838"/>
                                </a:moveTo>
                                <a:lnTo>
                                  <a:pt x="2599" y="1901"/>
                                </a:lnTo>
                                <a:moveTo>
                                  <a:pt x="2629" y="1838"/>
                                </a:moveTo>
                                <a:lnTo>
                                  <a:pt x="2629" y="1901"/>
                                </a:lnTo>
                                <a:moveTo>
                                  <a:pt x="2655" y="1775"/>
                                </a:moveTo>
                                <a:lnTo>
                                  <a:pt x="2655" y="1901"/>
                                </a:lnTo>
                                <a:moveTo>
                                  <a:pt x="2829" y="1838"/>
                                </a:moveTo>
                                <a:lnTo>
                                  <a:pt x="2829" y="1901"/>
                                </a:lnTo>
                                <a:moveTo>
                                  <a:pt x="2931" y="1838"/>
                                </a:moveTo>
                                <a:lnTo>
                                  <a:pt x="2931" y="1901"/>
                                </a:lnTo>
                                <a:moveTo>
                                  <a:pt x="3003" y="1838"/>
                                </a:moveTo>
                                <a:lnTo>
                                  <a:pt x="3003" y="1901"/>
                                </a:lnTo>
                                <a:moveTo>
                                  <a:pt x="3059" y="1838"/>
                                </a:moveTo>
                                <a:lnTo>
                                  <a:pt x="3059" y="1901"/>
                                </a:lnTo>
                                <a:moveTo>
                                  <a:pt x="3105" y="1838"/>
                                </a:moveTo>
                                <a:lnTo>
                                  <a:pt x="3105" y="1901"/>
                                </a:lnTo>
                                <a:moveTo>
                                  <a:pt x="3143" y="1838"/>
                                </a:moveTo>
                                <a:lnTo>
                                  <a:pt x="3143" y="1901"/>
                                </a:lnTo>
                                <a:moveTo>
                                  <a:pt x="3177" y="1838"/>
                                </a:moveTo>
                                <a:lnTo>
                                  <a:pt x="3177" y="1901"/>
                                </a:lnTo>
                                <a:moveTo>
                                  <a:pt x="3206" y="1838"/>
                                </a:moveTo>
                                <a:lnTo>
                                  <a:pt x="3206" y="1901"/>
                                </a:lnTo>
                                <a:moveTo>
                                  <a:pt x="3233" y="1775"/>
                                </a:moveTo>
                                <a:lnTo>
                                  <a:pt x="3233" y="1901"/>
                                </a:lnTo>
                                <a:moveTo>
                                  <a:pt x="3407" y="1838"/>
                                </a:moveTo>
                                <a:lnTo>
                                  <a:pt x="3407" y="1901"/>
                                </a:lnTo>
                                <a:moveTo>
                                  <a:pt x="3508" y="1838"/>
                                </a:moveTo>
                                <a:lnTo>
                                  <a:pt x="3508" y="1901"/>
                                </a:lnTo>
                                <a:moveTo>
                                  <a:pt x="3580" y="1838"/>
                                </a:moveTo>
                                <a:lnTo>
                                  <a:pt x="3580" y="1901"/>
                                </a:lnTo>
                                <a:moveTo>
                                  <a:pt x="3636" y="1838"/>
                                </a:moveTo>
                                <a:lnTo>
                                  <a:pt x="3636" y="1901"/>
                                </a:lnTo>
                                <a:moveTo>
                                  <a:pt x="3682" y="1838"/>
                                </a:moveTo>
                                <a:lnTo>
                                  <a:pt x="3682" y="1901"/>
                                </a:lnTo>
                                <a:moveTo>
                                  <a:pt x="3721" y="1838"/>
                                </a:moveTo>
                                <a:lnTo>
                                  <a:pt x="3721" y="1901"/>
                                </a:lnTo>
                                <a:moveTo>
                                  <a:pt x="3754" y="1838"/>
                                </a:moveTo>
                                <a:lnTo>
                                  <a:pt x="3754" y="1901"/>
                                </a:lnTo>
                                <a:moveTo>
                                  <a:pt x="3784" y="1838"/>
                                </a:moveTo>
                                <a:lnTo>
                                  <a:pt x="3784" y="1901"/>
                                </a:lnTo>
                                <a:moveTo>
                                  <a:pt x="3810" y="1775"/>
                                </a:moveTo>
                                <a:lnTo>
                                  <a:pt x="3810" y="1901"/>
                                </a:lnTo>
                                <a:moveTo>
                                  <a:pt x="3984" y="1838"/>
                                </a:moveTo>
                                <a:lnTo>
                                  <a:pt x="3984" y="1901"/>
                                </a:lnTo>
                                <a:moveTo>
                                  <a:pt x="4086" y="1838"/>
                                </a:moveTo>
                                <a:lnTo>
                                  <a:pt x="4086" y="1901"/>
                                </a:lnTo>
                                <a:moveTo>
                                  <a:pt x="4158" y="1838"/>
                                </a:moveTo>
                                <a:lnTo>
                                  <a:pt x="4158" y="1901"/>
                                </a:lnTo>
                                <a:moveTo>
                                  <a:pt x="4214" y="1838"/>
                                </a:moveTo>
                                <a:lnTo>
                                  <a:pt x="4214" y="1901"/>
                                </a:lnTo>
                                <a:moveTo>
                                  <a:pt x="4260" y="1838"/>
                                </a:moveTo>
                                <a:lnTo>
                                  <a:pt x="4260" y="1901"/>
                                </a:lnTo>
                                <a:moveTo>
                                  <a:pt x="4298" y="1838"/>
                                </a:moveTo>
                                <a:lnTo>
                                  <a:pt x="4298" y="1901"/>
                                </a:lnTo>
                                <a:moveTo>
                                  <a:pt x="4332" y="1838"/>
                                </a:moveTo>
                                <a:lnTo>
                                  <a:pt x="4332" y="1901"/>
                                </a:lnTo>
                                <a:moveTo>
                                  <a:pt x="4361" y="1838"/>
                                </a:moveTo>
                                <a:lnTo>
                                  <a:pt x="4361" y="1901"/>
                                </a:lnTo>
                                <a:moveTo>
                                  <a:pt x="4388" y="1775"/>
                                </a:moveTo>
                                <a:lnTo>
                                  <a:pt x="4388" y="1901"/>
                                </a:lnTo>
                                <a:moveTo>
                                  <a:pt x="4562" y="1838"/>
                                </a:moveTo>
                                <a:lnTo>
                                  <a:pt x="4562" y="1901"/>
                                </a:lnTo>
                                <a:moveTo>
                                  <a:pt x="4663" y="1838"/>
                                </a:moveTo>
                                <a:lnTo>
                                  <a:pt x="4663" y="1901"/>
                                </a:lnTo>
                                <a:moveTo>
                                  <a:pt x="4736" y="1838"/>
                                </a:moveTo>
                                <a:lnTo>
                                  <a:pt x="4736" y="1901"/>
                                </a:lnTo>
                                <a:moveTo>
                                  <a:pt x="4792" y="1838"/>
                                </a:moveTo>
                                <a:lnTo>
                                  <a:pt x="4792" y="1901"/>
                                </a:lnTo>
                                <a:moveTo>
                                  <a:pt x="4837" y="1838"/>
                                </a:moveTo>
                                <a:lnTo>
                                  <a:pt x="4837" y="1901"/>
                                </a:lnTo>
                                <a:moveTo>
                                  <a:pt x="4876" y="1838"/>
                                </a:moveTo>
                                <a:lnTo>
                                  <a:pt x="4876" y="1901"/>
                                </a:lnTo>
                                <a:moveTo>
                                  <a:pt x="4909" y="1838"/>
                                </a:moveTo>
                                <a:lnTo>
                                  <a:pt x="4909" y="1901"/>
                                </a:lnTo>
                                <a:moveTo>
                                  <a:pt x="4939" y="1838"/>
                                </a:moveTo>
                                <a:lnTo>
                                  <a:pt x="4939" y="1901"/>
                                </a:lnTo>
                                <a:moveTo>
                                  <a:pt x="4965" y="1775"/>
                                </a:moveTo>
                                <a:lnTo>
                                  <a:pt x="4965" y="1901"/>
                                </a:lnTo>
                                <a:moveTo>
                                  <a:pt x="5139" y="1838"/>
                                </a:moveTo>
                                <a:lnTo>
                                  <a:pt x="5139" y="1901"/>
                                </a:lnTo>
                                <a:moveTo>
                                  <a:pt x="5241" y="1838"/>
                                </a:moveTo>
                                <a:lnTo>
                                  <a:pt x="5241" y="1901"/>
                                </a:lnTo>
                                <a:moveTo>
                                  <a:pt x="5313" y="1838"/>
                                </a:moveTo>
                                <a:lnTo>
                                  <a:pt x="5313" y="1901"/>
                                </a:lnTo>
                                <a:moveTo>
                                  <a:pt x="5369" y="1838"/>
                                </a:moveTo>
                                <a:lnTo>
                                  <a:pt x="5369" y="1901"/>
                                </a:lnTo>
                                <a:moveTo>
                                  <a:pt x="5415" y="1838"/>
                                </a:moveTo>
                                <a:lnTo>
                                  <a:pt x="5415" y="1901"/>
                                </a:lnTo>
                                <a:moveTo>
                                  <a:pt x="5453" y="1838"/>
                                </a:moveTo>
                                <a:lnTo>
                                  <a:pt x="5453" y="1901"/>
                                </a:lnTo>
                                <a:moveTo>
                                  <a:pt x="5487" y="1838"/>
                                </a:moveTo>
                                <a:lnTo>
                                  <a:pt x="5487" y="1901"/>
                                </a:lnTo>
                                <a:moveTo>
                                  <a:pt x="5516" y="1838"/>
                                </a:moveTo>
                                <a:lnTo>
                                  <a:pt x="5516" y="1901"/>
                                </a:lnTo>
                                <a:moveTo>
                                  <a:pt x="5543" y="1775"/>
                                </a:moveTo>
                                <a:lnTo>
                                  <a:pt x="5543" y="1901"/>
                                </a:lnTo>
                                <a:moveTo>
                                  <a:pt x="5717" y="1838"/>
                                </a:moveTo>
                                <a:lnTo>
                                  <a:pt x="5717" y="1901"/>
                                </a:lnTo>
                                <a:moveTo>
                                  <a:pt x="5818" y="1838"/>
                                </a:moveTo>
                                <a:lnTo>
                                  <a:pt x="5818" y="1901"/>
                                </a:lnTo>
                                <a:moveTo>
                                  <a:pt x="5891" y="1838"/>
                                </a:moveTo>
                                <a:lnTo>
                                  <a:pt x="5891" y="1901"/>
                                </a:lnTo>
                                <a:moveTo>
                                  <a:pt x="5947" y="1838"/>
                                </a:moveTo>
                                <a:lnTo>
                                  <a:pt x="5947" y="1901"/>
                                </a:lnTo>
                                <a:moveTo>
                                  <a:pt x="5992" y="1838"/>
                                </a:moveTo>
                                <a:lnTo>
                                  <a:pt x="5992" y="1901"/>
                                </a:lnTo>
                                <a:moveTo>
                                  <a:pt x="6031" y="1838"/>
                                </a:moveTo>
                                <a:lnTo>
                                  <a:pt x="6031" y="1901"/>
                                </a:lnTo>
                                <a:moveTo>
                                  <a:pt x="6064" y="1838"/>
                                </a:moveTo>
                                <a:lnTo>
                                  <a:pt x="6064" y="1901"/>
                                </a:lnTo>
                                <a:moveTo>
                                  <a:pt x="6094" y="1838"/>
                                </a:moveTo>
                                <a:lnTo>
                                  <a:pt x="6094" y="1901"/>
                                </a:lnTo>
                                <a:moveTo>
                                  <a:pt x="6120" y="1775"/>
                                </a:moveTo>
                                <a:lnTo>
                                  <a:pt x="6120" y="1901"/>
                                </a:lnTo>
                                <a:moveTo>
                                  <a:pt x="6294" y="1838"/>
                                </a:moveTo>
                                <a:lnTo>
                                  <a:pt x="6294" y="1901"/>
                                </a:lnTo>
                                <a:moveTo>
                                  <a:pt x="6396" y="1838"/>
                                </a:moveTo>
                                <a:lnTo>
                                  <a:pt x="6396" y="1901"/>
                                </a:lnTo>
                                <a:moveTo>
                                  <a:pt x="6468" y="1838"/>
                                </a:moveTo>
                                <a:lnTo>
                                  <a:pt x="6468" y="1901"/>
                                </a:lnTo>
                                <a:moveTo>
                                  <a:pt x="6524" y="1838"/>
                                </a:moveTo>
                                <a:lnTo>
                                  <a:pt x="6524" y="1901"/>
                                </a:lnTo>
                                <a:moveTo>
                                  <a:pt x="6570" y="1838"/>
                                </a:moveTo>
                                <a:lnTo>
                                  <a:pt x="6570" y="1901"/>
                                </a:lnTo>
                                <a:moveTo>
                                  <a:pt x="6608" y="1838"/>
                                </a:moveTo>
                                <a:lnTo>
                                  <a:pt x="6608" y="1901"/>
                                </a:lnTo>
                                <a:moveTo>
                                  <a:pt x="6642" y="1838"/>
                                </a:moveTo>
                                <a:lnTo>
                                  <a:pt x="6642" y="1901"/>
                                </a:lnTo>
                                <a:moveTo>
                                  <a:pt x="6672" y="1838"/>
                                </a:moveTo>
                                <a:lnTo>
                                  <a:pt x="6672" y="1901"/>
                                </a:lnTo>
                                <a:moveTo>
                                  <a:pt x="6698" y="1775"/>
                                </a:moveTo>
                                <a:lnTo>
                                  <a:pt x="6698" y="1901"/>
                                </a:lnTo>
                                <a:moveTo>
                                  <a:pt x="6872" y="1838"/>
                                </a:moveTo>
                                <a:lnTo>
                                  <a:pt x="6872" y="1901"/>
                                </a:lnTo>
                                <a:moveTo>
                                  <a:pt x="6973" y="1838"/>
                                </a:moveTo>
                                <a:lnTo>
                                  <a:pt x="6973" y="1901"/>
                                </a:lnTo>
                                <a:moveTo>
                                  <a:pt x="7046" y="1838"/>
                                </a:moveTo>
                                <a:lnTo>
                                  <a:pt x="7046" y="1901"/>
                                </a:lnTo>
                                <a:moveTo>
                                  <a:pt x="7102" y="1838"/>
                                </a:moveTo>
                                <a:lnTo>
                                  <a:pt x="7102" y="1901"/>
                                </a:lnTo>
                                <a:moveTo>
                                  <a:pt x="7147" y="1838"/>
                                </a:moveTo>
                                <a:lnTo>
                                  <a:pt x="7147" y="1901"/>
                                </a:lnTo>
                                <a:moveTo>
                                  <a:pt x="7186" y="1838"/>
                                </a:moveTo>
                                <a:lnTo>
                                  <a:pt x="7186" y="1901"/>
                                </a:lnTo>
                                <a:moveTo>
                                  <a:pt x="7219" y="1838"/>
                                </a:moveTo>
                                <a:lnTo>
                                  <a:pt x="7219" y="1901"/>
                                </a:lnTo>
                                <a:moveTo>
                                  <a:pt x="7249" y="1838"/>
                                </a:moveTo>
                                <a:lnTo>
                                  <a:pt x="7249" y="1901"/>
                                </a:lnTo>
                                <a:moveTo>
                                  <a:pt x="7275" y="1775"/>
                                </a:moveTo>
                                <a:lnTo>
                                  <a:pt x="7275" y="1901"/>
                                </a:lnTo>
                                <a:moveTo>
                                  <a:pt x="7449" y="1838"/>
                                </a:moveTo>
                                <a:lnTo>
                                  <a:pt x="7449" y="1901"/>
                                </a:lnTo>
                                <a:moveTo>
                                  <a:pt x="7551" y="1838"/>
                                </a:moveTo>
                                <a:lnTo>
                                  <a:pt x="7551" y="1901"/>
                                </a:lnTo>
                                <a:moveTo>
                                  <a:pt x="7623" y="1838"/>
                                </a:moveTo>
                                <a:lnTo>
                                  <a:pt x="7623" y="1901"/>
                                </a:lnTo>
                                <a:moveTo>
                                  <a:pt x="7679" y="1838"/>
                                </a:moveTo>
                                <a:lnTo>
                                  <a:pt x="7679" y="1901"/>
                                </a:lnTo>
                                <a:moveTo>
                                  <a:pt x="7725" y="1838"/>
                                </a:moveTo>
                                <a:lnTo>
                                  <a:pt x="7725" y="1901"/>
                                </a:lnTo>
                                <a:moveTo>
                                  <a:pt x="7764" y="1838"/>
                                </a:moveTo>
                                <a:lnTo>
                                  <a:pt x="7764" y="1901"/>
                                </a:lnTo>
                                <a:moveTo>
                                  <a:pt x="7797" y="1838"/>
                                </a:moveTo>
                                <a:lnTo>
                                  <a:pt x="7797" y="1901"/>
                                </a:lnTo>
                                <a:moveTo>
                                  <a:pt x="7827" y="1838"/>
                                </a:moveTo>
                                <a:lnTo>
                                  <a:pt x="7827" y="1901"/>
                                </a:lnTo>
                                <a:moveTo>
                                  <a:pt x="7853" y="1775"/>
                                </a:moveTo>
                                <a:lnTo>
                                  <a:pt x="7853" y="1901"/>
                                </a:lnTo>
                                <a:moveTo>
                                  <a:pt x="8027" y="1838"/>
                                </a:moveTo>
                                <a:lnTo>
                                  <a:pt x="8027" y="1901"/>
                                </a:lnTo>
                                <a:moveTo>
                                  <a:pt x="8129" y="1838"/>
                                </a:moveTo>
                                <a:lnTo>
                                  <a:pt x="8129" y="1901"/>
                                </a:lnTo>
                                <a:moveTo>
                                  <a:pt x="8201" y="1838"/>
                                </a:moveTo>
                                <a:lnTo>
                                  <a:pt x="8201" y="1901"/>
                                </a:lnTo>
                                <a:moveTo>
                                  <a:pt x="8257" y="1838"/>
                                </a:moveTo>
                                <a:lnTo>
                                  <a:pt x="8257" y="1901"/>
                                </a:lnTo>
                                <a:moveTo>
                                  <a:pt x="8302" y="1838"/>
                                </a:moveTo>
                                <a:lnTo>
                                  <a:pt x="8302" y="1901"/>
                                </a:lnTo>
                                <a:moveTo>
                                  <a:pt x="8341" y="1838"/>
                                </a:moveTo>
                                <a:lnTo>
                                  <a:pt x="8341" y="1901"/>
                                </a:lnTo>
                                <a:moveTo>
                                  <a:pt x="8375" y="1838"/>
                                </a:moveTo>
                                <a:lnTo>
                                  <a:pt x="8375" y="1901"/>
                                </a:lnTo>
                                <a:moveTo>
                                  <a:pt x="8404" y="1838"/>
                                </a:moveTo>
                                <a:lnTo>
                                  <a:pt x="8404" y="1901"/>
                                </a:lnTo>
                                <a:moveTo>
                                  <a:pt x="8430" y="1775"/>
                                </a:moveTo>
                                <a:lnTo>
                                  <a:pt x="8430" y="1901"/>
                                </a:lnTo>
                                <a:moveTo>
                                  <a:pt x="8604" y="1838"/>
                                </a:moveTo>
                                <a:lnTo>
                                  <a:pt x="8604" y="1901"/>
                                </a:lnTo>
                                <a:moveTo>
                                  <a:pt x="8706" y="1838"/>
                                </a:moveTo>
                                <a:lnTo>
                                  <a:pt x="8706" y="1901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608" y="-10"/>
                            <a:ext cx="0" cy="420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SpPr>
                          <a:spLocks/>
                        </wps:cNvSpPr>
                        <wps:spPr bwMode="auto">
                          <a:xfrm>
                            <a:off x="1133" y="2289"/>
                            <a:ext cx="9041" cy="5230"/>
                          </a:xfrm>
                          <a:custGeom>
                            <a:avLst/>
                            <a:gdLst>
                              <a:gd name="T0" fmla="+- 0 4734 1134"/>
                              <a:gd name="T1" fmla="*/ T0 w 9041"/>
                              <a:gd name="T2" fmla="+- 0 1131 2290"/>
                              <a:gd name="T3" fmla="*/ 1131 h 5230"/>
                              <a:gd name="T4" fmla="+- 0 6547 1134"/>
                              <a:gd name="T5" fmla="*/ T4 w 9041"/>
                              <a:gd name="T6" fmla="+- 0 849 2290"/>
                              <a:gd name="T7" fmla="*/ 849 h 5230"/>
                              <a:gd name="T8" fmla="+- 0 6709 1134"/>
                              <a:gd name="T9" fmla="*/ T8 w 9041"/>
                              <a:gd name="T10" fmla="+- 0 2344 2290"/>
                              <a:gd name="T11" fmla="*/ 2344 h 5230"/>
                              <a:gd name="T12" fmla="+- 0 6796 1134"/>
                              <a:gd name="T13" fmla="*/ T12 w 9041"/>
                              <a:gd name="T14" fmla="+- 0 1812 2290"/>
                              <a:gd name="T15" fmla="*/ 1812 h 5230"/>
                              <a:gd name="T16" fmla="+- 0 6896 1134"/>
                              <a:gd name="T17" fmla="*/ T16 w 9041"/>
                              <a:gd name="T18" fmla="+- 0 1461 2290"/>
                              <a:gd name="T19" fmla="*/ 1461 h 5230"/>
                              <a:gd name="T20" fmla="+- 0 6947 1134"/>
                              <a:gd name="T21" fmla="*/ T20 w 9041"/>
                              <a:gd name="T22" fmla="+- 0 748 2290"/>
                              <a:gd name="T23" fmla="*/ 748 h 5230"/>
                              <a:gd name="T24" fmla="+- 0 7003 1134"/>
                              <a:gd name="T25" fmla="*/ T24 w 9041"/>
                              <a:gd name="T26" fmla="+- 0 1995 2290"/>
                              <a:gd name="T27" fmla="*/ 1995 h 5230"/>
                              <a:gd name="T28" fmla="+- 0 7026 1134"/>
                              <a:gd name="T29" fmla="*/ T28 w 9041"/>
                              <a:gd name="T30" fmla="+- 0 1551 2290"/>
                              <a:gd name="T31" fmla="*/ 1551 h 5230"/>
                              <a:gd name="T32" fmla="+- 0 7070 1134"/>
                              <a:gd name="T33" fmla="*/ T32 w 9041"/>
                              <a:gd name="T34" fmla="+- 0 1650 2290"/>
                              <a:gd name="T35" fmla="*/ 1650 h 5230"/>
                              <a:gd name="T36" fmla="+- 0 7103 1134"/>
                              <a:gd name="T37" fmla="*/ T36 w 9041"/>
                              <a:gd name="T38" fmla="+- 0 1523 2290"/>
                              <a:gd name="T39" fmla="*/ 1523 h 5230"/>
                              <a:gd name="T40" fmla="+- 0 7124 1134"/>
                              <a:gd name="T41" fmla="*/ T40 w 9041"/>
                              <a:gd name="T42" fmla="+- 0 2074 2290"/>
                              <a:gd name="T43" fmla="*/ 2074 h 5230"/>
                              <a:gd name="T44" fmla="+- 0 7141 1134"/>
                              <a:gd name="T45" fmla="*/ T44 w 9041"/>
                              <a:gd name="T46" fmla="+- 0 1280 2290"/>
                              <a:gd name="T47" fmla="*/ 1280 h 5230"/>
                              <a:gd name="T48" fmla="+- 0 7169 1134"/>
                              <a:gd name="T49" fmla="*/ T48 w 9041"/>
                              <a:gd name="T50" fmla="+- 0 1834 2290"/>
                              <a:gd name="T51" fmla="*/ 1834 h 5230"/>
                              <a:gd name="T52" fmla="+- 0 7192 1134"/>
                              <a:gd name="T53" fmla="*/ T52 w 9041"/>
                              <a:gd name="T54" fmla="+- 0 1943 2290"/>
                              <a:gd name="T55" fmla="*/ 1943 h 5230"/>
                              <a:gd name="T56" fmla="+- 0 7206 1134"/>
                              <a:gd name="T57" fmla="*/ T56 w 9041"/>
                              <a:gd name="T58" fmla="+- 0 994 2290"/>
                              <a:gd name="T59" fmla="*/ 994 h 5230"/>
                              <a:gd name="T60" fmla="+- 0 7237 1134"/>
                              <a:gd name="T61" fmla="*/ T60 w 9041"/>
                              <a:gd name="T62" fmla="+- 0 1007 2290"/>
                              <a:gd name="T63" fmla="*/ 1007 h 5230"/>
                              <a:gd name="T64" fmla="+- 0 7252 1134"/>
                              <a:gd name="T65" fmla="*/ T64 w 9041"/>
                              <a:gd name="T66" fmla="+- 0 1735 2290"/>
                              <a:gd name="T67" fmla="*/ 1735 h 5230"/>
                              <a:gd name="T68" fmla="+- 0 7273 1134"/>
                              <a:gd name="T69" fmla="*/ T68 w 9041"/>
                              <a:gd name="T70" fmla="+- 0 1366 2290"/>
                              <a:gd name="T71" fmla="*/ 1366 h 5230"/>
                              <a:gd name="T72" fmla="+- 0 7286 1134"/>
                              <a:gd name="T73" fmla="*/ T72 w 9041"/>
                              <a:gd name="T74" fmla="+- 0 1338 2290"/>
                              <a:gd name="T75" fmla="*/ 1338 h 5230"/>
                              <a:gd name="T76" fmla="+- 0 7304 1134"/>
                              <a:gd name="T77" fmla="*/ T76 w 9041"/>
                              <a:gd name="T78" fmla="+- 0 1767 2290"/>
                              <a:gd name="T79" fmla="*/ 1767 h 5230"/>
                              <a:gd name="T80" fmla="+- 0 7317 1134"/>
                              <a:gd name="T81" fmla="*/ T80 w 9041"/>
                              <a:gd name="T82" fmla="+- 0 1661 2290"/>
                              <a:gd name="T83" fmla="*/ 1661 h 5230"/>
                              <a:gd name="T84" fmla="+- 0 7330 1134"/>
                              <a:gd name="T85" fmla="*/ T84 w 9041"/>
                              <a:gd name="T86" fmla="+- 0 1234 2290"/>
                              <a:gd name="T87" fmla="*/ 1234 h 5230"/>
                              <a:gd name="T88" fmla="+- 0 7344 1134"/>
                              <a:gd name="T89" fmla="*/ T88 w 9041"/>
                              <a:gd name="T90" fmla="+- 0 1253 2290"/>
                              <a:gd name="T91" fmla="*/ 1253 h 5230"/>
                              <a:gd name="T92" fmla="+- 0 7355 1134"/>
                              <a:gd name="T93" fmla="*/ T92 w 9041"/>
                              <a:gd name="T94" fmla="+- 0 1663 2290"/>
                              <a:gd name="T95" fmla="*/ 1663 h 5230"/>
                              <a:gd name="T96" fmla="+- 0 7368 1134"/>
                              <a:gd name="T97" fmla="*/ T96 w 9041"/>
                              <a:gd name="T98" fmla="+- 0 2083 2290"/>
                              <a:gd name="T99" fmla="*/ 2083 h 5230"/>
                              <a:gd name="T100" fmla="+- 0 7379 1134"/>
                              <a:gd name="T101" fmla="*/ T100 w 9041"/>
                              <a:gd name="T102" fmla="+- 0 1479 2290"/>
                              <a:gd name="T103" fmla="*/ 1479 h 5230"/>
                              <a:gd name="T104" fmla="+- 0 7389 1134"/>
                              <a:gd name="T105" fmla="*/ T104 w 9041"/>
                              <a:gd name="T106" fmla="+- 0 1970 2290"/>
                              <a:gd name="T107" fmla="*/ 1970 h 5230"/>
                              <a:gd name="T108" fmla="+- 0 7403 1134"/>
                              <a:gd name="T109" fmla="*/ T108 w 9041"/>
                              <a:gd name="T110" fmla="+- 0 2042 2290"/>
                              <a:gd name="T111" fmla="*/ 2042 h 5230"/>
                              <a:gd name="T112" fmla="+- 0 7412 1134"/>
                              <a:gd name="T113" fmla="*/ T112 w 9041"/>
                              <a:gd name="T114" fmla="+- 0 2216 2290"/>
                              <a:gd name="T115" fmla="*/ 2216 h 5230"/>
                              <a:gd name="T116" fmla="+- 0 7425 1134"/>
                              <a:gd name="T117" fmla="*/ T116 w 9041"/>
                              <a:gd name="T118" fmla="+- 0 2355 2290"/>
                              <a:gd name="T119" fmla="*/ 2355 h 5230"/>
                              <a:gd name="T120" fmla="+- 0 7438 1134"/>
                              <a:gd name="T121" fmla="*/ T120 w 9041"/>
                              <a:gd name="T122" fmla="+- 0 1724 2290"/>
                              <a:gd name="T123" fmla="*/ 1724 h 5230"/>
                              <a:gd name="T124" fmla="+- 0 7446 1134"/>
                              <a:gd name="T125" fmla="*/ T124 w 9041"/>
                              <a:gd name="T126" fmla="+- 0 1860 2290"/>
                              <a:gd name="T127" fmla="*/ 1860 h 5230"/>
                              <a:gd name="T128" fmla="+- 0 7457 1134"/>
                              <a:gd name="T129" fmla="*/ T128 w 9041"/>
                              <a:gd name="T130" fmla="+- 0 1808 2290"/>
                              <a:gd name="T131" fmla="*/ 1808 h 5230"/>
                              <a:gd name="T132" fmla="+- 0 7469 1134"/>
                              <a:gd name="T133" fmla="*/ T132 w 9041"/>
                              <a:gd name="T134" fmla="+- 0 2564 2290"/>
                              <a:gd name="T135" fmla="*/ 2564 h 5230"/>
                              <a:gd name="T136" fmla="+- 0 7478 1134"/>
                              <a:gd name="T137" fmla="*/ T136 w 9041"/>
                              <a:gd name="T138" fmla="+- 0 2197 2290"/>
                              <a:gd name="T139" fmla="*/ 2197 h 5230"/>
                              <a:gd name="T140" fmla="+- 0 7485 1134"/>
                              <a:gd name="T141" fmla="*/ T140 w 9041"/>
                              <a:gd name="T142" fmla="+- 0 2431 2290"/>
                              <a:gd name="T143" fmla="*/ 2431 h 5230"/>
                              <a:gd name="T144" fmla="+- 0 7493 1134"/>
                              <a:gd name="T145" fmla="*/ T144 w 9041"/>
                              <a:gd name="T146" fmla="+- 0 2208 2290"/>
                              <a:gd name="T147" fmla="*/ 2208 h 5230"/>
                              <a:gd name="T148" fmla="+- 0 7499 1134"/>
                              <a:gd name="T149" fmla="*/ T148 w 9041"/>
                              <a:gd name="T150" fmla="+- 0 2597 2290"/>
                              <a:gd name="T151" fmla="*/ 2597 h 5230"/>
                              <a:gd name="T152" fmla="+- 0 7508 1134"/>
                              <a:gd name="T153" fmla="*/ T152 w 9041"/>
                              <a:gd name="T154" fmla="+- 0 1917 2290"/>
                              <a:gd name="T155" fmla="*/ 1917 h 5230"/>
                              <a:gd name="T156" fmla="+- 0 7513 1134"/>
                              <a:gd name="T157" fmla="*/ T156 w 9041"/>
                              <a:gd name="T158" fmla="+- 0 1829 2290"/>
                              <a:gd name="T159" fmla="*/ 1829 h 5230"/>
                              <a:gd name="T160" fmla="+- 0 7519 1134"/>
                              <a:gd name="T161" fmla="*/ T160 w 9041"/>
                              <a:gd name="T162" fmla="+- 0 2125 2290"/>
                              <a:gd name="T163" fmla="*/ 2125 h 5230"/>
                              <a:gd name="T164" fmla="+- 0 7526 1134"/>
                              <a:gd name="T165" fmla="*/ T164 w 9041"/>
                              <a:gd name="T166" fmla="+- 0 2456 2290"/>
                              <a:gd name="T167" fmla="*/ 2456 h 5230"/>
                              <a:gd name="T168" fmla="+- 0 7534 1134"/>
                              <a:gd name="T169" fmla="*/ T168 w 9041"/>
                              <a:gd name="T170" fmla="+- 0 2119 2290"/>
                              <a:gd name="T171" fmla="*/ 2119 h 5230"/>
                              <a:gd name="T172" fmla="+- 0 7540 1134"/>
                              <a:gd name="T173" fmla="*/ T172 w 9041"/>
                              <a:gd name="T174" fmla="+- 0 2222 2290"/>
                              <a:gd name="T175" fmla="*/ 2222 h 5230"/>
                              <a:gd name="T176" fmla="+- 0 7547 1134"/>
                              <a:gd name="T177" fmla="*/ T176 w 9041"/>
                              <a:gd name="T178" fmla="+- 0 2080 2290"/>
                              <a:gd name="T179" fmla="*/ 2080 h 5230"/>
                              <a:gd name="T180" fmla="+- 0 7553 1134"/>
                              <a:gd name="T181" fmla="*/ T180 w 9041"/>
                              <a:gd name="T182" fmla="+- 0 2600 2290"/>
                              <a:gd name="T183" fmla="*/ 2600 h 5230"/>
                              <a:gd name="T184" fmla="+- 0 7559 1134"/>
                              <a:gd name="T185" fmla="*/ T184 w 9041"/>
                              <a:gd name="T186" fmla="+- 0 2177 2290"/>
                              <a:gd name="T187" fmla="*/ 2177 h 5230"/>
                              <a:gd name="T188" fmla="+- 0 7566 1134"/>
                              <a:gd name="T189" fmla="*/ T188 w 9041"/>
                              <a:gd name="T190" fmla="+- 0 2084 2290"/>
                              <a:gd name="T191" fmla="*/ 2084 h 5230"/>
                              <a:gd name="T192" fmla="+- 0 7572 1134"/>
                              <a:gd name="T193" fmla="*/ T192 w 9041"/>
                              <a:gd name="T194" fmla="+- 0 1905 2290"/>
                              <a:gd name="T195" fmla="*/ 1905 h 5230"/>
                              <a:gd name="T196" fmla="+- 0 7579 1134"/>
                              <a:gd name="T197" fmla="*/ T196 w 9041"/>
                              <a:gd name="T198" fmla="+- 0 2170 2290"/>
                              <a:gd name="T199" fmla="*/ 2170 h 5230"/>
                              <a:gd name="T200" fmla="+- 0 7584 1134"/>
                              <a:gd name="T201" fmla="*/ T200 w 9041"/>
                              <a:gd name="T202" fmla="+- 0 1943 2290"/>
                              <a:gd name="T203" fmla="*/ 1943 h 5230"/>
                              <a:gd name="T204" fmla="+- 0 7590 1134"/>
                              <a:gd name="T205" fmla="*/ T204 w 9041"/>
                              <a:gd name="T206" fmla="+- 0 1874 2290"/>
                              <a:gd name="T207" fmla="*/ 1874 h 5230"/>
                              <a:gd name="T208" fmla="+- 0 7595 1134"/>
                              <a:gd name="T209" fmla="*/ T208 w 9041"/>
                              <a:gd name="T210" fmla="+- 0 1607 2290"/>
                              <a:gd name="T211" fmla="*/ 1607 h 5230"/>
                              <a:gd name="T212" fmla="+- 0 7601 1134"/>
                              <a:gd name="T213" fmla="*/ T212 w 9041"/>
                              <a:gd name="T214" fmla="+- 0 2145 2290"/>
                              <a:gd name="T215" fmla="*/ 2145 h 5230"/>
                              <a:gd name="T216" fmla="+- 0 7608 1134"/>
                              <a:gd name="T217" fmla="*/ T216 w 9041"/>
                              <a:gd name="T218" fmla="+- 0 2001 2290"/>
                              <a:gd name="T219" fmla="*/ 2001 h 5230"/>
                              <a:gd name="T220" fmla="+- 0 7616 1134"/>
                              <a:gd name="T221" fmla="*/ T220 w 9041"/>
                              <a:gd name="T222" fmla="+- 0 2157 2290"/>
                              <a:gd name="T223" fmla="*/ 2157 h 5230"/>
                              <a:gd name="T224" fmla="+- 0 7620 1134"/>
                              <a:gd name="T225" fmla="*/ T224 w 9041"/>
                              <a:gd name="T226" fmla="+- 0 1430 2290"/>
                              <a:gd name="T227" fmla="*/ 1430 h 5230"/>
                              <a:gd name="T228" fmla="+- 0 7624 1134"/>
                              <a:gd name="T229" fmla="*/ T228 w 9041"/>
                              <a:gd name="T230" fmla="+- 0 2482 2290"/>
                              <a:gd name="T231" fmla="*/ 2482 h 5230"/>
                              <a:gd name="T232" fmla="+- 0 7629 1134"/>
                              <a:gd name="T233" fmla="*/ T232 w 9041"/>
                              <a:gd name="T234" fmla="+- 0 2458 2290"/>
                              <a:gd name="T235" fmla="*/ 2458 h 5230"/>
                              <a:gd name="T236" fmla="+- 0 7636 1134"/>
                              <a:gd name="T237" fmla="*/ T236 w 9041"/>
                              <a:gd name="T238" fmla="+- 0 2164 2290"/>
                              <a:gd name="T239" fmla="*/ 2164 h 5230"/>
                              <a:gd name="T240" fmla="+- 0 7641 1134"/>
                              <a:gd name="T241" fmla="*/ T240 w 9041"/>
                              <a:gd name="T242" fmla="+- 0 2008 2290"/>
                              <a:gd name="T243" fmla="*/ 2008 h 5230"/>
                              <a:gd name="T244" fmla="+- 0 7645 1134"/>
                              <a:gd name="T245" fmla="*/ T244 w 9041"/>
                              <a:gd name="T246" fmla="+- 0 2452 2290"/>
                              <a:gd name="T247" fmla="*/ 2452 h 5230"/>
                              <a:gd name="T248" fmla="+- 0 7649 1134"/>
                              <a:gd name="T249" fmla="*/ T248 w 9041"/>
                              <a:gd name="T250" fmla="+- 0 2315 2290"/>
                              <a:gd name="T251" fmla="*/ 2315 h 5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9041" h="5230">
                                <a:moveTo>
                                  <a:pt x="1583" y="1884"/>
                                </a:moveTo>
                                <a:lnTo>
                                  <a:pt x="1474" y="1884"/>
                                </a:lnTo>
                                <a:moveTo>
                                  <a:pt x="1691" y="1864"/>
                                </a:moveTo>
                                <a:lnTo>
                                  <a:pt x="1474" y="1864"/>
                                </a:lnTo>
                                <a:moveTo>
                                  <a:pt x="1583" y="1732"/>
                                </a:moveTo>
                                <a:lnTo>
                                  <a:pt x="1474" y="1732"/>
                                </a:lnTo>
                                <a:moveTo>
                                  <a:pt x="1583" y="1654"/>
                                </a:moveTo>
                                <a:lnTo>
                                  <a:pt x="1474" y="1654"/>
                                </a:lnTo>
                                <a:moveTo>
                                  <a:pt x="1583" y="1600"/>
                                </a:moveTo>
                                <a:lnTo>
                                  <a:pt x="1474" y="1600"/>
                                </a:lnTo>
                                <a:moveTo>
                                  <a:pt x="1583" y="1557"/>
                                </a:moveTo>
                                <a:lnTo>
                                  <a:pt x="1474" y="1557"/>
                                </a:lnTo>
                                <a:moveTo>
                                  <a:pt x="1583" y="1522"/>
                                </a:moveTo>
                                <a:lnTo>
                                  <a:pt x="1474" y="1522"/>
                                </a:lnTo>
                                <a:moveTo>
                                  <a:pt x="1583" y="1493"/>
                                </a:moveTo>
                                <a:lnTo>
                                  <a:pt x="1474" y="1493"/>
                                </a:lnTo>
                                <a:moveTo>
                                  <a:pt x="1583" y="1467"/>
                                </a:moveTo>
                                <a:lnTo>
                                  <a:pt x="1474" y="1467"/>
                                </a:lnTo>
                                <a:moveTo>
                                  <a:pt x="1583" y="1445"/>
                                </a:moveTo>
                                <a:lnTo>
                                  <a:pt x="1474" y="1445"/>
                                </a:lnTo>
                                <a:moveTo>
                                  <a:pt x="1691" y="1425"/>
                                </a:moveTo>
                                <a:lnTo>
                                  <a:pt x="1474" y="1425"/>
                                </a:lnTo>
                                <a:moveTo>
                                  <a:pt x="1583" y="1293"/>
                                </a:moveTo>
                                <a:lnTo>
                                  <a:pt x="1474" y="1293"/>
                                </a:lnTo>
                                <a:moveTo>
                                  <a:pt x="1583" y="1215"/>
                                </a:moveTo>
                                <a:lnTo>
                                  <a:pt x="1474" y="1215"/>
                                </a:lnTo>
                                <a:moveTo>
                                  <a:pt x="1583" y="1160"/>
                                </a:moveTo>
                                <a:lnTo>
                                  <a:pt x="1474" y="1160"/>
                                </a:lnTo>
                                <a:moveTo>
                                  <a:pt x="1583" y="1118"/>
                                </a:moveTo>
                                <a:lnTo>
                                  <a:pt x="1474" y="1118"/>
                                </a:lnTo>
                                <a:moveTo>
                                  <a:pt x="1583" y="1083"/>
                                </a:moveTo>
                                <a:lnTo>
                                  <a:pt x="1474" y="1083"/>
                                </a:lnTo>
                                <a:moveTo>
                                  <a:pt x="1583" y="1054"/>
                                </a:moveTo>
                                <a:lnTo>
                                  <a:pt x="1474" y="1054"/>
                                </a:lnTo>
                                <a:moveTo>
                                  <a:pt x="1583" y="1028"/>
                                </a:moveTo>
                                <a:lnTo>
                                  <a:pt x="1474" y="1028"/>
                                </a:lnTo>
                                <a:moveTo>
                                  <a:pt x="1583" y="1006"/>
                                </a:moveTo>
                                <a:lnTo>
                                  <a:pt x="1474" y="1006"/>
                                </a:lnTo>
                                <a:moveTo>
                                  <a:pt x="1691" y="985"/>
                                </a:moveTo>
                                <a:lnTo>
                                  <a:pt x="1474" y="985"/>
                                </a:lnTo>
                                <a:moveTo>
                                  <a:pt x="1583" y="853"/>
                                </a:moveTo>
                                <a:lnTo>
                                  <a:pt x="1474" y="853"/>
                                </a:lnTo>
                                <a:moveTo>
                                  <a:pt x="1583" y="776"/>
                                </a:moveTo>
                                <a:lnTo>
                                  <a:pt x="1474" y="776"/>
                                </a:lnTo>
                                <a:moveTo>
                                  <a:pt x="1583" y="721"/>
                                </a:moveTo>
                                <a:lnTo>
                                  <a:pt x="1474" y="721"/>
                                </a:lnTo>
                                <a:moveTo>
                                  <a:pt x="1583" y="678"/>
                                </a:moveTo>
                                <a:lnTo>
                                  <a:pt x="1474" y="678"/>
                                </a:lnTo>
                                <a:moveTo>
                                  <a:pt x="1583" y="644"/>
                                </a:moveTo>
                                <a:lnTo>
                                  <a:pt x="1474" y="644"/>
                                </a:lnTo>
                                <a:moveTo>
                                  <a:pt x="1583" y="614"/>
                                </a:moveTo>
                                <a:lnTo>
                                  <a:pt x="1474" y="614"/>
                                </a:lnTo>
                                <a:moveTo>
                                  <a:pt x="1583" y="589"/>
                                </a:moveTo>
                                <a:lnTo>
                                  <a:pt x="1474" y="589"/>
                                </a:lnTo>
                                <a:moveTo>
                                  <a:pt x="1583" y="566"/>
                                </a:moveTo>
                                <a:lnTo>
                                  <a:pt x="1474" y="566"/>
                                </a:lnTo>
                                <a:moveTo>
                                  <a:pt x="1691" y="546"/>
                                </a:moveTo>
                                <a:lnTo>
                                  <a:pt x="1474" y="546"/>
                                </a:lnTo>
                                <a:moveTo>
                                  <a:pt x="1583" y="414"/>
                                </a:moveTo>
                                <a:lnTo>
                                  <a:pt x="1474" y="414"/>
                                </a:lnTo>
                                <a:moveTo>
                                  <a:pt x="1583" y="337"/>
                                </a:moveTo>
                                <a:lnTo>
                                  <a:pt x="1474" y="337"/>
                                </a:lnTo>
                                <a:moveTo>
                                  <a:pt x="1583" y="282"/>
                                </a:moveTo>
                                <a:lnTo>
                                  <a:pt x="1474" y="282"/>
                                </a:lnTo>
                                <a:moveTo>
                                  <a:pt x="1583" y="239"/>
                                </a:moveTo>
                                <a:lnTo>
                                  <a:pt x="1474" y="239"/>
                                </a:lnTo>
                                <a:moveTo>
                                  <a:pt x="1583" y="204"/>
                                </a:moveTo>
                                <a:lnTo>
                                  <a:pt x="1474" y="204"/>
                                </a:lnTo>
                                <a:moveTo>
                                  <a:pt x="1583" y="175"/>
                                </a:moveTo>
                                <a:lnTo>
                                  <a:pt x="1474" y="175"/>
                                </a:lnTo>
                                <a:moveTo>
                                  <a:pt x="1583" y="149"/>
                                </a:moveTo>
                                <a:lnTo>
                                  <a:pt x="1474" y="149"/>
                                </a:lnTo>
                                <a:moveTo>
                                  <a:pt x="1583" y="127"/>
                                </a:moveTo>
                                <a:lnTo>
                                  <a:pt x="1474" y="127"/>
                                </a:lnTo>
                                <a:moveTo>
                                  <a:pt x="1691" y="107"/>
                                </a:moveTo>
                                <a:lnTo>
                                  <a:pt x="1474" y="107"/>
                                </a:lnTo>
                                <a:moveTo>
                                  <a:pt x="1583" y="-25"/>
                                </a:moveTo>
                                <a:lnTo>
                                  <a:pt x="1474" y="-25"/>
                                </a:lnTo>
                                <a:moveTo>
                                  <a:pt x="1583" y="-103"/>
                                </a:moveTo>
                                <a:lnTo>
                                  <a:pt x="1474" y="-103"/>
                                </a:lnTo>
                                <a:moveTo>
                                  <a:pt x="1583" y="-158"/>
                                </a:moveTo>
                                <a:lnTo>
                                  <a:pt x="1474" y="-158"/>
                                </a:lnTo>
                                <a:moveTo>
                                  <a:pt x="1583" y="-200"/>
                                </a:moveTo>
                                <a:lnTo>
                                  <a:pt x="1474" y="-200"/>
                                </a:lnTo>
                                <a:moveTo>
                                  <a:pt x="1583" y="-235"/>
                                </a:moveTo>
                                <a:lnTo>
                                  <a:pt x="1474" y="-235"/>
                                </a:lnTo>
                                <a:moveTo>
                                  <a:pt x="1583" y="-264"/>
                                </a:moveTo>
                                <a:lnTo>
                                  <a:pt x="1474" y="-264"/>
                                </a:lnTo>
                                <a:moveTo>
                                  <a:pt x="1583" y="-290"/>
                                </a:moveTo>
                                <a:lnTo>
                                  <a:pt x="1474" y="-290"/>
                                </a:lnTo>
                                <a:moveTo>
                                  <a:pt x="1583" y="-312"/>
                                </a:moveTo>
                                <a:lnTo>
                                  <a:pt x="1474" y="-312"/>
                                </a:lnTo>
                                <a:moveTo>
                                  <a:pt x="1691" y="-332"/>
                                </a:moveTo>
                                <a:lnTo>
                                  <a:pt x="1474" y="-332"/>
                                </a:lnTo>
                                <a:moveTo>
                                  <a:pt x="1583" y="-465"/>
                                </a:moveTo>
                                <a:lnTo>
                                  <a:pt x="1474" y="-465"/>
                                </a:lnTo>
                                <a:moveTo>
                                  <a:pt x="1583" y="-542"/>
                                </a:moveTo>
                                <a:lnTo>
                                  <a:pt x="1474" y="-542"/>
                                </a:lnTo>
                                <a:moveTo>
                                  <a:pt x="1583" y="-597"/>
                                </a:moveTo>
                                <a:lnTo>
                                  <a:pt x="1474" y="-597"/>
                                </a:lnTo>
                                <a:moveTo>
                                  <a:pt x="1583" y="-640"/>
                                </a:moveTo>
                                <a:lnTo>
                                  <a:pt x="1474" y="-640"/>
                                </a:lnTo>
                                <a:moveTo>
                                  <a:pt x="1583" y="-674"/>
                                </a:moveTo>
                                <a:lnTo>
                                  <a:pt x="1474" y="-674"/>
                                </a:lnTo>
                                <a:moveTo>
                                  <a:pt x="1583" y="-704"/>
                                </a:moveTo>
                                <a:lnTo>
                                  <a:pt x="1474" y="-704"/>
                                </a:lnTo>
                                <a:moveTo>
                                  <a:pt x="1583" y="-729"/>
                                </a:moveTo>
                                <a:lnTo>
                                  <a:pt x="1474" y="-729"/>
                                </a:lnTo>
                                <a:moveTo>
                                  <a:pt x="1583" y="-752"/>
                                </a:moveTo>
                                <a:lnTo>
                                  <a:pt x="1474" y="-752"/>
                                </a:lnTo>
                                <a:moveTo>
                                  <a:pt x="1691" y="-772"/>
                                </a:moveTo>
                                <a:lnTo>
                                  <a:pt x="1474" y="-772"/>
                                </a:lnTo>
                                <a:moveTo>
                                  <a:pt x="1583" y="-904"/>
                                </a:moveTo>
                                <a:lnTo>
                                  <a:pt x="1474" y="-904"/>
                                </a:lnTo>
                                <a:moveTo>
                                  <a:pt x="1583" y="-981"/>
                                </a:moveTo>
                                <a:lnTo>
                                  <a:pt x="1474" y="-981"/>
                                </a:lnTo>
                                <a:moveTo>
                                  <a:pt x="1583" y="-1036"/>
                                </a:moveTo>
                                <a:lnTo>
                                  <a:pt x="1474" y="-1036"/>
                                </a:lnTo>
                                <a:moveTo>
                                  <a:pt x="1583" y="-1079"/>
                                </a:moveTo>
                                <a:lnTo>
                                  <a:pt x="1474" y="-1079"/>
                                </a:lnTo>
                                <a:moveTo>
                                  <a:pt x="1583" y="-1114"/>
                                </a:moveTo>
                                <a:lnTo>
                                  <a:pt x="1474" y="-1114"/>
                                </a:lnTo>
                                <a:moveTo>
                                  <a:pt x="1583" y="-1143"/>
                                </a:moveTo>
                                <a:lnTo>
                                  <a:pt x="1474" y="-1143"/>
                                </a:lnTo>
                                <a:moveTo>
                                  <a:pt x="1583" y="-1169"/>
                                </a:moveTo>
                                <a:lnTo>
                                  <a:pt x="1474" y="-1169"/>
                                </a:lnTo>
                                <a:moveTo>
                                  <a:pt x="1583" y="-1191"/>
                                </a:moveTo>
                                <a:lnTo>
                                  <a:pt x="1474" y="-1191"/>
                                </a:lnTo>
                                <a:moveTo>
                                  <a:pt x="1691" y="-1211"/>
                                </a:moveTo>
                                <a:lnTo>
                                  <a:pt x="1474" y="-1211"/>
                                </a:lnTo>
                                <a:moveTo>
                                  <a:pt x="1583" y="-1343"/>
                                </a:moveTo>
                                <a:lnTo>
                                  <a:pt x="1474" y="-1343"/>
                                </a:lnTo>
                                <a:moveTo>
                                  <a:pt x="1583" y="-1421"/>
                                </a:moveTo>
                                <a:lnTo>
                                  <a:pt x="1474" y="-1421"/>
                                </a:lnTo>
                                <a:moveTo>
                                  <a:pt x="1583" y="-1476"/>
                                </a:moveTo>
                                <a:lnTo>
                                  <a:pt x="1474" y="-1476"/>
                                </a:lnTo>
                                <a:moveTo>
                                  <a:pt x="1583" y="-1518"/>
                                </a:moveTo>
                                <a:lnTo>
                                  <a:pt x="1474" y="-1518"/>
                                </a:lnTo>
                                <a:moveTo>
                                  <a:pt x="1583" y="-1553"/>
                                </a:moveTo>
                                <a:lnTo>
                                  <a:pt x="1474" y="-1553"/>
                                </a:lnTo>
                                <a:moveTo>
                                  <a:pt x="1583" y="-1582"/>
                                </a:moveTo>
                                <a:lnTo>
                                  <a:pt x="1474" y="-1582"/>
                                </a:lnTo>
                                <a:moveTo>
                                  <a:pt x="1583" y="-1608"/>
                                </a:moveTo>
                                <a:lnTo>
                                  <a:pt x="1474" y="-1608"/>
                                </a:lnTo>
                                <a:moveTo>
                                  <a:pt x="1583" y="-1630"/>
                                </a:moveTo>
                                <a:lnTo>
                                  <a:pt x="1474" y="-1630"/>
                                </a:lnTo>
                                <a:moveTo>
                                  <a:pt x="1691" y="-1650"/>
                                </a:moveTo>
                                <a:lnTo>
                                  <a:pt x="1474" y="-1650"/>
                                </a:lnTo>
                                <a:moveTo>
                                  <a:pt x="1583" y="-1783"/>
                                </a:moveTo>
                                <a:lnTo>
                                  <a:pt x="1474" y="-1783"/>
                                </a:lnTo>
                                <a:moveTo>
                                  <a:pt x="1583" y="-1860"/>
                                </a:moveTo>
                                <a:lnTo>
                                  <a:pt x="1474" y="-1860"/>
                                </a:lnTo>
                                <a:moveTo>
                                  <a:pt x="1583" y="-1915"/>
                                </a:moveTo>
                                <a:lnTo>
                                  <a:pt x="1474" y="-1915"/>
                                </a:lnTo>
                                <a:moveTo>
                                  <a:pt x="1583" y="-1957"/>
                                </a:moveTo>
                                <a:lnTo>
                                  <a:pt x="1474" y="-1957"/>
                                </a:lnTo>
                                <a:moveTo>
                                  <a:pt x="1583" y="-1992"/>
                                </a:moveTo>
                                <a:lnTo>
                                  <a:pt x="1474" y="-1992"/>
                                </a:lnTo>
                                <a:moveTo>
                                  <a:pt x="1583" y="-2022"/>
                                </a:moveTo>
                                <a:lnTo>
                                  <a:pt x="1474" y="-2022"/>
                                </a:lnTo>
                                <a:moveTo>
                                  <a:pt x="1583" y="-2047"/>
                                </a:moveTo>
                                <a:lnTo>
                                  <a:pt x="1474" y="-2047"/>
                                </a:lnTo>
                                <a:moveTo>
                                  <a:pt x="1583" y="-2070"/>
                                </a:moveTo>
                                <a:lnTo>
                                  <a:pt x="1474" y="-2070"/>
                                </a:lnTo>
                                <a:moveTo>
                                  <a:pt x="1691" y="-2090"/>
                                </a:moveTo>
                                <a:lnTo>
                                  <a:pt x="1474" y="-2090"/>
                                </a:lnTo>
                                <a:moveTo>
                                  <a:pt x="1583" y="-2222"/>
                                </a:moveTo>
                                <a:lnTo>
                                  <a:pt x="1474" y="-2222"/>
                                </a:lnTo>
                                <a:moveTo>
                                  <a:pt x="1583" y="-2299"/>
                                </a:moveTo>
                                <a:lnTo>
                                  <a:pt x="1474" y="-2299"/>
                                </a:lnTo>
                                <a:moveTo>
                                  <a:pt x="1500" y="-1954"/>
                                </a:moveTo>
                                <a:lnTo>
                                  <a:pt x="1568" y="-1928"/>
                                </a:lnTo>
                                <a:lnTo>
                                  <a:pt x="1635" y="-1903"/>
                                </a:lnTo>
                                <a:lnTo>
                                  <a:pt x="1703" y="-1877"/>
                                </a:lnTo>
                                <a:lnTo>
                                  <a:pt x="1769" y="-1852"/>
                                </a:lnTo>
                                <a:lnTo>
                                  <a:pt x="1837" y="-1826"/>
                                </a:lnTo>
                                <a:lnTo>
                                  <a:pt x="1903" y="-1801"/>
                                </a:lnTo>
                                <a:lnTo>
                                  <a:pt x="1972" y="-1775"/>
                                </a:lnTo>
                                <a:lnTo>
                                  <a:pt x="2038" y="-1750"/>
                                </a:lnTo>
                                <a:lnTo>
                                  <a:pt x="2106" y="-1724"/>
                                </a:lnTo>
                                <a:lnTo>
                                  <a:pt x="2172" y="-1699"/>
                                </a:lnTo>
                                <a:lnTo>
                                  <a:pt x="2240" y="-1673"/>
                                </a:lnTo>
                                <a:lnTo>
                                  <a:pt x="2307" y="-1648"/>
                                </a:lnTo>
                                <a:lnTo>
                                  <a:pt x="2375" y="-1622"/>
                                </a:lnTo>
                                <a:lnTo>
                                  <a:pt x="2441" y="-1597"/>
                                </a:lnTo>
                                <a:lnTo>
                                  <a:pt x="2509" y="-1571"/>
                                </a:lnTo>
                                <a:lnTo>
                                  <a:pt x="2575" y="-1546"/>
                                </a:lnTo>
                                <a:lnTo>
                                  <a:pt x="2643" y="-1520"/>
                                </a:lnTo>
                                <a:lnTo>
                                  <a:pt x="2710" y="-1495"/>
                                </a:lnTo>
                                <a:lnTo>
                                  <a:pt x="2778" y="-1469"/>
                                </a:lnTo>
                                <a:lnTo>
                                  <a:pt x="2844" y="-1443"/>
                                </a:lnTo>
                                <a:lnTo>
                                  <a:pt x="2912" y="-1418"/>
                                </a:lnTo>
                                <a:lnTo>
                                  <a:pt x="2978" y="-1393"/>
                                </a:lnTo>
                                <a:lnTo>
                                  <a:pt x="3047" y="-1367"/>
                                </a:lnTo>
                                <a:lnTo>
                                  <a:pt x="3113" y="-1342"/>
                                </a:lnTo>
                                <a:lnTo>
                                  <a:pt x="3181" y="-1316"/>
                                </a:lnTo>
                                <a:lnTo>
                                  <a:pt x="3247" y="-1291"/>
                                </a:lnTo>
                                <a:lnTo>
                                  <a:pt x="3315" y="-1265"/>
                                </a:lnTo>
                                <a:lnTo>
                                  <a:pt x="3382" y="-1241"/>
                                </a:lnTo>
                                <a:lnTo>
                                  <a:pt x="3447" y="-1217"/>
                                </a:lnTo>
                                <a:lnTo>
                                  <a:pt x="3466" y="-1209"/>
                                </a:lnTo>
                                <a:lnTo>
                                  <a:pt x="3534" y="-1184"/>
                                </a:lnTo>
                                <a:lnTo>
                                  <a:pt x="3600" y="-1159"/>
                                </a:lnTo>
                                <a:lnTo>
                                  <a:pt x="3668" y="-1134"/>
                                </a:lnTo>
                                <a:lnTo>
                                  <a:pt x="3758" y="-1102"/>
                                </a:lnTo>
                                <a:lnTo>
                                  <a:pt x="3824" y="-1080"/>
                                </a:lnTo>
                                <a:lnTo>
                                  <a:pt x="3892" y="-1056"/>
                                </a:lnTo>
                                <a:lnTo>
                                  <a:pt x="3958" y="-1033"/>
                                </a:lnTo>
                                <a:lnTo>
                                  <a:pt x="4027" y="-1012"/>
                                </a:lnTo>
                                <a:lnTo>
                                  <a:pt x="4093" y="-992"/>
                                </a:lnTo>
                                <a:lnTo>
                                  <a:pt x="4161" y="-974"/>
                                </a:lnTo>
                                <a:lnTo>
                                  <a:pt x="4248" y="-954"/>
                                </a:lnTo>
                                <a:lnTo>
                                  <a:pt x="4331" y="-942"/>
                                </a:lnTo>
                                <a:lnTo>
                                  <a:pt x="4386" y="-939"/>
                                </a:lnTo>
                                <a:lnTo>
                                  <a:pt x="4461" y="-945"/>
                                </a:lnTo>
                                <a:lnTo>
                                  <a:pt x="4519" y="-961"/>
                                </a:lnTo>
                                <a:lnTo>
                                  <a:pt x="4566" y="-986"/>
                                </a:lnTo>
                                <a:lnTo>
                                  <a:pt x="4606" y="-1020"/>
                                </a:lnTo>
                                <a:lnTo>
                                  <a:pt x="4635" y="-1056"/>
                                </a:lnTo>
                                <a:lnTo>
                                  <a:pt x="4658" y="-1095"/>
                                </a:lnTo>
                                <a:lnTo>
                                  <a:pt x="4676" y="-1131"/>
                                </a:lnTo>
                                <a:lnTo>
                                  <a:pt x="4690" y="-1168"/>
                                </a:lnTo>
                                <a:lnTo>
                                  <a:pt x="4702" y="-1206"/>
                                </a:lnTo>
                                <a:lnTo>
                                  <a:pt x="4713" y="-1247"/>
                                </a:lnTo>
                                <a:lnTo>
                                  <a:pt x="4722" y="-1289"/>
                                </a:lnTo>
                                <a:lnTo>
                                  <a:pt x="4730" y="-1330"/>
                                </a:lnTo>
                                <a:lnTo>
                                  <a:pt x="4736" y="-1368"/>
                                </a:lnTo>
                                <a:lnTo>
                                  <a:pt x="4742" y="-1411"/>
                                </a:lnTo>
                                <a:lnTo>
                                  <a:pt x="4747" y="-1452"/>
                                </a:lnTo>
                                <a:lnTo>
                                  <a:pt x="4752" y="-1492"/>
                                </a:lnTo>
                                <a:lnTo>
                                  <a:pt x="4755" y="-1531"/>
                                </a:lnTo>
                                <a:lnTo>
                                  <a:pt x="4759" y="-1574"/>
                                </a:lnTo>
                                <a:lnTo>
                                  <a:pt x="4762" y="-1613"/>
                                </a:lnTo>
                                <a:lnTo>
                                  <a:pt x="4765" y="-1655"/>
                                </a:lnTo>
                                <a:lnTo>
                                  <a:pt x="4767" y="-1698"/>
                                </a:lnTo>
                                <a:lnTo>
                                  <a:pt x="4769" y="-1740"/>
                                </a:lnTo>
                                <a:lnTo>
                                  <a:pt x="4771" y="-1783"/>
                                </a:lnTo>
                                <a:lnTo>
                                  <a:pt x="4773" y="-1826"/>
                                </a:lnTo>
                                <a:lnTo>
                                  <a:pt x="4774" y="-1869"/>
                                </a:lnTo>
                                <a:lnTo>
                                  <a:pt x="4775" y="-1910"/>
                                </a:lnTo>
                                <a:lnTo>
                                  <a:pt x="4777" y="-1953"/>
                                </a:lnTo>
                                <a:lnTo>
                                  <a:pt x="4778" y="-1996"/>
                                </a:lnTo>
                                <a:lnTo>
                                  <a:pt x="4779" y="-2039"/>
                                </a:lnTo>
                                <a:lnTo>
                                  <a:pt x="4780" y="-2085"/>
                                </a:lnTo>
                                <a:lnTo>
                                  <a:pt x="4781" y="-2138"/>
                                </a:lnTo>
                                <a:lnTo>
                                  <a:pt x="4783" y="-2208"/>
                                </a:lnTo>
                                <a:lnTo>
                                  <a:pt x="4784" y="-2262"/>
                                </a:lnTo>
                                <a:lnTo>
                                  <a:pt x="4785" y="-2278"/>
                                </a:lnTo>
                                <a:lnTo>
                                  <a:pt x="4786" y="-2282"/>
                                </a:lnTo>
                                <a:lnTo>
                                  <a:pt x="4787" y="-2277"/>
                                </a:lnTo>
                                <a:lnTo>
                                  <a:pt x="4788" y="-2256"/>
                                </a:lnTo>
                                <a:lnTo>
                                  <a:pt x="4791" y="-2146"/>
                                </a:lnTo>
                                <a:lnTo>
                                  <a:pt x="4792" y="-2093"/>
                                </a:lnTo>
                                <a:lnTo>
                                  <a:pt x="4793" y="-2046"/>
                                </a:lnTo>
                                <a:lnTo>
                                  <a:pt x="4794" y="-2004"/>
                                </a:lnTo>
                                <a:lnTo>
                                  <a:pt x="4795" y="-1959"/>
                                </a:lnTo>
                                <a:lnTo>
                                  <a:pt x="4796" y="-1917"/>
                                </a:lnTo>
                                <a:lnTo>
                                  <a:pt x="4797" y="-1873"/>
                                </a:lnTo>
                                <a:lnTo>
                                  <a:pt x="4798" y="-1829"/>
                                </a:lnTo>
                                <a:lnTo>
                                  <a:pt x="4799" y="-1789"/>
                                </a:lnTo>
                                <a:lnTo>
                                  <a:pt x="4801" y="-1745"/>
                                </a:lnTo>
                                <a:lnTo>
                                  <a:pt x="4803" y="-1703"/>
                                </a:lnTo>
                                <a:lnTo>
                                  <a:pt x="4805" y="-1661"/>
                                </a:lnTo>
                                <a:lnTo>
                                  <a:pt x="4807" y="-1620"/>
                                </a:lnTo>
                                <a:lnTo>
                                  <a:pt x="4809" y="-1579"/>
                                </a:lnTo>
                                <a:lnTo>
                                  <a:pt x="4811" y="-1536"/>
                                </a:lnTo>
                                <a:lnTo>
                                  <a:pt x="4814" y="-1495"/>
                                </a:lnTo>
                                <a:lnTo>
                                  <a:pt x="4817" y="-1451"/>
                                </a:lnTo>
                                <a:lnTo>
                                  <a:pt x="4820" y="-1411"/>
                                </a:lnTo>
                                <a:lnTo>
                                  <a:pt x="4824" y="-1368"/>
                                </a:lnTo>
                                <a:lnTo>
                                  <a:pt x="4828" y="-1329"/>
                                </a:lnTo>
                                <a:lnTo>
                                  <a:pt x="4832" y="-1285"/>
                                </a:lnTo>
                                <a:lnTo>
                                  <a:pt x="4837" y="-1245"/>
                                </a:lnTo>
                                <a:lnTo>
                                  <a:pt x="4842" y="-1203"/>
                                </a:lnTo>
                                <a:lnTo>
                                  <a:pt x="4847" y="-1164"/>
                                </a:lnTo>
                                <a:lnTo>
                                  <a:pt x="4853" y="-1121"/>
                                </a:lnTo>
                                <a:lnTo>
                                  <a:pt x="4860" y="-1076"/>
                                </a:lnTo>
                                <a:lnTo>
                                  <a:pt x="4866" y="-1036"/>
                                </a:lnTo>
                                <a:lnTo>
                                  <a:pt x="4874" y="-991"/>
                                </a:lnTo>
                                <a:lnTo>
                                  <a:pt x="4882" y="-951"/>
                                </a:lnTo>
                                <a:lnTo>
                                  <a:pt x="4890" y="-909"/>
                                </a:lnTo>
                                <a:lnTo>
                                  <a:pt x="4899" y="-869"/>
                                </a:lnTo>
                                <a:lnTo>
                                  <a:pt x="4909" y="-825"/>
                                </a:lnTo>
                                <a:lnTo>
                                  <a:pt x="4919" y="-786"/>
                                </a:lnTo>
                                <a:lnTo>
                                  <a:pt x="4929" y="-744"/>
                                </a:lnTo>
                                <a:lnTo>
                                  <a:pt x="4941" y="-701"/>
                                </a:lnTo>
                                <a:lnTo>
                                  <a:pt x="4954" y="-657"/>
                                </a:lnTo>
                                <a:lnTo>
                                  <a:pt x="4966" y="-617"/>
                                </a:lnTo>
                                <a:lnTo>
                                  <a:pt x="4980" y="-575"/>
                                </a:lnTo>
                                <a:lnTo>
                                  <a:pt x="4993" y="-537"/>
                                </a:lnTo>
                                <a:lnTo>
                                  <a:pt x="5008" y="-495"/>
                                </a:lnTo>
                                <a:lnTo>
                                  <a:pt x="5023" y="-455"/>
                                </a:lnTo>
                                <a:lnTo>
                                  <a:pt x="5038" y="-417"/>
                                </a:lnTo>
                                <a:lnTo>
                                  <a:pt x="5054" y="-380"/>
                                </a:lnTo>
                                <a:lnTo>
                                  <a:pt x="5070" y="-342"/>
                                </a:lnTo>
                                <a:lnTo>
                                  <a:pt x="5090" y="-301"/>
                                </a:lnTo>
                                <a:lnTo>
                                  <a:pt x="5105" y="-272"/>
                                </a:lnTo>
                                <a:lnTo>
                                  <a:pt x="5123" y="-237"/>
                                </a:lnTo>
                                <a:lnTo>
                                  <a:pt x="5141" y="-207"/>
                                </a:lnTo>
                                <a:lnTo>
                                  <a:pt x="5157" y="-181"/>
                                </a:lnTo>
                                <a:lnTo>
                                  <a:pt x="5176" y="-153"/>
                                </a:lnTo>
                                <a:lnTo>
                                  <a:pt x="5197" y="-126"/>
                                </a:lnTo>
                                <a:lnTo>
                                  <a:pt x="5216" y="-107"/>
                                </a:lnTo>
                                <a:lnTo>
                                  <a:pt x="5232" y="-91"/>
                                </a:lnTo>
                                <a:lnTo>
                                  <a:pt x="5253" y="-78"/>
                                </a:lnTo>
                                <a:lnTo>
                                  <a:pt x="5277" y="-72"/>
                                </a:lnTo>
                                <a:lnTo>
                                  <a:pt x="5300" y="-78"/>
                                </a:lnTo>
                                <a:lnTo>
                                  <a:pt x="5318" y="-95"/>
                                </a:lnTo>
                                <a:lnTo>
                                  <a:pt x="5330" y="-116"/>
                                </a:lnTo>
                                <a:lnTo>
                                  <a:pt x="5337" y="-138"/>
                                </a:lnTo>
                                <a:lnTo>
                                  <a:pt x="5342" y="-158"/>
                                </a:lnTo>
                                <a:lnTo>
                                  <a:pt x="5343" y="-172"/>
                                </a:lnTo>
                                <a:lnTo>
                                  <a:pt x="5345" y="-190"/>
                                </a:lnTo>
                                <a:lnTo>
                                  <a:pt x="5346" y="-213"/>
                                </a:lnTo>
                                <a:lnTo>
                                  <a:pt x="5347" y="-236"/>
                                </a:lnTo>
                                <a:lnTo>
                                  <a:pt x="5347" y="-261"/>
                                </a:lnTo>
                                <a:lnTo>
                                  <a:pt x="5348" y="-290"/>
                                </a:lnTo>
                                <a:lnTo>
                                  <a:pt x="5348" y="-318"/>
                                </a:lnTo>
                                <a:lnTo>
                                  <a:pt x="5348" y="-349"/>
                                </a:lnTo>
                                <a:lnTo>
                                  <a:pt x="5348" y="-380"/>
                                </a:lnTo>
                                <a:lnTo>
                                  <a:pt x="5349" y="-414"/>
                                </a:lnTo>
                                <a:lnTo>
                                  <a:pt x="5349" y="-453"/>
                                </a:lnTo>
                                <a:lnTo>
                                  <a:pt x="5349" y="-495"/>
                                </a:lnTo>
                                <a:lnTo>
                                  <a:pt x="5349" y="-541"/>
                                </a:lnTo>
                                <a:lnTo>
                                  <a:pt x="5349" y="-590"/>
                                </a:lnTo>
                                <a:lnTo>
                                  <a:pt x="5350" y="-649"/>
                                </a:lnTo>
                                <a:lnTo>
                                  <a:pt x="5350" y="-728"/>
                                </a:lnTo>
                                <a:lnTo>
                                  <a:pt x="5350" y="-781"/>
                                </a:lnTo>
                                <a:lnTo>
                                  <a:pt x="5350" y="-802"/>
                                </a:lnTo>
                                <a:lnTo>
                                  <a:pt x="5351" y="-809"/>
                                </a:lnTo>
                                <a:lnTo>
                                  <a:pt x="5351" y="-802"/>
                                </a:lnTo>
                                <a:lnTo>
                                  <a:pt x="5351" y="-780"/>
                                </a:lnTo>
                                <a:lnTo>
                                  <a:pt x="5352" y="-657"/>
                                </a:lnTo>
                                <a:lnTo>
                                  <a:pt x="5352" y="-600"/>
                                </a:lnTo>
                                <a:lnTo>
                                  <a:pt x="5352" y="-551"/>
                                </a:lnTo>
                                <a:lnTo>
                                  <a:pt x="5352" y="-504"/>
                                </a:lnTo>
                                <a:lnTo>
                                  <a:pt x="5352" y="-461"/>
                                </a:lnTo>
                                <a:lnTo>
                                  <a:pt x="5352" y="-424"/>
                                </a:lnTo>
                                <a:lnTo>
                                  <a:pt x="5353" y="-393"/>
                                </a:lnTo>
                                <a:lnTo>
                                  <a:pt x="5353" y="-363"/>
                                </a:lnTo>
                                <a:lnTo>
                                  <a:pt x="5353" y="-334"/>
                                </a:lnTo>
                                <a:lnTo>
                                  <a:pt x="5353" y="-310"/>
                                </a:lnTo>
                                <a:lnTo>
                                  <a:pt x="5354" y="-286"/>
                                </a:lnTo>
                                <a:lnTo>
                                  <a:pt x="5354" y="-265"/>
                                </a:lnTo>
                                <a:lnTo>
                                  <a:pt x="5355" y="-246"/>
                                </a:lnTo>
                                <a:lnTo>
                                  <a:pt x="5355" y="-231"/>
                                </a:lnTo>
                                <a:lnTo>
                                  <a:pt x="5356" y="-221"/>
                                </a:lnTo>
                                <a:lnTo>
                                  <a:pt x="5358" y="-215"/>
                                </a:lnTo>
                                <a:lnTo>
                                  <a:pt x="5361" y="-219"/>
                                </a:lnTo>
                                <a:lnTo>
                                  <a:pt x="5366" y="-242"/>
                                </a:lnTo>
                                <a:lnTo>
                                  <a:pt x="5372" y="-275"/>
                                </a:lnTo>
                                <a:lnTo>
                                  <a:pt x="5377" y="-310"/>
                                </a:lnTo>
                                <a:lnTo>
                                  <a:pt x="5381" y="-346"/>
                                </a:lnTo>
                                <a:lnTo>
                                  <a:pt x="5385" y="-386"/>
                                </a:lnTo>
                                <a:lnTo>
                                  <a:pt x="5388" y="-425"/>
                                </a:lnTo>
                                <a:lnTo>
                                  <a:pt x="5391" y="-462"/>
                                </a:lnTo>
                                <a:lnTo>
                                  <a:pt x="5393" y="-496"/>
                                </a:lnTo>
                                <a:lnTo>
                                  <a:pt x="5395" y="-534"/>
                                </a:lnTo>
                                <a:lnTo>
                                  <a:pt x="5397" y="-576"/>
                                </a:lnTo>
                                <a:lnTo>
                                  <a:pt x="5399" y="-614"/>
                                </a:lnTo>
                                <a:lnTo>
                                  <a:pt x="5400" y="-648"/>
                                </a:lnTo>
                                <a:lnTo>
                                  <a:pt x="5401" y="-684"/>
                                </a:lnTo>
                                <a:lnTo>
                                  <a:pt x="5402" y="-716"/>
                                </a:lnTo>
                                <a:lnTo>
                                  <a:pt x="5402" y="-750"/>
                                </a:lnTo>
                                <a:lnTo>
                                  <a:pt x="5403" y="-782"/>
                                </a:lnTo>
                                <a:lnTo>
                                  <a:pt x="5403" y="-816"/>
                                </a:lnTo>
                                <a:lnTo>
                                  <a:pt x="5403" y="-847"/>
                                </a:lnTo>
                                <a:lnTo>
                                  <a:pt x="5404" y="-881"/>
                                </a:lnTo>
                                <a:lnTo>
                                  <a:pt x="5404" y="-914"/>
                                </a:lnTo>
                                <a:lnTo>
                                  <a:pt x="5404" y="-951"/>
                                </a:lnTo>
                                <a:lnTo>
                                  <a:pt x="5404" y="-991"/>
                                </a:lnTo>
                                <a:lnTo>
                                  <a:pt x="5404" y="-1032"/>
                                </a:lnTo>
                                <a:lnTo>
                                  <a:pt x="5405" y="-1078"/>
                                </a:lnTo>
                                <a:lnTo>
                                  <a:pt x="5405" y="-1127"/>
                                </a:lnTo>
                                <a:lnTo>
                                  <a:pt x="5405" y="-1182"/>
                                </a:lnTo>
                                <a:lnTo>
                                  <a:pt x="5405" y="-1241"/>
                                </a:lnTo>
                                <a:lnTo>
                                  <a:pt x="5405" y="-1333"/>
                                </a:lnTo>
                                <a:lnTo>
                                  <a:pt x="5406" y="-1380"/>
                                </a:lnTo>
                                <a:lnTo>
                                  <a:pt x="5406" y="-1396"/>
                                </a:lnTo>
                                <a:lnTo>
                                  <a:pt x="5406" y="-1399"/>
                                </a:lnTo>
                                <a:lnTo>
                                  <a:pt x="5406" y="-1394"/>
                                </a:lnTo>
                                <a:lnTo>
                                  <a:pt x="5406" y="-1370"/>
                                </a:lnTo>
                                <a:lnTo>
                                  <a:pt x="5407" y="-1244"/>
                                </a:lnTo>
                                <a:lnTo>
                                  <a:pt x="5407" y="-1189"/>
                                </a:lnTo>
                                <a:lnTo>
                                  <a:pt x="5407" y="-1139"/>
                                </a:lnTo>
                                <a:lnTo>
                                  <a:pt x="5407" y="-1099"/>
                                </a:lnTo>
                                <a:lnTo>
                                  <a:pt x="5407" y="-1061"/>
                                </a:lnTo>
                                <a:lnTo>
                                  <a:pt x="5408" y="-1029"/>
                                </a:lnTo>
                                <a:lnTo>
                                  <a:pt x="5408" y="-1006"/>
                                </a:lnTo>
                                <a:lnTo>
                                  <a:pt x="5408" y="-986"/>
                                </a:lnTo>
                                <a:lnTo>
                                  <a:pt x="5408" y="-970"/>
                                </a:lnTo>
                                <a:lnTo>
                                  <a:pt x="5409" y="-964"/>
                                </a:lnTo>
                                <a:lnTo>
                                  <a:pt x="5409" y="-968"/>
                                </a:lnTo>
                                <a:lnTo>
                                  <a:pt x="5409" y="-984"/>
                                </a:lnTo>
                                <a:lnTo>
                                  <a:pt x="5410" y="-1012"/>
                                </a:lnTo>
                                <a:lnTo>
                                  <a:pt x="5410" y="-1046"/>
                                </a:lnTo>
                                <a:lnTo>
                                  <a:pt x="5411" y="-1082"/>
                                </a:lnTo>
                                <a:lnTo>
                                  <a:pt x="5411" y="-1123"/>
                                </a:lnTo>
                                <a:lnTo>
                                  <a:pt x="5412" y="-1163"/>
                                </a:lnTo>
                                <a:lnTo>
                                  <a:pt x="5412" y="-1202"/>
                                </a:lnTo>
                                <a:lnTo>
                                  <a:pt x="5412" y="-1240"/>
                                </a:lnTo>
                                <a:lnTo>
                                  <a:pt x="5413" y="-1282"/>
                                </a:lnTo>
                                <a:lnTo>
                                  <a:pt x="5413" y="-1320"/>
                                </a:lnTo>
                                <a:lnTo>
                                  <a:pt x="5413" y="-1362"/>
                                </a:lnTo>
                                <a:lnTo>
                                  <a:pt x="5413" y="-1399"/>
                                </a:lnTo>
                                <a:lnTo>
                                  <a:pt x="5413" y="-1441"/>
                                </a:lnTo>
                                <a:lnTo>
                                  <a:pt x="5413" y="-1483"/>
                                </a:lnTo>
                                <a:lnTo>
                                  <a:pt x="5414" y="-1524"/>
                                </a:lnTo>
                                <a:lnTo>
                                  <a:pt x="5414" y="-1568"/>
                                </a:lnTo>
                                <a:lnTo>
                                  <a:pt x="5414" y="-1619"/>
                                </a:lnTo>
                                <a:lnTo>
                                  <a:pt x="5414" y="-1674"/>
                                </a:lnTo>
                                <a:lnTo>
                                  <a:pt x="5414" y="-1736"/>
                                </a:lnTo>
                                <a:lnTo>
                                  <a:pt x="5415" y="-1863"/>
                                </a:lnTo>
                                <a:lnTo>
                                  <a:pt x="5415" y="-1883"/>
                                </a:lnTo>
                                <a:lnTo>
                                  <a:pt x="5415" y="-1888"/>
                                </a:lnTo>
                                <a:lnTo>
                                  <a:pt x="5415" y="-1884"/>
                                </a:lnTo>
                                <a:lnTo>
                                  <a:pt x="5416" y="-1863"/>
                                </a:lnTo>
                                <a:lnTo>
                                  <a:pt x="5416" y="-1795"/>
                                </a:lnTo>
                                <a:lnTo>
                                  <a:pt x="5416" y="-1723"/>
                                </a:lnTo>
                                <a:lnTo>
                                  <a:pt x="5416" y="-1667"/>
                                </a:lnTo>
                                <a:lnTo>
                                  <a:pt x="5416" y="-1618"/>
                                </a:lnTo>
                                <a:lnTo>
                                  <a:pt x="5417" y="-1572"/>
                                </a:lnTo>
                                <a:lnTo>
                                  <a:pt x="5417" y="-1525"/>
                                </a:lnTo>
                                <a:lnTo>
                                  <a:pt x="5417" y="-1479"/>
                                </a:lnTo>
                                <a:lnTo>
                                  <a:pt x="5417" y="-1437"/>
                                </a:lnTo>
                                <a:lnTo>
                                  <a:pt x="5417" y="-1393"/>
                                </a:lnTo>
                                <a:lnTo>
                                  <a:pt x="5417" y="-1355"/>
                                </a:lnTo>
                                <a:lnTo>
                                  <a:pt x="5418" y="-1318"/>
                                </a:lnTo>
                                <a:lnTo>
                                  <a:pt x="5418" y="-1279"/>
                                </a:lnTo>
                                <a:lnTo>
                                  <a:pt x="5418" y="-1238"/>
                                </a:lnTo>
                                <a:lnTo>
                                  <a:pt x="5418" y="-1200"/>
                                </a:lnTo>
                                <a:lnTo>
                                  <a:pt x="5419" y="-1158"/>
                                </a:lnTo>
                                <a:lnTo>
                                  <a:pt x="5419" y="-1115"/>
                                </a:lnTo>
                                <a:lnTo>
                                  <a:pt x="5419" y="-1077"/>
                                </a:lnTo>
                                <a:lnTo>
                                  <a:pt x="5420" y="-1036"/>
                                </a:lnTo>
                                <a:lnTo>
                                  <a:pt x="5420" y="-993"/>
                                </a:lnTo>
                                <a:lnTo>
                                  <a:pt x="5421" y="-951"/>
                                </a:lnTo>
                                <a:lnTo>
                                  <a:pt x="5422" y="-911"/>
                                </a:lnTo>
                                <a:lnTo>
                                  <a:pt x="5422" y="-872"/>
                                </a:lnTo>
                                <a:lnTo>
                                  <a:pt x="5423" y="-831"/>
                                </a:lnTo>
                                <a:lnTo>
                                  <a:pt x="5424" y="-789"/>
                                </a:lnTo>
                                <a:lnTo>
                                  <a:pt x="5425" y="-749"/>
                                </a:lnTo>
                                <a:lnTo>
                                  <a:pt x="5426" y="-709"/>
                                </a:lnTo>
                                <a:lnTo>
                                  <a:pt x="5427" y="-667"/>
                                </a:lnTo>
                                <a:lnTo>
                                  <a:pt x="5429" y="-625"/>
                                </a:lnTo>
                                <a:lnTo>
                                  <a:pt x="5430" y="-584"/>
                                </a:lnTo>
                                <a:lnTo>
                                  <a:pt x="5432" y="-542"/>
                                </a:lnTo>
                                <a:lnTo>
                                  <a:pt x="5434" y="-499"/>
                                </a:lnTo>
                                <a:lnTo>
                                  <a:pt x="5436" y="-459"/>
                                </a:lnTo>
                                <a:lnTo>
                                  <a:pt x="5438" y="-423"/>
                                </a:lnTo>
                                <a:lnTo>
                                  <a:pt x="5440" y="-384"/>
                                </a:lnTo>
                                <a:lnTo>
                                  <a:pt x="5443" y="-344"/>
                                </a:lnTo>
                                <a:lnTo>
                                  <a:pt x="5446" y="-309"/>
                                </a:lnTo>
                                <a:lnTo>
                                  <a:pt x="5450" y="-277"/>
                                </a:lnTo>
                                <a:lnTo>
                                  <a:pt x="5453" y="-247"/>
                                </a:lnTo>
                                <a:lnTo>
                                  <a:pt x="5457" y="-227"/>
                                </a:lnTo>
                                <a:lnTo>
                                  <a:pt x="5461" y="-219"/>
                                </a:lnTo>
                                <a:lnTo>
                                  <a:pt x="5464" y="-225"/>
                                </a:lnTo>
                                <a:lnTo>
                                  <a:pt x="5466" y="-237"/>
                                </a:lnTo>
                                <a:lnTo>
                                  <a:pt x="5468" y="-256"/>
                                </a:lnTo>
                                <a:lnTo>
                                  <a:pt x="5470" y="-285"/>
                                </a:lnTo>
                                <a:lnTo>
                                  <a:pt x="5471" y="-314"/>
                                </a:lnTo>
                                <a:lnTo>
                                  <a:pt x="5472" y="-345"/>
                                </a:lnTo>
                                <a:lnTo>
                                  <a:pt x="5473" y="-381"/>
                                </a:lnTo>
                                <a:lnTo>
                                  <a:pt x="5474" y="-415"/>
                                </a:lnTo>
                                <a:lnTo>
                                  <a:pt x="5475" y="-451"/>
                                </a:lnTo>
                                <a:lnTo>
                                  <a:pt x="5476" y="-489"/>
                                </a:lnTo>
                                <a:lnTo>
                                  <a:pt x="5476" y="-526"/>
                                </a:lnTo>
                                <a:lnTo>
                                  <a:pt x="5477" y="-563"/>
                                </a:lnTo>
                                <a:lnTo>
                                  <a:pt x="5477" y="-604"/>
                                </a:lnTo>
                                <a:lnTo>
                                  <a:pt x="5478" y="-645"/>
                                </a:lnTo>
                                <a:lnTo>
                                  <a:pt x="5478" y="-686"/>
                                </a:lnTo>
                                <a:lnTo>
                                  <a:pt x="5478" y="-725"/>
                                </a:lnTo>
                                <a:lnTo>
                                  <a:pt x="5479" y="-762"/>
                                </a:lnTo>
                                <a:lnTo>
                                  <a:pt x="5479" y="-805"/>
                                </a:lnTo>
                                <a:lnTo>
                                  <a:pt x="5479" y="-841"/>
                                </a:lnTo>
                                <a:lnTo>
                                  <a:pt x="5479" y="-881"/>
                                </a:lnTo>
                                <a:lnTo>
                                  <a:pt x="5479" y="-920"/>
                                </a:lnTo>
                                <a:lnTo>
                                  <a:pt x="5480" y="-960"/>
                                </a:lnTo>
                                <a:lnTo>
                                  <a:pt x="5480" y="-997"/>
                                </a:lnTo>
                                <a:lnTo>
                                  <a:pt x="5480" y="-1040"/>
                                </a:lnTo>
                                <a:lnTo>
                                  <a:pt x="5480" y="-1084"/>
                                </a:lnTo>
                                <a:lnTo>
                                  <a:pt x="5480" y="-1124"/>
                                </a:lnTo>
                                <a:lnTo>
                                  <a:pt x="5480" y="-1174"/>
                                </a:lnTo>
                                <a:lnTo>
                                  <a:pt x="5480" y="-1222"/>
                                </a:lnTo>
                                <a:lnTo>
                                  <a:pt x="5480" y="-1271"/>
                                </a:lnTo>
                                <a:lnTo>
                                  <a:pt x="5481" y="-1328"/>
                                </a:lnTo>
                                <a:lnTo>
                                  <a:pt x="5481" y="-1391"/>
                                </a:lnTo>
                                <a:lnTo>
                                  <a:pt x="5481" y="-1513"/>
                                </a:lnTo>
                                <a:lnTo>
                                  <a:pt x="5481" y="-1535"/>
                                </a:lnTo>
                                <a:lnTo>
                                  <a:pt x="5481" y="-1543"/>
                                </a:lnTo>
                                <a:lnTo>
                                  <a:pt x="5482" y="-1536"/>
                                </a:lnTo>
                                <a:lnTo>
                                  <a:pt x="5482" y="-1512"/>
                                </a:lnTo>
                                <a:lnTo>
                                  <a:pt x="5482" y="-1373"/>
                                </a:lnTo>
                                <a:lnTo>
                                  <a:pt x="5482" y="-1311"/>
                                </a:lnTo>
                                <a:lnTo>
                                  <a:pt x="5482" y="-1256"/>
                                </a:lnTo>
                                <a:lnTo>
                                  <a:pt x="5483" y="-1208"/>
                                </a:lnTo>
                                <a:lnTo>
                                  <a:pt x="5483" y="-1161"/>
                                </a:lnTo>
                                <a:lnTo>
                                  <a:pt x="5483" y="-1113"/>
                                </a:lnTo>
                                <a:lnTo>
                                  <a:pt x="5483" y="-1073"/>
                                </a:lnTo>
                                <a:lnTo>
                                  <a:pt x="5483" y="-1031"/>
                                </a:lnTo>
                                <a:lnTo>
                                  <a:pt x="5483" y="-996"/>
                                </a:lnTo>
                                <a:lnTo>
                                  <a:pt x="5483" y="-954"/>
                                </a:lnTo>
                                <a:lnTo>
                                  <a:pt x="5483" y="-917"/>
                                </a:lnTo>
                                <a:lnTo>
                                  <a:pt x="5483" y="-882"/>
                                </a:lnTo>
                                <a:lnTo>
                                  <a:pt x="5484" y="-842"/>
                                </a:lnTo>
                                <a:lnTo>
                                  <a:pt x="5484" y="-800"/>
                                </a:lnTo>
                                <a:lnTo>
                                  <a:pt x="5484" y="-758"/>
                                </a:lnTo>
                                <a:lnTo>
                                  <a:pt x="5484" y="-719"/>
                                </a:lnTo>
                                <a:lnTo>
                                  <a:pt x="5485" y="-677"/>
                                </a:lnTo>
                                <a:lnTo>
                                  <a:pt x="5485" y="-635"/>
                                </a:lnTo>
                                <a:lnTo>
                                  <a:pt x="5486" y="-598"/>
                                </a:lnTo>
                                <a:lnTo>
                                  <a:pt x="5486" y="-556"/>
                                </a:lnTo>
                                <a:lnTo>
                                  <a:pt x="5487" y="-515"/>
                                </a:lnTo>
                                <a:lnTo>
                                  <a:pt x="5487" y="-477"/>
                                </a:lnTo>
                                <a:lnTo>
                                  <a:pt x="5488" y="-438"/>
                                </a:lnTo>
                                <a:lnTo>
                                  <a:pt x="5488" y="-401"/>
                                </a:lnTo>
                                <a:lnTo>
                                  <a:pt x="5489" y="-361"/>
                                </a:lnTo>
                                <a:lnTo>
                                  <a:pt x="5490" y="-322"/>
                                </a:lnTo>
                                <a:lnTo>
                                  <a:pt x="5491" y="-282"/>
                                </a:lnTo>
                                <a:lnTo>
                                  <a:pt x="5493" y="-245"/>
                                </a:lnTo>
                                <a:lnTo>
                                  <a:pt x="5494" y="-207"/>
                                </a:lnTo>
                                <a:lnTo>
                                  <a:pt x="5496" y="-170"/>
                                </a:lnTo>
                                <a:lnTo>
                                  <a:pt x="5498" y="-131"/>
                                </a:lnTo>
                                <a:lnTo>
                                  <a:pt x="5500" y="-98"/>
                                </a:lnTo>
                                <a:lnTo>
                                  <a:pt x="5502" y="-67"/>
                                </a:lnTo>
                                <a:lnTo>
                                  <a:pt x="5505" y="-38"/>
                                </a:lnTo>
                                <a:lnTo>
                                  <a:pt x="5508" y="-12"/>
                                </a:lnTo>
                                <a:lnTo>
                                  <a:pt x="5513" y="19"/>
                                </a:lnTo>
                                <a:lnTo>
                                  <a:pt x="5518" y="48"/>
                                </a:lnTo>
                                <a:lnTo>
                                  <a:pt x="5523" y="63"/>
                                </a:lnTo>
                                <a:lnTo>
                                  <a:pt x="5527" y="72"/>
                                </a:lnTo>
                                <a:lnTo>
                                  <a:pt x="5532" y="76"/>
                                </a:lnTo>
                                <a:lnTo>
                                  <a:pt x="5536" y="71"/>
                                </a:lnTo>
                                <a:lnTo>
                                  <a:pt x="5539" y="61"/>
                                </a:lnTo>
                                <a:lnTo>
                                  <a:pt x="5542" y="41"/>
                                </a:lnTo>
                                <a:lnTo>
                                  <a:pt x="5545" y="19"/>
                                </a:lnTo>
                                <a:lnTo>
                                  <a:pt x="5547" y="-11"/>
                                </a:lnTo>
                                <a:lnTo>
                                  <a:pt x="5549" y="-46"/>
                                </a:lnTo>
                                <a:lnTo>
                                  <a:pt x="5550" y="-80"/>
                                </a:lnTo>
                                <a:lnTo>
                                  <a:pt x="5551" y="-114"/>
                                </a:lnTo>
                                <a:lnTo>
                                  <a:pt x="5552" y="-149"/>
                                </a:lnTo>
                                <a:lnTo>
                                  <a:pt x="5553" y="-188"/>
                                </a:lnTo>
                                <a:lnTo>
                                  <a:pt x="5554" y="-226"/>
                                </a:lnTo>
                                <a:lnTo>
                                  <a:pt x="5554" y="-264"/>
                                </a:lnTo>
                                <a:lnTo>
                                  <a:pt x="5555" y="-306"/>
                                </a:lnTo>
                                <a:lnTo>
                                  <a:pt x="5556" y="-343"/>
                                </a:lnTo>
                                <a:lnTo>
                                  <a:pt x="5556" y="-382"/>
                                </a:lnTo>
                                <a:lnTo>
                                  <a:pt x="5556" y="-418"/>
                                </a:lnTo>
                                <a:lnTo>
                                  <a:pt x="5557" y="-460"/>
                                </a:lnTo>
                                <a:lnTo>
                                  <a:pt x="5557" y="-499"/>
                                </a:lnTo>
                                <a:lnTo>
                                  <a:pt x="5557" y="-537"/>
                                </a:lnTo>
                                <a:lnTo>
                                  <a:pt x="5557" y="-577"/>
                                </a:lnTo>
                                <a:lnTo>
                                  <a:pt x="5558" y="-618"/>
                                </a:lnTo>
                                <a:lnTo>
                                  <a:pt x="5558" y="-656"/>
                                </a:lnTo>
                                <a:lnTo>
                                  <a:pt x="5558" y="-694"/>
                                </a:lnTo>
                                <a:lnTo>
                                  <a:pt x="5558" y="-731"/>
                                </a:lnTo>
                                <a:lnTo>
                                  <a:pt x="5558" y="-767"/>
                                </a:lnTo>
                                <a:lnTo>
                                  <a:pt x="5558" y="-809"/>
                                </a:lnTo>
                                <a:lnTo>
                                  <a:pt x="5559" y="-846"/>
                                </a:lnTo>
                                <a:lnTo>
                                  <a:pt x="5559" y="-887"/>
                                </a:lnTo>
                                <a:lnTo>
                                  <a:pt x="5559" y="-933"/>
                                </a:lnTo>
                                <a:lnTo>
                                  <a:pt x="5559" y="-974"/>
                                </a:lnTo>
                                <a:lnTo>
                                  <a:pt x="5559" y="-1023"/>
                                </a:lnTo>
                                <a:lnTo>
                                  <a:pt x="5559" y="-1074"/>
                                </a:lnTo>
                                <a:lnTo>
                                  <a:pt x="5559" y="-1126"/>
                                </a:lnTo>
                                <a:lnTo>
                                  <a:pt x="5559" y="-1184"/>
                                </a:lnTo>
                                <a:lnTo>
                                  <a:pt x="5559" y="-1244"/>
                                </a:lnTo>
                                <a:lnTo>
                                  <a:pt x="5559" y="-1317"/>
                                </a:lnTo>
                                <a:lnTo>
                                  <a:pt x="5560" y="-1400"/>
                                </a:lnTo>
                                <a:lnTo>
                                  <a:pt x="5560" y="-1423"/>
                                </a:lnTo>
                                <a:lnTo>
                                  <a:pt x="5560" y="-1430"/>
                                </a:lnTo>
                                <a:lnTo>
                                  <a:pt x="5560" y="-1424"/>
                                </a:lnTo>
                                <a:lnTo>
                                  <a:pt x="5560" y="-1405"/>
                                </a:lnTo>
                                <a:lnTo>
                                  <a:pt x="5560" y="-1350"/>
                                </a:lnTo>
                                <a:lnTo>
                                  <a:pt x="5560" y="-1259"/>
                                </a:lnTo>
                                <a:lnTo>
                                  <a:pt x="5561" y="-1199"/>
                                </a:lnTo>
                                <a:lnTo>
                                  <a:pt x="5561" y="-1144"/>
                                </a:lnTo>
                                <a:lnTo>
                                  <a:pt x="5561" y="-1091"/>
                                </a:lnTo>
                                <a:lnTo>
                                  <a:pt x="5561" y="-1039"/>
                                </a:lnTo>
                                <a:lnTo>
                                  <a:pt x="5561" y="-992"/>
                                </a:lnTo>
                                <a:lnTo>
                                  <a:pt x="5561" y="-944"/>
                                </a:lnTo>
                                <a:lnTo>
                                  <a:pt x="5561" y="-906"/>
                                </a:lnTo>
                                <a:lnTo>
                                  <a:pt x="5561" y="-863"/>
                                </a:lnTo>
                                <a:lnTo>
                                  <a:pt x="5561" y="-823"/>
                                </a:lnTo>
                                <a:lnTo>
                                  <a:pt x="5561" y="-782"/>
                                </a:lnTo>
                                <a:lnTo>
                                  <a:pt x="5561" y="-747"/>
                                </a:lnTo>
                                <a:lnTo>
                                  <a:pt x="5562" y="-707"/>
                                </a:lnTo>
                                <a:lnTo>
                                  <a:pt x="5562" y="-667"/>
                                </a:lnTo>
                                <a:lnTo>
                                  <a:pt x="5562" y="-626"/>
                                </a:lnTo>
                                <a:lnTo>
                                  <a:pt x="5562" y="-588"/>
                                </a:lnTo>
                                <a:lnTo>
                                  <a:pt x="5562" y="-546"/>
                                </a:lnTo>
                                <a:lnTo>
                                  <a:pt x="5563" y="-510"/>
                                </a:lnTo>
                                <a:lnTo>
                                  <a:pt x="5563" y="-468"/>
                                </a:lnTo>
                                <a:lnTo>
                                  <a:pt x="5563" y="-427"/>
                                </a:lnTo>
                                <a:lnTo>
                                  <a:pt x="5564" y="-389"/>
                                </a:lnTo>
                                <a:lnTo>
                                  <a:pt x="5564" y="-350"/>
                                </a:lnTo>
                                <a:lnTo>
                                  <a:pt x="5564" y="-310"/>
                                </a:lnTo>
                                <a:lnTo>
                                  <a:pt x="5565" y="-270"/>
                                </a:lnTo>
                                <a:lnTo>
                                  <a:pt x="5566" y="-230"/>
                                </a:lnTo>
                                <a:lnTo>
                                  <a:pt x="5566" y="-190"/>
                                </a:lnTo>
                                <a:lnTo>
                                  <a:pt x="5567" y="-154"/>
                                </a:lnTo>
                                <a:lnTo>
                                  <a:pt x="5568" y="-114"/>
                                </a:lnTo>
                                <a:lnTo>
                                  <a:pt x="5569" y="-76"/>
                                </a:lnTo>
                                <a:lnTo>
                                  <a:pt x="5570" y="-41"/>
                                </a:lnTo>
                                <a:lnTo>
                                  <a:pt x="5571" y="-11"/>
                                </a:lnTo>
                                <a:lnTo>
                                  <a:pt x="5573" y="22"/>
                                </a:lnTo>
                                <a:lnTo>
                                  <a:pt x="5575" y="54"/>
                                </a:lnTo>
                                <a:lnTo>
                                  <a:pt x="5577" y="75"/>
                                </a:lnTo>
                                <a:lnTo>
                                  <a:pt x="5579" y="93"/>
                                </a:lnTo>
                                <a:lnTo>
                                  <a:pt x="5582" y="103"/>
                                </a:lnTo>
                                <a:lnTo>
                                  <a:pt x="5583" y="104"/>
                                </a:lnTo>
                                <a:lnTo>
                                  <a:pt x="5585" y="98"/>
                                </a:lnTo>
                                <a:lnTo>
                                  <a:pt x="5586" y="85"/>
                                </a:lnTo>
                                <a:lnTo>
                                  <a:pt x="5587" y="68"/>
                                </a:lnTo>
                                <a:lnTo>
                                  <a:pt x="5588" y="45"/>
                                </a:lnTo>
                                <a:lnTo>
                                  <a:pt x="5589" y="19"/>
                                </a:lnTo>
                                <a:lnTo>
                                  <a:pt x="5589" y="-7"/>
                                </a:lnTo>
                                <a:lnTo>
                                  <a:pt x="5590" y="-41"/>
                                </a:lnTo>
                                <a:lnTo>
                                  <a:pt x="5590" y="-76"/>
                                </a:lnTo>
                                <a:lnTo>
                                  <a:pt x="5590" y="-108"/>
                                </a:lnTo>
                                <a:lnTo>
                                  <a:pt x="5591" y="-143"/>
                                </a:lnTo>
                                <a:lnTo>
                                  <a:pt x="5591" y="-179"/>
                                </a:lnTo>
                                <a:lnTo>
                                  <a:pt x="5591" y="-215"/>
                                </a:lnTo>
                                <a:lnTo>
                                  <a:pt x="5591" y="-252"/>
                                </a:lnTo>
                                <a:lnTo>
                                  <a:pt x="5591" y="-286"/>
                                </a:lnTo>
                                <a:lnTo>
                                  <a:pt x="5591" y="-318"/>
                                </a:lnTo>
                                <a:lnTo>
                                  <a:pt x="5592" y="-358"/>
                                </a:lnTo>
                                <a:lnTo>
                                  <a:pt x="5592" y="-399"/>
                                </a:lnTo>
                                <a:lnTo>
                                  <a:pt x="5592" y="-442"/>
                                </a:lnTo>
                                <a:lnTo>
                                  <a:pt x="5592" y="-479"/>
                                </a:lnTo>
                                <a:lnTo>
                                  <a:pt x="5592" y="-523"/>
                                </a:lnTo>
                                <a:lnTo>
                                  <a:pt x="5592" y="-568"/>
                                </a:lnTo>
                                <a:lnTo>
                                  <a:pt x="5592" y="-616"/>
                                </a:lnTo>
                                <a:lnTo>
                                  <a:pt x="5592" y="-663"/>
                                </a:lnTo>
                                <a:lnTo>
                                  <a:pt x="5592" y="-714"/>
                                </a:lnTo>
                                <a:lnTo>
                                  <a:pt x="5592" y="-775"/>
                                </a:lnTo>
                                <a:lnTo>
                                  <a:pt x="5592" y="-848"/>
                                </a:lnTo>
                                <a:lnTo>
                                  <a:pt x="5593" y="-940"/>
                                </a:lnTo>
                                <a:lnTo>
                                  <a:pt x="5593" y="-965"/>
                                </a:lnTo>
                                <a:lnTo>
                                  <a:pt x="5593" y="-973"/>
                                </a:lnTo>
                                <a:lnTo>
                                  <a:pt x="5593" y="-967"/>
                                </a:lnTo>
                                <a:lnTo>
                                  <a:pt x="5593" y="-945"/>
                                </a:lnTo>
                                <a:lnTo>
                                  <a:pt x="5593" y="-875"/>
                                </a:lnTo>
                                <a:lnTo>
                                  <a:pt x="5594" y="-796"/>
                                </a:lnTo>
                                <a:lnTo>
                                  <a:pt x="5594" y="-732"/>
                                </a:lnTo>
                                <a:lnTo>
                                  <a:pt x="5594" y="-675"/>
                                </a:lnTo>
                                <a:lnTo>
                                  <a:pt x="5594" y="-623"/>
                                </a:lnTo>
                                <a:lnTo>
                                  <a:pt x="5594" y="-571"/>
                                </a:lnTo>
                                <a:lnTo>
                                  <a:pt x="5594" y="-525"/>
                                </a:lnTo>
                                <a:lnTo>
                                  <a:pt x="5594" y="-482"/>
                                </a:lnTo>
                                <a:lnTo>
                                  <a:pt x="5594" y="-440"/>
                                </a:lnTo>
                                <a:lnTo>
                                  <a:pt x="5594" y="-402"/>
                                </a:lnTo>
                                <a:lnTo>
                                  <a:pt x="5594" y="-360"/>
                                </a:lnTo>
                                <a:lnTo>
                                  <a:pt x="5594" y="-324"/>
                                </a:lnTo>
                                <a:lnTo>
                                  <a:pt x="5595" y="-288"/>
                                </a:lnTo>
                                <a:lnTo>
                                  <a:pt x="5595" y="-255"/>
                                </a:lnTo>
                                <a:lnTo>
                                  <a:pt x="5595" y="-219"/>
                                </a:lnTo>
                                <a:lnTo>
                                  <a:pt x="5595" y="-187"/>
                                </a:lnTo>
                                <a:lnTo>
                                  <a:pt x="5595" y="-152"/>
                                </a:lnTo>
                                <a:lnTo>
                                  <a:pt x="5595" y="-117"/>
                                </a:lnTo>
                                <a:lnTo>
                                  <a:pt x="5596" y="-84"/>
                                </a:lnTo>
                                <a:lnTo>
                                  <a:pt x="5596" y="-50"/>
                                </a:lnTo>
                                <a:lnTo>
                                  <a:pt x="5596" y="-22"/>
                                </a:lnTo>
                                <a:lnTo>
                                  <a:pt x="5597" y="7"/>
                                </a:lnTo>
                                <a:lnTo>
                                  <a:pt x="5597" y="35"/>
                                </a:lnTo>
                                <a:lnTo>
                                  <a:pt x="5598" y="61"/>
                                </a:lnTo>
                                <a:lnTo>
                                  <a:pt x="5599" y="86"/>
                                </a:lnTo>
                                <a:lnTo>
                                  <a:pt x="5600" y="105"/>
                                </a:lnTo>
                                <a:lnTo>
                                  <a:pt x="5601" y="119"/>
                                </a:lnTo>
                                <a:lnTo>
                                  <a:pt x="5602" y="133"/>
                                </a:lnTo>
                                <a:lnTo>
                                  <a:pt x="5605" y="145"/>
                                </a:lnTo>
                                <a:lnTo>
                                  <a:pt x="5607" y="146"/>
                                </a:lnTo>
                                <a:lnTo>
                                  <a:pt x="5611" y="140"/>
                                </a:lnTo>
                                <a:lnTo>
                                  <a:pt x="5616" y="120"/>
                                </a:lnTo>
                                <a:lnTo>
                                  <a:pt x="5619" y="98"/>
                                </a:lnTo>
                                <a:lnTo>
                                  <a:pt x="5622" y="71"/>
                                </a:lnTo>
                                <a:lnTo>
                                  <a:pt x="5624" y="43"/>
                                </a:lnTo>
                                <a:lnTo>
                                  <a:pt x="5625" y="14"/>
                                </a:lnTo>
                                <a:lnTo>
                                  <a:pt x="5627" y="-14"/>
                                </a:lnTo>
                                <a:lnTo>
                                  <a:pt x="5628" y="-45"/>
                                </a:lnTo>
                                <a:lnTo>
                                  <a:pt x="5629" y="-77"/>
                                </a:lnTo>
                                <a:lnTo>
                                  <a:pt x="5630" y="-110"/>
                                </a:lnTo>
                                <a:lnTo>
                                  <a:pt x="5630" y="-145"/>
                                </a:lnTo>
                                <a:lnTo>
                                  <a:pt x="5631" y="-183"/>
                                </a:lnTo>
                                <a:lnTo>
                                  <a:pt x="5631" y="-221"/>
                                </a:lnTo>
                                <a:lnTo>
                                  <a:pt x="5632" y="-259"/>
                                </a:lnTo>
                                <a:lnTo>
                                  <a:pt x="5632" y="-295"/>
                                </a:lnTo>
                                <a:lnTo>
                                  <a:pt x="5632" y="-331"/>
                                </a:lnTo>
                                <a:lnTo>
                                  <a:pt x="5633" y="-371"/>
                                </a:lnTo>
                                <a:lnTo>
                                  <a:pt x="5633" y="-411"/>
                                </a:lnTo>
                                <a:lnTo>
                                  <a:pt x="5633" y="-449"/>
                                </a:lnTo>
                                <a:lnTo>
                                  <a:pt x="5633" y="-486"/>
                                </a:lnTo>
                                <a:lnTo>
                                  <a:pt x="5633" y="-521"/>
                                </a:lnTo>
                                <a:lnTo>
                                  <a:pt x="5634" y="-559"/>
                                </a:lnTo>
                                <a:lnTo>
                                  <a:pt x="5634" y="-595"/>
                                </a:lnTo>
                                <a:lnTo>
                                  <a:pt x="5634" y="-630"/>
                                </a:lnTo>
                                <a:lnTo>
                                  <a:pt x="5634" y="-669"/>
                                </a:lnTo>
                                <a:lnTo>
                                  <a:pt x="5634" y="-709"/>
                                </a:lnTo>
                                <a:lnTo>
                                  <a:pt x="5634" y="-750"/>
                                </a:lnTo>
                                <a:lnTo>
                                  <a:pt x="5634" y="-795"/>
                                </a:lnTo>
                                <a:lnTo>
                                  <a:pt x="5634" y="-843"/>
                                </a:lnTo>
                                <a:lnTo>
                                  <a:pt x="5634" y="-891"/>
                                </a:lnTo>
                                <a:lnTo>
                                  <a:pt x="5634" y="-940"/>
                                </a:lnTo>
                                <a:lnTo>
                                  <a:pt x="5634" y="-997"/>
                                </a:lnTo>
                                <a:lnTo>
                                  <a:pt x="5634" y="-1053"/>
                                </a:lnTo>
                                <a:lnTo>
                                  <a:pt x="5635" y="-1118"/>
                                </a:lnTo>
                                <a:lnTo>
                                  <a:pt x="5635" y="-1245"/>
                                </a:lnTo>
                                <a:lnTo>
                                  <a:pt x="5635" y="-1269"/>
                                </a:lnTo>
                                <a:lnTo>
                                  <a:pt x="5635" y="-1276"/>
                                </a:lnTo>
                                <a:lnTo>
                                  <a:pt x="5635" y="-1269"/>
                                </a:lnTo>
                                <a:lnTo>
                                  <a:pt x="5635" y="-1246"/>
                                </a:lnTo>
                                <a:lnTo>
                                  <a:pt x="5636" y="-1103"/>
                                </a:lnTo>
                                <a:lnTo>
                                  <a:pt x="5636" y="-1043"/>
                                </a:lnTo>
                                <a:lnTo>
                                  <a:pt x="5636" y="-989"/>
                                </a:lnTo>
                                <a:lnTo>
                                  <a:pt x="5636" y="-940"/>
                                </a:lnTo>
                                <a:lnTo>
                                  <a:pt x="5636" y="-891"/>
                                </a:lnTo>
                                <a:lnTo>
                                  <a:pt x="5636" y="-841"/>
                                </a:lnTo>
                                <a:lnTo>
                                  <a:pt x="5636" y="-793"/>
                                </a:lnTo>
                                <a:lnTo>
                                  <a:pt x="5636" y="-751"/>
                                </a:lnTo>
                                <a:lnTo>
                                  <a:pt x="5636" y="-707"/>
                                </a:lnTo>
                                <a:lnTo>
                                  <a:pt x="5636" y="-667"/>
                                </a:lnTo>
                                <a:lnTo>
                                  <a:pt x="5636" y="-629"/>
                                </a:lnTo>
                                <a:lnTo>
                                  <a:pt x="5636" y="-595"/>
                                </a:lnTo>
                                <a:lnTo>
                                  <a:pt x="5637" y="-556"/>
                                </a:lnTo>
                                <a:lnTo>
                                  <a:pt x="5637" y="-522"/>
                                </a:lnTo>
                                <a:lnTo>
                                  <a:pt x="5637" y="-488"/>
                                </a:lnTo>
                                <a:lnTo>
                                  <a:pt x="5637" y="-452"/>
                                </a:lnTo>
                                <a:lnTo>
                                  <a:pt x="5637" y="-416"/>
                                </a:lnTo>
                                <a:lnTo>
                                  <a:pt x="5637" y="-380"/>
                                </a:lnTo>
                                <a:lnTo>
                                  <a:pt x="5638" y="-346"/>
                                </a:lnTo>
                                <a:lnTo>
                                  <a:pt x="5638" y="-314"/>
                                </a:lnTo>
                                <a:lnTo>
                                  <a:pt x="5638" y="-286"/>
                                </a:lnTo>
                                <a:lnTo>
                                  <a:pt x="5639" y="-268"/>
                                </a:lnTo>
                                <a:lnTo>
                                  <a:pt x="5639" y="-253"/>
                                </a:lnTo>
                                <a:lnTo>
                                  <a:pt x="5640" y="-251"/>
                                </a:lnTo>
                                <a:lnTo>
                                  <a:pt x="5641" y="-258"/>
                                </a:lnTo>
                                <a:lnTo>
                                  <a:pt x="5641" y="-279"/>
                                </a:lnTo>
                                <a:lnTo>
                                  <a:pt x="5642" y="-309"/>
                                </a:lnTo>
                                <a:lnTo>
                                  <a:pt x="5642" y="-340"/>
                                </a:lnTo>
                                <a:lnTo>
                                  <a:pt x="5643" y="-372"/>
                                </a:lnTo>
                                <a:lnTo>
                                  <a:pt x="5643" y="-412"/>
                                </a:lnTo>
                                <a:lnTo>
                                  <a:pt x="5644" y="-447"/>
                                </a:lnTo>
                                <a:lnTo>
                                  <a:pt x="5644" y="-485"/>
                                </a:lnTo>
                                <a:lnTo>
                                  <a:pt x="5644" y="-525"/>
                                </a:lnTo>
                                <a:lnTo>
                                  <a:pt x="5645" y="-564"/>
                                </a:lnTo>
                                <a:lnTo>
                                  <a:pt x="5645" y="-602"/>
                                </a:lnTo>
                                <a:lnTo>
                                  <a:pt x="5645" y="-639"/>
                                </a:lnTo>
                                <a:lnTo>
                                  <a:pt x="5645" y="-681"/>
                                </a:lnTo>
                                <a:lnTo>
                                  <a:pt x="5645" y="-720"/>
                                </a:lnTo>
                                <a:lnTo>
                                  <a:pt x="5645" y="-757"/>
                                </a:lnTo>
                                <a:lnTo>
                                  <a:pt x="5646" y="-796"/>
                                </a:lnTo>
                                <a:lnTo>
                                  <a:pt x="5646" y="-834"/>
                                </a:lnTo>
                                <a:lnTo>
                                  <a:pt x="5646" y="-874"/>
                                </a:lnTo>
                                <a:lnTo>
                                  <a:pt x="5646" y="-911"/>
                                </a:lnTo>
                                <a:lnTo>
                                  <a:pt x="5646" y="-952"/>
                                </a:lnTo>
                                <a:lnTo>
                                  <a:pt x="5646" y="-996"/>
                                </a:lnTo>
                                <a:lnTo>
                                  <a:pt x="5646" y="-1037"/>
                                </a:lnTo>
                                <a:lnTo>
                                  <a:pt x="5646" y="-1083"/>
                                </a:lnTo>
                                <a:lnTo>
                                  <a:pt x="5646" y="-1136"/>
                                </a:lnTo>
                                <a:lnTo>
                                  <a:pt x="5646" y="-1186"/>
                                </a:lnTo>
                                <a:lnTo>
                                  <a:pt x="5646" y="-1239"/>
                                </a:lnTo>
                                <a:lnTo>
                                  <a:pt x="5646" y="-1295"/>
                                </a:lnTo>
                                <a:lnTo>
                                  <a:pt x="5646" y="-1362"/>
                                </a:lnTo>
                                <a:lnTo>
                                  <a:pt x="5647" y="-1482"/>
                                </a:lnTo>
                                <a:lnTo>
                                  <a:pt x="5647" y="-1507"/>
                                </a:lnTo>
                                <a:lnTo>
                                  <a:pt x="5647" y="-1516"/>
                                </a:lnTo>
                                <a:lnTo>
                                  <a:pt x="5647" y="-1510"/>
                                </a:lnTo>
                                <a:lnTo>
                                  <a:pt x="5647" y="-1491"/>
                                </a:lnTo>
                                <a:lnTo>
                                  <a:pt x="5647" y="-1433"/>
                                </a:lnTo>
                                <a:lnTo>
                                  <a:pt x="5647" y="-1348"/>
                                </a:lnTo>
                                <a:lnTo>
                                  <a:pt x="5648" y="-1281"/>
                                </a:lnTo>
                                <a:lnTo>
                                  <a:pt x="5648" y="-1223"/>
                                </a:lnTo>
                                <a:lnTo>
                                  <a:pt x="5648" y="-1171"/>
                                </a:lnTo>
                                <a:lnTo>
                                  <a:pt x="5648" y="-1118"/>
                                </a:lnTo>
                                <a:lnTo>
                                  <a:pt x="5648" y="-1071"/>
                                </a:lnTo>
                                <a:lnTo>
                                  <a:pt x="5648" y="-1024"/>
                                </a:lnTo>
                                <a:lnTo>
                                  <a:pt x="5648" y="-978"/>
                                </a:lnTo>
                                <a:lnTo>
                                  <a:pt x="5648" y="-935"/>
                                </a:lnTo>
                                <a:lnTo>
                                  <a:pt x="5648" y="-894"/>
                                </a:lnTo>
                                <a:lnTo>
                                  <a:pt x="5648" y="-856"/>
                                </a:lnTo>
                                <a:lnTo>
                                  <a:pt x="5648" y="-818"/>
                                </a:lnTo>
                                <a:lnTo>
                                  <a:pt x="5648" y="-778"/>
                                </a:lnTo>
                                <a:lnTo>
                                  <a:pt x="5648" y="-741"/>
                                </a:lnTo>
                                <a:lnTo>
                                  <a:pt x="5649" y="-706"/>
                                </a:lnTo>
                                <a:lnTo>
                                  <a:pt x="5649" y="-668"/>
                                </a:lnTo>
                                <a:lnTo>
                                  <a:pt x="5649" y="-632"/>
                                </a:lnTo>
                                <a:lnTo>
                                  <a:pt x="5649" y="-590"/>
                                </a:lnTo>
                                <a:lnTo>
                                  <a:pt x="5649" y="-552"/>
                                </a:lnTo>
                                <a:lnTo>
                                  <a:pt x="5650" y="-514"/>
                                </a:lnTo>
                                <a:lnTo>
                                  <a:pt x="5650" y="-475"/>
                                </a:lnTo>
                                <a:lnTo>
                                  <a:pt x="5650" y="-436"/>
                                </a:lnTo>
                                <a:lnTo>
                                  <a:pt x="5650" y="-402"/>
                                </a:lnTo>
                                <a:lnTo>
                                  <a:pt x="5651" y="-363"/>
                                </a:lnTo>
                                <a:lnTo>
                                  <a:pt x="5651" y="-327"/>
                                </a:lnTo>
                                <a:lnTo>
                                  <a:pt x="5652" y="-295"/>
                                </a:lnTo>
                                <a:lnTo>
                                  <a:pt x="5653" y="-266"/>
                                </a:lnTo>
                                <a:lnTo>
                                  <a:pt x="5653" y="-245"/>
                                </a:lnTo>
                                <a:lnTo>
                                  <a:pt x="5654" y="-226"/>
                                </a:lnTo>
                                <a:lnTo>
                                  <a:pt x="5655" y="-218"/>
                                </a:lnTo>
                                <a:lnTo>
                                  <a:pt x="5656" y="-223"/>
                                </a:lnTo>
                                <a:lnTo>
                                  <a:pt x="5657" y="-237"/>
                                </a:lnTo>
                                <a:lnTo>
                                  <a:pt x="5658" y="-259"/>
                                </a:lnTo>
                                <a:lnTo>
                                  <a:pt x="5659" y="-290"/>
                                </a:lnTo>
                                <a:lnTo>
                                  <a:pt x="5660" y="-325"/>
                                </a:lnTo>
                                <a:lnTo>
                                  <a:pt x="5660" y="-364"/>
                                </a:lnTo>
                                <a:lnTo>
                                  <a:pt x="5661" y="-401"/>
                                </a:lnTo>
                                <a:lnTo>
                                  <a:pt x="5661" y="-438"/>
                                </a:lnTo>
                                <a:lnTo>
                                  <a:pt x="5662" y="-478"/>
                                </a:lnTo>
                                <a:lnTo>
                                  <a:pt x="5662" y="-517"/>
                                </a:lnTo>
                                <a:lnTo>
                                  <a:pt x="5662" y="-559"/>
                                </a:lnTo>
                                <a:lnTo>
                                  <a:pt x="5663" y="-599"/>
                                </a:lnTo>
                                <a:lnTo>
                                  <a:pt x="5663" y="-637"/>
                                </a:lnTo>
                                <a:lnTo>
                                  <a:pt x="5663" y="-680"/>
                                </a:lnTo>
                                <a:lnTo>
                                  <a:pt x="5663" y="-722"/>
                                </a:lnTo>
                                <a:lnTo>
                                  <a:pt x="5664" y="-764"/>
                                </a:lnTo>
                                <a:lnTo>
                                  <a:pt x="5664" y="-804"/>
                                </a:lnTo>
                                <a:lnTo>
                                  <a:pt x="5664" y="-842"/>
                                </a:lnTo>
                                <a:lnTo>
                                  <a:pt x="5664" y="-877"/>
                                </a:lnTo>
                                <a:lnTo>
                                  <a:pt x="5664" y="-912"/>
                                </a:lnTo>
                                <a:lnTo>
                                  <a:pt x="5664" y="-951"/>
                                </a:lnTo>
                                <a:lnTo>
                                  <a:pt x="5664" y="-991"/>
                                </a:lnTo>
                                <a:lnTo>
                                  <a:pt x="5664" y="-1035"/>
                                </a:lnTo>
                                <a:lnTo>
                                  <a:pt x="5664" y="-1078"/>
                                </a:lnTo>
                                <a:lnTo>
                                  <a:pt x="5664" y="-1124"/>
                                </a:lnTo>
                                <a:lnTo>
                                  <a:pt x="5664" y="-1169"/>
                                </a:lnTo>
                                <a:lnTo>
                                  <a:pt x="5665" y="-1220"/>
                                </a:lnTo>
                                <a:lnTo>
                                  <a:pt x="5665" y="-1272"/>
                                </a:lnTo>
                                <a:lnTo>
                                  <a:pt x="5665" y="-1333"/>
                                </a:lnTo>
                                <a:lnTo>
                                  <a:pt x="5665" y="-1413"/>
                                </a:lnTo>
                                <a:lnTo>
                                  <a:pt x="5665" y="-1475"/>
                                </a:lnTo>
                                <a:lnTo>
                                  <a:pt x="5665" y="-1499"/>
                                </a:lnTo>
                                <a:lnTo>
                                  <a:pt x="5665" y="-1511"/>
                                </a:lnTo>
                                <a:lnTo>
                                  <a:pt x="5665" y="-1505"/>
                                </a:lnTo>
                                <a:lnTo>
                                  <a:pt x="5665" y="-1480"/>
                                </a:lnTo>
                                <a:lnTo>
                                  <a:pt x="5666" y="-1347"/>
                                </a:lnTo>
                                <a:lnTo>
                                  <a:pt x="5666" y="-1284"/>
                                </a:lnTo>
                                <a:lnTo>
                                  <a:pt x="5666" y="-1228"/>
                                </a:lnTo>
                                <a:lnTo>
                                  <a:pt x="5666" y="-1178"/>
                                </a:lnTo>
                                <a:lnTo>
                                  <a:pt x="5666" y="-1131"/>
                                </a:lnTo>
                                <a:lnTo>
                                  <a:pt x="5666" y="-1091"/>
                                </a:lnTo>
                                <a:lnTo>
                                  <a:pt x="5666" y="-1048"/>
                                </a:lnTo>
                                <a:lnTo>
                                  <a:pt x="5666" y="-1009"/>
                                </a:lnTo>
                                <a:lnTo>
                                  <a:pt x="5666" y="-972"/>
                                </a:lnTo>
                                <a:lnTo>
                                  <a:pt x="5666" y="-936"/>
                                </a:lnTo>
                                <a:lnTo>
                                  <a:pt x="5667" y="-899"/>
                                </a:lnTo>
                                <a:lnTo>
                                  <a:pt x="5667" y="-867"/>
                                </a:lnTo>
                                <a:lnTo>
                                  <a:pt x="5667" y="-842"/>
                                </a:lnTo>
                                <a:lnTo>
                                  <a:pt x="5667" y="-828"/>
                                </a:lnTo>
                                <a:lnTo>
                                  <a:pt x="5667" y="-819"/>
                                </a:lnTo>
                                <a:lnTo>
                                  <a:pt x="5667" y="-823"/>
                                </a:lnTo>
                                <a:lnTo>
                                  <a:pt x="5667" y="-839"/>
                                </a:lnTo>
                                <a:lnTo>
                                  <a:pt x="5667" y="-862"/>
                                </a:lnTo>
                                <a:lnTo>
                                  <a:pt x="5667" y="-892"/>
                                </a:lnTo>
                                <a:lnTo>
                                  <a:pt x="5667" y="-929"/>
                                </a:lnTo>
                                <a:lnTo>
                                  <a:pt x="5668" y="-968"/>
                                </a:lnTo>
                                <a:lnTo>
                                  <a:pt x="5668" y="-1011"/>
                                </a:lnTo>
                                <a:lnTo>
                                  <a:pt x="5668" y="-1062"/>
                                </a:lnTo>
                                <a:lnTo>
                                  <a:pt x="5668" y="-1114"/>
                                </a:lnTo>
                                <a:lnTo>
                                  <a:pt x="5668" y="-1175"/>
                                </a:lnTo>
                                <a:lnTo>
                                  <a:pt x="5668" y="-1255"/>
                                </a:lnTo>
                                <a:lnTo>
                                  <a:pt x="5668" y="-1324"/>
                                </a:lnTo>
                                <a:lnTo>
                                  <a:pt x="5668" y="-1347"/>
                                </a:lnTo>
                                <a:lnTo>
                                  <a:pt x="5668" y="-1352"/>
                                </a:lnTo>
                                <a:lnTo>
                                  <a:pt x="5668" y="-1346"/>
                                </a:lnTo>
                                <a:lnTo>
                                  <a:pt x="5669" y="-1328"/>
                                </a:lnTo>
                                <a:lnTo>
                                  <a:pt x="5669" y="-1273"/>
                                </a:lnTo>
                                <a:lnTo>
                                  <a:pt x="5669" y="-1183"/>
                                </a:lnTo>
                                <a:lnTo>
                                  <a:pt x="5669" y="-1122"/>
                                </a:lnTo>
                                <a:lnTo>
                                  <a:pt x="5669" y="-1067"/>
                                </a:lnTo>
                                <a:lnTo>
                                  <a:pt x="5669" y="-1014"/>
                                </a:lnTo>
                                <a:lnTo>
                                  <a:pt x="5669" y="-969"/>
                                </a:lnTo>
                                <a:lnTo>
                                  <a:pt x="5669" y="-920"/>
                                </a:lnTo>
                                <a:lnTo>
                                  <a:pt x="5669" y="-875"/>
                                </a:lnTo>
                                <a:lnTo>
                                  <a:pt x="5669" y="-833"/>
                                </a:lnTo>
                                <a:lnTo>
                                  <a:pt x="5669" y="-792"/>
                                </a:lnTo>
                                <a:lnTo>
                                  <a:pt x="5669" y="-751"/>
                                </a:lnTo>
                                <a:lnTo>
                                  <a:pt x="5670" y="-715"/>
                                </a:lnTo>
                                <a:lnTo>
                                  <a:pt x="5670" y="-677"/>
                                </a:lnTo>
                                <a:lnTo>
                                  <a:pt x="5670" y="-640"/>
                                </a:lnTo>
                                <a:lnTo>
                                  <a:pt x="5670" y="-603"/>
                                </a:lnTo>
                                <a:lnTo>
                                  <a:pt x="5670" y="-566"/>
                                </a:lnTo>
                                <a:lnTo>
                                  <a:pt x="5670" y="-531"/>
                                </a:lnTo>
                                <a:lnTo>
                                  <a:pt x="5670" y="-494"/>
                                </a:lnTo>
                                <a:lnTo>
                                  <a:pt x="5671" y="-457"/>
                                </a:lnTo>
                                <a:lnTo>
                                  <a:pt x="5671" y="-418"/>
                                </a:lnTo>
                                <a:lnTo>
                                  <a:pt x="5671" y="-378"/>
                                </a:lnTo>
                                <a:lnTo>
                                  <a:pt x="5672" y="-342"/>
                                </a:lnTo>
                                <a:lnTo>
                                  <a:pt x="5672" y="-308"/>
                                </a:lnTo>
                                <a:lnTo>
                                  <a:pt x="5673" y="-272"/>
                                </a:lnTo>
                                <a:lnTo>
                                  <a:pt x="5674" y="-233"/>
                                </a:lnTo>
                                <a:lnTo>
                                  <a:pt x="5674" y="-198"/>
                                </a:lnTo>
                                <a:lnTo>
                                  <a:pt x="5675" y="-163"/>
                                </a:lnTo>
                                <a:lnTo>
                                  <a:pt x="5676" y="-128"/>
                                </a:lnTo>
                                <a:lnTo>
                                  <a:pt x="5677" y="-94"/>
                                </a:lnTo>
                                <a:lnTo>
                                  <a:pt x="5679" y="-59"/>
                                </a:lnTo>
                                <a:lnTo>
                                  <a:pt x="5680" y="-27"/>
                                </a:lnTo>
                                <a:lnTo>
                                  <a:pt x="5682" y="-5"/>
                                </a:lnTo>
                                <a:lnTo>
                                  <a:pt x="5683" y="11"/>
                                </a:lnTo>
                                <a:lnTo>
                                  <a:pt x="5685" y="26"/>
                                </a:lnTo>
                                <a:lnTo>
                                  <a:pt x="5687" y="31"/>
                                </a:lnTo>
                                <a:lnTo>
                                  <a:pt x="5689" y="26"/>
                                </a:lnTo>
                                <a:lnTo>
                                  <a:pt x="5691" y="11"/>
                                </a:lnTo>
                                <a:lnTo>
                                  <a:pt x="5693" y="-12"/>
                                </a:lnTo>
                                <a:lnTo>
                                  <a:pt x="5694" y="-44"/>
                                </a:lnTo>
                                <a:lnTo>
                                  <a:pt x="5696" y="-74"/>
                                </a:lnTo>
                                <a:lnTo>
                                  <a:pt x="5696" y="-106"/>
                                </a:lnTo>
                                <a:lnTo>
                                  <a:pt x="5697" y="-145"/>
                                </a:lnTo>
                                <a:lnTo>
                                  <a:pt x="5698" y="-181"/>
                                </a:lnTo>
                                <a:lnTo>
                                  <a:pt x="5699" y="-213"/>
                                </a:lnTo>
                                <a:lnTo>
                                  <a:pt x="5699" y="-252"/>
                                </a:lnTo>
                                <a:lnTo>
                                  <a:pt x="5700" y="-290"/>
                                </a:lnTo>
                                <a:lnTo>
                                  <a:pt x="5700" y="-330"/>
                                </a:lnTo>
                                <a:lnTo>
                                  <a:pt x="5701" y="-371"/>
                                </a:lnTo>
                                <a:lnTo>
                                  <a:pt x="5701" y="-410"/>
                                </a:lnTo>
                                <a:lnTo>
                                  <a:pt x="5701" y="-449"/>
                                </a:lnTo>
                                <a:lnTo>
                                  <a:pt x="5702" y="-491"/>
                                </a:lnTo>
                                <a:lnTo>
                                  <a:pt x="5702" y="-533"/>
                                </a:lnTo>
                                <a:lnTo>
                                  <a:pt x="5702" y="-573"/>
                                </a:lnTo>
                                <a:lnTo>
                                  <a:pt x="5702" y="-614"/>
                                </a:lnTo>
                                <a:lnTo>
                                  <a:pt x="5703" y="-657"/>
                                </a:lnTo>
                                <a:lnTo>
                                  <a:pt x="5703" y="-698"/>
                                </a:lnTo>
                                <a:lnTo>
                                  <a:pt x="5703" y="-737"/>
                                </a:lnTo>
                                <a:lnTo>
                                  <a:pt x="5703" y="-773"/>
                                </a:lnTo>
                                <a:lnTo>
                                  <a:pt x="5703" y="-808"/>
                                </a:lnTo>
                                <a:lnTo>
                                  <a:pt x="5703" y="-847"/>
                                </a:lnTo>
                                <a:lnTo>
                                  <a:pt x="5703" y="-884"/>
                                </a:lnTo>
                                <a:lnTo>
                                  <a:pt x="5703" y="-926"/>
                                </a:lnTo>
                                <a:lnTo>
                                  <a:pt x="5703" y="-969"/>
                                </a:lnTo>
                                <a:lnTo>
                                  <a:pt x="5703" y="-1009"/>
                                </a:lnTo>
                                <a:lnTo>
                                  <a:pt x="5703" y="-1052"/>
                                </a:lnTo>
                                <a:lnTo>
                                  <a:pt x="5704" y="-1102"/>
                                </a:lnTo>
                                <a:lnTo>
                                  <a:pt x="5704" y="-1152"/>
                                </a:lnTo>
                                <a:lnTo>
                                  <a:pt x="5704" y="-1207"/>
                                </a:lnTo>
                                <a:lnTo>
                                  <a:pt x="5704" y="-1265"/>
                                </a:lnTo>
                                <a:lnTo>
                                  <a:pt x="5704" y="-1337"/>
                                </a:lnTo>
                                <a:lnTo>
                                  <a:pt x="5704" y="-1434"/>
                                </a:lnTo>
                                <a:lnTo>
                                  <a:pt x="5704" y="-1455"/>
                                </a:lnTo>
                                <a:lnTo>
                                  <a:pt x="5704" y="-1465"/>
                                </a:lnTo>
                                <a:lnTo>
                                  <a:pt x="5704" y="-1466"/>
                                </a:lnTo>
                                <a:lnTo>
                                  <a:pt x="5704" y="-1460"/>
                                </a:lnTo>
                                <a:lnTo>
                                  <a:pt x="5704" y="-1443"/>
                                </a:lnTo>
                                <a:lnTo>
                                  <a:pt x="5705" y="-1390"/>
                                </a:lnTo>
                                <a:lnTo>
                                  <a:pt x="5705" y="-1304"/>
                                </a:lnTo>
                                <a:lnTo>
                                  <a:pt x="5705" y="-1241"/>
                                </a:lnTo>
                                <a:lnTo>
                                  <a:pt x="5705" y="-1186"/>
                                </a:lnTo>
                                <a:lnTo>
                                  <a:pt x="5705" y="-1134"/>
                                </a:lnTo>
                                <a:lnTo>
                                  <a:pt x="5705" y="-1088"/>
                                </a:lnTo>
                                <a:lnTo>
                                  <a:pt x="5705" y="-1043"/>
                                </a:lnTo>
                                <a:lnTo>
                                  <a:pt x="5705" y="-996"/>
                                </a:lnTo>
                                <a:lnTo>
                                  <a:pt x="5705" y="-951"/>
                                </a:lnTo>
                                <a:lnTo>
                                  <a:pt x="5705" y="-910"/>
                                </a:lnTo>
                                <a:lnTo>
                                  <a:pt x="5705" y="-870"/>
                                </a:lnTo>
                                <a:lnTo>
                                  <a:pt x="5705" y="-827"/>
                                </a:lnTo>
                                <a:lnTo>
                                  <a:pt x="5706" y="-790"/>
                                </a:lnTo>
                                <a:lnTo>
                                  <a:pt x="5706" y="-752"/>
                                </a:lnTo>
                                <a:lnTo>
                                  <a:pt x="5706" y="-712"/>
                                </a:lnTo>
                                <a:lnTo>
                                  <a:pt x="5706" y="-671"/>
                                </a:lnTo>
                                <a:lnTo>
                                  <a:pt x="5706" y="-633"/>
                                </a:lnTo>
                                <a:lnTo>
                                  <a:pt x="5706" y="-594"/>
                                </a:lnTo>
                                <a:lnTo>
                                  <a:pt x="5706" y="-554"/>
                                </a:lnTo>
                                <a:lnTo>
                                  <a:pt x="5707" y="-512"/>
                                </a:lnTo>
                                <a:lnTo>
                                  <a:pt x="5707" y="-473"/>
                                </a:lnTo>
                                <a:lnTo>
                                  <a:pt x="5707" y="-435"/>
                                </a:lnTo>
                                <a:lnTo>
                                  <a:pt x="5708" y="-392"/>
                                </a:lnTo>
                                <a:lnTo>
                                  <a:pt x="5708" y="-349"/>
                                </a:lnTo>
                                <a:lnTo>
                                  <a:pt x="5708" y="-310"/>
                                </a:lnTo>
                                <a:lnTo>
                                  <a:pt x="5709" y="-268"/>
                                </a:lnTo>
                                <a:lnTo>
                                  <a:pt x="5709" y="-230"/>
                                </a:lnTo>
                                <a:lnTo>
                                  <a:pt x="5710" y="-190"/>
                                </a:lnTo>
                                <a:lnTo>
                                  <a:pt x="5711" y="-150"/>
                                </a:lnTo>
                                <a:lnTo>
                                  <a:pt x="5711" y="-110"/>
                                </a:lnTo>
                                <a:lnTo>
                                  <a:pt x="5712" y="-72"/>
                                </a:lnTo>
                                <a:lnTo>
                                  <a:pt x="5713" y="-39"/>
                                </a:lnTo>
                                <a:lnTo>
                                  <a:pt x="5714" y="-4"/>
                                </a:lnTo>
                                <a:lnTo>
                                  <a:pt x="5716" y="33"/>
                                </a:lnTo>
                                <a:lnTo>
                                  <a:pt x="5717" y="67"/>
                                </a:lnTo>
                                <a:lnTo>
                                  <a:pt x="5719" y="99"/>
                                </a:lnTo>
                                <a:lnTo>
                                  <a:pt x="5722" y="126"/>
                                </a:lnTo>
                                <a:lnTo>
                                  <a:pt x="5725" y="150"/>
                                </a:lnTo>
                                <a:lnTo>
                                  <a:pt x="5728" y="166"/>
                                </a:lnTo>
                                <a:lnTo>
                                  <a:pt x="5732" y="170"/>
                                </a:lnTo>
                                <a:lnTo>
                                  <a:pt x="5735" y="167"/>
                                </a:lnTo>
                                <a:lnTo>
                                  <a:pt x="5738" y="156"/>
                                </a:lnTo>
                                <a:lnTo>
                                  <a:pt x="5742" y="132"/>
                                </a:lnTo>
                                <a:lnTo>
                                  <a:pt x="5745" y="104"/>
                                </a:lnTo>
                                <a:lnTo>
                                  <a:pt x="5748" y="71"/>
                                </a:lnTo>
                                <a:lnTo>
                                  <a:pt x="5750" y="36"/>
                                </a:lnTo>
                                <a:lnTo>
                                  <a:pt x="5751" y="5"/>
                                </a:lnTo>
                                <a:lnTo>
                                  <a:pt x="5753" y="-33"/>
                                </a:lnTo>
                                <a:lnTo>
                                  <a:pt x="5754" y="-72"/>
                                </a:lnTo>
                                <a:lnTo>
                                  <a:pt x="5755" y="-108"/>
                                </a:lnTo>
                                <a:lnTo>
                                  <a:pt x="5756" y="-149"/>
                                </a:lnTo>
                                <a:lnTo>
                                  <a:pt x="5757" y="-189"/>
                                </a:lnTo>
                                <a:lnTo>
                                  <a:pt x="5758" y="-228"/>
                                </a:lnTo>
                                <a:lnTo>
                                  <a:pt x="5758" y="-268"/>
                                </a:lnTo>
                                <a:lnTo>
                                  <a:pt x="5759" y="-308"/>
                                </a:lnTo>
                                <a:lnTo>
                                  <a:pt x="5759" y="-346"/>
                                </a:lnTo>
                                <a:lnTo>
                                  <a:pt x="5760" y="-388"/>
                                </a:lnTo>
                                <a:lnTo>
                                  <a:pt x="5760" y="-432"/>
                                </a:lnTo>
                                <a:lnTo>
                                  <a:pt x="5760" y="-470"/>
                                </a:lnTo>
                                <a:lnTo>
                                  <a:pt x="5761" y="-510"/>
                                </a:lnTo>
                                <a:lnTo>
                                  <a:pt x="5761" y="-552"/>
                                </a:lnTo>
                                <a:lnTo>
                                  <a:pt x="5761" y="-595"/>
                                </a:lnTo>
                                <a:lnTo>
                                  <a:pt x="5761" y="-636"/>
                                </a:lnTo>
                                <a:lnTo>
                                  <a:pt x="5761" y="-676"/>
                                </a:lnTo>
                                <a:lnTo>
                                  <a:pt x="5762" y="-715"/>
                                </a:lnTo>
                                <a:lnTo>
                                  <a:pt x="5762" y="-752"/>
                                </a:lnTo>
                                <a:lnTo>
                                  <a:pt x="5762" y="-789"/>
                                </a:lnTo>
                                <a:lnTo>
                                  <a:pt x="5762" y="-829"/>
                                </a:lnTo>
                                <a:lnTo>
                                  <a:pt x="5762" y="-868"/>
                                </a:lnTo>
                                <a:lnTo>
                                  <a:pt x="5762" y="-907"/>
                                </a:lnTo>
                                <a:lnTo>
                                  <a:pt x="5762" y="-947"/>
                                </a:lnTo>
                                <a:lnTo>
                                  <a:pt x="5762" y="-986"/>
                                </a:lnTo>
                                <a:lnTo>
                                  <a:pt x="5762" y="-1024"/>
                                </a:lnTo>
                                <a:lnTo>
                                  <a:pt x="5762" y="-1064"/>
                                </a:lnTo>
                                <a:lnTo>
                                  <a:pt x="5762" y="-1105"/>
                                </a:lnTo>
                                <a:lnTo>
                                  <a:pt x="5762" y="-1148"/>
                                </a:lnTo>
                                <a:lnTo>
                                  <a:pt x="5762" y="-1195"/>
                                </a:lnTo>
                                <a:lnTo>
                                  <a:pt x="5762" y="-1248"/>
                                </a:lnTo>
                                <a:lnTo>
                                  <a:pt x="5763" y="-1306"/>
                                </a:lnTo>
                                <a:lnTo>
                                  <a:pt x="5763" y="-1365"/>
                                </a:lnTo>
                                <a:lnTo>
                                  <a:pt x="5763" y="-1464"/>
                                </a:lnTo>
                                <a:lnTo>
                                  <a:pt x="5763" y="-1508"/>
                                </a:lnTo>
                                <a:lnTo>
                                  <a:pt x="5763" y="-1528"/>
                                </a:lnTo>
                                <a:lnTo>
                                  <a:pt x="5763" y="-1532"/>
                                </a:lnTo>
                                <a:lnTo>
                                  <a:pt x="5763" y="-1527"/>
                                </a:lnTo>
                                <a:lnTo>
                                  <a:pt x="5763" y="-1507"/>
                                </a:lnTo>
                                <a:lnTo>
                                  <a:pt x="5763" y="-1447"/>
                                </a:lnTo>
                                <a:lnTo>
                                  <a:pt x="5763" y="-1359"/>
                                </a:lnTo>
                                <a:lnTo>
                                  <a:pt x="5763" y="-1298"/>
                                </a:lnTo>
                                <a:lnTo>
                                  <a:pt x="5764" y="-1241"/>
                                </a:lnTo>
                                <a:lnTo>
                                  <a:pt x="5764" y="-1189"/>
                                </a:lnTo>
                                <a:lnTo>
                                  <a:pt x="5764" y="-1140"/>
                                </a:lnTo>
                                <a:lnTo>
                                  <a:pt x="5764" y="-1092"/>
                                </a:lnTo>
                                <a:lnTo>
                                  <a:pt x="5764" y="-1045"/>
                                </a:lnTo>
                                <a:lnTo>
                                  <a:pt x="5764" y="-1003"/>
                                </a:lnTo>
                                <a:lnTo>
                                  <a:pt x="5764" y="-964"/>
                                </a:lnTo>
                                <a:lnTo>
                                  <a:pt x="5764" y="-925"/>
                                </a:lnTo>
                                <a:lnTo>
                                  <a:pt x="5764" y="-886"/>
                                </a:lnTo>
                                <a:lnTo>
                                  <a:pt x="5764" y="-850"/>
                                </a:lnTo>
                                <a:lnTo>
                                  <a:pt x="5764" y="-813"/>
                                </a:lnTo>
                                <a:lnTo>
                                  <a:pt x="5764" y="-775"/>
                                </a:lnTo>
                                <a:lnTo>
                                  <a:pt x="5764" y="-739"/>
                                </a:lnTo>
                                <a:lnTo>
                                  <a:pt x="5765" y="-701"/>
                                </a:lnTo>
                                <a:lnTo>
                                  <a:pt x="5765" y="-658"/>
                                </a:lnTo>
                                <a:lnTo>
                                  <a:pt x="5765" y="-620"/>
                                </a:lnTo>
                                <a:lnTo>
                                  <a:pt x="5765" y="-580"/>
                                </a:lnTo>
                                <a:lnTo>
                                  <a:pt x="5765" y="-542"/>
                                </a:lnTo>
                                <a:lnTo>
                                  <a:pt x="5765" y="-501"/>
                                </a:lnTo>
                                <a:lnTo>
                                  <a:pt x="5766" y="-460"/>
                                </a:lnTo>
                                <a:lnTo>
                                  <a:pt x="5766" y="-423"/>
                                </a:lnTo>
                                <a:lnTo>
                                  <a:pt x="5766" y="-382"/>
                                </a:lnTo>
                                <a:lnTo>
                                  <a:pt x="5767" y="-345"/>
                                </a:lnTo>
                                <a:lnTo>
                                  <a:pt x="5767" y="-308"/>
                                </a:lnTo>
                                <a:lnTo>
                                  <a:pt x="5768" y="-271"/>
                                </a:lnTo>
                                <a:lnTo>
                                  <a:pt x="5768" y="-236"/>
                                </a:lnTo>
                                <a:lnTo>
                                  <a:pt x="5769" y="-199"/>
                                </a:lnTo>
                                <a:lnTo>
                                  <a:pt x="5770" y="-165"/>
                                </a:lnTo>
                                <a:lnTo>
                                  <a:pt x="5771" y="-136"/>
                                </a:lnTo>
                                <a:lnTo>
                                  <a:pt x="5772" y="-117"/>
                                </a:lnTo>
                                <a:lnTo>
                                  <a:pt x="5773" y="-105"/>
                                </a:lnTo>
                                <a:lnTo>
                                  <a:pt x="5774" y="-101"/>
                                </a:lnTo>
                                <a:lnTo>
                                  <a:pt x="5775" y="-106"/>
                                </a:lnTo>
                                <a:lnTo>
                                  <a:pt x="5776" y="-123"/>
                                </a:lnTo>
                                <a:lnTo>
                                  <a:pt x="5777" y="-147"/>
                                </a:lnTo>
                                <a:lnTo>
                                  <a:pt x="5778" y="-179"/>
                                </a:lnTo>
                                <a:lnTo>
                                  <a:pt x="5779" y="-212"/>
                                </a:lnTo>
                                <a:lnTo>
                                  <a:pt x="5779" y="-246"/>
                                </a:lnTo>
                                <a:lnTo>
                                  <a:pt x="5780" y="-282"/>
                                </a:lnTo>
                                <a:lnTo>
                                  <a:pt x="5781" y="-322"/>
                                </a:lnTo>
                                <a:lnTo>
                                  <a:pt x="5781" y="-360"/>
                                </a:lnTo>
                                <a:lnTo>
                                  <a:pt x="5781" y="-398"/>
                                </a:lnTo>
                                <a:lnTo>
                                  <a:pt x="5782" y="-437"/>
                                </a:lnTo>
                                <a:lnTo>
                                  <a:pt x="5782" y="-476"/>
                                </a:lnTo>
                                <a:lnTo>
                                  <a:pt x="5782" y="-515"/>
                                </a:lnTo>
                                <a:lnTo>
                                  <a:pt x="5783" y="-555"/>
                                </a:lnTo>
                                <a:lnTo>
                                  <a:pt x="5783" y="-595"/>
                                </a:lnTo>
                                <a:lnTo>
                                  <a:pt x="5783" y="-636"/>
                                </a:lnTo>
                                <a:lnTo>
                                  <a:pt x="5783" y="-677"/>
                                </a:lnTo>
                                <a:lnTo>
                                  <a:pt x="5783" y="-718"/>
                                </a:lnTo>
                                <a:lnTo>
                                  <a:pt x="5784" y="-758"/>
                                </a:lnTo>
                                <a:lnTo>
                                  <a:pt x="5784" y="-798"/>
                                </a:lnTo>
                                <a:lnTo>
                                  <a:pt x="5784" y="-835"/>
                                </a:lnTo>
                                <a:lnTo>
                                  <a:pt x="5784" y="-876"/>
                                </a:lnTo>
                                <a:lnTo>
                                  <a:pt x="5784" y="-918"/>
                                </a:lnTo>
                                <a:lnTo>
                                  <a:pt x="5784" y="-954"/>
                                </a:lnTo>
                                <a:lnTo>
                                  <a:pt x="5784" y="-994"/>
                                </a:lnTo>
                                <a:lnTo>
                                  <a:pt x="5784" y="-1035"/>
                                </a:lnTo>
                                <a:lnTo>
                                  <a:pt x="5784" y="-1077"/>
                                </a:lnTo>
                                <a:lnTo>
                                  <a:pt x="5784" y="-1120"/>
                                </a:lnTo>
                                <a:lnTo>
                                  <a:pt x="5784" y="-1167"/>
                                </a:lnTo>
                                <a:lnTo>
                                  <a:pt x="5784" y="-1219"/>
                                </a:lnTo>
                                <a:lnTo>
                                  <a:pt x="5784" y="-1275"/>
                                </a:lnTo>
                                <a:lnTo>
                                  <a:pt x="5784" y="-1341"/>
                                </a:lnTo>
                                <a:lnTo>
                                  <a:pt x="5785" y="-1448"/>
                                </a:lnTo>
                                <a:lnTo>
                                  <a:pt x="5785" y="-1469"/>
                                </a:lnTo>
                                <a:lnTo>
                                  <a:pt x="5785" y="-1478"/>
                                </a:lnTo>
                                <a:lnTo>
                                  <a:pt x="5785" y="-1472"/>
                                </a:lnTo>
                                <a:lnTo>
                                  <a:pt x="5785" y="-1450"/>
                                </a:lnTo>
                                <a:lnTo>
                                  <a:pt x="5785" y="-1308"/>
                                </a:lnTo>
                                <a:lnTo>
                                  <a:pt x="5785" y="-1248"/>
                                </a:lnTo>
                                <a:lnTo>
                                  <a:pt x="5785" y="-1191"/>
                                </a:lnTo>
                                <a:lnTo>
                                  <a:pt x="5785" y="-1141"/>
                                </a:lnTo>
                                <a:lnTo>
                                  <a:pt x="5786" y="-1097"/>
                                </a:lnTo>
                                <a:lnTo>
                                  <a:pt x="5786" y="-1055"/>
                                </a:lnTo>
                                <a:lnTo>
                                  <a:pt x="5786" y="-1014"/>
                                </a:lnTo>
                                <a:lnTo>
                                  <a:pt x="5786" y="-977"/>
                                </a:lnTo>
                                <a:lnTo>
                                  <a:pt x="5786" y="-939"/>
                                </a:lnTo>
                                <a:lnTo>
                                  <a:pt x="5786" y="-897"/>
                                </a:lnTo>
                                <a:lnTo>
                                  <a:pt x="5786" y="-860"/>
                                </a:lnTo>
                                <a:lnTo>
                                  <a:pt x="5786" y="-820"/>
                                </a:lnTo>
                                <a:lnTo>
                                  <a:pt x="5786" y="-780"/>
                                </a:lnTo>
                                <a:lnTo>
                                  <a:pt x="5786" y="-743"/>
                                </a:lnTo>
                                <a:lnTo>
                                  <a:pt x="5786" y="-703"/>
                                </a:lnTo>
                                <a:lnTo>
                                  <a:pt x="5787" y="-661"/>
                                </a:lnTo>
                                <a:lnTo>
                                  <a:pt x="5787" y="-619"/>
                                </a:lnTo>
                                <a:lnTo>
                                  <a:pt x="5787" y="-576"/>
                                </a:lnTo>
                                <a:lnTo>
                                  <a:pt x="5787" y="-537"/>
                                </a:lnTo>
                                <a:lnTo>
                                  <a:pt x="5787" y="-496"/>
                                </a:lnTo>
                                <a:lnTo>
                                  <a:pt x="5788" y="-456"/>
                                </a:lnTo>
                                <a:lnTo>
                                  <a:pt x="5788" y="-417"/>
                                </a:lnTo>
                                <a:lnTo>
                                  <a:pt x="5788" y="-376"/>
                                </a:lnTo>
                                <a:lnTo>
                                  <a:pt x="5789" y="-338"/>
                                </a:lnTo>
                                <a:lnTo>
                                  <a:pt x="5789" y="-299"/>
                                </a:lnTo>
                                <a:lnTo>
                                  <a:pt x="5790" y="-265"/>
                                </a:lnTo>
                                <a:lnTo>
                                  <a:pt x="5791" y="-233"/>
                                </a:lnTo>
                                <a:lnTo>
                                  <a:pt x="5791" y="-208"/>
                                </a:lnTo>
                                <a:lnTo>
                                  <a:pt x="5792" y="-190"/>
                                </a:lnTo>
                                <a:lnTo>
                                  <a:pt x="5793" y="-183"/>
                                </a:lnTo>
                                <a:lnTo>
                                  <a:pt x="5793" y="-188"/>
                                </a:lnTo>
                                <a:lnTo>
                                  <a:pt x="5793" y="-201"/>
                                </a:lnTo>
                                <a:lnTo>
                                  <a:pt x="5794" y="-218"/>
                                </a:lnTo>
                                <a:lnTo>
                                  <a:pt x="5794" y="-242"/>
                                </a:lnTo>
                                <a:lnTo>
                                  <a:pt x="5794" y="-271"/>
                                </a:lnTo>
                                <a:lnTo>
                                  <a:pt x="5794" y="-298"/>
                                </a:lnTo>
                                <a:lnTo>
                                  <a:pt x="5794" y="-330"/>
                                </a:lnTo>
                                <a:lnTo>
                                  <a:pt x="5795" y="-360"/>
                                </a:lnTo>
                                <a:lnTo>
                                  <a:pt x="5795" y="-393"/>
                                </a:lnTo>
                                <a:lnTo>
                                  <a:pt x="5795" y="-424"/>
                                </a:lnTo>
                                <a:lnTo>
                                  <a:pt x="5795" y="-459"/>
                                </a:lnTo>
                                <a:lnTo>
                                  <a:pt x="5795" y="-499"/>
                                </a:lnTo>
                                <a:lnTo>
                                  <a:pt x="5795" y="-538"/>
                                </a:lnTo>
                                <a:lnTo>
                                  <a:pt x="5795" y="-584"/>
                                </a:lnTo>
                                <a:lnTo>
                                  <a:pt x="5795" y="-634"/>
                                </a:lnTo>
                                <a:lnTo>
                                  <a:pt x="5795" y="-685"/>
                                </a:lnTo>
                                <a:lnTo>
                                  <a:pt x="5795" y="-736"/>
                                </a:lnTo>
                                <a:lnTo>
                                  <a:pt x="5795" y="-792"/>
                                </a:lnTo>
                                <a:lnTo>
                                  <a:pt x="5795" y="-849"/>
                                </a:lnTo>
                                <a:lnTo>
                                  <a:pt x="5795" y="-919"/>
                                </a:lnTo>
                                <a:lnTo>
                                  <a:pt x="5795" y="-1039"/>
                                </a:lnTo>
                                <a:lnTo>
                                  <a:pt x="5795" y="-1064"/>
                                </a:lnTo>
                                <a:lnTo>
                                  <a:pt x="5796" y="-1071"/>
                                </a:lnTo>
                                <a:lnTo>
                                  <a:pt x="5796" y="-1063"/>
                                </a:lnTo>
                                <a:lnTo>
                                  <a:pt x="5796" y="-1039"/>
                                </a:lnTo>
                                <a:lnTo>
                                  <a:pt x="5796" y="-896"/>
                                </a:lnTo>
                                <a:lnTo>
                                  <a:pt x="5796" y="-833"/>
                                </a:lnTo>
                                <a:lnTo>
                                  <a:pt x="5796" y="-778"/>
                                </a:lnTo>
                                <a:lnTo>
                                  <a:pt x="5796" y="-724"/>
                                </a:lnTo>
                                <a:lnTo>
                                  <a:pt x="5796" y="-672"/>
                                </a:lnTo>
                                <a:lnTo>
                                  <a:pt x="5796" y="-621"/>
                                </a:lnTo>
                                <a:lnTo>
                                  <a:pt x="5796" y="-577"/>
                                </a:lnTo>
                                <a:lnTo>
                                  <a:pt x="5796" y="-532"/>
                                </a:lnTo>
                                <a:lnTo>
                                  <a:pt x="5796" y="-490"/>
                                </a:lnTo>
                                <a:lnTo>
                                  <a:pt x="5796" y="-453"/>
                                </a:lnTo>
                                <a:lnTo>
                                  <a:pt x="5796" y="-416"/>
                                </a:lnTo>
                                <a:lnTo>
                                  <a:pt x="5796" y="-385"/>
                                </a:lnTo>
                                <a:lnTo>
                                  <a:pt x="5796" y="-353"/>
                                </a:lnTo>
                                <a:lnTo>
                                  <a:pt x="5797" y="-327"/>
                                </a:lnTo>
                                <a:lnTo>
                                  <a:pt x="5797" y="-294"/>
                                </a:lnTo>
                                <a:lnTo>
                                  <a:pt x="5797" y="-266"/>
                                </a:lnTo>
                                <a:lnTo>
                                  <a:pt x="5797" y="-241"/>
                                </a:lnTo>
                                <a:lnTo>
                                  <a:pt x="5797" y="-217"/>
                                </a:lnTo>
                                <a:lnTo>
                                  <a:pt x="5797" y="-197"/>
                                </a:lnTo>
                                <a:lnTo>
                                  <a:pt x="5798" y="-176"/>
                                </a:lnTo>
                                <a:lnTo>
                                  <a:pt x="5798" y="-164"/>
                                </a:lnTo>
                                <a:lnTo>
                                  <a:pt x="5799" y="-157"/>
                                </a:lnTo>
                                <a:lnTo>
                                  <a:pt x="5799" y="-156"/>
                                </a:lnTo>
                                <a:lnTo>
                                  <a:pt x="5800" y="-162"/>
                                </a:lnTo>
                                <a:lnTo>
                                  <a:pt x="5801" y="-184"/>
                                </a:lnTo>
                                <a:lnTo>
                                  <a:pt x="5803" y="-216"/>
                                </a:lnTo>
                                <a:lnTo>
                                  <a:pt x="5804" y="-250"/>
                                </a:lnTo>
                                <a:lnTo>
                                  <a:pt x="5805" y="-288"/>
                                </a:lnTo>
                                <a:lnTo>
                                  <a:pt x="5806" y="-326"/>
                                </a:lnTo>
                                <a:lnTo>
                                  <a:pt x="5806" y="-362"/>
                                </a:lnTo>
                                <a:lnTo>
                                  <a:pt x="5807" y="-403"/>
                                </a:lnTo>
                                <a:lnTo>
                                  <a:pt x="5808" y="-445"/>
                                </a:lnTo>
                                <a:lnTo>
                                  <a:pt x="5808" y="-484"/>
                                </a:lnTo>
                                <a:lnTo>
                                  <a:pt x="5809" y="-523"/>
                                </a:lnTo>
                                <a:lnTo>
                                  <a:pt x="5809" y="-562"/>
                                </a:lnTo>
                                <a:lnTo>
                                  <a:pt x="5809" y="-601"/>
                                </a:lnTo>
                                <a:lnTo>
                                  <a:pt x="5810" y="-645"/>
                                </a:lnTo>
                                <a:lnTo>
                                  <a:pt x="5810" y="-686"/>
                                </a:lnTo>
                                <a:lnTo>
                                  <a:pt x="5810" y="-727"/>
                                </a:lnTo>
                                <a:lnTo>
                                  <a:pt x="5811" y="-767"/>
                                </a:lnTo>
                                <a:lnTo>
                                  <a:pt x="5811" y="-807"/>
                                </a:lnTo>
                                <a:lnTo>
                                  <a:pt x="5811" y="-845"/>
                                </a:lnTo>
                                <a:lnTo>
                                  <a:pt x="5811" y="-886"/>
                                </a:lnTo>
                                <a:lnTo>
                                  <a:pt x="5811" y="-924"/>
                                </a:lnTo>
                                <a:lnTo>
                                  <a:pt x="5812" y="-963"/>
                                </a:lnTo>
                                <a:lnTo>
                                  <a:pt x="5812" y="-1005"/>
                                </a:lnTo>
                                <a:lnTo>
                                  <a:pt x="5812" y="-1044"/>
                                </a:lnTo>
                                <a:lnTo>
                                  <a:pt x="5812" y="-1085"/>
                                </a:lnTo>
                                <a:lnTo>
                                  <a:pt x="5812" y="-1125"/>
                                </a:lnTo>
                                <a:lnTo>
                                  <a:pt x="5812" y="-1163"/>
                                </a:lnTo>
                                <a:lnTo>
                                  <a:pt x="5812" y="-1209"/>
                                </a:lnTo>
                                <a:lnTo>
                                  <a:pt x="5812" y="-1256"/>
                                </a:lnTo>
                                <a:lnTo>
                                  <a:pt x="5812" y="-1302"/>
                                </a:lnTo>
                                <a:lnTo>
                                  <a:pt x="5812" y="-1353"/>
                                </a:lnTo>
                                <a:lnTo>
                                  <a:pt x="5812" y="-1412"/>
                                </a:lnTo>
                                <a:lnTo>
                                  <a:pt x="5813" y="-1500"/>
                                </a:lnTo>
                                <a:lnTo>
                                  <a:pt x="5813" y="-1542"/>
                                </a:lnTo>
                                <a:lnTo>
                                  <a:pt x="5813" y="-1562"/>
                                </a:lnTo>
                                <a:lnTo>
                                  <a:pt x="5813" y="-1565"/>
                                </a:lnTo>
                                <a:lnTo>
                                  <a:pt x="5813" y="-1557"/>
                                </a:lnTo>
                                <a:lnTo>
                                  <a:pt x="5813" y="-1531"/>
                                </a:lnTo>
                                <a:lnTo>
                                  <a:pt x="5813" y="-1413"/>
                                </a:lnTo>
                                <a:lnTo>
                                  <a:pt x="5813" y="-1358"/>
                                </a:lnTo>
                                <a:lnTo>
                                  <a:pt x="5813" y="-1305"/>
                                </a:lnTo>
                                <a:lnTo>
                                  <a:pt x="5814" y="-1257"/>
                                </a:lnTo>
                                <a:lnTo>
                                  <a:pt x="5814" y="-1213"/>
                                </a:lnTo>
                                <a:lnTo>
                                  <a:pt x="5814" y="-1171"/>
                                </a:lnTo>
                                <a:lnTo>
                                  <a:pt x="5814" y="-1130"/>
                                </a:lnTo>
                                <a:lnTo>
                                  <a:pt x="5814" y="-1088"/>
                                </a:lnTo>
                                <a:lnTo>
                                  <a:pt x="5814" y="-1045"/>
                                </a:lnTo>
                                <a:lnTo>
                                  <a:pt x="5814" y="-1005"/>
                                </a:lnTo>
                                <a:lnTo>
                                  <a:pt x="5814" y="-964"/>
                                </a:lnTo>
                                <a:lnTo>
                                  <a:pt x="5814" y="-923"/>
                                </a:lnTo>
                                <a:lnTo>
                                  <a:pt x="5814" y="-881"/>
                                </a:lnTo>
                                <a:lnTo>
                                  <a:pt x="5815" y="-839"/>
                                </a:lnTo>
                                <a:lnTo>
                                  <a:pt x="5815" y="-796"/>
                                </a:lnTo>
                                <a:lnTo>
                                  <a:pt x="5815" y="-753"/>
                                </a:lnTo>
                                <a:lnTo>
                                  <a:pt x="5815" y="-712"/>
                                </a:lnTo>
                                <a:lnTo>
                                  <a:pt x="5816" y="-669"/>
                                </a:lnTo>
                                <a:lnTo>
                                  <a:pt x="5816" y="-627"/>
                                </a:lnTo>
                                <a:lnTo>
                                  <a:pt x="5816" y="-587"/>
                                </a:lnTo>
                                <a:lnTo>
                                  <a:pt x="5817" y="-544"/>
                                </a:lnTo>
                                <a:lnTo>
                                  <a:pt x="5817" y="-502"/>
                                </a:lnTo>
                                <a:lnTo>
                                  <a:pt x="5818" y="-459"/>
                                </a:lnTo>
                                <a:lnTo>
                                  <a:pt x="5818" y="-419"/>
                                </a:lnTo>
                                <a:lnTo>
                                  <a:pt x="5819" y="-378"/>
                                </a:lnTo>
                                <a:lnTo>
                                  <a:pt x="5820" y="-336"/>
                                </a:lnTo>
                                <a:lnTo>
                                  <a:pt x="5820" y="-295"/>
                                </a:lnTo>
                                <a:lnTo>
                                  <a:pt x="5821" y="-258"/>
                                </a:lnTo>
                                <a:lnTo>
                                  <a:pt x="5822" y="-217"/>
                                </a:lnTo>
                                <a:lnTo>
                                  <a:pt x="5823" y="-178"/>
                                </a:lnTo>
                                <a:lnTo>
                                  <a:pt x="5824" y="-141"/>
                                </a:lnTo>
                                <a:lnTo>
                                  <a:pt x="5826" y="-107"/>
                                </a:lnTo>
                                <a:lnTo>
                                  <a:pt x="5827" y="-79"/>
                                </a:lnTo>
                                <a:lnTo>
                                  <a:pt x="5829" y="-55"/>
                                </a:lnTo>
                                <a:lnTo>
                                  <a:pt x="5831" y="-44"/>
                                </a:lnTo>
                                <a:lnTo>
                                  <a:pt x="5831" y="-42"/>
                                </a:lnTo>
                                <a:lnTo>
                                  <a:pt x="5833" y="-47"/>
                                </a:lnTo>
                                <a:lnTo>
                                  <a:pt x="5834" y="-60"/>
                                </a:lnTo>
                                <a:lnTo>
                                  <a:pt x="5835" y="-82"/>
                                </a:lnTo>
                                <a:lnTo>
                                  <a:pt x="5836" y="-108"/>
                                </a:lnTo>
                                <a:lnTo>
                                  <a:pt x="5837" y="-138"/>
                                </a:lnTo>
                                <a:lnTo>
                                  <a:pt x="5837" y="-171"/>
                                </a:lnTo>
                                <a:lnTo>
                                  <a:pt x="5838" y="-204"/>
                                </a:lnTo>
                                <a:lnTo>
                                  <a:pt x="5838" y="-242"/>
                                </a:lnTo>
                                <a:lnTo>
                                  <a:pt x="5839" y="-280"/>
                                </a:lnTo>
                                <a:lnTo>
                                  <a:pt x="5839" y="-319"/>
                                </a:lnTo>
                                <a:lnTo>
                                  <a:pt x="5839" y="-360"/>
                                </a:lnTo>
                                <a:lnTo>
                                  <a:pt x="5840" y="-400"/>
                                </a:lnTo>
                                <a:lnTo>
                                  <a:pt x="5840" y="-440"/>
                                </a:lnTo>
                                <a:lnTo>
                                  <a:pt x="5840" y="-480"/>
                                </a:lnTo>
                                <a:lnTo>
                                  <a:pt x="5840" y="-520"/>
                                </a:lnTo>
                                <a:lnTo>
                                  <a:pt x="5840" y="-558"/>
                                </a:lnTo>
                                <a:lnTo>
                                  <a:pt x="5841" y="-596"/>
                                </a:lnTo>
                                <a:lnTo>
                                  <a:pt x="5841" y="-634"/>
                                </a:lnTo>
                                <a:lnTo>
                                  <a:pt x="5841" y="-675"/>
                                </a:lnTo>
                                <a:lnTo>
                                  <a:pt x="5841" y="-714"/>
                                </a:lnTo>
                                <a:lnTo>
                                  <a:pt x="5841" y="-751"/>
                                </a:lnTo>
                                <a:lnTo>
                                  <a:pt x="5841" y="-787"/>
                                </a:lnTo>
                                <a:lnTo>
                                  <a:pt x="5841" y="-829"/>
                                </a:lnTo>
                                <a:lnTo>
                                  <a:pt x="5841" y="-871"/>
                                </a:lnTo>
                                <a:lnTo>
                                  <a:pt x="5841" y="-915"/>
                                </a:lnTo>
                                <a:lnTo>
                                  <a:pt x="5841" y="-957"/>
                                </a:lnTo>
                                <a:lnTo>
                                  <a:pt x="5841" y="-1002"/>
                                </a:lnTo>
                                <a:lnTo>
                                  <a:pt x="5841" y="-1048"/>
                                </a:lnTo>
                                <a:lnTo>
                                  <a:pt x="5841" y="-1102"/>
                                </a:lnTo>
                                <a:lnTo>
                                  <a:pt x="5841" y="-1154"/>
                                </a:lnTo>
                                <a:lnTo>
                                  <a:pt x="5841" y="-1216"/>
                                </a:lnTo>
                                <a:lnTo>
                                  <a:pt x="5842" y="-1290"/>
                                </a:lnTo>
                                <a:lnTo>
                                  <a:pt x="5842" y="-1384"/>
                                </a:lnTo>
                                <a:lnTo>
                                  <a:pt x="5842" y="-1407"/>
                                </a:lnTo>
                                <a:lnTo>
                                  <a:pt x="5842" y="-1415"/>
                                </a:lnTo>
                                <a:lnTo>
                                  <a:pt x="5842" y="-1410"/>
                                </a:lnTo>
                                <a:lnTo>
                                  <a:pt x="5842" y="-1392"/>
                                </a:lnTo>
                                <a:lnTo>
                                  <a:pt x="5842" y="-1333"/>
                                </a:lnTo>
                                <a:lnTo>
                                  <a:pt x="5842" y="-1257"/>
                                </a:lnTo>
                                <a:lnTo>
                                  <a:pt x="5842" y="-1202"/>
                                </a:lnTo>
                                <a:lnTo>
                                  <a:pt x="5842" y="-1163"/>
                                </a:lnTo>
                                <a:lnTo>
                                  <a:pt x="5842" y="-1134"/>
                                </a:lnTo>
                                <a:lnTo>
                                  <a:pt x="5842" y="-1114"/>
                                </a:lnTo>
                                <a:lnTo>
                                  <a:pt x="5842" y="-1107"/>
                                </a:lnTo>
                                <a:lnTo>
                                  <a:pt x="5842" y="-1111"/>
                                </a:lnTo>
                                <a:lnTo>
                                  <a:pt x="5842" y="-1130"/>
                                </a:lnTo>
                                <a:lnTo>
                                  <a:pt x="5843" y="-1158"/>
                                </a:lnTo>
                                <a:lnTo>
                                  <a:pt x="5843" y="-1203"/>
                                </a:lnTo>
                                <a:lnTo>
                                  <a:pt x="5843" y="-1272"/>
                                </a:lnTo>
                                <a:lnTo>
                                  <a:pt x="5843" y="-1332"/>
                                </a:lnTo>
                                <a:lnTo>
                                  <a:pt x="5843" y="-1350"/>
                                </a:lnTo>
                                <a:lnTo>
                                  <a:pt x="5843" y="-1356"/>
                                </a:lnTo>
                                <a:lnTo>
                                  <a:pt x="5843" y="-1349"/>
                                </a:lnTo>
                                <a:lnTo>
                                  <a:pt x="5843" y="-1329"/>
                                </a:lnTo>
                                <a:lnTo>
                                  <a:pt x="5843" y="-1262"/>
                                </a:lnTo>
                                <a:lnTo>
                                  <a:pt x="5843" y="-1182"/>
                                </a:lnTo>
                                <a:lnTo>
                                  <a:pt x="5843" y="-1122"/>
                                </a:lnTo>
                                <a:lnTo>
                                  <a:pt x="5843" y="-1069"/>
                                </a:lnTo>
                                <a:lnTo>
                                  <a:pt x="5843" y="-1014"/>
                                </a:lnTo>
                                <a:lnTo>
                                  <a:pt x="5844" y="-963"/>
                                </a:lnTo>
                                <a:lnTo>
                                  <a:pt x="5844" y="-915"/>
                                </a:lnTo>
                                <a:lnTo>
                                  <a:pt x="5844" y="-875"/>
                                </a:lnTo>
                                <a:lnTo>
                                  <a:pt x="5844" y="-834"/>
                                </a:lnTo>
                                <a:lnTo>
                                  <a:pt x="5844" y="-793"/>
                                </a:lnTo>
                                <a:lnTo>
                                  <a:pt x="5844" y="-754"/>
                                </a:lnTo>
                                <a:lnTo>
                                  <a:pt x="5844" y="-717"/>
                                </a:lnTo>
                                <a:lnTo>
                                  <a:pt x="5844" y="-685"/>
                                </a:lnTo>
                                <a:lnTo>
                                  <a:pt x="5844" y="-650"/>
                                </a:lnTo>
                                <a:lnTo>
                                  <a:pt x="5844" y="-614"/>
                                </a:lnTo>
                                <a:lnTo>
                                  <a:pt x="5844" y="-576"/>
                                </a:lnTo>
                                <a:lnTo>
                                  <a:pt x="5844" y="-537"/>
                                </a:lnTo>
                                <a:lnTo>
                                  <a:pt x="5844" y="-496"/>
                                </a:lnTo>
                                <a:lnTo>
                                  <a:pt x="5845" y="-455"/>
                                </a:lnTo>
                                <a:lnTo>
                                  <a:pt x="5845" y="-419"/>
                                </a:lnTo>
                                <a:lnTo>
                                  <a:pt x="5845" y="-378"/>
                                </a:lnTo>
                                <a:lnTo>
                                  <a:pt x="5845" y="-337"/>
                                </a:lnTo>
                                <a:lnTo>
                                  <a:pt x="5846" y="-299"/>
                                </a:lnTo>
                                <a:lnTo>
                                  <a:pt x="5846" y="-261"/>
                                </a:lnTo>
                                <a:lnTo>
                                  <a:pt x="5846" y="-223"/>
                                </a:lnTo>
                                <a:lnTo>
                                  <a:pt x="5847" y="-188"/>
                                </a:lnTo>
                                <a:lnTo>
                                  <a:pt x="5847" y="-151"/>
                                </a:lnTo>
                                <a:lnTo>
                                  <a:pt x="5848" y="-118"/>
                                </a:lnTo>
                                <a:lnTo>
                                  <a:pt x="5849" y="-86"/>
                                </a:lnTo>
                                <a:lnTo>
                                  <a:pt x="5849" y="-59"/>
                                </a:lnTo>
                                <a:lnTo>
                                  <a:pt x="5850" y="-33"/>
                                </a:lnTo>
                                <a:lnTo>
                                  <a:pt x="5851" y="-11"/>
                                </a:lnTo>
                                <a:lnTo>
                                  <a:pt x="5853" y="-1"/>
                                </a:lnTo>
                                <a:lnTo>
                                  <a:pt x="5853" y="0"/>
                                </a:lnTo>
                                <a:lnTo>
                                  <a:pt x="5854" y="-8"/>
                                </a:lnTo>
                                <a:lnTo>
                                  <a:pt x="5855" y="-23"/>
                                </a:lnTo>
                                <a:lnTo>
                                  <a:pt x="5856" y="-42"/>
                                </a:lnTo>
                                <a:lnTo>
                                  <a:pt x="5856" y="-70"/>
                                </a:lnTo>
                                <a:lnTo>
                                  <a:pt x="5857" y="-101"/>
                                </a:lnTo>
                                <a:lnTo>
                                  <a:pt x="5857" y="-136"/>
                                </a:lnTo>
                                <a:lnTo>
                                  <a:pt x="5858" y="-171"/>
                                </a:lnTo>
                                <a:lnTo>
                                  <a:pt x="5858" y="-210"/>
                                </a:lnTo>
                                <a:lnTo>
                                  <a:pt x="5858" y="-243"/>
                                </a:lnTo>
                                <a:lnTo>
                                  <a:pt x="5859" y="-280"/>
                                </a:lnTo>
                                <a:lnTo>
                                  <a:pt x="5859" y="-319"/>
                                </a:lnTo>
                                <a:lnTo>
                                  <a:pt x="5859" y="-359"/>
                                </a:lnTo>
                                <a:lnTo>
                                  <a:pt x="5859" y="-400"/>
                                </a:lnTo>
                                <a:lnTo>
                                  <a:pt x="5859" y="-439"/>
                                </a:lnTo>
                                <a:lnTo>
                                  <a:pt x="5860" y="-478"/>
                                </a:lnTo>
                                <a:lnTo>
                                  <a:pt x="5860" y="-515"/>
                                </a:lnTo>
                                <a:lnTo>
                                  <a:pt x="5860" y="-552"/>
                                </a:lnTo>
                                <a:lnTo>
                                  <a:pt x="5860" y="-592"/>
                                </a:lnTo>
                                <a:lnTo>
                                  <a:pt x="5860" y="-631"/>
                                </a:lnTo>
                                <a:lnTo>
                                  <a:pt x="5860" y="-668"/>
                                </a:lnTo>
                                <a:lnTo>
                                  <a:pt x="5860" y="-708"/>
                                </a:lnTo>
                                <a:lnTo>
                                  <a:pt x="5860" y="-750"/>
                                </a:lnTo>
                                <a:lnTo>
                                  <a:pt x="5860" y="-794"/>
                                </a:lnTo>
                                <a:lnTo>
                                  <a:pt x="5860" y="-835"/>
                                </a:lnTo>
                                <a:lnTo>
                                  <a:pt x="5860" y="-880"/>
                                </a:lnTo>
                                <a:lnTo>
                                  <a:pt x="5860" y="-928"/>
                                </a:lnTo>
                                <a:lnTo>
                                  <a:pt x="5860" y="-978"/>
                                </a:lnTo>
                                <a:lnTo>
                                  <a:pt x="5860" y="-1032"/>
                                </a:lnTo>
                                <a:lnTo>
                                  <a:pt x="5860" y="-1083"/>
                                </a:lnTo>
                                <a:lnTo>
                                  <a:pt x="5860" y="-1144"/>
                                </a:lnTo>
                                <a:lnTo>
                                  <a:pt x="5861" y="-1208"/>
                                </a:lnTo>
                                <a:lnTo>
                                  <a:pt x="5861" y="-1340"/>
                                </a:lnTo>
                                <a:lnTo>
                                  <a:pt x="5861" y="-1366"/>
                                </a:lnTo>
                                <a:lnTo>
                                  <a:pt x="5861" y="-1374"/>
                                </a:lnTo>
                                <a:lnTo>
                                  <a:pt x="5861" y="-1368"/>
                                </a:lnTo>
                                <a:lnTo>
                                  <a:pt x="5861" y="-1347"/>
                                </a:lnTo>
                                <a:lnTo>
                                  <a:pt x="5861" y="-1283"/>
                                </a:lnTo>
                                <a:lnTo>
                                  <a:pt x="5861" y="-1199"/>
                                </a:lnTo>
                                <a:lnTo>
                                  <a:pt x="5861" y="-1137"/>
                                </a:lnTo>
                                <a:lnTo>
                                  <a:pt x="5861" y="-1078"/>
                                </a:lnTo>
                                <a:lnTo>
                                  <a:pt x="5861" y="-1025"/>
                                </a:lnTo>
                                <a:lnTo>
                                  <a:pt x="5861" y="-971"/>
                                </a:lnTo>
                                <a:lnTo>
                                  <a:pt x="5861" y="-919"/>
                                </a:lnTo>
                                <a:lnTo>
                                  <a:pt x="5861" y="-872"/>
                                </a:lnTo>
                                <a:lnTo>
                                  <a:pt x="5862" y="-828"/>
                                </a:lnTo>
                                <a:lnTo>
                                  <a:pt x="5862" y="-787"/>
                                </a:lnTo>
                                <a:lnTo>
                                  <a:pt x="5862" y="-746"/>
                                </a:lnTo>
                                <a:lnTo>
                                  <a:pt x="5862" y="-704"/>
                                </a:lnTo>
                                <a:lnTo>
                                  <a:pt x="5862" y="-664"/>
                                </a:lnTo>
                                <a:lnTo>
                                  <a:pt x="5862" y="-631"/>
                                </a:lnTo>
                                <a:lnTo>
                                  <a:pt x="5862" y="-592"/>
                                </a:lnTo>
                                <a:lnTo>
                                  <a:pt x="5862" y="-553"/>
                                </a:lnTo>
                                <a:lnTo>
                                  <a:pt x="5862" y="-515"/>
                                </a:lnTo>
                                <a:lnTo>
                                  <a:pt x="5862" y="-478"/>
                                </a:lnTo>
                                <a:lnTo>
                                  <a:pt x="5862" y="-440"/>
                                </a:lnTo>
                                <a:lnTo>
                                  <a:pt x="5862" y="-402"/>
                                </a:lnTo>
                                <a:lnTo>
                                  <a:pt x="5863" y="-362"/>
                                </a:lnTo>
                                <a:lnTo>
                                  <a:pt x="5863" y="-323"/>
                                </a:lnTo>
                                <a:lnTo>
                                  <a:pt x="5863" y="-285"/>
                                </a:lnTo>
                                <a:lnTo>
                                  <a:pt x="5863" y="-251"/>
                                </a:lnTo>
                                <a:lnTo>
                                  <a:pt x="5864" y="-216"/>
                                </a:lnTo>
                                <a:lnTo>
                                  <a:pt x="5864" y="-184"/>
                                </a:lnTo>
                                <a:lnTo>
                                  <a:pt x="5864" y="-157"/>
                                </a:lnTo>
                                <a:lnTo>
                                  <a:pt x="5865" y="-135"/>
                                </a:lnTo>
                                <a:lnTo>
                                  <a:pt x="5865" y="-120"/>
                                </a:lnTo>
                                <a:lnTo>
                                  <a:pt x="5866" y="-116"/>
                                </a:lnTo>
                                <a:lnTo>
                                  <a:pt x="5866" y="-121"/>
                                </a:lnTo>
                                <a:lnTo>
                                  <a:pt x="5867" y="-136"/>
                                </a:lnTo>
                                <a:lnTo>
                                  <a:pt x="5867" y="-159"/>
                                </a:lnTo>
                                <a:lnTo>
                                  <a:pt x="5868" y="-189"/>
                                </a:lnTo>
                                <a:lnTo>
                                  <a:pt x="5868" y="-220"/>
                                </a:lnTo>
                                <a:lnTo>
                                  <a:pt x="5869" y="-257"/>
                                </a:lnTo>
                                <a:lnTo>
                                  <a:pt x="5869" y="-295"/>
                                </a:lnTo>
                                <a:lnTo>
                                  <a:pt x="5869" y="-335"/>
                                </a:lnTo>
                                <a:lnTo>
                                  <a:pt x="5870" y="-376"/>
                                </a:lnTo>
                                <a:lnTo>
                                  <a:pt x="5870" y="-417"/>
                                </a:lnTo>
                                <a:lnTo>
                                  <a:pt x="5870" y="-455"/>
                                </a:lnTo>
                                <a:lnTo>
                                  <a:pt x="5870" y="-496"/>
                                </a:lnTo>
                                <a:lnTo>
                                  <a:pt x="5870" y="-533"/>
                                </a:lnTo>
                                <a:lnTo>
                                  <a:pt x="5870" y="-570"/>
                                </a:lnTo>
                                <a:lnTo>
                                  <a:pt x="5870" y="-606"/>
                                </a:lnTo>
                                <a:lnTo>
                                  <a:pt x="5870" y="-644"/>
                                </a:lnTo>
                                <a:lnTo>
                                  <a:pt x="5871" y="-682"/>
                                </a:lnTo>
                                <a:lnTo>
                                  <a:pt x="5871" y="-720"/>
                                </a:lnTo>
                                <a:lnTo>
                                  <a:pt x="5871" y="-757"/>
                                </a:lnTo>
                                <a:lnTo>
                                  <a:pt x="5871" y="-798"/>
                                </a:lnTo>
                                <a:lnTo>
                                  <a:pt x="5871" y="-836"/>
                                </a:lnTo>
                                <a:lnTo>
                                  <a:pt x="5871" y="-877"/>
                                </a:lnTo>
                                <a:lnTo>
                                  <a:pt x="5871" y="-922"/>
                                </a:lnTo>
                                <a:lnTo>
                                  <a:pt x="5871" y="-970"/>
                                </a:lnTo>
                                <a:lnTo>
                                  <a:pt x="5871" y="-1021"/>
                                </a:lnTo>
                                <a:lnTo>
                                  <a:pt x="5871" y="-1068"/>
                                </a:lnTo>
                                <a:lnTo>
                                  <a:pt x="5871" y="-1122"/>
                                </a:lnTo>
                                <a:lnTo>
                                  <a:pt x="5871" y="-1178"/>
                                </a:lnTo>
                                <a:lnTo>
                                  <a:pt x="5871" y="-1238"/>
                                </a:lnTo>
                                <a:lnTo>
                                  <a:pt x="5871" y="-1312"/>
                                </a:lnTo>
                                <a:lnTo>
                                  <a:pt x="5871" y="-1404"/>
                                </a:lnTo>
                                <a:lnTo>
                                  <a:pt x="5871" y="-1429"/>
                                </a:lnTo>
                                <a:lnTo>
                                  <a:pt x="5872" y="-1436"/>
                                </a:lnTo>
                                <a:lnTo>
                                  <a:pt x="5872" y="-1430"/>
                                </a:lnTo>
                                <a:lnTo>
                                  <a:pt x="5872" y="-1413"/>
                                </a:lnTo>
                                <a:lnTo>
                                  <a:pt x="5872" y="-1362"/>
                                </a:lnTo>
                                <a:lnTo>
                                  <a:pt x="5872" y="-1266"/>
                                </a:lnTo>
                                <a:lnTo>
                                  <a:pt x="5872" y="-1201"/>
                                </a:lnTo>
                                <a:lnTo>
                                  <a:pt x="5872" y="-1145"/>
                                </a:lnTo>
                                <a:lnTo>
                                  <a:pt x="5872" y="-1094"/>
                                </a:lnTo>
                                <a:lnTo>
                                  <a:pt x="5872" y="-1045"/>
                                </a:lnTo>
                                <a:lnTo>
                                  <a:pt x="5872" y="-997"/>
                                </a:lnTo>
                                <a:lnTo>
                                  <a:pt x="5872" y="-956"/>
                                </a:lnTo>
                                <a:lnTo>
                                  <a:pt x="5872" y="-911"/>
                                </a:lnTo>
                                <a:lnTo>
                                  <a:pt x="5872" y="-867"/>
                                </a:lnTo>
                                <a:lnTo>
                                  <a:pt x="5872" y="-827"/>
                                </a:lnTo>
                                <a:lnTo>
                                  <a:pt x="5872" y="-788"/>
                                </a:lnTo>
                                <a:lnTo>
                                  <a:pt x="5872" y="-751"/>
                                </a:lnTo>
                                <a:lnTo>
                                  <a:pt x="5872" y="-716"/>
                                </a:lnTo>
                                <a:lnTo>
                                  <a:pt x="5872" y="-678"/>
                                </a:lnTo>
                                <a:lnTo>
                                  <a:pt x="5873" y="-644"/>
                                </a:lnTo>
                                <a:lnTo>
                                  <a:pt x="5873" y="-606"/>
                                </a:lnTo>
                                <a:lnTo>
                                  <a:pt x="5873" y="-568"/>
                                </a:lnTo>
                                <a:lnTo>
                                  <a:pt x="5873" y="-538"/>
                                </a:lnTo>
                                <a:lnTo>
                                  <a:pt x="5873" y="-502"/>
                                </a:lnTo>
                                <a:lnTo>
                                  <a:pt x="5873" y="-476"/>
                                </a:lnTo>
                                <a:lnTo>
                                  <a:pt x="5873" y="-459"/>
                                </a:lnTo>
                                <a:lnTo>
                                  <a:pt x="5873" y="-454"/>
                                </a:lnTo>
                                <a:lnTo>
                                  <a:pt x="5874" y="-459"/>
                                </a:lnTo>
                                <a:lnTo>
                                  <a:pt x="5874" y="-475"/>
                                </a:lnTo>
                                <a:lnTo>
                                  <a:pt x="5874" y="-497"/>
                                </a:lnTo>
                                <a:lnTo>
                                  <a:pt x="5874" y="-520"/>
                                </a:lnTo>
                                <a:lnTo>
                                  <a:pt x="5874" y="-551"/>
                                </a:lnTo>
                                <a:lnTo>
                                  <a:pt x="5874" y="-584"/>
                                </a:lnTo>
                                <a:lnTo>
                                  <a:pt x="5874" y="-622"/>
                                </a:lnTo>
                                <a:lnTo>
                                  <a:pt x="5874" y="-667"/>
                                </a:lnTo>
                                <a:lnTo>
                                  <a:pt x="5874" y="-716"/>
                                </a:lnTo>
                                <a:lnTo>
                                  <a:pt x="5874" y="-766"/>
                                </a:lnTo>
                                <a:lnTo>
                                  <a:pt x="5874" y="-821"/>
                                </a:lnTo>
                                <a:lnTo>
                                  <a:pt x="5874" y="-877"/>
                                </a:lnTo>
                                <a:lnTo>
                                  <a:pt x="5874" y="-943"/>
                                </a:lnTo>
                                <a:lnTo>
                                  <a:pt x="5874" y="-1068"/>
                                </a:lnTo>
                                <a:lnTo>
                                  <a:pt x="5874" y="-1091"/>
                                </a:lnTo>
                                <a:lnTo>
                                  <a:pt x="5874" y="-1099"/>
                                </a:lnTo>
                                <a:lnTo>
                                  <a:pt x="5875" y="-1093"/>
                                </a:lnTo>
                                <a:lnTo>
                                  <a:pt x="5875" y="-1073"/>
                                </a:lnTo>
                                <a:lnTo>
                                  <a:pt x="5875" y="-1011"/>
                                </a:lnTo>
                                <a:lnTo>
                                  <a:pt x="5875" y="-928"/>
                                </a:lnTo>
                                <a:lnTo>
                                  <a:pt x="5875" y="-864"/>
                                </a:lnTo>
                                <a:lnTo>
                                  <a:pt x="5875" y="-808"/>
                                </a:lnTo>
                                <a:lnTo>
                                  <a:pt x="5875" y="-752"/>
                                </a:lnTo>
                                <a:lnTo>
                                  <a:pt x="5875" y="-701"/>
                                </a:lnTo>
                                <a:lnTo>
                                  <a:pt x="5875" y="-653"/>
                                </a:lnTo>
                                <a:lnTo>
                                  <a:pt x="5875" y="-608"/>
                                </a:lnTo>
                                <a:lnTo>
                                  <a:pt x="5875" y="-567"/>
                                </a:lnTo>
                                <a:lnTo>
                                  <a:pt x="5875" y="-530"/>
                                </a:lnTo>
                                <a:lnTo>
                                  <a:pt x="5875" y="-493"/>
                                </a:lnTo>
                                <a:lnTo>
                                  <a:pt x="5875" y="-458"/>
                                </a:lnTo>
                                <a:lnTo>
                                  <a:pt x="5875" y="-430"/>
                                </a:lnTo>
                                <a:lnTo>
                                  <a:pt x="5875" y="-403"/>
                                </a:lnTo>
                                <a:lnTo>
                                  <a:pt x="5875" y="-379"/>
                                </a:lnTo>
                                <a:lnTo>
                                  <a:pt x="5876" y="-355"/>
                                </a:lnTo>
                                <a:lnTo>
                                  <a:pt x="5876" y="-331"/>
                                </a:lnTo>
                                <a:lnTo>
                                  <a:pt x="5876" y="-316"/>
                                </a:lnTo>
                                <a:lnTo>
                                  <a:pt x="5876" y="-309"/>
                                </a:lnTo>
                                <a:lnTo>
                                  <a:pt x="5876" y="-315"/>
                                </a:lnTo>
                                <a:lnTo>
                                  <a:pt x="5877" y="-334"/>
                                </a:lnTo>
                                <a:lnTo>
                                  <a:pt x="5877" y="-362"/>
                                </a:lnTo>
                                <a:lnTo>
                                  <a:pt x="5877" y="-396"/>
                                </a:lnTo>
                                <a:lnTo>
                                  <a:pt x="5877" y="-433"/>
                                </a:lnTo>
                                <a:lnTo>
                                  <a:pt x="5877" y="-471"/>
                                </a:lnTo>
                                <a:lnTo>
                                  <a:pt x="5878" y="-506"/>
                                </a:lnTo>
                                <a:lnTo>
                                  <a:pt x="5878" y="-545"/>
                                </a:lnTo>
                                <a:lnTo>
                                  <a:pt x="5878" y="-579"/>
                                </a:lnTo>
                                <a:lnTo>
                                  <a:pt x="5878" y="-618"/>
                                </a:lnTo>
                                <a:lnTo>
                                  <a:pt x="5878" y="-655"/>
                                </a:lnTo>
                                <a:lnTo>
                                  <a:pt x="5878" y="-691"/>
                                </a:lnTo>
                                <a:lnTo>
                                  <a:pt x="5878" y="-724"/>
                                </a:lnTo>
                                <a:lnTo>
                                  <a:pt x="5878" y="-761"/>
                                </a:lnTo>
                                <a:lnTo>
                                  <a:pt x="5878" y="-802"/>
                                </a:lnTo>
                                <a:lnTo>
                                  <a:pt x="5878" y="-842"/>
                                </a:lnTo>
                                <a:lnTo>
                                  <a:pt x="5878" y="-886"/>
                                </a:lnTo>
                                <a:lnTo>
                                  <a:pt x="5878" y="-932"/>
                                </a:lnTo>
                                <a:lnTo>
                                  <a:pt x="5878" y="-977"/>
                                </a:lnTo>
                                <a:lnTo>
                                  <a:pt x="5878" y="-1029"/>
                                </a:lnTo>
                                <a:lnTo>
                                  <a:pt x="5878" y="-1080"/>
                                </a:lnTo>
                                <a:lnTo>
                                  <a:pt x="5878" y="-1138"/>
                                </a:lnTo>
                                <a:lnTo>
                                  <a:pt x="5878" y="-1199"/>
                                </a:lnTo>
                                <a:lnTo>
                                  <a:pt x="5878" y="-1271"/>
                                </a:lnTo>
                                <a:lnTo>
                                  <a:pt x="5879" y="-1365"/>
                                </a:lnTo>
                                <a:lnTo>
                                  <a:pt x="5879" y="-1391"/>
                                </a:lnTo>
                                <a:lnTo>
                                  <a:pt x="5879" y="-1400"/>
                                </a:lnTo>
                                <a:lnTo>
                                  <a:pt x="5879" y="-1394"/>
                                </a:lnTo>
                                <a:lnTo>
                                  <a:pt x="5879" y="-1372"/>
                                </a:lnTo>
                                <a:lnTo>
                                  <a:pt x="5879" y="-1304"/>
                                </a:lnTo>
                                <a:lnTo>
                                  <a:pt x="5879" y="-1222"/>
                                </a:lnTo>
                                <a:lnTo>
                                  <a:pt x="5879" y="-1157"/>
                                </a:lnTo>
                                <a:lnTo>
                                  <a:pt x="5879" y="-1098"/>
                                </a:lnTo>
                                <a:lnTo>
                                  <a:pt x="5879" y="-1044"/>
                                </a:lnTo>
                                <a:lnTo>
                                  <a:pt x="5879" y="-992"/>
                                </a:lnTo>
                                <a:lnTo>
                                  <a:pt x="5879" y="-941"/>
                                </a:lnTo>
                                <a:lnTo>
                                  <a:pt x="5879" y="-892"/>
                                </a:lnTo>
                                <a:lnTo>
                                  <a:pt x="5879" y="-845"/>
                                </a:lnTo>
                                <a:lnTo>
                                  <a:pt x="5879" y="-803"/>
                                </a:lnTo>
                                <a:lnTo>
                                  <a:pt x="5879" y="-761"/>
                                </a:lnTo>
                                <a:lnTo>
                                  <a:pt x="5879" y="-720"/>
                                </a:lnTo>
                                <a:lnTo>
                                  <a:pt x="5880" y="-679"/>
                                </a:lnTo>
                                <a:lnTo>
                                  <a:pt x="5880" y="-645"/>
                                </a:lnTo>
                                <a:lnTo>
                                  <a:pt x="5880" y="-613"/>
                                </a:lnTo>
                                <a:lnTo>
                                  <a:pt x="5880" y="-573"/>
                                </a:lnTo>
                                <a:lnTo>
                                  <a:pt x="5880" y="-532"/>
                                </a:lnTo>
                                <a:lnTo>
                                  <a:pt x="5880" y="-494"/>
                                </a:lnTo>
                                <a:lnTo>
                                  <a:pt x="5880" y="-456"/>
                                </a:lnTo>
                                <a:lnTo>
                                  <a:pt x="5880" y="-417"/>
                                </a:lnTo>
                                <a:lnTo>
                                  <a:pt x="5880" y="-380"/>
                                </a:lnTo>
                                <a:lnTo>
                                  <a:pt x="5880" y="-341"/>
                                </a:lnTo>
                                <a:lnTo>
                                  <a:pt x="5881" y="-302"/>
                                </a:lnTo>
                                <a:lnTo>
                                  <a:pt x="5881" y="-265"/>
                                </a:lnTo>
                                <a:lnTo>
                                  <a:pt x="5881" y="-224"/>
                                </a:lnTo>
                                <a:lnTo>
                                  <a:pt x="5882" y="-186"/>
                                </a:lnTo>
                                <a:lnTo>
                                  <a:pt x="5882" y="-147"/>
                                </a:lnTo>
                                <a:lnTo>
                                  <a:pt x="5882" y="-109"/>
                                </a:lnTo>
                                <a:lnTo>
                                  <a:pt x="5883" y="-74"/>
                                </a:lnTo>
                                <a:lnTo>
                                  <a:pt x="5884" y="-41"/>
                                </a:lnTo>
                                <a:lnTo>
                                  <a:pt x="5884" y="-17"/>
                                </a:lnTo>
                                <a:lnTo>
                                  <a:pt x="5885" y="3"/>
                                </a:lnTo>
                                <a:lnTo>
                                  <a:pt x="5886" y="12"/>
                                </a:lnTo>
                                <a:lnTo>
                                  <a:pt x="5886" y="13"/>
                                </a:lnTo>
                                <a:lnTo>
                                  <a:pt x="5887" y="5"/>
                                </a:lnTo>
                                <a:lnTo>
                                  <a:pt x="5887" y="-12"/>
                                </a:lnTo>
                                <a:lnTo>
                                  <a:pt x="5888" y="-32"/>
                                </a:lnTo>
                                <a:lnTo>
                                  <a:pt x="5888" y="-55"/>
                                </a:lnTo>
                                <a:lnTo>
                                  <a:pt x="5888" y="-85"/>
                                </a:lnTo>
                                <a:lnTo>
                                  <a:pt x="5889" y="-119"/>
                                </a:lnTo>
                                <a:lnTo>
                                  <a:pt x="5889" y="-156"/>
                                </a:lnTo>
                                <a:lnTo>
                                  <a:pt x="5889" y="-186"/>
                                </a:lnTo>
                                <a:lnTo>
                                  <a:pt x="5889" y="-221"/>
                                </a:lnTo>
                                <a:lnTo>
                                  <a:pt x="5890" y="-257"/>
                                </a:lnTo>
                                <a:lnTo>
                                  <a:pt x="5890" y="-292"/>
                                </a:lnTo>
                                <a:lnTo>
                                  <a:pt x="5890" y="-327"/>
                                </a:lnTo>
                                <a:lnTo>
                                  <a:pt x="5890" y="-362"/>
                                </a:lnTo>
                                <a:lnTo>
                                  <a:pt x="5890" y="-398"/>
                                </a:lnTo>
                                <a:lnTo>
                                  <a:pt x="5890" y="-432"/>
                                </a:lnTo>
                                <a:lnTo>
                                  <a:pt x="5890" y="-467"/>
                                </a:lnTo>
                                <a:lnTo>
                                  <a:pt x="5890" y="-507"/>
                                </a:lnTo>
                                <a:lnTo>
                                  <a:pt x="5890" y="-550"/>
                                </a:lnTo>
                                <a:lnTo>
                                  <a:pt x="5890" y="-596"/>
                                </a:lnTo>
                                <a:lnTo>
                                  <a:pt x="5890" y="-644"/>
                                </a:lnTo>
                                <a:lnTo>
                                  <a:pt x="5890" y="-694"/>
                                </a:lnTo>
                                <a:lnTo>
                                  <a:pt x="5890" y="-748"/>
                                </a:lnTo>
                                <a:lnTo>
                                  <a:pt x="5890" y="-804"/>
                                </a:lnTo>
                                <a:lnTo>
                                  <a:pt x="5890" y="-868"/>
                                </a:lnTo>
                                <a:lnTo>
                                  <a:pt x="5890" y="-951"/>
                                </a:lnTo>
                                <a:lnTo>
                                  <a:pt x="5890" y="-1018"/>
                                </a:lnTo>
                                <a:lnTo>
                                  <a:pt x="5891" y="-1042"/>
                                </a:lnTo>
                                <a:lnTo>
                                  <a:pt x="5891" y="-1051"/>
                                </a:lnTo>
                                <a:lnTo>
                                  <a:pt x="5891" y="-1044"/>
                                </a:lnTo>
                                <a:lnTo>
                                  <a:pt x="5891" y="-1021"/>
                                </a:lnTo>
                                <a:lnTo>
                                  <a:pt x="5891" y="-975"/>
                                </a:lnTo>
                                <a:lnTo>
                                  <a:pt x="5891" y="-957"/>
                                </a:lnTo>
                                <a:lnTo>
                                  <a:pt x="5891" y="-952"/>
                                </a:lnTo>
                                <a:lnTo>
                                  <a:pt x="5891" y="-958"/>
                                </a:lnTo>
                                <a:lnTo>
                                  <a:pt x="5891" y="-973"/>
                                </a:lnTo>
                                <a:lnTo>
                                  <a:pt x="5891" y="-1004"/>
                                </a:lnTo>
                                <a:lnTo>
                                  <a:pt x="5891" y="-1048"/>
                                </a:lnTo>
                                <a:lnTo>
                                  <a:pt x="5891" y="-1123"/>
                                </a:lnTo>
                                <a:lnTo>
                                  <a:pt x="5891" y="-1172"/>
                                </a:lnTo>
                                <a:lnTo>
                                  <a:pt x="5891" y="-1189"/>
                                </a:lnTo>
                                <a:lnTo>
                                  <a:pt x="5891" y="-1191"/>
                                </a:lnTo>
                                <a:lnTo>
                                  <a:pt x="5891" y="-1184"/>
                                </a:lnTo>
                                <a:lnTo>
                                  <a:pt x="5892" y="-1160"/>
                                </a:lnTo>
                                <a:lnTo>
                                  <a:pt x="5892" y="-1014"/>
                                </a:lnTo>
                                <a:lnTo>
                                  <a:pt x="5892" y="-948"/>
                                </a:lnTo>
                                <a:lnTo>
                                  <a:pt x="5892" y="-891"/>
                                </a:lnTo>
                                <a:lnTo>
                                  <a:pt x="5892" y="-840"/>
                                </a:lnTo>
                                <a:lnTo>
                                  <a:pt x="5892" y="-788"/>
                                </a:lnTo>
                                <a:lnTo>
                                  <a:pt x="5892" y="-739"/>
                                </a:lnTo>
                                <a:lnTo>
                                  <a:pt x="5892" y="-689"/>
                                </a:lnTo>
                                <a:lnTo>
                                  <a:pt x="5892" y="-643"/>
                                </a:lnTo>
                                <a:lnTo>
                                  <a:pt x="5892" y="-599"/>
                                </a:lnTo>
                                <a:lnTo>
                                  <a:pt x="5892" y="-556"/>
                                </a:lnTo>
                                <a:lnTo>
                                  <a:pt x="5892" y="-515"/>
                                </a:lnTo>
                                <a:lnTo>
                                  <a:pt x="5892" y="-477"/>
                                </a:lnTo>
                                <a:lnTo>
                                  <a:pt x="5892" y="-438"/>
                                </a:lnTo>
                                <a:lnTo>
                                  <a:pt x="5892" y="-399"/>
                                </a:lnTo>
                                <a:lnTo>
                                  <a:pt x="5892" y="-363"/>
                                </a:lnTo>
                                <a:lnTo>
                                  <a:pt x="5893" y="-327"/>
                                </a:lnTo>
                                <a:lnTo>
                                  <a:pt x="5893" y="-291"/>
                                </a:lnTo>
                                <a:lnTo>
                                  <a:pt x="5893" y="-255"/>
                                </a:lnTo>
                                <a:lnTo>
                                  <a:pt x="5893" y="-217"/>
                                </a:lnTo>
                                <a:lnTo>
                                  <a:pt x="5893" y="-183"/>
                                </a:lnTo>
                                <a:lnTo>
                                  <a:pt x="5893" y="-145"/>
                                </a:lnTo>
                                <a:lnTo>
                                  <a:pt x="5894" y="-108"/>
                                </a:lnTo>
                                <a:lnTo>
                                  <a:pt x="5894" y="-71"/>
                                </a:lnTo>
                                <a:lnTo>
                                  <a:pt x="5894" y="-35"/>
                                </a:lnTo>
                                <a:lnTo>
                                  <a:pt x="5895" y="-3"/>
                                </a:lnTo>
                                <a:lnTo>
                                  <a:pt x="5895" y="28"/>
                                </a:lnTo>
                                <a:lnTo>
                                  <a:pt x="5896" y="51"/>
                                </a:lnTo>
                                <a:lnTo>
                                  <a:pt x="5896" y="78"/>
                                </a:lnTo>
                                <a:lnTo>
                                  <a:pt x="5897" y="96"/>
                                </a:lnTo>
                                <a:lnTo>
                                  <a:pt x="5898" y="111"/>
                                </a:lnTo>
                                <a:lnTo>
                                  <a:pt x="5899" y="116"/>
                                </a:lnTo>
                                <a:lnTo>
                                  <a:pt x="5901" y="111"/>
                                </a:lnTo>
                                <a:lnTo>
                                  <a:pt x="5903" y="92"/>
                                </a:lnTo>
                                <a:lnTo>
                                  <a:pt x="5904" y="64"/>
                                </a:lnTo>
                                <a:lnTo>
                                  <a:pt x="5906" y="32"/>
                                </a:lnTo>
                                <a:lnTo>
                                  <a:pt x="5907" y="-3"/>
                                </a:lnTo>
                                <a:lnTo>
                                  <a:pt x="5908" y="-39"/>
                                </a:lnTo>
                                <a:lnTo>
                                  <a:pt x="5908" y="-78"/>
                                </a:lnTo>
                                <a:lnTo>
                                  <a:pt x="5909" y="-118"/>
                                </a:lnTo>
                                <a:lnTo>
                                  <a:pt x="5910" y="-159"/>
                                </a:lnTo>
                                <a:lnTo>
                                  <a:pt x="5910" y="-199"/>
                                </a:lnTo>
                                <a:lnTo>
                                  <a:pt x="5911" y="-237"/>
                                </a:lnTo>
                                <a:lnTo>
                                  <a:pt x="5911" y="-274"/>
                                </a:lnTo>
                                <a:lnTo>
                                  <a:pt x="5911" y="-316"/>
                                </a:lnTo>
                                <a:lnTo>
                                  <a:pt x="5912" y="-358"/>
                                </a:lnTo>
                                <a:lnTo>
                                  <a:pt x="5912" y="-396"/>
                                </a:lnTo>
                                <a:lnTo>
                                  <a:pt x="5912" y="-436"/>
                                </a:lnTo>
                                <a:lnTo>
                                  <a:pt x="5912" y="-476"/>
                                </a:lnTo>
                                <a:lnTo>
                                  <a:pt x="5913" y="-515"/>
                                </a:lnTo>
                                <a:lnTo>
                                  <a:pt x="5913" y="-557"/>
                                </a:lnTo>
                                <a:lnTo>
                                  <a:pt x="5913" y="-599"/>
                                </a:lnTo>
                                <a:lnTo>
                                  <a:pt x="5913" y="-640"/>
                                </a:lnTo>
                                <a:lnTo>
                                  <a:pt x="5913" y="-681"/>
                                </a:lnTo>
                                <a:lnTo>
                                  <a:pt x="5913" y="-722"/>
                                </a:lnTo>
                                <a:lnTo>
                                  <a:pt x="5913" y="-761"/>
                                </a:lnTo>
                                <a:lnTo>
                                  <a:pt x="5914" y="-803"/>
                                </a:lnTo>
                                <a:lnTo>
                                  <a:pt x="5914" y="-841"/>
                                </a:lnTo>
                                <a:lnTo>
                                  <a:pt x="5914" y="-882"/>
                                </a:lnTo>
                                <a:lnTo>
                                  <a:pt x="5914" y="-920"/>
                                </a:lnTo>
                                <a:lnTo>
                                  <a:pt x="5914" y="-964"/>
                                </a:lnTo>
                                <a:lnTo>
                                  <a:pt x="5914" y="-1007"/>
                                </a:lnTo>
                                <a:lnTo>
                                  <a:pt x="5914" y="-1053"/>
                                </a:lnTo>
                                <a:lnTo>
                                  <a:pt x="5914" y="-1105"/>
                                </a:lnTo>
                                <a:lnTo>
                                  <a:pt x="5914" y="-1157"/>
                                </a:lnTo>
                                <a:lnTo>
                                  <a:pt x="5914" y="-1215"/>
                                </a:lnTo>
                                <a:lnTo>
                                  <a:pt x="5914" y="-1291"/>
                                </a:lnTo>
                                <a:lnTo>
                                  <a:pt x="5914" y="-1359"/>
                                </a:lnTo>
                                <a:lnTo>
                                  <a:pt x="5914" y="-1379"/>
                                </a:lnTo>
                                <a:lnTo>
                                  <a:pt x="5914" y="-1385"/>
                                </a:lnTo>
                                <a:lnTo>
                                  <a:pt x="5914" y="-1378"/>
                                </a:lnTo>
                                <a:lnTo>
                                  <a:pt x="5915" y="-1354"/>
                                </a:lnTo>
                                <a:lnTo>
                                  <a:pt x="5915" y="-1222"/>
                                </a:lnTo>
                                <a:lnTo>
                                  <a:pt x="5915" y="-1162"/>
                                </a:lnTo>
                                <a:lnTo>
                                  <a:pt x="5915" y="-1110"/>
                                </a:lnTo>
                                <a:lnTo>
                                  <a:pt x="5915" y="-1058"/>
                                </a:lnTo>
                                <a:lnTo>
                                  <a:pt x="5915" y="-1010"/>
                                </a:lnTo>
                                <a:lnTo>
                                  <a:pt x="5915" y="-969"/>
                                </a:lnTo>
                                <a:lnTo>
                                  <a:pt x="5915" y="-925"/>
                                </a:lnTo>
                                <a:lnTo>
                                  <a:pt x="5915" y="-885"/>
                                </a:lnTo>
                                <a:lnTo>
                                  <a:pt x="5915" y="-850"/>
                                </a:lnTo>
                                <a:lnTo>
                                  <a:pt x="5915" y="-810"/>
                                </a:lnTo>
                                <a:lnTo>
                                  <a:pt x="5915" y="-769"/>
                                </a:lnTo>
                                <a:lnTo>
                                  <a:pt x="5915" y="-730"/>
                                </a:lnTo>
                                <a:lnTo>
                                  <a:pt x="5915" y="-689"/>
                                </a:lnTo>
                                <a:lnTo>
                                  <a:pt x="5916" y="-651"/>
                                </a:lnTo>
                                <a:lnTo>
                                  <a:pt x="5916" y="-612"/>
                                </a:lnTo>
                                <a:lnTo>
                                  <a:pt x="5916" y="-573"/>
                                </a:lnTo>
                                <a:lnTo>
                                  <a:pt x="5916" y="-534"/>
                                </a:lnTo>
                                <a:lnTo>
                                  <a:pt x="5916" y="-494"/>
                                </a:lnTo>
                                <a:lnTo>
                                  <a:pt x="5916" y="-459"/>
                                </a:lnTo>
                                <a:lnTo>
                                  <a:pt x="5917" y="-424"/>
                                </a:lnTo>
                                <a:lnTo>
                                  <a:pt x="5917" y="-389"/>
                                </a:lnTo>
                                <a:lnTo>
                                  <a:pt x="5917" y="-358"/>
                                </a:lnTo>
                                <a:lnTo>
                                  <a:pt x="5917" y="-335"/>
                                </a:lnTo>
                                <a:lnTo>
                                  <a:pt x="5918" y="-321"/>
                                </a:lnTo>
                                <a:lnTo>
                                  <a:pt x="5918" y="-317"/>
                                </a:lnTo>
                                <a:lnTo>
                                  <a:pt x="5918" y="-322"/>
                                </a:lnTo>
                                <a:lnTo>
                                  <a:pt x="5919" y="-336"/>
                                </a:lnTo>
                                <a:lnTo>
                                  <a:pt x="5919" y="-354"/>
                                </a:lnTo>
                                <a:lnTo>
                                  <a:pt x="5919" y="-379"/>
                                </a:lnTo>
                                <a:lnTo>
                                  <a:pt x="5919" y="-410"/>
                                </a:lnTo>
                                <a:lnTo>
                                  <a:pt x="5919" y="-445"/>
                                </a:lnTo>
                                <a:lnTo>
                                  <a:pt x="5919" y="-482"/>
                                </a:lnTo>
                                <a:lnTo>
                                  <a:pt x="5919" y="-517"/>
                                </a:lnTo>
                                <a:lnTo>
                                  <a:pt x="5920" y="-549"/>
                                </a:lnTo>
                                <a:lnTo>
                                  <a:pt x="5920" y="-587"/>
                                </a:lnTo>
                                <a:lnTo>
                                  <a:pt x="5920" y="-618"/>
                                </a:lnTo>
                                <a:lnTo>
                                  <a:pt x="5920" y="-653"/>
                                </a:lnTo>
                                <a:lnTo>
                                  <a:pt x="5920" y="-688"/>
                                </a:lnTo>
                                <a:lnTo>
                                  <a:pt x="5920" y="-729"/>
                                </a:lnTo>
                                <a:lnTo>
                                  <a:pt x="5920" y="-773"/>
                                </a:lnTo>
                                <a:lnTo>
                                  <a:pt x="5920" y="-816"/>
                                </a:lnTo>
                                <a:lnTo>
                                  <a:pt x="5920" y="-862"/>
                                </a:lnTo>
                                <a:lnTo>
                                  <a:pt x="5920" y="-910"/>
                                </a:lnTo>
                                <a:lnTo>
                                  <a:pt x="5920" y="-957"/>
                                </a:lnTo>
                                <a:lnTo>
                                  <a:pt x="5920" y="-1007"/>
                                </a:lnTo>
                                <a:lnTo>
                                  <a:pt x="5920" y="-1061"/>
                                </a:lnTo>
                                <a:lnTo>
                                  <a:pt x="5920" y="-1117"/>
                                </a:lnTo>
                                <a:lnTo>
                                  <a:pt x="5920" y="-1181"/>
                                </a:lnTo>
                                <a:lnTo>
                                  <a:pt x="5920" y="-1277"/>
                                </a:lnTo>
                                <a:lnTo>
                                  <a:pt x="5920" y="-1326"/>
                                </a:lnTo>
                                <a:lnTo>
                                  <a:pt x="5920" y="-1347"/>
                                </a:lnTo>
                                <a:lnTo>
                                  <a:pt x="5920" y="-1353"/>
                                </a:lnTo>
                                <a:lnTo>
                                  <a:pt x="5920" y="-1346"/>
                                </a:lnTo>
                                <a:lnTo>
                                  <a:pt x="5921" y="-1324"/>
                                </a:lnTo>
                                <a:lnTo>
                                  <a:pt x="5921" y="-1250"/>
                                </a:lnTo>
                                <a:lnTo>
                                  <a:pt x="5921" y="-1168"/>
                                </a:lnTo>
                                <a:lnTo>
                                  <a:pt x="5921" y="-1102"/>
                                </a:lnTo>
                                <a:lnTo>
                                  <a:pt x="5921" y="-1041"/>
                                </a:lnTo>
                                <a:lnTo>
                                  <a:pt x="5921" y="-992"/>
                                </a:lnTo>
                                <a:lnTo>
                                  <a:pt x="5921" y="-941"/>
                                </a:lnTo>
                                <a:lnTo>
                                  <a:pt x="5921" y="-891"/>
                                </a:lnTo>
                                <a:lnTo>
                                  <a:pt x="5921" y="-842"/>
                                </a:lnTo>
                                <a:lnTo>
                                  <a:pt x="5921" y="-796"/>
                                </a:lnTo>
                                <a:lnTo>
                                  <a:pt x="5921" y="-756"/>
                                </a:lnTo>
                                <a:lnTo>
                                  <a:pt x="5921" y="-715"/>
                                </a:lnTo>
                                <a:lnTo>
                                  <a:pt x="5921" y="-674"/>
                                </a:lnTo>
                                <a:lnTo>
                                  <a:pt x="5921" y="-638"/>
                                </a:lnTo>
                                <a:lnTo>
                                  <a:pt x="5921" y="-606"/>
                                </a:lnTo>
                                <a:lnTo>
                                  <a:pt x="5921" y="-570"/>
                                </a:lnTo>
                                <a:lnTo>
                                  <a:pt x="5921" y="-533"/>
                                </a:lnTo>
                                <a:lnTo>
                                  <a:pt x="5921" y="-494"/>
                                </a:lnTo>
                                <a:lnTo>
                                  <a:pt x="5921" y="-454"/>
                                </a:lnTo>
                                <a:lnTo>
                                  <a:pt x="5922" y="-414"/>
                                </a:lnTo>
                                <a:lnTo>
                                  <a:pt x="5922" y="-376"/>
                                </a:lnTo>
                                <a:lnTo>
                                  <a:pt x="5922" y="-337"/>
                                </a:lnTo>
                                <a:lnTo>
                                  <a:pt x="5922" y="-302"/>
                                </a:lnTo>
                                <a:lnTo>
                                  <a:pt x="5922" y="-266"/>
                                </a:lnTo>
                                <a:lnTo>
                                  <a:pt x="5923" y="-232"/>
                                </a:lnTo>
                                <a:lnTo>
                                  <a:pt x="5923" y="-196"/>
                                </a:lnTo>
                                <a:lnTo>
                                  <a:pt x="5923" y="-167"/>
                                </a:lnTo>
                                <a:lnTo>
                                  <a:pt x="5924" y="-136"/>
                                </a:lnTo>
                                <a:lnTo>
                                  <a:pt x="5924" y="-108"/>
                                </a:lnTo>
                                <a:lnTo>
                                  <a:pt x="5925" y="-89"/>
                                </a:lnTo>
                                <a:lnTo>
                                  <a:pt x="5925" y="-77"/>
                                </a:lnTo>
                                <a:lnTo>
                                  <a:pt x="5926" y="-74"/>
                                </a:lnTo>
                                <a:lnTo>
                                  <a:pt x="5927" y="-83"/>
                                </a:lnTo>
                                <a:lnTo>
                                  <a:pt x="5928" y="-104"/>
                                </a:lnTo>
                                <a:lnTo>
                                  <a:pt x="5929" y="-129"/>
                                </a:lnTo>
                                <a:lnTo>
                                  <a:pt x="5929" y="-161"/>
                                </a:lnTo>
                                <a:lnTo>
                                  <a:pt x="5930" y="-196"/>
                                </a:lnTo>
                                <a:lnTo>
                                  <a:pt x="5930" y="-232"/>
                                </a:lnTo>
                                <a:lnTo>
                                  <a:pt x="5931" y="-269"/>
                                </a:lnTo>
                                <a:lnTo>
                                  <a:pt x="5931" y="-309"/>
                                </a:lnTo>
                                <a:lnTo>
                                  <a:pt x="5932" y="-347"/>
                                </a:lnTo>
                                <a:lnTo>
                                  <a:pt x="5932" y="-384"/>
                                </a:lnTo>
                                <a:lnTo>
                                  <a:pt x="5932" y="-425"/>
                                </a:lnTo>
                                <a:lnTo>
                                  <a:pt x="5932" y="-465"/>
                                </a:lnTo>
                                <a:lnTo>
                                  <a:pt x="5933" y="-503"/>
                                </a:lnTo>
                                <a:lnTo>
                                  <a:pt x="5933" y="-542"/>
                                </a:lnTo>
                                <a:lnTo>
                                  <a:pt x="5933" y="-582"/>
                                </a:lnTo>
                                <a:lnTo>
                                  <a:pt x="5933" y="-625"/>
                                </a:lnTo>
                                <a:lnTo>
                                  <a:pt x="5933" y="-665"/>
                                </a:lnTo>
                                <a:lnTo>
                                  <a:pt x="5933" y="-702"/>
                                </a:lnTo>
                                <a:lnTo>
                                  <a:pt x="5934" y="-745"/>
                                </a:lnTo>
                                <a:lnTo>
                                  <a:pt x="5934" y="-786"/>
                                </a:lnTo>
                                <a:lnTo>
                                  <a:pt x="5934" y="-825"/>
                                </a:lnTo>
                                <a:lnTo>
                                  <a:pt x="5934" y="-865"/>
                                </a:lnTo>
                                <a:lnTo>
                                  <a:pt x="5934" y="-905"/>
                                </a:lnTo>
                                <a:lnTo>
                                  <a:pt x="5934" y="-944"/>
                                </a:lnTo>
                                <a:lnTo>
                                  <a:pt x="5934" y="-987"/>
                                </a:lnTo>
                                <a:lnTo>
                                  <a:pt x="5934" y="-1030"/>
                                </a:lnTo>
                                <a:lnTo>
                                  <a:pt x="5934" y="-1077"/>
                                </a:lnTo>
                                <a:lnTo>
                                  <a:pt x="5934" y="-1125"/>
                                </a:lnTo>
                                <a:lnTo>
                                  <a:pt x="5934" y="-1175"/>
                                </a:lnTo>
                                <a:lnTo>
                                  <a:pt x="5934" y="-1229"/>
                                </a:lnTo>
                                <a:lnTo>
                                  <a:pt x="5934" y="-1287"/>
                                </a:lnTo>
                                <a:lnTo>
                                  <a:pt x="5934" y="-1365"/>
                                </a:lnTo>
                                <a:lnTo>
                                  <a:pt x="5935" y="-1423"/>
                                </a:lnTo>
                                <a:lnTo>
                                  <a:pt x="5935" y="-1446"/>
                                </a:lnTo>
                                <a:lnTo>
                                  <a:pt x="5935" y="-1453"/>
                                </a:lnTo>
                                <a:lnTo>
                                  <a:pt x="5935" y="-1446"/>
                                </a:lnTo>
                                <a:lnTo>
                                  <a:pt x="5935" y="-1423"/>
                                </a:lnTo>
                                <a:lnTo>
                                  <a:pt x="5935" y="-1288"/>
                                </a:lnTo>
                                <a:lnTo>
                                  <a:pt x="5935" y="-1228"/>
                                </a:lnTo>
                                <a:lnTo>
                                  <a:pt x="5935" y="-1173"/>
                                </a:lnTo>
                                <a:lnTo>
                                  <a:pt x="5935" y="-1122"/>
                                </a:lnTo>
                                <a:lnTo>
                                  <a:pt x="5935" y="-1079"/>
                                </a:lnTo>
                                <a:lnTo>
                                  <a:pt x="5935" y="-1036"/>
                                </a:lnTo>
                                <a:lnTo>
                                  <a:pt x="5935" y="-991"/>
                                </a:lnTo>
                                <a:lnTo>
                                  <a:pt x="5935" y="-952"/>
                                </a:lnTo>
                                <a:lnTo>
                                  <a:pt x="5935" y="-912"/>
                                </a:lnTo>
                                <a:lnTo>
                                  <a:pt x="5935" y="-871"/>
                                </a:lnTo>
                                <a:lnTo>
                                  <a:pt x="5936" y="-833"/>
                                </a:lnTo>
                                <a:lnTo>
                                  <a:pt x="5936" y="-793"/>
                                </a:lnTo>
                                <a:lnTo>
                                  <a:pt x="5936" y="-756"/>
                                </a:lnTo>
                                <a:lnTo>
                                  <a:pt x="5936" y="-718"/>
                                </a:lnTo>
                                <a:lnTo>
                                  <a:pt x="5936" y="-678"/>
                                </a:lnTo>
                                <a:lnTo>
                                  <a:pt x="5936" y="-640"/>
                                </a:lnTo>
                                <a:lnTo>
                                  <a:pt x="5936" y="-602"/>
                                </a:lnTo>
                                <a:lnTo>
                                  <a:pt x="5936" y="-561"/>
                                </a:lnTo>
                                <a:lnTo>
                                  <a:pt x="5937" y="-520"/>
                                </a:lnTo>
                                <a:lnTo>
                                  <a:pt x="5937" y="-479"/>
                                </a:lnTo>
                                <a:lnTo>
                                  <a:pt x="5937" y="-440"/>
                                </a:lnTo>
                                <a:lnTo>
                                  <a:pt x="5937" y="-406"/>
                                </a:lnTo>
                                <a:lnTo>
                                  <a:pt x="5938" y="-371"/>
                                </a:lnTo>
                                <a:lnTo>
                                  <a:pt x="5938" y="-339"/>
                                </a:lnTo>
                                <a:lnTo>
                                  <a:pt x="5938" y="-314"/>
                                </a:lnTo>
                                <a:lnTo>
                                  <a:pt x="5939" y="-298"/>
                                </a:lnTo>
                                <a:lnTo>
                                  <a:pt x="5939" y="-291"/>
                                </a:lnTo>
                                <a:lnTo>
                                  <a:pt x="5939" y="-296"/>
                                </a:lnTo>
                                <a:lnTo>
                                  <a:pt x="5939" y="-308"/>
                                </a:lnTo>
                                <a:lnTo>
                                  <a:pt x="5940" y="-328"/>
                                </a:lnTo>
                                <a:lnTo>
                                  <a:pt x="5940" y="-350"/>
                                </a:lnTo>
                                <a:lnTo>
                                  <a:pt x="5940" y="-380"/>
                                </a:lnTo>
                                <a:lnTo>
                                  <a:pt x="5940" y="-413"/>
                                </a:lnTo>
                                <a:lnTo>
                                  <a:pt x="5940" y="-449"/>
                                </a:lnTo>
                                <a:lnTo>
                                  <a:pt x="5940" y="-481"/>
                                </a:lnTo>
                                <a:lnTo>
                                  <a:pt x="5940" y="-512"/>
                                </a:lnTo>
                                <a:lnTo>
                                  <a:pt x="5940" y="-545"/>
                                </a:lnTo>
                                <a:lnTo>
                                  <a:pt x="5940" y="-576"/>
                                </a:lnTo>
                                <a:lnTo>
                                  <a:pt x="5940" y="-614"/>
                                </a:lnTo>
                                <a:lnTo>
                                  <a:pt x="5940" y="-654"/>
                                </a:lnTo>
                                <a:lnTo>
                                  <a:pt x="5941" y="-693"/>
                                </a:lnTo>
                                <a:lnTo>
                                  <a:pt x="5941" y="-737"/>
                                </a:lnTo>
                                <a:lnTo>
                                  <a:pt x="5941" y="-782"/>
                                </a:lnTo>
                                <a:lnTo>
                                  <a:pt x="5941" y="-829"/>
                                </a:lnTo>
                                <a:lnTo>
                                  <a:pt x="5941" y="-878"/>
                                </a:lnTo>
                                <a:lnTo>
                                  <a:pt x="5941" y="-932"/>
                                </a:lnTo>
                                <a:lnTo>
                                  <a:pt x="5941" y="-986"/>
                                </a:lnTo>
                                <a:lnTo>
                                  <a:pt x="5941" y="-1048"/>
                                </a:lnTo>
                                <a:lnTo>
                                  <a:pt x="5941" y="-1124"/>
                                </a:lnTo>
                                <a:lnTo>
                                  <a:pt x="5941" y="-1210"/>
                                </a:lnTo>
                                <a:lnTo>
                                  <a:pt x="5941" y="-1234"/>
                                </a:lnTo>
                                <a:lnTo>
                                  <a:pt x="5941" y="-1245"/>
                                </a:lnTo>
                                <a:lnTo>
                                  <a:pt x="5941" y="-1246"/>
                                </a:lnTo>
                                <a:lnTo>
                                  <a:pt x="5941" y="-1239"/>
                                </a:lnTo>
                                <a:lnTo>
                                  <a:pt x="5941" y="-1212"/>
                                </a:lnTo>
                                <a:lnTo>
                                  <a:pt x="5941" y="-1073"/>
                                </a:lnTo>
                                <a:lnTo>
                                  <a:pt x="5941" y="-1007"/>
                                </a:lnTo>
                                <a:lnTo>
                                  <a:pt x="5941" y="-953"/>
                                </a:lnTo>
                                <a:lnTo>
                                  <a:pt x="5941" y="-900"/>
                                </a:lnTo>
                                <a:lnTo>
                                  <a:pt x="5942" y="-850"/>
                                </a:lnTo>
                                <a:lnTo>
                                  <a:pt x="5942" y="-802"/>
                                </a:lnTo>
                                <a:lnTo>
                                  <a:pt x="5942" y="-757"/>
                                </a:lnTo>
                                <a:lnTo>
                                  <a:pt x="5942" y="-714"/>
                                </a:lnTo>
                                <a:lnTo>
                                  <a:pt x="5942" y="-676"/>
                                </a:lnTo>
                                <a:lnTo>
                                  <a:pt x="5942" y="-639"/>
                                </a:lnTo>
                                <a:lnTo>
                                  <a:pt x="5942" y="-603"/>
                                </a:lnTo>
                                <a:lnTo>
                                  <a:pt x="5942" y="-568"/>
                                </a:lnTo>
                                <a:lnTo>
                                  <a:pt x="5942" y="-533"/>
                                </a:lnTo>
                                <a:lnTo>
                                  <a:pt x="5942" y="-505"/>
                                </a:lnTo>
                                <a:lnTo>
                                  <a:pt x="5942" y="-479"/>
                                </a:lnTo>
                                <a:lnTo>
                                  <a:pt x="5942" y="-457"/>
                                </a:lnTo>
                                <a:lnTo>
                                  <a:pt x="5942" y="-448"/>
                                </a:lnTo>
                                <a:lnTo>
                                  <a:pt x="5942" y="-447"/>
                                </a:lnTo>
                                <a:lnTo>
                                  <a:pt x="5942" y="-455"/>
                                </a:lnTo>
                                <a:lnTo>
                                  <a:pt x="5942" y="-470"/>
                                </a:lnTo>
                                <a:lnTo>
                                  <a:pt x="5942" y="-494"/>
                                </a:lnTo>
                                <a:lnTo>
                                  <a:pt x="5943" y="-519"/>
                                </a:lnTo>
                                <a:lnTo>
                                  <a:pt x="5943" y="-551"/>
                                </a:lnTo>
                                <a:lnTo>
                                  <a:pt x="5943" y="-588"/>
                                </a:lnTo>
                                <a:lnTo>
                                  <a:pt x="5943" y="-625"/>
                                </a:lnTo>
                                <a:lnTo>
                                  <a:pt x="5943" y="-666"/>
                                </a:lnTo>
                                <a:lnTo>
                                  <a:pt x="5943" y="-711"/>
                                </a:lnTo>
                                <a:lnTo>
                                  <a:pt x="5943" y="-758"/>
                                </a:lnTo>
                                <a:lnTo>
                                  <a:pt x="5943" y="-807"/>
                                </a:lnTo>
                                <a:lnTo>
                                  <a:pt x="5943" y="-859"/>
                                </a:lnTo>
                                <a:lnTo>
                                  <a:pt x="5943" y="-914"/>
                                </a:lnTo>
                                <a:lnTo>
                                  <a:pt x="5943" y="-969"/>
                                </a:lnTo>
                                <a:lnTo>
                                  <a:pt x="5943" y="-1037"/>
                                </a:lnTo>
                                <a:lnTo>
                                  <a:pt x="5943" y="-1177"/>
                                </a:lnTo>
                                <a:lnTo>
                                  <a:pt x="5943" y="-1202"/>
                                </a:lnTo>
                                <a:lnTo>
                                  <a:pt x="5943" y="-1210"/>
                                </a:lnTo>
                                <a:lnTo>
                                  <a:pt x="5943" y="-1204"/>
                                </a:lnTo>
                                <a:lnTo>
                                  <a:pt x="5943" y="-1184"/>
                                </a:lnTo>
                                <a:lnTo>
                                  <a:pt x="5943" y="-1127"/>
                                </a:lnTo>
                                <a:lnTo>
                                  <a:pt x="5943" y="-1033"/>
                                </a:lnTo>
                                <a:lnTo>
                                  <a:pt x="5943" y="-970"/>
                                </a:lnTo>
                                <a:lnTo>
                                  <a:pt x="5944" y="-913"/>
                                </a:lnTo>
                                <a:lnTo>
                                  <a:pt x="5944" y="-857"/>
                                </a:lnTo>
                                <a:lnTo>
                                  <a:pt x="5944" y="-805"/>
                                </a:lnTo>
                                <a:lnTo>
                                  <a:pt x="5944" y="-757"/>
                                </a:lnTo>
                                <a:lnTo>
                                  <a:pt x="5944" y="-709"/>
                                </a:lnTo>
                                <a:lnTo>
                                  <a:pt x="5944" y="-663"/>
                                </a:lnTo>
                                <a:lnTo>
                                  <a:pt x="5944" y="-620"/>
                                </a:lnTo>
                                <a:lnTo>
                                  <a:pt x="5944" y="-577"/>
                                </a:lnTo>
                                <a:lnTo>
                                  <a:pt x="5944" y="-538"/>
                                </a:lnTo>
                                <a:lnTo>
                                  <a:pt x="5944" y="-499"/>
                                </a:lnTo>
                                <a:lnTo>
                                  <a:pt x="5944" y="-466"/>
                                </a:lnTo>
                                <a:lnTo>
                                  <a:pt x="5944" y="-432"/>
                                </a:lnTo>
                                <a:lnTo>
                                  <a:pt x="5944" y="-401"/>
                                </a:lnTo>
                                <a:lnTo>
                                  <a:pt x="5944" y="-368"/>
                                </a:lnTo>
                                <a:lnTo>
                                  <a:pt x="5944" y="-336"/>
                                </a:lnTo>
                                <a:lnTo>
                                  <a:pt x="5944" y="-301"/>
                                </a:lnTo>
                                <a:lnTo>
                                  <a:pt x="5944" y="-267"/>
                                </a:lnTo>
                                <a:lnTo>
                                  <a:pt x="5944" y="-235"/>
                                </a:lnTo>
                                <a:lnTo>
                                  <a:pt x="5945" y="-198"/>
                                </a:lnTo>
                                <a:lnTo>
                                  <a:pt x="5945" y="-162"/>
                                </a:lnTo>
                                <a:lnTo>
                                  <a:pt x="5945" y="-127"/>
                                </a:lnTo>
                                <a:lnTo>
                                  <a:pt x="5945" y="-95"/>
                                </a:lnTo>
                                <a:lnTo>
                                  <a:pt x="5946" y="-60"/>
                                </a:lnTo>
                                <a:lnTo>
                                  <a:pt x="5946" y="-28"/>
                                </a:lnTo>
                                <a:lnTo>
                                  <a:pt x="5947" y="3"/>
                                </a:lnTo>
                                <a:lnTo>
                                  <a:pt x="5947" y="38"/>
                                </a:lnTo>
                                <a:lnTo>
                                  <a:pt x="5948" y="66"/>
                                </a:lnTo>
                                <a:lnTo>
                                  <a:pt x="5949" y="98"/>
                                </a:lnTo>
                                <a:lnTo>
                                  <a:pt x="5950" y="125"/>
                                </a:lnTo>
                                <a:lnTo>
                                  <a:pt x="5952" y="148"/>
                                </a:lnTo>
                                <a:lnTo>
                                  <a:pt x="5953" y="163"/>
                                </a:lnTo>
                                <a:lnTo>
                                  <a:pt x="5955" y="167"/>
                                </a:lnTo>
                                <a:lnTo>
                                  <a:pt x="5956" y="164"/>
                                </a:lnTo>
                                <a:lnTo>
                                  <a:pt x="5957" y="149"/>
                                </a:lnTo>
                                <a:lnTo>
                                  <a:pt x="5958" y="129"/>
                                </a:lnTo>
                                <a:lnTo>
                                  <a:pt x="5959" y="105"/>
                                </a:lnTo>
                                <a:lnTo>
                                  <a:pt x="5959" y="77"/>
                                </a:lnTo>
                                <a:lnTo>
                                  <a:pt x="5960" y="46"/>
                                </a:lnTo>
                                <a:lnTo>
                                  <a:pt x="5960" y="11"/>
                                </a:lnTo>
                                <a:lnTo>
                                  <a:pt x="5961" y="-25"/>
                                </a:lnTo>
                                <a:lnTo>
                                  <a:pt x="5961" y="-62"/>
                                </a:lnTo>
                                <a:lnTo>
                                  <a:pt x="5961" y="-99"/>
                                </a:lnTo>
                                <a:lnTo>
                                  <a:pt x="5961" y="-138"/>
                                </a:lnTo>
                                <a:lnTo>
                                  <a:pt x="5961" y="-176"/>
                                </a:lnTo>
                                <a:lnTo>
                                  <a:pt x="5962" y="-216"/>
                                </a:lnTo>
                                <a:lnTo>
                                  <a:pt x="5962" y="-252"/>
                                </a:lnTo>
                                <a:lnTo>
                                  <a:pt x="5962" y="-293"/>
                                </a:lnTo>
                                <a:lnTo>
                                  <a:pt x="5962" y="-329"/>
                                </a:lnTo>
                                <a:lnTo>
                                  <a:pt x="5962" y="-363"/>
                                </a:lnTo>
                                <a:lnTo>
                                  <a:pt x="5962" y="-401"/>
                                </a:lnTo>
                                <a:lnTo>
                                  <a:pt x="5962" y="-440"/>
                                </a:lnTo>
                                <a:lnTo>
                                  <a:pt x="5962" y="-478"/>
                                </a:lnTo>
                                <a:lnTo>
                                  <a:pt x="5962" y="-517"/>
                                </a:lnTo>
                                <a:lnTo>
                                  <a:pt x="5962" y="-557"/>
                                </a:lnTo>
                                <a:lnTo>
                                  <a:pt x="5962" y="-599"/>
                                </a:lnTo>
                                <a:lnTo>
                                  <a:pt x="5962" y="-641"/>
                                </a:lnTo>
                                <a:lnTo>
                                  <a:pt x="5962" y="-686"/>
                                </a:lnTo>
                                <a:lnTo>
                                  <a:pt x="5962" y="-731"/>
                                </a:lnTo>
                                <a:lnTo>
                                  <a:pt x="5962" y="-779"/>
                                </a:lnTo>
                                <a:lnTo>
                                  <a:pt x="5962" y="-828"/>
                                </a:lnTo>
                                <a:lnTo>
                                  <a:pt x="5962" y="-882"/>
                                </a:lnTo>
                                <a:lnTo>
                                  <a:pt x="5962" y="-940"/>
                                </a:lnTo>
                                <a:lnTo>
                                  <a:pt x="5962" y="-996"/>
                                </a:lnTo>
                                <a:lnTo>
                                  <a:pt x="5963" y="-1063"/>
                                </a:lnTo>
                                <a:lnTo>
                                  <a:pt x="5963" y="-1192"/>
                                </a:lnTo>
                                <a:lnTo>
                                  <a:pt x="5963" y="-1219"/>
                                </a:lnTo>
                                <a:lnTo>
                                  <a:pt x="5963" y="-1229"/>
                                </a:lnTo>
                                <a:lnTo>
                                  <a:pt x="5963" y="-1222"/>
                                </a:lnTo>
                                <a:lnTo>
                                  <a:pt x="5963" y="-1202"/>
                                </a:lnTo>
                                <a:lnTo>
                                  <a:pt x="5963" y="-1138"/>
                                </a:lnTo>
                                <a:lnTo>
                                  <a:pt x="5963" y="-1053"/>
                                </a:lnTo>
                                <a:lnTo>
                                  <a:pt x="5963" y="-986"/>
                                </a:lnTo>
                                <a:lnTo>
                                  <a:pt x="5963" y="-931"/>
                                </a:lnTo>
                                <a:lnTo>
                                  <a:pt x="5963" y="-878"/>
                                </a:lnTo>
                                <a:lnTo>
                                  <a:pt x="5963" y="-823"/>
                                </a:lnTo>
                                <a:lnTo>
                                  <a:pt x="5963" y="-773"/>
                                </a:lnTo>
                                <a:lnTo>
                                  <a:pt x="5963" y="-723"/>
                                </a:lnTo>
                                <a:lnTo>
                                  <a:pt x="5963" y="-675"/>
                                </a:lnTo>
                                <a:lnTo>
                                  <a:pt x="5963" y="-633"/>
                                </a:lnTo>
                                <a:lnTo>
                                  <a:pt x="5963" y="-589"/>
                                </a:lnTo>
                                <a:lnTo>
                                  <a:pt x="5963" y="-549"/>
                                </a:lnTo>
                                <a:lnTo>
                                  <a:pt x="5963" y="-509"/>
                                </a:lnTo>
                                <a:lnTo>
                                  <a:pt x="5963" y="-471"/>
                                </a:lnTo>
                                <a:lnTo>
                                  <a:pt x="5963" y="-439"/>
                                </a:lnTo>
                                <a:lnTo>
                                  <a:pt x="5964" y="-401"/>
                                </a:lnTo>
                                <a:lnTo>
                                  <a:pt x="5964" y="-367"/>
                                </a:lnTo>
                                <a:lnTo>
                                  <a:pt x="5964" y="-326"/>
                                </a:lnTo>
                                <a:lnTo>
                                  <a:pt x="5964" y="-286"/>
                                </a:lnTo>
                                <a:lnTo>
                                  <a:pt x="5964" y="-250"/>
                                </a:lnTo>
                                <a:lnTo>
                                  <a:pt x="5964" y="-211"/>
                                </a:lnTo>
                                <a:lnTo>
                                  <a:pt x="5964" y="-173"/>
                                </a:lnTo>
                                <a:lnTo>
                                  <a:pt x="5964" y="-137"/>
                                </a:lnTo>
                                <a:lnTo>
                                  <a:pt x="5965" y="-107"/>
                                </a:lnTo>
                                <a:lnTo>
                                  <a:pt x="5965" y="-73"/>
                                </a:lnTo>
                                <a:lnTo>
                                  <a:pt x="5965" y="-43"/>
                                </a:lnTo>
                                <a:lnTo>
                                  <a:pt x="5965" y="-21"/>
                                </a:lnTo>
                                <a:lnTo>
                                  <a:pt x="5966" y="-6"/>
                                </a:lnTo>
                                <a:lnTo>
                                  <a:pt x="5966" y="2"/>
                                </a:lnTo>
                                <a:lnTo>
                                  <a:pt x="5966" y="3"/>
                                </a:lnTo>
                                <a:lnTo>
                                  <a:pt x="5967" y="-2"/>
                                </a:lnTo>
                                <a:lnTo>
                                  <a:pt x="5967" y="-16"/>
                                </a:lnTo>
                                <a:lnTo>
                                  <a:pt x="5967" y="-39"/>
                                </a:lnTo>
                                <a:lnTo>
                                  <a:pt x="5967" y="-67"/>
                                </a:lnTo>
                                <a:lnTo>
                                  <a:pt x="5968" y="-97"/>
                                </a:lnTo>
                                <a:lnTo>
                                  <a:pt x="5968" y="-134"/>
                                </a:lnTo>
                                <a:lnTo>
                                  <a:pt x="5968" y="-171"/>
                                </a:lnTo>
                                <a:lnTo>
                                  <a:pt x="5968" y="-210"/>
                                </a:lnTo>
                                <a:lnTo>
                                  <a:pt x="5968" y="-248"/>
                                </a:lnTo>
                                <a:lnTo>
                                  <a:pt x="5968" y="-286"/>
                                </a:lnTo>
                                <a:lnTo>
                                  <a:pt x="5969" y="-324"/>
                                </a:lnTo>
                                <a:lnTo>
                                  <a:pt x="5969" y="-361"/>
                                </a:lnTo>
                                <a:lnTo>
                                  <a:pt x="5969" y="-397"/>
                                </a:lnTo>
                                <a:lnTo>
                                  <a:pt x="5969" y="-435"/>
                                </a:lnTo>
                                <a:lnTo>
                                  <a:pt x="5969" y="-467"/>
                                </a:lnTo>
                                <a:lnTo>
                                  <a:pt x="5969" y="-504"/>
                                </a:lnTo>
                                <a:lnTo>
                                  <a:pt x="5969" y="-542"/>
                                </a:lnTo>
                                <a:lnTo>
                                  <a:pt x="5969" y="-583"/>
                                </a:lnTo>
                                <a:lnTo>
                                  <a:pt x="5969" y="-626"/>
                                </a:lnTo>
                                <a:lnTo>
                                  <a:pt x="5969" y="-673"/>
                                </a:lnTo>
                                <a:lnTo>
                                  <a:pt x="5969" y="-717"/>
                                </a:lnTo>
                                <a:lnTo>
                                  <a:pt x="5969" y="-767"/>
                                </a:lnTo>
                                <a:lnTo>
                                  <a:pt x="5969" y="-817"/>
                                </a:lnTo>
                                <a:lnTo>
                                  <a:pt x="5969" y="-871"/>
                                </a:lnTo>
                                <a:lnTo>
                                  <a:pt x="5969" y="-928"/>
                                </a:lnTo>
                                <a:lnTo>
                                  <a:pt x="5969" y="-987"/>
                                </a:lnTo>
                                <a:lnTo>
                                  <a:pt x="5969" y="-1055"/>
                                </a:lnTo>
                                <a:lnTo>
                                  <a:pt x="5969" y="-1165"/>
                                </a:lnTo>
                                <a:lnTo>
                                  <a:pt x="5969" y="-1189"/>
                                </a:lnTo>
                                <a:lnTo>
                                  <a:pt x="5969" y="-1197"/>
                                </a:lnTo>
                                <a:lnTo>
                                  <a:pt x="5970" y="-1191"/>
                                </a:lnTo>
                                <a:lnTo>
                                  <a:pt x="5970" y="-1170"/>
                                </a:lnTo>
                                <a:lnTo>
                                  <a:pt x="5970" y="-1104"/>
                                </a:lnTo>
                                <a:lnTo>
                                  <a:pt x="5970" y="-1021"/>
                                </a:lnTo>
                                <a:lnTo>
                                  <a:pt x="5970" y="-958"/>
                                </a:lnTo>
                                <a:lnTo>
                                  <a:pt x="5970" y="-900"/>
                                </a:lnTo>
                                <a:lnTo>
                                  <a:pt x="5970" y="-843"/>
                                </a:lnTo>
                                <a:lnTo>
                                  <a:pt x="5970" y="-792"/>
                                </a:lnTo>
                                <a:lnTo>
                                  <a:pt x="5970" y="-742"/>
                                </a:lnTo>
                                <a:lnTo>
                                  <a:pt x="5970" y="-694"/>
                                </a:lnTo>
                                <a:lnTo>
                                  <a:pt x="5970" y="-648"/>
                                </a:lnTo>
                                <a:lnTo>
                                  <a:pt x="5970" y="-603"/>
                                </a:lnTo>
                                <a:lnTo>
                                  <a:pt x="5970" y="-562"/>
                                </a:lnTo>
                                <a:lnTo>
                                  <a:pt x="5970" y="-520"/>
                                </a:lnTo>
                                <a:lnTo>
                                  <a:pt x="5970" y="-484"/>
                                </a:lnTo>
                                <a:lnTo>
                                  <a:pt x="5970" y="-450"/>
                                </a:lnTo>
                                <a:lnTo>
                                  <a:pt x="5970" y="-413"/>
                                </a:lnTo>
                                <a:lnTo>
                                  <a:pt x="5970" y="-376"/>
                                </a:lnTo>
                                <a:lnTo>
                                  <a:pt x="5970" y="-341"/>
                                </a:lnTo>
                                <a:lnTo>
                                  <a:pt x="5970" y="-307"/>
                                </a:lnTo>
                                <a:lnTo>
                                  <a:pt x="5971" y="-271"/>
                                </a:lnTo>
                                <a:lnTo>
                                  <a:pt x="5971" y="-233"/>
                                </a:lnTo>
                                <a:lnTo>
                                  <a:pt x="5971" y="-198"/>
                                </a:lnTo>
                                <a:lnTo>
                                  <a:pt x="5971" y="-161"/>
                                </a:lnTo>
                                <a:lnTo>
                                  <a:pt x="5971" y="-123"/>
                                </a:lnTo>
                                <a:lnTo>
                                  <a:pt x="5971" y="-88"/>
                                </a:lnTo>
                                <a:lnTo>
                                  <a:pt x="5972" y="-54"/>
                                </a:lnTo>
                                <a:lnTo>
                                  <a:pt x="5972" y="-23"/>
                                </a:lnTo>
                                <a:lnTo>
                                  <a:pt x="5972" y="-1"/>
                                </a:lnTo>
                                <a:lnTo>
                                  <a:pt x="5973" y="20"/>
                                </a:lnTo>
                                <a:lnTo>
                                  <a:pt x="5973" y="32"/>
                                </a:lnTo>
                                <a:lnTo>
                                  <a:pt x="5973" y="34"/>
                                </a:lnTo>
                                <a:lnTo>
                                  <a:pt x="5974" y="29"/>
                                </a:lnTo>
                                <a:lnTo>
                                  <a:pt x="5974" y="17"/>
                                </a:lnTo>
                                <a:lnTo>
                                  <a:pt x="5974" y="1"/>
                                </a:lnTo>
                                <a:lnTo>
                                  <a:pt x="5975" y="-20"/>
                                </a:lnTo>
                                <a:lnTo>
                                  <a:pt x="5975" y="-40"/>
                                </a:lnTo>
                                <a:lnTo>
                                  <a:pt x="5975" y="-62"/>
                                </a:lnTo>
                                <a:lnTo>
                                  <a:pt x="5975" y="-89"/>
                                </a:lnTo>
                                <a:lnTo>
                                  <a:pt x="5975" y="-117"/>
                                </a:lnTo>
                                <a:lnTo>
                                  <a:pt x="5975" y="-148"/>
                                </a:lnTo>
                                <a:lnTo>
                                  <a:pt x="5975" y="-183"/>
                                </a:lnTo>
                                <a:lnTo>
                                  <a:pt x="5975" y="-218"/>
                                </a:lnTo>
                                <a:lnTo>
                                  <a:pt x="5975" y="-260"/>
                                </a:lnTo>
                                <a:lnTo>
                                  <a:pt x="5975" y="-301"/>
                                </a:lnTo>
                                <a:lnTo>
                                  <a:pt x="5975" y="-346"/>
                                </a:lnTo>
                                <a:lnTo>
                                  <a:pt x="5975" y="-396"/>
                                </a:lnTo>
                                <a:lnTo>
                                  <a:pt x="5975" y="-447"/>
                                </a:lnTo>
                                <a:lnTo>
                                  <a:pt x="5975" y="-504"/>
                                </a:lnTo>
                                <a:lnTo>
                                  <a:pt x="5975" y="-557"/>
                                </a:lnTo>
                                <a:lnTo>
                                  <a:pt x="5975" y="-623"/>
                                </a:lnTo>
                                <a:lnTo>
                                  <a:pt x="5975" y="-709"/>
                                </a:lnTo>
                                <a:lnTo>
                                  <a:pt x="5975" y="-774"/>
                                </a:lnTo>
                                <a:lnTo>
                                  <a:pt x="5976" y="-799"/>
                                </a:lnTo>
                                <a:lnTo>
                                  <a:pt x="5976" y="-805"/>
                                </a:lnTo>
                                <a:lnTo>
                                  <a:pt x="5976" y="-799"/>
                                </a:lnTo>
                                <a:lnTo>
                                  <a:pt x="5976" y="-778"/>
                                </a:lnTo>
                                <a:lnTo>
                                  <a:pt x="5976" y="-713"/>
                                </a:lnTo>
                                <a:lnTo>
                                  <a:pt x="5976" y="-628"/>
                                </a:lnTo>
                                <a:lnTo>
                                  <a:pt x="5976" y="-563"/>
                                </a:lnTo>
                                <a:lnTo>
                                  <a:pt x="5976" y="-508"/>
                                </a:lnTo>
                                <a:lnTo>
                                  <a:pt x="5976" y="-456"/>
                                </a:lnTo>
                                <a:lnTo>
                                  <a:pt x="5976" y="-404"/>
                                </a:lnTo>
                                <a:lnTo>
                                  <a:pt x="5976" y="-359"/>
                                </a:lnTo>
                                <a:lnTo>
                                  <a:pt x="5976" y="-315"/>
                                </a:lnTo>
                                <a:lnTo>
                                  <a:pt x="5976" y="-272"/>
                                </a:lnTo>
                                <a:lnTo>
                                  <a:pt x="5976" y="-234"/>
                                </a:lnTo>
                                <a:lnTo>
                                  <a:pt x="5976" y="-201"/>
                                </a:lnTo>
                                <a:lnTo>
                                  <a:pt x="5976" y="-167"/>
                                </a:lnTo>
                                <a:lnTo>
                                  <a:pt x="5976" y="-136"/>
                                </a:lnTo>
                                <a:lnTo>
                                  <a:pt x="5976" y="-112"/>
                                </a:lnTo>
                                <a:lnTo>
                                  <a:pt x="5976" y="-92"/>
                                </a:lnTo>
                                <a:lnTo>
                                  <a:pt x="5976" y="-74"/>
                                </a:lnTo>
                                <a:lnTo>
                                  <a:pt x="5977" y="-52"/>
                                </a:lnTo>
                                <a:lnTo>
                                  <a:pt x="5977" y="-39"/>
                                </a:lnTo>
                                <a:lnTo>
                                  <a:pt x="5977" y="-28"/>
                                </a:lnTo>
                                <a:lnTo>
                                  <a:pt x="5977" y="-25"/>
                                </a:lnTo>
                                <a:lnTo>
                                  <a:pt x="5977" y="-28"/>
                                </a:lnTo>
                                <a:lnTo>
                                  <a:pt x="5978" y="-47"/>
                                </a:lnTo>
                                <a:lnTo>
                                  <a:pt x="5979" y="-77"/>
                                </a:lnTo>
                                <a:lnTo>
                                  <a:pt x="5979" y="-112"/>
                                </a:lnTo>
                                <a:lnTo>
                                  <a:pt x="5980" y="-150"/>
                                </a:lnTo>
                                <a:lnTo>
                                  <a:pt x="5980" y="-188"/>
                                </a:lnTo>
                                <a:lnTo>
                                  <a:pt x="5981" y="-226"/>
                                </a:lnTo>
                                <a:lnTo>
                                  <a:pt x="5981" y="-267"/>
                                </a:lnTo>
                                <a:lnTo>
                                  <a:pt x="5981" y="-305"/>
                                </a:lnTo>
                                <a:lnTo>
                                  <a:pt x="5981" y="-343"/>
                                </a:lnTo>
                                <a:lnTo>
                                  <a:pt x="5982" y="-384"/>
                                </a:lnTo>
                                <a:lnTo>
                                  <a:pt x="5982" y="-423"/>
                                </a:lnTo>
                                <a:lnTo>
                                  <a:pt x="5982" y="-460"/>
                                </a:lnTo>
                                <a:lnTo>
                                  <a:pt x="5982" y="-498"/>
                                </a:lnTo>
                                <a:lnTo>
                                  <a:pt x="5982" y="-534"/>
                                </a:lnTo>
                                <a:lnTo>
                                  <a:pt x="5982" y="-570"/>
                                </a:lnTo>
                                <a:lnTo>
                                  <a:pt x="5982" y="-604"/>
                                </a:lnTo>
                                <a:lnTo>
                                  <a:pt x="5982" y="-639"/>
                                </a:lnTo>
                                <a:lnTo>
                                  <a:pt x="5982" y="-672"/>
                                </a:lnTo>
                                <a:lnTo>
                                  <a:pt x="5983" y="-710"/>
                                </a:lnTo>
                                <a:lnTo>
                                  <a:pt x="5983" y="-747"/>
                                </a:lnTo>
                                <a:lnTo>
                                  <a:pt x="5983" y="-784"/>
                                </a:lnTo>
                                <a:lnTo>
                                  <a:pt x="5983" y="-827"/>
                                </a:lnTo>
                                <a:lnTo>
                                  <a:pt x="5983" y="-869"/>
                                </a:lnTo>
                                <a:lnTo>
                                  <a:pt x="5983" y="-914"/>
                                </a:lnTo>
                                <a:lnTo>
                                  <a:pt x="5983" y="-963"/>
                                </a:lnTo>
                                <a:lnTo>
                                  <a:pt x="5983" y="-1014"/>
                                </a:lnTo>
                                <a:lnTo>
                                  <a:pt x="5983" y="-1067"/>
                                </a:lnTo>
                                <a:lnTo>
                                  <a:pt x="5983" y="-1123"/>
                                </a:lnTo>
                                <a:lnTo>
                                  <a:pt x="5983" y="-1184"/>
                                </a:lnTo>
                                <a:lnTo>
                                  <a:pt x="5983" y="-1316"/>
                                </a:lnTo>
                                <a:lnTo>
                                  <a:pt x="5983" y="-1340"/>
                                </a:lnTo>
                                <a:lnTo>
                                  <a:pt x="5983" y="-1348"/>
                                </a:lnTo>
                                <a:lnTo>
                                  <a:pt x="5983" y="-1341"/>
                                </a:lnTo>
                                <a:lnTo>
                                  <a:pt x="5983" y="-1322"/>
                                </a:lnTo>
                                <a:lnTo>
                                  <a:pt x="5983" y="-1195"/>
                                </a:lnTo>
                                <a:lnTo>
                                  <a:pt x="5983" y="-1147"/>
                                </a:lnTo>
                                <a:lnTo>
                                  <a:pt x="5984" y="-1113"/>
                                </a:lnTo>
                                <a:lnTo>
                                  <a:pt x="5984" y="-1088"/>
                                </a:lnTo>
                                <a:lnTo>
                                  <a:pt x="5984" y="-1077"/>
                                </a:lnTo>
                                <a:lnTo>
                                  <a:pt x="5984" y="-1075"/>
                                </a:lnTo>
                                <a:lnTo>
                                  <a:pt x="5984" y="-1081"/>
                                </a:lnTo>
                                <a:lnTo>
                                  <a:pt x="5984" y="-1097"/>
                                </a:lnTo>
                                <a:lnTo>
                                  <a:pt x="5984" y="-1128"/>
                                </a:lnTo>
                                <a:lnTo>
                                  <a:pt x="5984" y="-1177"/>
                                </a:lnTo>
                                <a:lnTo>
                                  <a:pt x="5984" y="-1270"/>
                                </a:lnTo>
                                <a:lnTo>
                                  <a:pt x="5984" y="-1290"/>
                                </a:lnTo>
                                <a:lnTo>
                                  <a:pt x="5984" y="-1298"/>
                                </a:lnTo>
                                <a:lnTo>
                                  <a:pt x="5984" y="-1293"/>
                                </a:lnTo>
                                <a:lnTo>
                                  <a:pt x="5984" y="-1271"/>
                                </a:lnTo>
                                <a:lnTo>
                                  <a:pt x="5984" y="-1192"/>
                                </a:lnTo>
                                <a:lnTo>
                                  <a:pt x="5984" y="-1122"/>
                                </a:lnTo>
                                <a:lnTo>
                                  <a:pt x="5984" y="-1063"/>
                                </a:lnTo>
                                <a:lnTo>
                                  <a:pt x="5984" y="-1010"/>
                                </a:lnTo>
                                <a:lnTo>
                                  <a:pt x="5984" y="-964"/>
                                </a:lnTo>
                                <a:lnTo>
                                  <a:pt x="5985" y="-919"/>
                                </a:lnTo>
                                <a:lnTo>
                                  <a:pt x="5985" y="-874"/>
                                </a:lnTo>
                                <a:lnTo>
                                  <a:pt x="5985" y="-831"/>
                                </a:lnTo>
                                <a:lnTo>
                                  <a:pt x="5985" y="-792"/>
                                </a:lnTo>
                                <a:lnTo>
                                  <a:pt x="5985" y="-758"/>
                                </a:lnTo>
                                <a:lnTo>
                                  <a:pt x="5985" y="-720"/>
                                </a:lnTo>
                                <a:lnTo>
                                  <a:pt x="5985" y="-682"/>
                                </a:lnTo>
                                <a:lnTo>
                                  <a:pt x="5985" y="-646"/>
                                </a:lnTo>
                                <a:lnTo>
                                  <a:pt x="5985" y="-607"/>
                                </a:lnTo>
                                <a:lnTo>
                                  <a:pt x="5985" y="-568"/>
                                </a:lnTo>
                                <a:lnTo>
                                  <a:pt x="5985" y="-534"/>
                                </a:lnTo>
                                <a:lnTo>
                                  <a:pt x="5985" y="-502"/>
                                </a:lnTo>
                                <a:lnTo>
                                  <a:pt x="5985" y="-483"/>
                                </a:lnTo>
                                <a:lnTo>
                                  <a:pt x="5986" y="-468"/>
                                </a:lnTo>
                                <a:lnTo>
                                  <a:pt x="5986" y="-467"/>
                                </a:lnTo>
                                <a:lnTo>
                                  <a:pt x="5986" y="-471"/>
                                </a:lnTo>
                                <a:lnTo>
                                  <a:pt x="5986" y="-481"/>
                                </a:lnTo>
                                <a:lnTo>
                                  <a:pt x="5986" y="-501"/>
                                </a:lnTo>
                                <a:lnTo>
                                  <a:pt x="5986" y="-523"/>
                                </a:lnTo>
                                <a:lnTo>
                                  <a:pt x="5986" y="-546"/>
                                </a:lnTo>
                                <a:lnTo>
                                  <a:pt x="5986" y="-580"/>
                                </a:lnTo>
                                <a:lnTo>
                                  <a:pt x="5986" y="-617"/>
                                </a:lnTo>
                                <a:lnTo>
                                  <a:pt x="5986" y="-658"/>
                                </a:lnTo>
                                <a:lnTo>
                                  <a:pt x="5986" y="-700"/>
                                </a:lnTo>
                                <a:lnTo>
                                  <a:pt x="5986" y="-744"/>
                                </a:lnTo>
                                <a:lnTo>
                                  <a:pt x="5986" y="-797"/>
                                </a:lnTo>
                                <a:lnTo>
                                  <a:pt x="5986" y="-849"/>
                                </a:lnTo>
                                <a:lnTo>
                                  <a:pt x="5986" y="-908"/>
                                </a:lnTo>
                                <a:lnTo>
                                  <a:pt x="5986" y="-970"/>
                                </a:lnTo>
                                <a:lnTo>
                                  <a:pt x="5986" y="-1065"/>
                                </a:lnTo>
                                <a:lnTo>
                                  <a:pt x="5986" y="-1117"/>
                                </a:lnTo>
                                <a:lnTo>
                                  <a:pt x="5986" y="-1137"/>
                                </a:lnTo>
                                <a:lnTo>
                                  <a:pt x="5987" y="-1143"/>
                                </a:lnTo>
                                <a:lnTo>
                                  <a:pt x="5987" y="-1136"/>
                                </a:lnTo>
                                <a:lnTo>
                                  <a:pt x="5987" y="-1117"/>
                                </a:lnTo>
                                <a:lnTo>
                                  <a:pt x="5987" y="-1059"/>
                                </a:lnTo>
                                <a:lnTo>
                                  <a:pt x="5987" y="-968"/>
                                </a:lnTo>
                                <a:lnTo>
                                  <a:pt x="5987" y="-903"/>
                                </a:lnTo>
                                <a:lnTo>
                                  <a:pt x="5987" y="-849"/>
                                </a:lnTo>
                                <a:lnTo>
                                  <a:pt x="5987" y="-792"/>
                                </a:lnTo>
                                <a:lnTo>
                                  <a:pt x="5987" y="-743"/>
                                </a:lnTo>
                                <a:lnTo>
                                  <a:pt x="5987" y="-694"/>
                                </a:lnTo>
                                <a:lnTo>
                                  <a:pt x="5987" y="-647"/>
                                </a:lnTo>
                                <a:lnTo>
                                  <a:pt x="5987" y="-606"/>
                                </a:lnTo>
                                <a:lnTo>
                                  <a:pt x="5987" y="-563"/>
                                </a:lnTo>
                                <a:lnTo>
                                  <a:pt x="5987" y="-525"/>
                                </a:lnTo>
                                <a:lnTo>
                                  <a:pt x="5987" y="-488"/>
                                </a:lnTo>
                                <a:lnTo>
                                  <a:pt x="5987" y="-457"/>
                                </a:lnTo>
                                <a:lnTo>
                                  <a:pt x="5987" y="-426"/>
                                </a:lnTo>
                                <a:lnTo>
                                  <a:pt x="5987" y="-399"/>
                                </a:lnTo>
                                <a:lnTo>
                                  <a:pt x="5987" y="-370"/>
                                </a:lnTo>
                                <a:lnTo>
                                  <a:pt x="5987" y="-337"/>
                                </a:lnTo>
                                <a:lnTo>
                                  <a:pt x="5988" y="-310"/>
                                </a:lnTo>
                                <a:lnTo>
                                  <a:pt x="5988" y="-280"/>
                                </a:lnTo>
                                <a:lnTo>
                                  <a:pt x="5988" y="-253"/>
                                </a:lnTo>
                                <a:lnTo>
                                  <a:pt x="5988" y="-229"/>
                                </a:lnTo>
                                <a:lnTo>
                                  <a:pt x="5988" y="-207"/>
                                </a:lnTo>
                                <a:lnTo>
                                  <a:pt x="5989" y="-193"/>
                                </a:lnTo>
                                <a:lnTo>
                                  <a:pt x="5989" y="-190"/>
                                </a:lnTo>
                                <a:lnTo>
                                  <a:pt x="5990" y="-197"/>
                                </a:lnTo>
                                <a:lnTo>
                                  <a:pt x="5990" y="-216"/>
                                </a:lnTo>
                                <a:lnTo>
                                  <a:pt x="5990" y="-244"/>
                                </a:lnTo>
                                <a:lnTo>
                                  <a:pt x="5991" y="-273"/>
                                </a:lnTo>
                                <a:lnTo>
                                  <a:pt x="5991" y="-303"/>
                                </a:lnTo>
                                <a:lnTo>
                                  <a:pt x="5991" y="-338"/>
                                </a:lnTo>
                                <a:lnTo>
                                  <a:pt x="5992" y="-377"/>
                                </a:lnTo>
                                <a:lnTo>
                                  <a:pt x="5992" y="-415"/>
                                </a:lnTo>
                                <a:lnTo>
                                  <a:pt x="5992" y="-453"/>
                                </a:lnTo>
                                <a:lnTo>
                                  <a:pt x="5992" y="-489"/>
                                </a:lnTo>
                                <a:lnTo>
                                  <a:pt x="5992" y="-528"/>
                                </a:lnTo>
                                <a:lnTo>
                                  <a:pt x="5992" y="-566"/>
                                </a:lnTo>
                                <a:lnTo>
                                  <a:pt x="5992" y="-606"/>
                                </a:lnTo>
                                <a:lnTo>
                                  <a:pt x="5993" y="-645"/>
                                </a:lnTo>
                                <a:lnTo>
                                  <a:pt x="5993" y="-684"/>
                                </a:lnTo>
                                <a:lnTo>
                                  <a:pt x="5993" y="-722"/>
                                </a:lnTo>
                                <a:lnTo>
                                  <a:pt x="5993" y="-758"/>
                                </a:lnTo>
                                <a:lnTo>
                                  <a:pt x="5993" y="-799"/>
                                </a:lnTo>
                                <a:lnTo>
                                  <a:pt x="5993" y="-840"/>
                                </a:lnTo>
                                <a:lnTo>
                                  <a:pt x="5993" y="-876"/>
                                </a:lnTo>
                                <a:lnTo>
                                  <a:pt x="5993" y="-916"/>
                                </a:lnTo>
                                <a:lnTo>
                                  <a:pt x="5993" y="-955"/>
                                </a:lnTo>
                                <a:lnTo>
                                  <a:pt x="5993" y="-995"/>
                                </a:lnTo>
                                <a:lnTo>
                                  <a:pt x="5993" y="-1037"/>
                                </a:lnTo>
                                <a:lnTo>
                                  <a:pt x="5993" y="-1089"/>
                                </a:lnTo>
                                <a:lnTo>
                                  <a:pt x="5993" y="-1144"/>
                                </a:lnTo>
                                <a:lnTo>
                                  <a:pt x="5993" y="-1201"/>
                                </a:lnTo>
                                <a:lnTo>
                                  <a:pt x="5993" y="-1268"/>
                                </a:lnTo>
                                <a:lnTo>
                                  <a:pt x="5993" y="-1370"/>
                                </a:lnTo>
                                <a:lnTo>
                                  <a:pt x="5993" y="-1394"/>
                                </a:lnTo>
                                <a:lnTo>
                                  <a:pt x="5993" y="-1401"/>
                                </a:lnTo>
                                <a:lnTo>
                                  <a:pt x="5993" y="-1396"/>
                                </a:lnTo>
                                <a:lnTo>
                                  <a:pt x="5994" y="-1381"/>
                                </a:lnTo>
                                <a:lnTo>
                                  <a:pt x="5994" y="-1333"/>
                                </a:lnTo>
                                <a:lnTo>
                                  <a:pt x="5994" y="-1237"/>
                                </a:lnTo>
                                <a:lnTo>
                                  <a:pt x="5994" y="-1174"/>
                                </a:lnTo>
                                <a:lnTo>
                                  <a:pt x="5994" y="-1119"/>
                                </a:lnTo>
                                <a:lnTo>
                                  <a:pt x="5994" y="-1072"/>
                                </a:lnTo>
                                <a:lnTo>
                                  <a:pt x="5994" y="-1027"/>
                                </a:lnTo>
                                <a:lnTo>
                                  <a:pt x="5994" y="-984"/>
                                </a:lnTo>
                                <a:lnTo>
                                  <a:pt x="5994" y="-942"/>
                                </a:lnTo>
                                <a:lnTo>
                                  <a:pt x="5994" y="-899"/>
                                </a:lnTo>
                                <a:lnTo>
                                  <a:pt x="5994" y="-857"/>
                                </a:lnTo>
                                <a:lnTo>
                                  <a:pt x="5994" y="-817"/>
                                </a:lnTo>
                                <a:lnTo>
                                  <a:pt x="5994" y="-780"/>
                                </a:lnTo>
                                <a:lnTo>
                                  <a:pt x="5994" y="-742"/>
                                </a:lnTo>
                                <a:lnTo>
                                  <a:pt x="5994" y="-705"/>
                                </a:lnTo>
                                <a:lnTo>
                                  <a:pt x="5994" y="-663"/>
                                </a:lnTo>
                                <a:lnTo>
                                  <a:pt x="5994" y="-625"/>
                                </a:lnTo>
                                <a:lnTo>
                                  <a:pt x="5995" y="-584"/>
                                </a:lnTo>
                                <a:lnTo>
                                  <a:pt x="5995" y="-543"/>
                                </a:lnTo>
                                <a:lnTo>
                                  <a:pt x="5995" y="-504"/>
                                </a:lnTo>
                                <a:lnTo>
                                  <a:pt x="5995" y="-464"/>
                                </a:lnTo>
                                <a:lnTo>
                                  <a:pt x="5995" y="-425"/>
                                </a:lnTo>
                                <a:lnTo>
                                  <a:pt x="5995" y="-386"/>
                                </a:lnTo>
                                <a:lnTo>
                                  <a:pt x="5995" y="-355"/>
                                </a:lnTo>
                                <a:lnTo>
                                  <a:pt x="5996" y="-322"/>
                                </a:lnTo>
                                <a:lnTo>
                                  <a:pt x="5996" y="-291"/>
                                </a:lnTo>
                                <a:lnTo>
                                  <a:pt x="5996" y="-267"/>
                                </a:lnTo>
                                <a:lnTo>
                                  <a:pt x="5997" y="-251"/>
                                </a:lnTo>
                                <a:lnTo>
                                  <a:pt x="5997" y="-244"/>
                                </a:lnTo>
                                <a:lnTo>
                                  <a:pt x="5997" y="-243"/>
                                </a:lnTo>
                                <a:lnTo>
                                  <a:pt x="5997" y="-248"/>
                                </a:lnTo>
                                <a:lnTo>
                                  <a:pt x="5998" y="-265"/>
                                </a:lnTo>
                                <a:lnTo>
                                  <a:pt x="5998" y="-284"/>
                                </a:lnTo>
                                <a:lnTo>
                                  <a:pt x="5998" y="-313"/>
                                </a:lnTo>
                                <a:lnTo>
                                  <a:pt x="5998" y="-340"/>
                                </a:lnTo>
                                <a:lnTo>
                                  <a:pt x="5998" y="-372"/>
                                </a:lnTo>
                                <a:lnTo>
                                  <a:pt x="5998" y="-406"/>
                                </a:lnTo>
                                <a:lnTo>
                                  <a:pt x="5998" y="-441"/>
                                </a:lnTo>
                                <a:lnTo>
                                  <a:pt x="5999" y="-478"/>
                                </a:lnTo>
                                <a:lnTo>
                                  <a:pt x="5999" y="-514"/>
                                </a:lnTo>
                                <a:lnTo>
                                  <a:pt x="5999" y="-549"/>
                                </a:lnTo>
                                <a:lnTo>
                                  <a:pt x="5999" y="-582"/>
                                </a:lnTo>
                                <a:lnTo>
                                  <a:pt x="5999" y="-619"/>
                                </a:lnTo>
                                <a:lnTo>
                                  <a:pt x="5999" y="-659"/>
                                </a:lnTo>
                                <a:lnTo>
                                  <a:pt x="5999" y="-700"/>
                                </a:lnTo>
                                <a:lnTo>
                                  <a:pt x="5999" y="-737"/>
                                </a:lnTo>
                                <a:lnTo>
                                  <a:pt x="5999" y="-781"/>
                                </a:lnTo>
                                <a:lnTo>
                                  <a:pt x="5999" y="-829"/>
                                </a:lnTo>
                                <a:lnTo>
                                  <a:pt x="5999" y="-878"/>
                                </a:lnTo>
                                <a:lnTo>
                                  <a:pt x="5999" y="-926"/>
                                </a:lnTo>
                                <a:lnTo>
                                  <a:pt x="5999" y="-981"/>
                                </a:lnTo>
                                <a:lnTo>
                                  <a:pt x="5999" y="-1037"/>
                                </a:lnTo>
                                <a:lnTo>
                                  <a:pt x="5999" y="-1105"/>
                                </a:lnTo>
                                <a:lnTo>
                                  <a:pt x="5999" y="-1226"/>
                                </a:lnTo>
                                <a:lnTo>
                                  <a:pt x="5999" y="-1249"/>
                                </a:lnTo>
                                <a:lnTo>
                                  <a:pt x="5999" y="-1256"/>
                                </a:lnTo>
                                <a:lnTo>
                                  <a:pt x="5999" y="-1249"/>
                                </a:lnTo>
                                <a:lnTo>
                                  <a:pt x="6000" y="-1226"/>
                                </a:lnTo>
                                <a:lnTo>
                                  <a:pt x="6000" y="-1079"/>
                                </a:lnTo>
                                <a:lnTo>
                                  <a:pt x="6000" y="-1015"/>
                                </a:lnTo>
                                <a:lnTo>
                                  <a:pt x="6000" y="-957"/>
                                </a:lnTo>
                                <a:lnTo>
                                  <a:pt x="6000" y="-910"/>
                                </a:lnTo>
                                <a:lnTo>
                                  <a:pt x="6000" y="-858"/>
                                </a:lnTo>
                                <a:lnTo>
                                  <a:pt x="6000" y="-810"/>
                                </a:lnTo>
                                <a:lnTo>
                                  <a:pt x="6000" y="-764"/>
                                </a:lnTo>
                                <a:lnTo>
                                  <a:pt x="6000" y="-724"/>
                                </a:lnTo>
                                <a:lnTo>
                                  <a:pt x="6000" y="-680"/>
                                </a:lnTo>
                                <a:lnTo>
                                  <a:pt x="6000" y="-647"/>
                                </a:lnTo>
                                <a:lnTo>
                                  <a:pt x="6000" y="-613"/>
                                </a:lnTo>
                                <a:lnTo>
                                  <a:pt x="6000" y="-575"/>
                                </a:lnTo>
                                <a:lnTo>
                                  <a:pt x="6000" y="-537"/>
                                </a:lnTo>
                                <a:lnTo>
                                  <a:pt x="6000" y="-499"/>
                                </a:lnTo>
                                <a:lnTo>
                                  <a:pt x="6000" y="-462"/>
                                </a:lnTo>
                                <a:lnTo>
                                  <a:pt x="6000" y="-428"/>
                                </a:lnTo>
                                <a:lnTo>
                                  <a:pt x="6000" y="-401"/>
                                </a:lnTo>
                                <a:lnTo>
                                  <a:pt x="6001" y="-372"/>
                                </a:lnTo>
                                <a:lnTo>
                                  <a:pt x="6001" y="-349"/>
                                </a:lnTo>
                                <a:lnTo>
                                  <a:pt x="6001" y="-338"/>
                                </a:lnTo>
                                <a:lnTo>
                                  <a:pt x="6001" y="-337"/>
                                </a:lnTo>
                                <a:lnTo>
                                  <a:pt x="6001" y="-342"/>
                                </a:lnTo>
                                <a:lnTo>
                                  <a:pt x="6001" y="-356"/>
                                </a:lnTo>
                                <a:lnTo>
                                  <a:pt x="6001" y="-378"/>
                                </a:lnTo>
                                <a:lnTo>
                                  <a:pt x="6001" y="-404"/>
                                </a:lnTo>
                                <a:lnTo>
                                  <a:pt x="6002" y="-433"/>
                                </a:lnTo>
                                <a:lnTo>
                                  <a:pt x="6002" y="-466"/>
                                </a:lnTo>
                                <a:lnTo>
                                  <a:pt x="6002" y="-499"/>
                                </a:lnTo>
                                <a:lnTo>
                                  <a:pt x="6002" y="-534"/>
                                </a:lnTo>
                                <a:lnTo>
                                  <a:pt x="6002" y="-569"/>
                                </a:lnTo>
                                <a:lnTo>
                                  <a:pt x="6002" y="-609"/>
                                </a:lnTo>
                                <a:lnTo>
                                  <a:pt x="6002" y="-653"/>
                                </a:lnTo>
                                <a:lnTo>
                                  <a:pt x="6002" y="-697"/>
                                </a:lnTo>
                                <a:lnTo>
                                  <a:pt x="6002" y="-746"/>
                                </a:lnTo>
                                <a:lnTo>
                                  <a:pt x="6002" y="-797"/>
                                </a:lnTo>
                                <a:lnTo>
                                  <a:pt x="6002" y="-852"/>
                                </a:lnTo>
                                <a:lnTo>
                                  <a:pt x="6002" y="-906"/>
                                </a:lnTo>
                                <a:lnTo>
                                  <a:pt x="6002" y="-972"/>
                                </a:lnTo>
                                <a:lnTo>
                                  <a:pt x="6002" y="-1057"/>
                                </a:lnTo>
                                <a:lnTo>
                                  <a:pt x="6002" y="-1121"/>
                                </a:lnTo>
                                <a:lnTo>
                                  <a:pt x="6002" y="-1145"/>
                                </a:lnTo>
                                <a:lnTo>
                                  <a:pt x="6002" y="-1152"/>
                                </a:lnTo>
                                <a:lnTo>
                                  <a:pt x="6002" y="-1145"/>
                                </a:lnTo>
                                <a:lnTo>
                                  <a:pt x="6002" y="-1121"/>
                                </a:lnTo>
                                <a:lnTo>
                                  <a:pt x="6002" y="-977"/>
                                </a:lnTo>
                                <a:lnTo>
                                  <a:pt x="6002" y="-912"/>
                                </a:lnTo>
                                <a:lnTo>
                                  <a:pt x="6003" y="-856"/>
                                </a:lnTo>
                                <a:lnTo>
                                  <a:pt x="6003" y="-806"/>
                                </a:lnTo>
                                <a:lnTo>
                                  <a:pt x="6003" y="-755"/>
                                </a:lnTo>
                                <a:lnTo>
                                  <a:pt x="6003" y="-705"/>
                                </a:lnTo>
                                <a:lnTo>
                                  <a:pt x="6003" y="-658"/>
                                </a:lnTo>
                                <a:lnTo>
                                  <a:pt x="6003" y="-618"/>
                                </a:lnTo>
                                <a:lnTo>
                                  <a:pt x="6003" y="-579"/>
                                </a:lnTo>
                                <a:lnTo>
                                  <a:pt x="6003" y="-551"/>
                                </a:lnTo>
                                <a:lnTo>
                                  <a:pt x="6003" y="-521"/>
                                </a:lnTo>
                                <a:lnTo>
                                  <a:pt x="6003" y="-498"/>
                                </a:lnTo>
                                <a:lnTo>
                                  <a:pt x="6003" y="-476"/>
                                </a:lnTo>
                                <a:lnTo>
                                  <a:pt x="6003" y="-465"/>
                                </a:lnTo>
                                <a:lnTo>
                                  <a:pt x="6003" y="-463"/>
                                </a:lnTo>
                                <a:lnTo>
                                  <a:pt x="6003" y="-468"/>
                                </a:lnTo>
                                <a:lnTo>
                                  <a:pt x="6003" y="-482"/>
                                </a:lnTo>
                                <a:lnTo>
                                  <a:pt x="6003" y="-504"/>
                                </a:lnTo>
                                <a:lnTo>
                                  <a:pt x="6003" y="-529"/>
                                </a:lnTo>
                                <a:lnTo>
                                  <a:pt x="6003" y="-562"/>
                                </a:lnTo>
                                <a:lnTo>
                                  <a:pt x="6003" y="-598"/>
                                </a:lnTo>
                                <a:lnTo>
                                  <a:pt x="6003" y="-640"/>
                                </a:lnTo>
                                <a:lnTo>
                                  <a:pt x="6003" y="-684"/>
                                </a:lnTo>
                                <a:lnTo>
                                  <a:pt x="6003" y="-730"/>
                                </a:lnTo>
                                <a:lnTo>
                                  <a:pt x="6003" y="-778"/>
                                </a:lnTo>
                                <a:lnTo>
                                  <a:pt x="6003" y="-834"/>
                                </a:lnTo>
                                <a:lnTo>
                                  <a:pt x="6003" y="-887"/>
                                </a:lnTo>
                                <a:lnTo>
                                  <a:pt x="6003" y="-950"/>
                                </a:lnTo>
                                <a:lnTo>
                                  <a:pt x="6003" y="-1030"/>
                                </a:lnTo>
                                <a:lnTo>
                                  <a:pt x="6004" y="-1106"/>
                                </a:lnTo>
                                <a:lnTo>
                                  <a:pt x="6004" y="-1129"/>
                                </a:lnTo>
                                <a:lnTo>
                                  <a:pt x="6004" y="-1136"/>
                                </a:lnTo>
                                <a:lnTo>
                                  <a:pt x="6004" y="-1130"/>
                                </a:lnTo>
                                <a:lnTo>
                                  <a:pt x="6004" y="-1107"/>
                                </a:lnTo>
                                <a:lnTo>
                                  <a:pt x="6004" y="-1034"/>
                                </a:lnTo>
                                <a:lnTo>
                                  <a:pt x="6004" y="-953"/>
                                </a:lnTo>
                                <a:lnTo>
                                  <a:pt x="6004" y="-889"/>
                                </a:lnTo>
                                <a:lnTo>
                                  <a:pt x="6004" y="-830"/>
                                </a:lnTo>
                                <a:lnTo>
                                  <a:pt x="6004" y="-779"/>
                                </a:lnTo>
                                <a:lnTo>
                                  <a:pt x="6004" y="-730"/>
                                </a:lnTo>
                                <a:lnTo>
                                  <a:pt x="6004" y="-686"/>
                                </a:lnTo>
                                <a:lnTo>
                                  <a:pt x="6004" y="-645"/>
                                </a:lnTo>
                                <a:lnTo>
                                  <a:pt x="6004" y="-599"/>
                                </a:lnTo>
                                <a:lnTo>
                                  <a:pt x="6004" y="-559"/>
                                </a:lnTo>
                                <a:lnTo>
                                  <a:pt x="6004" y="-528"/>
                                </a:lnTo>
                                <a:lnTo>
                                  <a:pt x="6004" y="-494"/>
                                </a:lnTo>
                                <a:lnTo>
                                  <a:pt x="6004" y="-461"/>
                                </a:lnTo>
                                <a:lnTo>
                                  <a:pt x="6004" y="-436"/>
                                </a:lnTo>
                                <a:lnTo>
                                  <a:pt x="6004" y="-415"/>
                                </a:lnTo>
                                <a:lnTo>
                                  <a:pt x="6004" y="-391"/>
                                </a:lnTo>
                                <a:lnTo>
                                  <a:pt x="6005" y="-370"/>
                                </a:lnTo>
                                <a:lnTo>
                                  <a:pt x="6005" y="-361"/>
                                </a:lnTo>
                                <a:lnTo>
                                  <a:pt x="6005" y="-359"/>
                                </a:lnTo>
                                <a:lnTo>
                                  <a:pt x="6005" y="-365"/>
                                </a:lnTo>
                                <a:lnTo>
                                  <a:pt x="6005" y="-383"/>
                                </a:lnTo>
                                <a:lnTo>
                                  <a:pt x="6006" y="-410"/>
                                </a:lnTo>
                                <a:lnTo>
                                  <a:pt x="6006" y="-444"/>
                                </a:lnTo>
                                <a:lnTo>
                                  <a:pt x="6006" y="-480"/>
                                </a:lnTo>
                                <a:lnTo>
                                  <a:pt x="6006" y="-517"/>
                                </a:lnTo>
                                <a:lnTo>
                                  <a:pt x="6006" y="-556"/>
                                </a:lnTo>
                                <a:lnTo>
                                  <a:pt x="6006" y="-597"/>
                                </a:lnTo>
                                <a:lnTo>
                                  <a:pt x="6007" y="-640"/>
                                </a:lnTo>
                                <a:lnTo>
                                  <a:pt x="6007" y="-681"/>
                                </a:lnTo>
                                <a:lnTo>
                                  <a:pt x="6007" y="-724"/>
                                </a:lnTo>
                                <a:lnTo>
                                  <a:pt x="6007" y="-762"/>
                                </a:lnTo>
                                <a:lnTo>
                                  <a:pt x="6007" y="-803"/>
                                </a:lnTo>
                                <a:lnTo>
                                  <a:pt x="6007" y="-845"/>
                                </a:lnTo>
                                <a:lnTo>
                                  <a:pt x="6007" y="-887"/>
                                </a:lnTo>
                                <a:lnTo>
                                  <a:pt x="6007" y="-925"/>
                                </a:lnTo>
                                <a:lnTo>
                                  <a:pt x="6007" y="-966"/>
                                </a:lnTo>
                                <a:lnTo>
                                  <a:pt x="6007" y="-1010"/>
                                </a:lnTo>
                                <a:lnTo>
                                  <a:pt x="6007" y="-1056"/>
                                </a:lnTo>
                                <a:lnTo>
                                  <a:pt x="6007" y="-1104"/>
                                </a:lnTo>
                                <a:lnTo>
                                  <a:pt x="6007" y="-1155"/>
                                </a:lnTo>
                                <a:lnTo>
                                  <a:pt x="6007" y="-1207"/>
                                </a:lnTo>
                                <a:lnTo>
                                  <a:pt x="6008" y="-1273"/>
                                </a:lnTo>
                                <a:lnTo>
                                  <a:pt x="6008" y="-1358"/>
                                </a:lnTo>
                                <a:lnTo>
                                  <a:pt x="6008" y="-1378"/>
                                </a:lnTo>
                                <a:lnTo>
                                  <a:pt x="6008" y="-1387"/>
                                </a:lnTo>
                                <a:lnTo>
                                  <a:pt x="6008" y="-1381"/>
                                </a:lnTo>
                                <a:lnTo>
                                  <a:pt x="6008" y="-1360"/>
                                </a:lnTo>
                                <a:lnTo>
                                  <a:pt x="6008" y="-1231"/>
                                </a:lnTo>
                                <a:lnTo>
                                  <a:pt x="6008" y="-1174"/>
                                </a:lnTo>
                                <a:lnTo>
                                  <a:pt x="6008" y="-1124"/>
                                </a:lnTo>
                                <a:lnTo>
                                  <a:pt x="6008" y="-1074"/>
                                </a:lnTo>
                                <a:lnTo>
                                  <a:pt x="6008" y="-1030"/>
                                </a:lnTo>
                                <a:lnTo>
                                  <a:pt x="6008" y="-988"/>
                                </a:lnTo>
                                <a:lnTo>
                                  <a:pt x="6008" y="-949"/>
                                </a:lnTo>
                                <a:lnTo>
                                  <a:pt x="6008" y="-909"/>
                                </a:lnTo>
                                <a:lnTo>
                                  <a:pt x="6008" y="-871"/>
                                </a:lnTo>
                                <a:lnTo>
                                  <a:pt x="6009" y="-831"/>
                                </a:lnTo>
                                <a:lnTo>
                                  <a:pt x="6009" y="-793"/>
                                </a:lnTo>
                                <a:lnTo>
                                  <a:pt x="6009" y="-753"/>
                                </a:lnTo>
                                <a:lnTo>
                                  <a:pt x="6009" y="-710"/>
                                </a:lnTo>
                                <a:lnTo>
                                  <a:pt x="6009" y="-669"/>
                                </a:lnTo>
                                <a:lnTo>
                                  <a:pt x="6009" y="-627"/>
                                </a:lnTo>
                                <a:lnTo>
                                  <a:pt x="6009" y="-589"/>
                                </a:lnTo>
                                <a:lnTo>
                                  <a:pt x="6009" y="-549"/>
                                </a:lnTo>
                                <a:lnTo>
                                  <a:pt x="6009" y="-510"/>
                                </a:lnTo>
                                <a:lnTo>
                                  <a:pt x="6010" y="-469"/>
                                </a:lnTo>
                                <a:lnTo>
                                  <a:pt x="6010" y="-431"/>
                                </a:lnTo>
                                <a:lnTo>
                                  <a:pt x="6010" y="-390"/>
                                </a:lnTo>
                                <a:lnTo>
                                  <a:pt x="6010" y="-349"/>
                                </a:lnTo>
                                <a:lnTo>
                                  <a:pt x="6011" y="-310"/>
                                </a:lnTo>
                                <a:lnTo>
                                  <a:pt x="6011" y="-269"/>
                                </a:lnTo>
                                <a:lnTo>
                                  <a:pt x="6011" y="-232"/>
                                </a:lnTo>
                                <a:lnTo>
                                  <a:pt x="6012" y="-197"/>
                                </a:lnTo>
                                <a:lnTo>
                                  <a:pt x="6012" y="-159"/>
                                </a:lnTo>
                                <a:lnTo>
                                  <a:pt x="6013" y="-127"/>
                                </a:lnTo>
                                <a:lnTo>
                                  <a:pt x="6013" y="-98"/>
                                </a:lnTo>
                                <a:lnTo>
                                  <a:pt x="6014" y="-77"/>
                                </a:lnTo>
                                <a:lnTo>
                                  <a:pt x="6014" y="-69"/>
                                </a:lnTo>
                                <a:lnTo>
                                  <a:pt x="6015" y="-77"/>
                                </a:lnTo>
                                <a:lnTo>
                                  <a:pt x="6015" y="-88"/>
                                </a:lnTo>
                                <a:lnTo>
                                  <a:pt x="6015" y="-99"/>
                                </a:lnTo>
                                <a:lnTo>
                                  <a:pt x="6015" y="-118"/>
                                </a:lnTo>
                                <a:lnTo>
                                  <a:pt x="6015" y="-143"/>
                                </a:lnTo>
                                <a:lnTo>
                                  <a:pt x="6015" y="-168"/>
                                </a:lnTo>
                                <a:lnTo>
                                  <a:pt x="6015" y="-196"/>
                                </a:lnTo>
                                <a:lnTo>
                                  <a:pt x="6015" y="-231"/>
                                </a:lnTo>
                                <a:lnTo>
                                  <a:pt x="6015" y="-265"/>
                                </a:lnTo>
                                <a:lnTo>
                                  <a:pt x="6015" y="-307"/>
                                </a:lnTo>
                                <a:lnTo>
                                  <a:pt x="6015" y="-354"/>
                                </a:lnTo>
                                <a:lnTo>
                                  <a:pt x="6015" y="-402"/>
                                </a:lnTo>
                                <a:lnTo>
                                  <a:pt x="6015" y="-452"/>
                                </a:lnTo>
                                <a:lnTo>
                                  <a:pt x="6015" y="-505"/>
                                </a:lnTo>
                                <a:lnTo>
                                  <a:pt x="6015" y="-563"/>
                                </a:lnTo>
                                <a:lnTo>
                                  <a:pt x="6015" y="-625"/>
                                </a:lnTo>
                                <a:lnTo>
                                  <a:pt x="6015" y="-702"/>
                                </a:lnTo>
                                <a:lnTo>
                                  <a:pt x="6015" y="-780"/>
                                </a:lnTo>
                                <a:lnTo>
                                  <a:pt x="6016" y="-807"/>
                                </a:lnTo>
                                <a:lnTo>
                                  <a:pt x="6016" y="-818"/>
                                </a:lnTo>
                                <a:lnTo>
                                  <a:pt x="6016" y="-819"/>
                                </a:lnTo>
                                <a:lnTo>
                                  <a:pt x="6016" y="-811"/>
                                </a:lnTo>
                                <a:lnTo>
                                  <a:pt x="6016" y="-785"/>
                                </a:lnTo>
                                <a:lnTo>
                                  <a:pt x="6016" y="-641"/>
                                </a:lnTo>
                                <a:lnTo>
                                  <a:pt x="6016" y="-578"/>
                                </a:lnTo>
                                <a:lnTo>
                                  <a:pt x="6016" y="-521"/>
                                </a:lnTo>
                                <a:lnTo>
                                  <a:pt x="6016" y="-468"/>
                                </a:lnTo>
                                <a:lnTo>
                                  <a:pt x="6016" y="-415"/>
                                </a:lnTo>
                                <a:lnTo>
                                  <a:pt x="6016" y="-368"/>
                                </a:lnTo>
                                <a:lnTo>
                                  <a:pt x="6016" y="-321"/>
                                </a:lnTo>
                                <a:lnTo>
                                  <a:pt x="6016" y="-276"/>
                                </a:lnTo>
                                <a:lnTo>
                                  <a:pt x="6016" y="-235"/>
                                </a:lnTo>
                                <a:lnTo>
                                  <a:pt x="6016" y="-196"/>
                                </a:lnTo>
                                <a:lnTo>
                                  <a:pt x="6016" y="-165"/>
                                </a:lnTo>
                                <a:lnTo>
                                  <a:pt x="6016" y="-140"/>
                                </a:lnTo>
                                <a:lnTo>
                                  <a:pt x="6016" y="-117"/>
                                </a:lnTo>
                                <a:lnTo>
                                  <a:pt x="6016" y="-97"/>
                                </a:lnTo>
                                <a:lnTo>
                                  <a:pt x="6016" y="-77"/>
                                </a:lnTo>
                                <a:lnTo>
                                  <a:pt x="6016" y="-57"/>
                                </a:lnTo>
                                <a:lnTo>
                                  <a:pt x="6017" y="-41"/>
                                </a:lnTo>
                                <a:lnTo>
                                  <a:pt x="6017" y="-27"/>
                                </a:lnTo>
                                <a:lnTo>
                                  <a:pt x="6017" y="-12"/>
                                </a:lnTo>
                                <a:lnTo>
                                  <a:pt x="6018" y="-3"/>
                                </a:lnTo>
                                <a:lnTo>
                                  <a:pt x="6018" y="-2"/>
                                </a:lnTo>
                                <a:lnTo>
                                  <a:pt x="6019" y="-10"/>
                                </a:lnTo>
                                <a:lnTo>
                                  <a:pt x="6021" y="-33"/>
                                </a:lnTo>
                                <a:lnTo>
                                  <a:pt x="6022" y="-66"/>
                                </a:lnTo>
                                <a:lnTo>
                                  <a:pt x="6023" y="-100"/>
                                </a:lnTo>
                                <a:lnTo>
                                  <a:pt x="6024" y="-135"/>
                                </a:lnTo>
                                <a:lnTo>
                                  <a:pt x="6024" y="-170"/>
                                </a:lnTo>
                                <a:lnTo>
                                  <a:pt x="6024" y="-201"/>
                                </a:lnTo>
                                <a:lnTo>
                                  <a:pt x="6025" y="-225"/>
                                </a:lnTo>
                                <a:lnTo>
                                  <a:pt x="6025" y="-249"/>
                                </a:lnTo>
                                <a:lnTo>
                                  <a:pt x="6025" y="-273"/>
                                </a:lnTo>
                                <a:lnTo>
                                  <a:pt x="6025" y="-296"/>
                                </a:lnTo>
                                <a:lnTo>
                                  <a:pt x="6025" y="-316"/>
                                </a:lnTo>
                                <a:lnTo>
                                  <a:pt x="6025" y="-344"/>
                                </a:lnTo>
                                <a:lnTo>
                                  <a:pt x="6025" y="-376"/>
                                </a:lnTo>
                                <a:lnTo>
                                  <a:pt x="6025" y="-411"/>
                                </a:lnTo>
                                <a:lnTo>
                                  <a:pt x="6025" y="-447"/>
                                </a:lnTo>
                                <a:lnTo>
                                  <a:pt x="6025" y="-487"/>
                                </a:lnTo>
                                <a:lnTo>
                                  <a:pt x="6025" y="-531"/>
                                </a:lnTo>
                                <a:lnTo>
                                  <a:pt x="6025" y="-577"/>
                                </a:lnTo>
                                <a:lnTo>
                                  <a:pt x="6025" y="-626"/>
                                </a:lnTo>
                                <a:lnTo>
                                  <a:pt x="6025" y="-681"/>
                                </a:lnTo>
                                <a:lnTo>
                                  <a:pt x="6025" y="-742"/>
                                </a:lnTo>
                                <a:lnTo>
                                  <a:pt x="6026" y="-813"/>
                                </a:lnTo>
                                <a:lnTo>
                                  <a:pt x="6026" y="-895"/>
                                </a:lnTo>
                                <a:lnTo>
                                  <a:pt x="6026" y="-922"/>
                                </a:lnTo>
                                <a:lnTo>
                                  <a:pt x="6026" y="-932"/>
                                </a:lnTo>
                                <a:lnTo>
                                  <a:pt x="6026" y="-933"/>
                                </a:lnTo>
                                <a:lnTo>
                                  <a:pt x="6026" y="-926"/>
                                </a:lnTo>
                                <a:lnTo>
                                  <a:pt x="6026" y="-907"/>
                                </a:lnTo>
                                <a:lnTo>
                                  <a:pt x="6026" y="-852"/>
                                </a:lnTo>
                                <a:lnTo>
                                  <a:pt x="6026" y="-765"/>
                                </a:lnTo>
                                <a:lnTo>
                                  <a:pt x="6026" y="-707"/>
                                </a:lnTo>
                                <a:lnTo>
                                  <a:pt x="6026" y="-654"/>
                                </a:lnTo>
                                <a:lnTo>
                                  <a:pt x="6026" y="-606"/>
                                </a:lnTo>
                                <a:lnTo>
                                  <a:pt x="6026" y="-560"/>
                                </a:lnTo>
                                <a:lnTo>
                                  <a:pt x="6026" y="-517"/>
                                </a:lnTo>
                                <a:lnTo>
                                  <a:pt x="6026" y="-479"/>
                                </a:lnTo>
                                <a:lnTo>
                                  <a:pt x="6026" y="-448"/>
                                </a:lnTo>
                                <a:lnTo>
                                  <a:pt x="6026" y="-425"/>
                                </a:lnTo>
                                <a:lnTo>
                                  <a:pt x="6026" y="-405"/>
                                </a:lnTo>
                                <a:lnTo>
                                  <a:pt x="6026" y="-391"/>
                                </a:lnTo>
                                <a:lnTo>
                                  <a:pt x="6026" y="-378"/>
                                </a:lnTo>
                                <a:lnTo>
                                  <a:pt x="6026" y="-374"/>
                                </a:lnTo>
                                <a:lnTo>
                                  <a:pt x="6027" y="-379"/>
                                </a:lnTo>
                                <a:lnTo>
                                  <a:pt x="6027" y="-403"/>
                                </a:lnTo>
                                <a:lnTo>
                                  <a:pt x="6027" y="-436"/>
                                </a:lnTo>
                                <a:lnTo>
                                  <a:pt x="6027" y="-470"/>
                                </a:lnTo>
                                <a:lnTo>
                                  <a:pt x="6028" y="-509"/>
                                </a:lnTo>
                                <a:lnTo>
                                  <a:pt x="6028" y="-550"/>
                                </a:lnTo>
                                <a:lnTo>
                                  <a:pt x="6028" y="-592"/>
                                </a:lnTo>
                                <a:lnTo>
                                  <a:pt x="6028" y="-632"/>
                                </a:lnTo>
                                <a:lnTo>
                                  <a:pt x="6028" y="-673"/>
                                </a:lnTo>
                                <a:lnTo>
                                  <a:pt x="6028" y="-715"/>
                                </a:lnTo>
                                <a:lnTo>
                                  <a:pt x="6028" y="-752"/>
                                </a:lnTo>
                                <a:lnTo>
                                  <a:pt x="6029" y="-788"/>
                                </a:lnTo>
                                <a:lnTo>
                                  <a:pt x="6029" y="-829"/>
                                </a:lnTo>
                                <a:lnTo>
                                  <a:pt x="6029" y="-869"/>
                                </a:lnTo>
                                <a:lnTo>
                                  <a:pt x="6029" y="-906"/>
                                </a:lnTo>
                                <a:lnTo>
                                  <a:pt x="6029" y="-951"/>
                                </a:lnTo>
                                <a:lnTo>
                                  <a:pt x="6029" y="-992"/>
                                </a:lnTo>
                                <a:lnTo>
                                  <a:pt x="6029" y="-1041"/>
                                </a:lnTo>
                                <a:lnTo>
                                  <a:pt x="6029" y="-1093"/>
                                </a:lnTo>
                                <a:lnTo>
                                  <a:pt x="6029" y="-1155"/>
                                </a:lnTo>
                                <a:lnTo>
                                  <a:pt x="6029" y="-1240"/>
                                </a:lnTo>
                                <a:lnTo>
                                  <a:pt x="6029" y="-1265"/>
                                </a:lnTo>
                                <a:lnTo>
                                  <a:pt x="6029" y="-1271"/>
                                </a:lnTo>
                                <a:lnTo>
                                  <a:pt x="6029" y="-1267"/>
                                </a:lnTo>
                                <a:lnTo>
                                  <a:pt x="6029" y="-1248"/>
                                </a:lnTo>
                                <a:lnTo>
                                  <a:pt x="6030" y="-1142"/>
                                </a:lnTo>
                                <a:lnTo>
                                  <a:pt x="6030" y="-1100"/>
                                </a:lnTo>
                                <a:lnTo>
                                  <a:pt x="6030" y="-1070"/>
                                </a:lnTo>
                                <a:lnTo>
                                  <a:pt x="6030" y="-1049"/>
                                </a:lnTo>
                                <a:lnTo>
                                  <a:pt x="6030" y="-1041"/>
                                </a:lnTo>
                                <a:lnTo>
                                  <a:pt x="6030" y="-1046"/>
                                </a:lnTo>
                                <a:lnTo>
                                  <a:pt x="6030" y="-1066"/>
                                </a:lnTo>
                                <a:lnTo>
                                  <a:pt x="6030" y="-1091"/>
                                </a:lnTo>
                                <a:lnTo>
                                  <a:pt x="6030" y="-1129"/>
                                </a:lnTo>
                                <a:lnTo>
                                  <a:pt x="6030" y="-1177"/>
                                </a:lnTo>
                                <a:lnTo>
                                  <a:pt x="6030" y="-1238"/>
                                </a:lnTo>
                                <a:lnTo>
                                  <a:pt x="6030" y="-1303"/>
                                </a:lnTo>
                                <a:lnTo>
                                  <a:pt x="6030" y="-1322"/>
                                </a:lnTo>
                                <a:lnTo>
                                  <a:pt x="6030" y="-1327"/>
                                </a:lnTo>
                                <a:lnTo>
                                  <a:pt x="6030" y="-1319"/>
                                </a:lnTo>
                                <a:lnTo>
                                  <a:pt x="6031" y="-1292"/>
                                </a:lnTo>
                                <a:lnTo>
                                  <a:pt x="6031" y="-1182"/>
                                </a:lnTo>
                                <a:lnTo>
                                  <a:pt x="6031" y="-1127"/>
                                </a:lnTo>
                                <a:lnTo>
                                  <a:pt x="6031" y="-1075"/>
                                </a:lnTo>
                                <a:lnTo>
                                  <a:pt x="6031" y="-1028"/>
                                </a:lnTo>
                                <a:lnTo>
                                  <a:pt x="6031" y="-984"/>
                                </a:lnTo>
                                <a:lnTo>
                                  <a:pt x="6031" y="-940"/>
                                </a:lnTo>
                                <a:lnTo>
                                  <a:pt x="6031" y="-899"/>
                                </a:lnTo>
                                <a:lnTo>
                                  <a:pt x="6031" y="-858"/>
                                </a:lnTo>
                                <a:lnTo>
                                  <a:pt x="6031" y="-815"/>
                                </a:lnTo>
                                <a:lnTo>
                                  <a:pt x="6031" y="-777"/>
                                </a:lnTo>
                                <a:lnTo>
                                  <a:pt x="6031" y="-739"/>
                                </a:lnTo>
                                <a:lnTo>
                                  <a:pt x="6031" y="-700"/>
                                </a:lnTo>
                                <a:lnTo>
                                  <a:pt x="6032" y="-660"/>
                                </a:lnTo>
                                <a:lnTo>
                                  <a:pt x="6032" y="-622"/>
                                </a:lnTo>
                                <a:lnTo>
                                  <a:pt x="6032" y="-580"/>
                                </a:lnTo>
                                <a:lnTo>
                                  <a:pt x="6032" y="-540"/>
                                </a:lnTo>
                                <a:lnTo>
                                  <a:pt x="6032" y="-503"/>
                                </a:lnTo>
                                <a:lnTo>
                                  <a:pt x="6032" y="-465"/>
                                </a:lnTo>
                                <a:lnTo>
                                  <a:pt x="6033" y="-430"/>
                                </a:lnTo>
                                <a:lnTo>
                                  <a:pt x="6033" y="-394"/>
                                </a:lnTo>
                                <a:lnTo>
                                  <a:pt x="6033" y="-359"/>
                                </a:lnTo>
                                <a:lnTo>
                                  <a:pt x="6034" y="-332"/>
                                </a:lnTo>
                                <a:lnTo>
                                  <a:pt x="6034" y="-313"/>
                                </a:lnTo>
                                <a:lnTo>
                                  <a:pt x="6034" y="-306"/>
                                </a:lnTo>
                                <a:lnTo>
                                  <a:pt x="6035" y="-309"/>
                                </a:lnTo>
                                <a:lnTo>
                                  <a:pt x="6035" y="-325"/>
                                </a:lnTo>
                                <a:lnTo>
                                  <a:pt x="6035" y="-342"/>
                                </a:lnTo>
                                <a:lnTo>
                                  <a:pt x="6035" y="-367"/>
                                </a:lnTo>
                                <a:lnTo>
                                  <a:pt x="6035" y="-397"/>
                                </a:lnTo>
                                <a:lnTo>
                                  <a:pt x="6035" y="-427"/>
                                </a:lnTo>
                                <a:lnTo>
                                  <a:pt x="6035" y="-456"/>
                                </a:lnTo>
                                <a:lnTo>
                                  <a:pt x="6036" y="-488"/>
                                </a:lnTo>
                                <a:lnTo>
                                  <a:pt x="6036" y="-520"/>
                                </a:lnTo>
                                <a:lnTo>
                                  <a:pt x="6036" y="-552"/>
                                </a:lnTo>
                                <a:lnTo>
                                  <a:pt x="6036" y="-589"/>
                                </a:lnTo>
                                <a:lnTo>
                                  <a:pt x="6036" y="-626"/>
                                </a:lnTo>
                                <a:lnTo>
                                  <a:pt x="6036" y="-665"/>
                                </a:lnTo>
                                <a:lnTo>
                                  <a:pt x="6036" y="-706"/>
                                </a:lnTo>
                                <a:lnTo>
                                  <a:pt x="6036" y="-746"/>
                                </a:lnTo>
                                <a:lnTo>
                                  <a:pt x="6036" y="-790"/>
                                </a:lnTo>
                                <a:lnTo>
                                  <a:pt x="6036" y="-835"/>
                                </a:lnTo>
                                <a:lnTo>
                                  <a:pt x="6036" y="-883"/>
                                </a:lnTo>
                                <a:lnTo>
                                  <a:pt x="6036" y="-932"/>
                                </a:lnTo>
                                <a:lnTo>
                                  <a:pt x="6036" y="-986"/>
                                </a:lnTo>
                                <a:lnTo>
                                  <a:pt x="6036" y="-1042"/>
                                </a:lnTo>
                                <a:lnTo>
                                  <a:pt x="6036" y="-1104"/>
                                </a:lnTo>
                                <a:lnTo>
                                  <a:pt x="6036" y="-1173"/>
                                </a:lnTo>
                                <a:lnTo>
                                  <a:pt x="6036" y="-1267"/>
                                </a:lnTo>
                                <a:lnTo>
                                  <a:pt x="6036" y="-1291"/>
                                </a:lnTo>
                                <a:lnTo>
                                  <a:pt x="6036" y="-1302"/>
                                </a:lnTo>
                                <a:lnTo>
                                  <a:pt x="6036" y="-1303"/>
                                </a:lnTo>
                                <a:lnTo>
                                  <a:pt x="6036" y="-1296"/>
                                </a:lnTo>
                                <a:lnTo>
                                  <a:pt x="6036" y="-1269"/>
                                </a:lnTo>
                                <a:lnTo>
                                  <a:pt x="6037" y="-1129"/>
                                </a:lnTo>
                                <a:lnTo>
                                  <a:pt x="6037" y="-1068"/>
                                </a:lnTo>
                                <a:lnTo>
                                  <a:pt x="6037" y="-1016"/>
                                </a:lnTo>
                                <a:lnTo>
                                  <a:pt x="6037" y="-962"/>
                                </a:lnTo>
                                <a:lnTo>
                                  <a:pt x="6037" y="-912"/>
                                </a:lnTo>
                                <a:lnTo>
                                  <a:pt x="6037" y="-864"/>
                                </a:lnTo>
                                <a:lnTo>
                                  <a:pt x="6037" y="-817"/>
                                </a:lnTo>
                                <a:lnTo>
                                  <a:pt x="6037" y="-772"/>
                                </a:lnTo>
                                <a:lnTo>
                                  <a:pt x="6037" y="-728"/>
                                </a:lnTo>
                                <a:lnTo>
                                  <a:pt x="6037" y="-685"/>
                                </a:lnTo>
                                <a:lnTo>
                                  <a:pt x="6037" y="-643"/>
                                </a:lnTo>
                                <a:lnTo>
                                  <a:pt x="6037" y="-606"/>
                                </a:lnTo>
                                <a:lnTo>
                                  <a:pt x="6037" y="-571"/>
                                </a:lnTo>
                                <a:lnTo>
                                  <a:pt x="6037" y="-534"/>
                                </a:lnTo>
                                <a:lnTo>
                                  <a:pt x="6037" y="-496"/>
                                </a:lnTo>
                                <a:lnTo>
                                  <a:pt x="6037" y="-458"/>
                                </a:lnTo>
                                <a:lnTo>
                                  <a:pt x="6037" y="-418"/>
                                </a:lnTo>
                                <a:lnTo>
                                  <a:pt x="6037" y="-379"/>
                                </a:lnTo>
                                <a:lnTo>
                                  <a:pt x="6037" y="-339"/>
                                </a:lnTo>
                                <a:lnTo>
                                  <a:pt x="6038" y="-303"/>
                                </a:lnTo>
                                <a:lnTo>
                                  <a:pt x="6038" y="-269"/>
                                </a:lnTo>
                                <a:lnTo>
                                  <a:pt x="6038" y="-234"/>
                                </a:lnTo>
                                <a:lnTo>
                                  <a:pt x="6038" y="-200"/>
                                </a:lnTo>
                                <a:lnTo>
                                  <a:pt x="6038" y="-163"/>
                                </a:lnTo>
                                <a:lnTo>
                                  <a:pt x="6039" y="-128"/>
                                </a:lnTo>
                                <a:lnTo>
                                  <a:pt x="6039" y="-98"/>
                                </a:lnTo>
                                <a:lnTo>
                                  <a:pt x="6040" y="-66"/>
                                </a:lnTo>
                                <a:lnTo>
                                  <a:pt x="6040" y="-39"/>
                                </a:lnTo>
                                <a:lnTo>
                                  <a:pt x="6041" y="-14"/>
                                </a:lnTo>
                                <a:lnTo>
                                  <a:pt x="6042" y="1"/>
                                </a:lnTo>
                                <a:lnTo>
                                  <a:pt x="6042" y="2"/>
                                </a:lnTo>
                                <a:lnTo>
                                  <a:pt x="6043" y="-4"/>
                                </a:lnTo>
                                <a:lnTo>
                                  <a:pt x="6043" y="-17"/>
                                </a:lnTo>
                                <a:lnTo>
                                  <a:pt x="6043" y="-37"/>
                                </a:lnTo>
                                <a:lnTo>
                                  <a:pt x="6043" y="-59"/>
                                </a:lnTo>
                                <a:lnTo>
                                  <a:pt x="6043" y="-86"/>
                                </a:lnTo>
                                <a:lnTo>
                                  <a:pt x="6044" y="-113"/>
                                </a:lnTo>
                                <a:lnTo>
                                  <a:pt x="6044" y="-141"/>
                                </a:lnTo>
                                <a:lnTo>
                                  <a:pt x="6044" y="-169"/>
                                </a:lnTo>
                                <a:lnTo>
                                  <a:pt x="6044" y="-199"/>
                                </a:lnTo>
                                <a:lnTo>
                                  <a:pt x="6044" y="-230"/>
                                </a:lnTo>
                                <a:lnTo>
                                  <a:pt x="6044" y="-267"/>
                                </a:lnTo>
                                <a:lnTo>
                                  <a:pt x="6044" y="-306"/>
                                </a:lnTo>
                                <a:lnTo>
                                  <a:pt x="6044" y="-349"/>
                                </a:lnTo>
                                <a:lnTo>
                                  <a:pt x="6044" y="-392"/>
                                </a:lnTo>
                                <a:lnTo>
                                  <a:pt x="6044" y="-441"/>
                                </a:lnTo>
                                <a:lnTo>
                                  <a:pt x="6044" y="-491"/>
                                </a:lnTo>
                                <a:lnTo>
                                  <a:pt x="6044" y="-540"/>
                                </a:lnTo>
                                <a:lnTo>
                                  <a:pt x="6044" y="-595"/>
                                </a:lnTo>
                                <a:lnTo>
                                  <a:pt x="6044" y="-653"/>
                                </a:lnTo>
                                <a:lnTo>
                                  <a:pt x="6044" y="-719"/>
                                </a:lnTo>
                                <a:lnTo>
                                  <a:pt x="6044" y="-799"/>
                                </a:lnTo>
                                <a:lnTo>
                                  <a:pt x="6044" y="-877"/>
                                </a:lnTo>
                                <a:lnTo>
                                  <a:pt x="6044" y="-901"/>
                                </a:lnTo>
                                <a:lnTo>
                                  <a:pt x="6044" y="-908"/>
                                </a:lnTo>
                                <a:lnTo>
                                  <a:pt x="6044" y="-900"/>
                                </a:lnTo>
                                <a:lnTo>
                                  <a:pt x="6044" y="-874"/>
                                </a:lnTo>
                                <a:lnTo>
                                  <a:pt x="6044" y="-727"/>
                                </a:lnTo>
                                <a:lnTo>
                                  <a:pt x="6044" y="-663"/>
                                </a:lnTo>
                                <a:lnTo>
                                  <a:pt x="6044" y="-604"/>
                                </a:lnTo>
                                <a:lnTo>
                                  <a:pt x="6045" y="-547"/>
                                </a:lnTo>
                                <a:lnTo>
                                  <a:pt x="6045" y="-493"/>
                                </a:lnTo>
                                <a:lnTo>
                                  <a:pt x="6045" y="-444"/>
                                </a:lnTo>
                                <a:lnTo>
                                  <a:pt x="6045" y="-396"/>
                                </a:lnTo>
                                <a:lnTo>
                                  <a:pt x="6045" y="-350"/>
                                </a:lnTo>
                                <a:lnTo>
                                  <a:pt x="6045" y="-308"/>
                                </a:lnTo>
                                <a:lnTo>
                                  <a:pt x="6045" y="-268"/>
                                </a:lnTo>
                                <a:lnTo>
                                  <a:pt x="6045" y="-231"/>
                                </a:lnTo>
                                <a:lnTo>
                                  <a:pt x="6045" y="-197"/>
                                </a:lnTo>
                                <a:lnTo>
                                  <a:pt x="6045" y="-165"/>
                                </a:lnTo>
                                <a:lnTo>
                                  <a:pt x="6045" y="-138"/>
                                </a:lnTo>
                                <a:lnTo>
                                  <a:pt x="6045" y="-111"/>
                                </a:lnTo>
                                <a:lnTo>
                                  <a:pt x="6045" y="-88"/>
                                </a:lnTo>
                                <a:lnTo>
                                  <a:pt x="6045" y="-67"/>
                                </a:lnTo>
                                <a:lnTo>
                                  <a:pt x="6045" y="-46"/>
                                </a:lnTo>
                                <a:lnTo>
                                  <a:pt x="6045" y="-27"/>
                                </a:lnTo>
                                <a:lnTo>
                                  <a:pt x="6046" y="-20"/>
                                </a:lnTo>
                                <a:lnTo>
                                  <a:pt x="6046" y="-15"/>
                                </a:lnTo>
                                <a:lnTo>
                                  <a:pt x="6047" y="-23"/>
                                </a:lnTo>
                                <a:lnTo>
                                  <a:pt x="6047" y="-43"/>
                                </a:lnTo>
                                <a:lnTo>
                                  <a:pt x="6048" y="-72"/>
                                </a:lnTo>
                                <a:lnTo>
                                  <a:pt x="6048" y="-106"/>
                                </a:lnTo>
                                <a:lnTo>
                                  <a:pt x="6049" y="-140"/>
                                </a:lnTo>
                                <a:lnTo>
                                  <a:pt x="6049" y="-174"/>
                                </a:lnTo>
                                <a:lnTo>
                                  <a:pt x="6049" y="-209"/>
                                </a:lnTo>
                                <a:lnTo>
                                  <a:pt x="6049" y="-245"/>
                                </a:lnTo>
                                <a:lnTo>
                                  <a:pt x="6050" y="-282"/>
                                </a:lnTo>
                                <a:lnTo>
                                  <a:pt x="6050" y="-321"/>
                                </a:lnTo>
                                <a:lnTo>
                                  <a:pt x="6050" y="-358"/>
                                </a:lnTo>
                                <a:lnTo>
                                  <a:pt x="6050" y="-398"/>
                                </a:lnTo>
                                <a:lnTo>
                                  <a:pt x="6050" y="-434"/>
                                </a:lnTo>
                                <a:lnTo>
                                  <a:pt x="6050" y="-476"/>
                                </a:lnTo>
                                <a:lnTo>
                                  <a:pt x="6050" y="-514"/>
                                </a:lnTo>
                                <a:lnTo>
                                  <a:pt x="6051" y="-553"/>
                                </a:lnTo>
                                <a:lnTo>
                                  <a:pt x="6051" y="-594"/>
                                </a:lnTo>
                                <a:lnTo>
                                  <a:pt x="6051" y="-634"/>
                                </a:lnTo>
                                <a:lnTo>
                                  <a:pt x="6051" y="-670"/>
                                </a:lnTo>
                                <a:lnTo>
                                  <a:pt x="6051" y="-711"/>
                                </a:lnTo>
                                <a:lnTo>
                                  <a:pt x="6051" y="-748"/>
                                </a:lnTo>
                                <a:lnTo>
                                  <a:pt x="6051" y="-788"/>
                                </a:lnTo>
                                <a:lnTo>
                                  <a:pt x="6051" y="-831"/>
                                </a:lnTo>
                                <a:lnTo>
                                  <a:pt x="6051" y="-875"/>
                                </a:lnTo>
                                <a:lnTo>
                                  <a:pt x="6051" y="-924"/>
                                </a:lnTo>
                                <a:lnTo>
                                  <a:pt x="6051" y="-973"/>
                                </a:lnTo>
                                <a:lnTo>
                                  <a:pt x="6051" y="-1025"/>
                                </a:lnTo>
                                <a:lnTo>
                                  <a:pt x="6051" y="-1083"/>
                                </a:lnTo>
                                <a:lnTo>
                                  <a:pt x="6051" y="-1164"/>
                                </a:lnTo>
                                <a:lnTo>
                                  <a:pt x="6051" y="-1220"/>
                                </a:lnTo>
                                <a:lnTo>
                                  <a:pt x="6051" y="-1238"/>
                                </a:lnTo>
                                <a:lnTo>
                                  <a:pt x="6051" y="-1247"/>
                                </a:lnTo>
                                <a:lnTo>
                                  <a:pt x="6051" y="-1239"/>
                                </a:lnTo>
                                <a:lnTo>
                                  <a:pt x="6052" y="-1214"/>
                                </a:lnTo>
                                <a:lnTo>
                                  <a:pt x="6052" y="-1087"/>
                                </a:lnTo>
                                <a:lnTo>
                                  <a:pt x="6052" y="-1031"/>
                                </a:lnTo>
                                <a:lnTo>
                                  <a:pt x="6052" y="-979"/>
                                </a:lnTo>
                                <a:lnTo>
                                  <a:pt x="6052" y="-931"/>
                                </a:lnTo>
                                <a:lnTo>
                                  <a:pt x="6052" y="-882"/>
                                </a:lnTo>
                                <a:lnTo>
                                  <a:pt x="6052" y="-839"/>
                                </a:lnTo>
                                <a:lnTo>
                                  <a:pt x="6052" y="-795"/>
                                </a:lnTo>
                                <a:lnTo>
                                  <a:pt x="6052" y="-755"/>
                                </a:lnTo>
                                <a:lnTo>
                                  <a:pt x="6052" y="-720"/>
                                </a:lnTo>
                                <a:lnTo>
                                  <a:pt x="6052" y="-678"/>
                                </a:lnTo>
                                <a:lnTo>
                                  <a:pt x="6052" y="-642"/>
                                </a:lnTo>
                                <a:lnTo>
                                  <a:pt x="6052" y="-603"/>
                                </a:lnTo>
                                <a:lnTo>
                                  <a:pt x="6052" y="-563"/>
                                </a:lnTo>
                                <a:lnTo>
                                  <a:pt x="6052" y="-523"/>
                                </a:lnTo>
                                <a:lnTo>
                                  <a:pt x="6052" y="-487"/>
                                </a:lnTo>
                                <a:lnTo>
                                  <a:pt x="6053" y="-451"/>
                                </a:lnTo>
                                <a:lnTo>
                                  <a:pt x="6053" y="-416"/>
                                </a:lnTo>
                                <a:lnTo>
                                  <a:pt x="6053" y="-381"/>
                                </a:lnTo>
                                <a:lnTo>
                                  <a:pt x="6053" y="-351"/>
                                </a:lnTo>
                                <a:lnTo>
                                  <a:pt x="6053" y="-325"/>
                                </a:lnTo>
                                <a:lnTo>
                                  <a:pt x="6054" y="-308"/>
                                </a:lnTo>
                                <a:lnTo>
                                  <a:pt x="6054" y="-305"/>
                                </a:lnTo>
                                <a:lnTo>
                                  <a:pt x="6054" y="-309"/>
                                </a:lnTo>
                                <a:lnTo>
                                  <a:pt x="6054" y="-322"/>
                                </a:lnTo>
                                <a:lnTo>
                                  <a:pt x="6054" y="-344"/>
                                </a:lnTo>
                                <a:lnTo>
                                  <a:pt x="6054" y="-367"/>
                                </a:lnTo>
                                <a:lnTo>
                                  <a:pt x="6055" y="-400"/>
                                </a:lnTo>
                                <a:lnTo>
                                  <a:pt x="6055" y="-433"/>
                                </a:lnTo>
                                <a:lnTo>
                                  <a:pt x="6055" y="-471"/>
                                </a:lnTo>
                                <a:lnTo>
                                  <a:pt x="6055" y="-506"/>
                                </a:lnTo>
                                <a:lnTo>
                                  <a:pt x="6055" y="-547"/>
                                </a:lnTo>
                                <a:lnTo>
                                  <a:pt x="6055" y="-588"/>
                                </a:lnTo>
                                <a:lnTo>
                                  <a:pt x="6055" y="-627"/>
                                </a:lnTo>
                                <a:lnTo>
                                  <a:pt x="6055" y="-669"/>
                                </a:lnTo>
                                <a:lnTo>
                                  <a:pt x="6055" y="-706"/>
                                </a:lnTo>
                                <a:lnTo>
                                  <a:pt x="6055" y="-748"/>
                                </a:lnTo>
                                <a:lnTo>
                                  <a:pt x="6055" y="-789"/>
                                </a:lnTo>
                                <a:lnTo>
                                  <a:pt x="6056" y="-830"/>
                                </a:lnTo>
                                <a:lnTo>
                                  <a:pt x="6056" y="-875"/>
                                </a:lnTo>
                                <a:lnTo>
                                  <a:pt x="6056" y="-921"/>
                                </a:lnTo>
                                <a:lnTo>
                                  <a:pt x="6056" y="-967"/>
                                </a:lnTo>
                                <a:lnTo>
                                  <a:pt x="6056" y="-1022"/>
                                </a:lnTo>
                                <a:lnTo>
                                  <a:pt x="6056" y="-1086"/>
                                </a:lnTo>
                                <a:lnTo>
                                  <a:pt x="6056" y="-1198"/>
                                </a:lnTo>
                                <a:lnTo>
                                  <a:pt x="6056" y="-1220"/>
                                </a:lnTo>
                                <a:lnTo>
                                  <a:pt x="6056" y="-1227"/>
                                </a:lnTo>
                                <a:lnTo>
                                  <a:pt x="6056" y="-1219"/>
                                </a:lnTo>
                                <a:lnTo>
                                  <a:pt x="6056" y="-1193"/>
                                </a:lnTo>
                                <a:lnTo>
                                  <a:pt x="6056" y="-1069"/>
                                </a:lnTo>
                                <a:lnTo>
                                  <a:pt x="6056" y="-1009"/>
                                </a:lnTo>
                                <a:lnTo>
                                  <a:pt x="6056" y="-957"/>
                                </a:lnTo>
                                <a:lnTo>
                                  <a:pt x="6056" y="-910"/>
                                </a:lnTo>
                                <a:lnTo>
                                  <a:pt x="6056" y="-867"/>
                                </a:lnTo>
                                <a:lnTo>
                                  <a:pt x="6056" y="-820"/>
                                </a:lnTo>
                                <a:lnTo>
                                  <a:pt x="6056" y="-776"/>
                                </a:lnTo>
                                <a:lnTo>
                                  <a:pt x="6057" y="-737"/>
                                </a:lnTo>
                                <a:lnTo>
                                  <a:pt x="6057" y="-696"/>
                                </a:lnTo>
                                <a:lnTo>
                                  <a:pt x="6057" y="-657"/>
                                </a:lnTo>
                                <a:lnTo>
                                  <a:pt x="6057" y="-616"/>
                                </a:lnTo>
                                <a:lnTo>
                                  <a:pt x="6057" y="-576"/>
                                </a:lnTo>
                                <a:lnTo>
                                  <a:pt x="6057" y="-537"/>
                                </a:lnTo>
                                <a:lnTo>
                                  <a:pt x="6057" y="-498"/>
                                </a:lnTo>
                                <a:lnTo>
                                  <a:pt x="6057" y="-463"/>
                                </a:lnTo>
                                <a:lnTo>
                                  <a:pt x="6057" y="-427"/>
                                </a:lnTo>
                                <a:lnTo>
                                  <a:pt x="6057" y="-394"/>
                                </a:lnTo>
                                <a:lnTo>
                                  <a:pt x="6058" y="-370"/>
                                </a:lnTo>
                                <a:lnTo>
                                  <a:pt x="6058" y="-354"/>
                                </a:lnTo>
                                <a:lnTo>
                                  <a:pt x="6058" y="-347"/>
                                </a:lnTo>
                                <a:lnTo>
                                  <a:pt x="6058" y="-346"/>
                                </a:lnTo>
                                <a:lnTo>
                                  <a:pt x="6058" y="-352"/>
                                </a:lnTo>
                                <a:lnTo>
                                  <a:pt x="6058" y="-367"/>
                                </a:lnTo>
                                <a:lnTo>
                                  <a:pt x="6058" y="-387"/>
                                </a:lnTo>
                                <a:lnTo>
                                  <a:pt x="6058" y="-415"/>
                                </a:lnTo>
                                <a:lnTo>
                                  <a:pt x="6058" y="-444"/>
                                </a:lnTo>
                                <a:lnTo>
                                  <a:pt x="6059" y="-478"/>
                                </a:lnTo>
                                <a:lnTo>
                                  <a:pt x="6059" y="-514"/>
                                </a:lnTo>
                                <a:lnTo>
                                  <a:pt x="6059" y="-550"/>
                                </a:lnTo>
                                <a:lnTo>
                                  <a:pt x="6059" y="-585"/>
                                </a:lnTo>
                                <a:lnTo>
                                  <a:pt x="6059" y="-618"/>
                                </a:lnTo>
                                <a:lnTo>
                                  <a:pt x="6059" y="-657"/>
                                </a:lnTo>
                                <a:lnTo>
                                  <a:pt x="6059" y="-696"/>
                                </a:lnTo>
                                <a:lnTo>
                                  <a:pt x="6059" y="-737"/>
                                </a:lnTo>
                                <a:lnTo>
                                  <a:pt x="6059" y="-781"/>
                                </a:lnTo>
                                <a:lnTo>
                                  <a:pt x="6059" y="-828"/>
                                </a:lnTo>
                                <a:lnTo>
                                  <a:pt x="6059" y="-871"/>
                                </a:lnTo>
                                <a:lnTo>
                                  <a:pt x="6059" y="-924"/>
                                </a:lnTo>
                                <a:lnTo>
                                  <a:pt x="6059" y="-976"/>
                                </a:lnTo>
                                <a:lnTo>
                                  <a:pt x="6059" y="-1034"/>
                                </a:lnTo>
                                <a:lnTo>
                                  <a:pt x="6059" y="-1099"/>
                                </a:lnTo>
                                <a:lnTo>
                                  <a:pt x="6059" y="-1184"/>
                                </a:lnTo>
                                <a:lnTo>
                                  <a:pt x="6059" y="-1246"/>
                                </a:lnTo>
                                <a:lnTo>
                                  <a:pt x="6059" y="-1270"/>
                                </a:lnTo>
                                <a:lnTo>
                                  <a:pt x="6059" y="-1277"/>
                                </a:lnTo>
                                <a:lnTo>
                                  <a:pt x="6059" y="-1269"/>
                                </a:lnTo>
                                <a:lnTo>
                                  <a:pt x="6059" y="-1242"/>
                                </a:lnTo>
                                <a:lnTo>
                                  <a:pt x="6060" y="-1101"/>
                                </a:lnTo>
                                <a:lnTo>
                                  <a:pt x="6060" y="-1039"/>
                                </a:lnTo>
                                <a:lnTo>
                                  <a:pt x="6060" y="-986"/>
                                </a:lnTo>
                                <a:lnTo>
                                  <a:pt x="6060" y="-938"/>
                                </a:lnTo>
                                <a:lnTo>
                                  <a:pt x="6060" y="-884"/>
                                </a:lnTo>
                                <a:lnTo>
                                  <a:pt x="6060" y="-840"/>
                                </a:lnTo>
                                <a:lnTo>
                                  <a:pt x="6060" y="-791"/>
                                </a:lnTo>
                                <a:lnTo>
                                  <a:pt x="6060" y="-745"/>
                                </a:lnTo>
                                <a:lnTo>
                                  <a:pt x="6060" y="-703"/>
                                </a:lnTo>
                                <a:lnTo>
                                  <a:pt x="6060" y="-666"/>
                                </a:lnTo>
                                <a:lnTo>
                                  <a:pt x="6060" y="-630"/>
                                </a:lnTo>
                                <a:lnTo>
                                  <a:pt x="6060" y="-592"/>
                                </a:lnTo>
                                <a:lnTo>
                                  <a:pt x="6060" y="-555"/>
                                </a:lnTo>
                                <a:lnTo>
                                  <a:pt x="6060" y="-518"/>
                                </a:lnTo>
                                <a:lnTo>
                                  <a:pt x="6060" y="-483"/>
                                </a:lnTo>
                                <a:lnTo>
                                  <a:pt x="6060" y="-447"/>
                                </a:lnTo>
                                <a:lnTo>
                                  <a:pt x="6060" y="-411"/>
                                </a:lnTo>
                                <a:lnTo>
                                  <a:pt x="6060" y="-375"/>
                                </a:lnTo>
                                <a:lnTo>
                                  <a:pt x="6060" y="-346"/>
                                </a:lnTo>
                                <a:lnTo>
                                  <a:pt x="6061" y="-320"/>
                                </a:lnTo>
                                <a:lnTo>
                                  <a:pt x="6061" y="-301"/>
                                </a:lnTo>
                                <a:lnTo>
                                  <a:pt x="6061" y="-283"/>
                                </a:lnTo>
                                <a:lnTo>
                                  <a:pt x="6061" y="-277"/>
                                </a:lnTo>
                                <a:lnTo>
                                  <a:pt x="6061" y="-280"/>
                                </a:lnTo>
                                <a:lnTo>
                                  <a:pt x="6061" y="-297"/>
                                </a:lnTo>
                                <a:lnTo>
                                  <a:pt x="6062" y="-320"/>
                                </a:lnTo>
                                <a:lnTo>
                                  <a:pt x="6062" y="-348"/>
                                </a:lnTo>
                                <a:lnTo>
                                  <a:pt x="6062" y="-379"/>
                                </a:lnTo>
                                <a:lnTo>
                                  <a:pt x="6062" y="-411"/>
                                </a:lnTo>
                                <a:lnTo>
                                  <a:pt x="6062" y="-450"/>
                                </a:lnTo>
                                <a:lnTo>
                                  <a:pt x="6062" y="-486"/>
                                </a:lnTo>
                                <a:lnTo>
                                  <a:pt x="6062" y="-522"/>
                                </a:lnTo>
                                <a:lnTo>
                                  <a:pt x="6062" y="-560"/>
                                </a:lnTo>
                                <a:lnTo>
                                  <a:pt x="6062" y="-597"/>
                                </a:lnTo>
                                <a:lnTo>
                                  <a:pt x="6062" y="-632"/>
                                </a:lnTo>
                                <a:lnTo>
                                  <a:pt x="6062" y="-665"/>
                                </a:lnTo>
                                <a:lnTo>
                                  <a:pt x="6063" y="-703"/>
                                </a:lnTo>
                                <a:lnTo>
                                  <a:pt x="6063" y="-743"/>
                                </a:lnTo>
                                <a:lnTo>
                                  <a:pt x="6063" y="-780"/>
                                </a:lnTo>
                                <a:lnTo>
                                  <a:pt x="6063" y="-825"/>
                                </a:lnTo>
                                <a:lnTo>
                                  <a:pt x="6063" y="-869"/>
                                </a:lnTo>
                                <a:lnTo>
                                  <a:pt x="6063" y="-911"/>
                                </a:lnTo>
                                <a:lnTo>
                                  <a:pt x="6063" y="-962"/>
                                </a:lnTo>
                                <a:lnTo>
                                  <a:pt x="6063" y="-1012"/>
                                </a:lnTo>
                                <a:lnTo>
                                  <a:pt x="6063" y="-1066"/>
                                </a:lnTo>
                                <a:lnTo>
                                  <a:pt x="6063" y="-1124"/>
                                </a:lnTo>
                                <a:lnTo>
                                  <a:pt x="6063" y="-1199"/>
                                </a:lnTo>
                                <a:lnTo>
                                  <a:pt x="6063" y="-1285"/>
                                </a:lnTo>
                                <a:lnTo>
                                  <a:pt x="6063" y="-1307"/>
                                </a:lnTo>
                                <a:lnTo>
                                  <a:pt x="6063" y="-1315"/>
                                </a:lnTo>
                                <a:lnTo>
                                  <a:pt x="6063" y="-1310"/>
                                </a:lnTo>
                                <a:lnTo>
                                  <a:pt x="6063" y="-1290"/>
                                </a:lnTo>
                                <a:lnTo>
                                  <a:pt x="6063" y="-1232"/>
                                </a:lnTo>
                                <a:lnTo>
                                  <a:pt x="6063" y="-1146"/>
                                </a:lnTo>
                                <a:lnTo>
                                  <a:pt x="6063" y="-1084"/>
                                </a:lnTo>
                                <a:lnTo>
                                  <a:pt x="6063" y="-1029"/>
                                </a:lnTo>
                                <a:lnTo>
                                  <a:pt x="6063" y="-978"/>
                                </a:lnTo>
                                <a:lnTo>
                                  <a:pt x="6063" y="-928"/>
                                </a:lnTo>
                                <a:lnTo>
                                  <a:pt x="6063" y="-881"/>
                                </a:lnTo>
                                <a:lnTo>
                                  <a:pt x="6063" y="-836"/>
                                </a:lnTo>
                                <a:lnTo>
                                  <a:pt x="6064" y="-790"/>
                                </a:lnTo>
                                <a:lnTo>
                                  <a:pt x="6064" y="-748"/>
                                </a:lnTo>
                                <a:lnTo>
                                  <a:pt x="6064" y="-708"/>
                                </a:lnTo>
                                <a:lnTo>
                                  <a:pt x="6064" y="-668"/>
                                </a:lnTo>
                                <a:lnTo>
                                  <a:pt x="6064" y="-632"/>
                                </a:lnTo>
                                <a:lnTo>
                                  <a:pt x="6064" y="-591"/>
                                </a:lnTo>
                                <a:lnTo>
                                  <a:pt x="6064" y="-556"/>
                                </a:lnTo>
                                <a:lnTo>
                                  <a:pt x="6064" y="-518"/>
                                </a:lnTo>
                                <a:lnTo>
                                  <a:pt x="6064" y="-481"/>
                                </a:lnTo>
                                <a:lnTo>
                                  <a:pt x="6064" y="-443"/>
                                </a:lnTo>
                                <a:lnTo>
                                  <a:pt x="6064" y="-405"/>
                                </a:lnTo>
                                <a:lnTo>
                                  <a:pt x="6064" y="-369"/>
                                </a:lnTo>
                                <a:lnTo>
                                  <a:pt x="6064" y="-330"/>
                                </a:lnTo>
                                <a:lnTo>
                                  <a:pt x="6064" y="-297"/>
                                </a:lnTo>
                                <a:lnTo>
                                  <a:pt x="6065" y="-263"/>
                                </a:lnTo>
                                <a:lnTo>
                                  <a:pt x="6065" y="-229"/>
                                </a:lnTo>
                                <a:lnTo>
                                  <a:pt x="6065" y="-198"/>
                                </a:lnTo>
                                <a:lnTo>
                                  <a:pt x="6065" y="-174"/>
                                </a:lnTo>
                                <a:lnTo>
                                  <a:pt x="6066" y="-160"/>
                                </a:lnTo>
                                <a:lnTo>
                                  <a:pt x="6066" y="-144"/>
                                </a:lnTo>
                                <a:lnTo>
                                  <a:pt x="6066" y="-139"/>
                                </a:lnTo>
                                <a:lnTo>
                                  <a:pt x="6067" y="-143"/>
                                </a:lnTo>
                                <a:lnTo>
                                  <a:pt x="6067" y="-157"/>
                                </a:lnTo>
                                <a:lnTo>
                                  <a:pt x="6067" y="-178"/>
                                </a:lnTo>
                                <a:lnTo>
                                  <a:pt x="6068" y="-201"/>
                                </a:lnTo>
                                <a:lnTo>
                                  <a:pt x="6068" y="-226"/>
                                </a:lnTo>
                                <a:lnTo>
                                  <a:pt x="6068" y="-251"/>
                                </a:lnTo>
                                <a:lnTo>
                                  <a:pt x="6068" y="-274"/>
                                </a:lnTo>
                                <a:lnTo>
                                  <a:pt x="6068" y="-299"/>
                                </a:lnTo>
                                <a:lnTo>
                                  <a:pt x="6068" y="-325"/>
                                </a:lnTo>
                                <a:lnTo>
                                  <a:pt x="6068" y="-355"/>
                                </a:lnTo>
                                <a:lnTo>
                                  <a:pt x="6068" y="-385"/>
                                </a:lnTo>
                                <a:lnTo>
                                  <a:pt x="6068" y="-422"/>
                                </a:lnTo>
                                <a:lnTo>
                                  <a:pt x="6068" y="-464"/>
                                </a:lnTo>
                                <a:lnTo>
                                  <a:pt x="6068" y="-505"/>
                                </a:lnTo>
                                <a:lnTo>
                                  <a:pt x="6068" y="-549"/>
                                </a:lnTo>
                                <a:lnTo>
                                  <a:pt x="6068" y="-594"/>
                                </a:lnTo>
                                <a:lnTo>
                                  <a:pt x="6068" y="-648"/>
                                </a:lnTo>
                                <a:lnTo>
                                  <a:pt x="6068" y="-706"/>
                                </a:lnTo>
                                <a:lnTo>
                                  <a:pt x="6068" y="-763"/>
                                </a:lnTo>
                                <a:lnTo>
                                  <a:pt x="6068" y="-834"/>
                                </a:lnTo>
                                <a:lnTo>
                                  <a:pt x="6068" y="-932"/>
                                </a:lnTo>
                                <a:lnTo>
                                  <a:pt x="6068" y="-958"/>
                                </a:lnTo>
                                <a:lnTo>
                                  <a:pt x="6068" y="-968"/>
                                </a:lnTo>
                                <a:lnTo>
                                  <a:pt x="6069" y="-962"/>
                                </a:lnTo>
                                <a:lnTo>
                                  <a:pt x="6069" y="-939"/>
                                </a:lnTo>
                                <a:lnTo>
                                  <a:pt x="6069" y="-856"/>
                                </a:lnTo>
                                <a:lnTo>
                                  <a:pt x="6069" y="-780"/>
                                </a:lnTo>
                                <a:lnTo>
                                  <a:pt x="6069" y="-719"/>
                                </a:lnTo>
                                <a:lnTo>
                                  <a:pt x="6069" y="-664"/>
                                </a:lnTo>
                                <a:lnTo>
                                  <a:pt x="6069" y="-614"/>
                                </a:lnTo>
                                <a:lnTo>
                                  <a:pt x="6069" y="-572"/>
                                </a:lnTo>
                                <a:lnTo>
                                  <a:pt x="6069" y="-528"/>
                                </a:lnTo>
                                <a:lnTo>
                                  <a:pt x="6069" y="-492"/>
                                </a:lnTo>
                                <a:lnTo>
                                  <a:pt x="6069" y="-463"/>
                                </a:lnTo>
                                <a:lnTo>
                                  <a:pt x="6069" y="-442"/>
                                </a:lnTo>
                                <a:lnTo>
                                  <a:pt x="6069" y="-425"/>
                                </a:lnTo>
                                <a:lnTo>
                                  <a:pt x="6069" y="-413"/>
                                </a:lnTo>
                                <a:lnTo>
                                  <a:pt x="6069" y="-412"/>
                                </a:lnTo>
                                <a:lnTo>
                                  <a:pt x="6069" y="-419"/>
                                </a:lnTo>
                                <a:lnTo>
                                  <a:pt x="6069" y="-439"/>
                                </a:lnTo>
                                <a:lnTo>
                                  <a:pt x="6069" y="-469"/>
                                </a:lnTo>
                                <a:lnTo>
                                  <a:pt x="6069" y="-502"/>
                                </a:lnTo>
                                <a:lnTo>
                                  <a:pt x="6070" y="-534"/>
                                </a:lnTo>
                                <a:lnTo>
                                  <a:pt x="6070" y="-570"/>
                                </a:lnTo>
                                <a:lnTo>
                                  <a:pt x="6070" y="-607"/>
                                </a:lnTo>
                                <a:lnTo>
                                  <a:pt x="6070" y="-645"/>
                                </a:lnTo>
                                <a:lnTo>
                                  <a:pt x="6070" y="-679"/>
                                </a:lnTo>
                                <a:lnTo>
                                  <a:pt x="6070" y="-715"/>
                                </a:lnTo>
                                <a:lnTo>
                                  <a:pt x="6070" y="-749"/>
                                </a:lnTo>
                                <a:lnTo>
                                  <a:pt x="6070" y="-785"/>
                                </a:lnTo>
                                <a:lnTo>
                                  <a:pt x="6070" y="-829"/>
                                </a:lnTo>
                                <a:lnTo>
                                  <a:pt x="6070" y="-871"/>
                                </a:lnTo>
                                <a:lnTo>
                                  <a:pt x="6070" y="-916"/>
                                </a:lnTo>
                                <a:lnTo>
                                  <a:pt x="6070" y="-968"/>
                                </a:lnTo>
                                <a:lnTo>
                                  <a:pt x="6070" y="-1018"/>
                                </a:lnTo>
                                <a:lnTo>
                                  <a:pt x="6070" y="-1076"/>
                                </a:lnTo>
                                <a:lnTo>
                                  <a:pt x="6070" y="-1138"/>
                                </a:lnTo>
                                <a:lnTo>
                                  <a:pt x="6070" y="-1227"/>
                                </a:lnTo>
                                <a:lnTo>
                                  <a:pt x="6070" y="-1279"/>
                                </a:lnTo>
                                <a:lnTo>
                                  <a:pt x="6070" y="-1302"/>
                                </a:lnTo>
                                <a:lnTo>
                                  <a:pt x="6070" y="-1309"/>
                                </a:lnTo>
                                <a:lnTo>
                                  <a:pt x="6070" y="-1304"/>
                                </a:lnTo>
                                <a:lnTo>
                                  <a:pt x="6070" y="-1286"/>
                                </a:lnTo>
                                <a:lnTo>
                                  <a:pt x="6070" y="-1231"/>
                                </a:lnTo>
                                <a:lnTo>
                                  <a:pt x="6071" y="-1142"/>
                                </a:lnTo>
                                <a:lnTo>
                                  <a:pt x="6071" y="-1078"/>
                                </a:lnTo>
                                <a:lnTo>
                                  <a:pt x="6071" y="-1023"/>
                                </a:lnTo>
                                <a:lnTo>
                                  <a:pt x="6071" y="-971"/>
                                </a:lnTo>
                                <a:lnTo>
                                  <a:pt x="6071" y="-922"/>
                                </a:lnTo>
                                <a:lnTo>
                                  <a:pt x="6071" y="-877"/>
                                </a:lnTo>
                                <a:lnTo>
                                  <a:pt x="6071" y="-839"/>
                                </a:lnTo>
                                <a:lnTo>
                                  <a:pt x="6071" y="-800"/>
                                </a:lnTo>
                                <a:lnTo>
                                  <a:pt x="6071" y="-767"/>
                                </a:lnTo>
                                <a:lnTo>
                                  <a:pt x="6071" y="-736"/>
                                </a:lnTo>
                                <a:lnTo>
                                  <a:pt x="6071" y="-712"/>
                                </a:lnTo>
                                <a:lnTo>
                                  <a:pt x="6071" y="-691"/>
                                </a:lnTo>
                                <a:lnTo>
                                  <a:pt x="6071" y="-675"/>
                                </a:lnTo>
                                <a:lnTo>
                                  <a:pt x="6071" y="-672"/>
                                </a:lnTo>
                                <a:lnTo>
                                  <a:pt x="6071" y="-675"/>
                                </a:lnTo>
                                <a:lnTo>
                                  <a:pt x="6071" y="-689"/>
                                </a:lnTo>
                                <a:lnTo>
                                  <a:pt x="6071" y="-715"/>
                                </a:lnTo>
                                <a:lnTo>
                                  <a:pt x="6071" y="-745"/>
                                </a:lnTo>
                                <a:lnTo>
                                  <a:pt x="6071" y="-777"/>
                                </a:lnTo>
                                <a:lnTo>
                                  <a:pt x="6071" y="-816"/>
                                </a:lnTo>
                                <a:lnTo>
                                  <a:pt x="6072" y="-856"/>
                                </a:lnTo>
                                <a:lnTo>
                                  <a:pt x="6072" y="-897"/>
                                </a:lnTo>
                                <a:lnTo>
                                  <a:pt x="6072" y="-937"/>
                                </a:lnTo>
                                <a:lnTo>
                                  <a:pt x="6072" y="-982"/>
                                </a:lnTo>
                                <a:lnTo>
                                  <a:pt x="6072" y="-1030"/>
                                </a:lnTo>
                                <a:lnTo>
                                  <a:pt x="6072" y="-1083"/>
                                </a:lnTo>
                                <a:lnTo>
                                  <a:pt x="6072" y="-1139"/>
                                </a:lnTo>
                                <a:lnTo>
                                  <a:pt x="6072" y="-1204"/>
                                </a:lnTo>
                                <a:lnTo>
                                  <a:pt x="6072" y="-1296"/>
                                </a:lnTo>
                                <a:lnTo>
                                  <a:pt x="6072" y="-1318"/>
                                </a:lnTo>
                                <a:lnTo>
                                  <a:pt x="6072" y="-1328"/>
                                </a:lnTo>
                                <a:lnTo>
                                  <a:pt x="6072" y="-1321"/>
                                </a:lnTo>
                                <a:lnTo>
                                  <a:pt x="6072" y="-1298"/>
                                </a:lnTo>
                                <a:lnTo>
                                  <a:pt x="6072" y="-1164"/>
                                </a:lnTo>
                                <a:lnTo>
                                  <a:pt x="6072" y="-1105"/>
                                </a:lnTo>
                                <a:lnTo>
                                  <a:pt x="6072" y="-1053"/>
                                </a:lnTo>
                                <a:lnTo>
                                  <a:pt x="6072" y="-1008"/>
                                </a:lnTo>
                                <a:lnTo>
                                  <a:pt x="6072" y="-959"/>
                                </a:lnTo>
                                <a:lnTo>
                                  <a:pt x="6072" y="-919"/>
                                </a:lnTo>
                                <a:lnTo>
                                  <a:pt x="6072" y="-875"/>
                                </a:lnTo>
                                <a:lnTo>
                                  <a:pt x="6073" y="-835"/>
                                </a:lnTo>
                                <a:lnTo>
                                  <a:pt x="6073" y="-800"/>
                                </a:lnTo>
                                <a:lnTo>
                                  <a:pt x="6073" y="-760"/>
                                </a:lnTo>
                                <a:lnTo>
                                  <a:pt x="6073" y="-719"/>
                                </a:lnTo>
                                <a:lnTo>
                                  <a:pt x="6073" y="-681"/>
                                </a:lnTo>
                                <a:lnTo>
                                  <a:pt x="6073" y="-640"/>
                                </a:lnTo>
                                <a:lnTo>
                                  <a:pt x="6073" y="-602"/>
                                </a:lnTo>
                                <a:lnTo>
                                  <a:pt x="6073" y="-564"/>
                                </a:lnTo>
                                <a:lnTo>
                                  <a:pt x="6073" y="-525"/>
                                </a:lnTo>
                                <a:lnTo>
                                  <a:pt x="6073" y="-486"/>
                                </a:lnTo>
                                <a:lnTo>
                                  <a:pt x="6073" y="-445"/>
                                </a:lnTo>
                                <a:lnTo>
                                  <a:pt x="6073" y="-408"/>
                                </a:lnTo>
                                <a:lnTo>
                                  <a:pt x="6074" y="-367"/>
                                </a:lnTo>
                                <a:lnTo>
                                  <a:pt x="6074" y="-329"/>
                                </a:lnTo>
                                <a:lnTo>
                                  <a:pt x="6074" y="-288"/>
                                </a:lnTo>
                                <a:lnTo>
                                  <a:pt x="6074" y="-250"/>
                                </a:lnTo>
                                <a:lnTo>
                                  <a:pt x="6075" y="-213"/>
                                </a:lnTo>
                                <a:lnTo>
                                  <a:pt x="6075" y="-176"/>
                                </a:lnTo>
                                <a:lnTo>
                                  <a:pt x="6075" y="-136"/>
                                </a:lnTo>
                                <a:lnTo>
                                  <a:pt x="6076" y="-95"/>
                                </a:lnTo>
                                <a:lnTo>
                                  <a:pt x="6076" y="-55"/>
                                </a:lnTo>
                                <a:lnTo>
                                  <a:pt x="6077" y="-23"/>
                                </a:lnTo>
                                <a:lnTo>
                                  <a:pt x="6077" y="16"/>
                                </a:lnTo>
                                <a:lnTo>
                                  <a:pt x="6078" y="49"/>
                                </a:lnTo>
                                <a:lnTo>
                                  <a:pt x="6079" y="82"/>
                                </a:lnTo>
                                <a:lnTo>
                                  <a:pt x="6079" y="107"/>
                                </a:lnTo>
                                <a:lnTo>
                                  <a:pt x="6080" y="125"/>
                                </a:lnTo>
                                <a:lnTo>
                                  <a:pt x="6081" y="132"/>
                                </a:lnTo>
                                <a:lnTo>
                                  <a:pt x="6081" y="128"/>
                                </a:lnTo>
                                <a:lnTo>
                                  <a:pt x="6082" y="116"/>
                                </a:lnTo>
                                <a:lnTo>
                                  <a:pt x="6082" y="94"/>
                                </a:lnTo>
                                <a:lnTo>
                                  <a:pt x="6082" y="72"/>
                                </a:lnTo>
                                <a:lnTo>
                                  <a:pt x="6082" y="43"/>
                                </a:lnTo>
                                <a:lnTo>
                                  <a:pt x="6083" y="14"/>
                                </a:lnTo>
                                <a:lnTo>
                                  <a:pt x="6083" y="-18"/>
                                </a:lnTo>
                                <a:lnTo>
                                  <a:pt x="6083" y="-50"/>
                                </a:lnTo>
                                <a:lnTo>
                                  <a:pt x="6083" y="-82"/>
                                </a:lnTo>
                                <a:lnTo>
                                  <a:pt x="6083" y="-115"/>
                                </a:lnTo>
                                <a:lnTo>
                                  <a:pt x="6083" y="-149"/>
                                </a:lnTo>
                                <a:lnTo>
                                  <a:pt x="6083" y="-180"/>
                                </a:lnTo>
                                <a:lnTo>
                                  <a:pt x="6083" y="-211"/>
                                </a:lnTo>
                                <a:lnTo>
                                  <a:pt x="6083" y="-248"/>
                                </a:lnTo>
                                <a:lnTo>
                                  <a:pt x="6083" y="-282"/>
                                </a:lnTo>
                                <a:lnTo>
                                  <a:pt x="6083" y="-320"/>
                                </a:lnTo>
                                <a:lnTo>
                                  <a:pt x="6083" y="-357"/>
                                </a:lnTo>
                                <a:lnTo>
                                  <a:pt x="6083" y="-398"/>
                                </a:lnTo>
                                <a:lnTo>
                                  <a:pt x="6083" y="-443"/>
                                </a:lnTo>
                                <a:lnTo>
                                  <a:pt x="6083" y="-490"/>
                                </a:lnTo>
                                <a:lnTo>
                                  <a:pt x="6083" y="-537"/>
                                </a:lnTo>
                                <a:lnTo>
                                  <a:pt x="6083" y="-585"/>
                                </a:lnTo>
                                <a:lnTo>
                                  <a:pt x="6083" y="-637"/>
                                </a:lnTo>
                                <a:lnTo>
                                  <a:pt x="6083" y="-692"/>
                                </a:lnTo>
                                <a:lnTo>
                                  <a:pt x="6083" y="-752"/>
                                </a:lnTo>
                                <a:lnTo>
                                  <a:pt x="6083" y="-814"/>
                                </a:lnTo>
                                <a:lnTo>
                                  <a:pt x="6084" y="-892"/>
                                </a:lnTo>
                                <a:lnTo>
                                  <a:pt x="6084" y="-982"/>
                                </a:lnTo>
                                <a:lnTo>
                                  <a:pt x="6084" y="-1006"/>
                                </a:lnTo>
                                <a:lnTo>
                                  <a:pt x="6084" y="-1015"/>
                                </a:lnTo>
                                <a:lnTo>
                                  <a:pt x="6084" y="-1008"/>
                                </a:lnTo>
                                <a:lnTo>
                                  <a:pt x="6084" y="-985"/>
                                </a:lnTo>
                                <a:lnTo>
                                  <a:pt x="6084" y="-915"/>
                                </a:lnTo>
                                <a:lnTo>
                                  <a:pt x="6084" y="-834"/>
                                </a:lnTo>
                                <a:lnTo>
                                  <a:pt x="6084" y="-768"/>
                                </a:lnTo>
                                <a:lnTo>
                                  <a:pt x="6084" y="-710"/>
                                </a:lnTo>
                                <a:lnTo>
                                  <a:pt x="6084" y="-652"/>
                                </a:lnTo>
                                <a:lnTo>
                                  <a:pt x="6084" y="-597"/>
                                </a:lnTo>
                                <a:lnTo>
                                  <a:pt x="6084" y="-544"/>
                                </a:lnTo>
                                <a:lnTo>
                                  <a:pt x="6084" y="-497"/>
                                </a:lnTo>
                                <a:lnTo>
                                  <a:pt x="6084" y="-453"/>
                                </a:lnTo>
                                <a:lnTo>
                                  <a:pt x="6084" y="-410"/>
                                </a:lnTo>
                                <a:lnTo>
                                  <a:pt x="6084" y="-368"/>
                                </a:lnTo>
                                <a:lnTo>
                                  <a:pt x="6084" y="-329"/>
                                </a:lnTo>
                                <a:lnTo>
                                  <a:pt x="6084" y="-290"/>
                                </a:lnTo>
                                <a:lnTo>
                                  <a:pt x="6084" y="-256"/>
                                </a:lnTo>
                                <a:lnTo>
                                  <a:pt x="6084" y="-220"/>
                                </a:lnTo>
                                <a:lnTo>
                                  <a:pt x="6084" y="-192"/>
                                </a:lnTo>
                                <a:lnTo>
                                  <a:pt x="6084" y="-160"/>
                                </a:lnTo>
                                <a:lnTo>
                                  <a:pt x="6084" y="-127"/>
                                </a:lnTo>
                                <a:lnTo>
                                  <a:pt x="6084" y="-94"/>
                                </a:lnTo>
                                <a:lnTo>
                                  <a:pt x="6085" y="-59"/>
                                </a:lnTo>
                                <a:lnTo>
                                  <a:pt x="6085" y="-25"/>
                                </a:lnTo>
                                <a:lnTo>
                                  <a:pt x="6085" y="6"/>
                                </a:lnTo>
                                <a:lnTo>
                                  <a:pt x="6085" y="38"/>
                                </a:lnTo>
                                <a:lnTo>
                                  <a:pt x="6085" y="61"/>
                                </a:lnTo>
                                <a:lnTo>
                                  <a:pt x="6085" y="83"/>
                                </a:lnTo>
                                <a:lnTo>
                                  <a:pt x="6085" y="97"/>
                                </a:lnTo>
                                <a:lnTo>
                                  <a:pt x="6086" y="104"/>
                                </a:lnTo>
                                <a:lnTo>
                                  <a:pt x="6086" y="100"/>
                                </a:lnTo>
                                <a:lnTo>
                                  <a:pt x="6086" y="86"/>
                                </a:lnTo>
                                <a:lnTo>
                                  <a:pt x="6086" y="62"/>
                                </a:lnTo>
                                <a:lnTo>
                                  <a:pt x="6087" y="36"/>
                                </a:lnTo>
                                <a:lnTo>
                                  <a:pt x="6087" y="6"/>
                                </a:lnTo>
                                <a:lnTo>
                                  <a:pt x="6087" y="-24"/>
                                </a:lnTo>
                                <a:lnTo>
                                  <a:pt x="6087" y="-59"/>
                                </a:lnTo>
                                <a:lnTo>
                                  <a:pt x="6087" y="-95"/>
                                </a:lnTo>
                                <a:lnTo>
                                  <a:pt x="6087" y="-129"/>
                                </a:lnTo>
                                <a:lnTo>
                                  <a:pt x="6087" y="-167"/>
                                </a:lnTo>
                                <a:lnTo>
                                  <a:pt x="6087" y="-205"/>
                                </a:lnTo>
                                <a:lnTo>
                                  <a:pt x="6087" y="-242"/>
                                </a:lnTo>
                                <a:lnTo>
                                  <a:pt x="6087" y="-279"/>
                                </a:lnTo>
                                <a:lnTo>
                                  <a:pt x="6088" y="-316"/>
                                </a:lnTo>
                                <a:lnTo>
                                  <a:pt x="6088" y="-354"/>
                                </a:lnTo>
                                <a:lnTo>
                                  <a:pt x="6088" y="-391"/>
                                </a:lnTo>
                                <a:lnTo>
                                  <a:pt x="6088" y="-433"/>
                                </a:lnTo>
                                <a:lnTo>
                                  <a:pt x="6088" y="-473"/>
                                </a:lnTo>
                                <a:lnTo>
                                  <a:pt x="6088" y="-515"/>
                                </a:lnTo>
                                <a:lnTo>
                                  <a:pt x="6088" y="-564"/>
                                </a:lnTo>
                                <a:lnTo>
                                  <a:pt x="6088" y="-614"/>
                                </a:lnTo>
                                <a:lnTo>
                                  <a:pt x="6088" y="-664"/>
                                </a:lnTo>
                                <a:lnTo>
                                  <a:pt x="6088" y="-715"/>
                                </a:lnTo>
                                <a:lnTo>
                                  <a:pt x="6088" y="-766"/>
                                </a:lnTo>
                                <a:lnTo>
                                  <a:pt x="6088" y="-824"/>
                                </a:lnTo>
                                <a:lnTo>
                                  <a:pt x="6088" y="-886"/>
                                </a:lnTo>
                                <a:lnTo>
                                  <a:pt x="6088" y="-953"/>
                                </a:lnTo>
                                <a:lnTo>
                                  <a:pt x="6088" y="-1077"/>
                                </a:lnTo>
                                <a:lnTo>
                                  <a:pt x="6088" y="-1101"/>
                                </a:lnTo>
                                <a:lnTo>
                                  <a:pt x="6088" y="-1109"/>
                                </a:lnTo>
                                <a:lnTo>
                                  <a:pt x="6088" y="-1101"/>
                                </a:lnTo>
                                <a:lnTo>
                                  <a:pt x="6088" y="-1074"/>
                                </a:lnTo>
                                <a:lnTo>
                                  <a:pt x="6088" y="-928"/>
                                </a:lnTo>
                                <a:lnTo>
                                  <a:pt x="6088" y="-860"/>
                                </a:lnTo>
                                <a:lnTo>
                                  <a:pt x="6088" y="-799"/>
                                </a:lnTo>
                                <a:lnTo>
                                  <a:pt x="6088" y="-744"/>
                                </a:lnTo>
                                <a:lnTo>
                                  <a:pt x="6088" y="-688"/>
                                </a:lnTo>
                                <a:lnTo>
                                  <a:pt x="6088" y="-636"/>
                                </a:lnTo>
                                <a:lnTo>
                                  <a:pt x="6088" y="-588"/>
                                </a:lnTo>
                                <a:lnTo>
                                  <a:pt x="6088" y="-539"/>
                                </a:lnTo>
                                <a:lnTo>
                                  <a:pt x="6088" y="-492"/>
                                </a:lnTo>
                                <a:lnTo>
                                  <a:pt x="6088" y="-448"/>
                                </a:lnTo>
                                <a:lnTo>
                                  <a:pt x="6088" y="-409"/>
                                </a:lnTo>
                                <a:lnTo>
                                  <a:pt x="6089" y="-370"/>
                                </a:lnTo>
                                <a:lnTo>
                                  <a:pt x="6089" y="-330"/>
                                </a:lnTo>
                                <a:lnTo>
                                  <a:pt x="6089" y="-297"/>
                                </a:lnTo>
                                <a:lnTo>
                                  <a:pt x="6089" y="-261"/>
                                </a:lnTo>
                                <a:lnTo>
                                  <a:pt x="6089" y="-225"/>
                                </a:lnTo>
                                <a:lnTo>
                                  <a:pt x="6089" y="-191"/>
                                </a:lnTo>
                                <a:lnTo>
                                  <a:pt x="6089" y="-155"/>
                                </a:lnTo>
                                <a:lnTo>
                                  <a:pt x="6089" y="-120"/>
                                </a:lnTo>
                                <a:lnTo>
                                  <a:pt x="6089" y="-84"/>
                                </a:lnTo>
                                <a:lnTo>
                                  <a:pt x="6089" y="-49"/>
                                </a:lnTo>
                                <a:lnTo>
                                  <a:pt x="6089" y="-12"/>
                                </a:lnTo>
                                <a:lnTo>
                                  <a:pt x="6089" y="23"/>
                                </a:lnTo>
                                <a:lnTo>
                                  <a:pt x="6089" y="56"/>
                                </a:lnTo>
                                <a:lnTo>
                                  <a:pt x="6090" y="90"/>
                                </a:lnTo>
                                <a:lnTo>
                                  <a:pt x="6090" y="117"/>
                                </a:lnTo>
                                <a:lnTo>
                                  <a:pt x="6090" y="148"/>
                                </a:lnTo>
                                <a:lnTo>
                                  <a:pt x="6090" y="170"/>
                                </a:lnTo>
                                <a:lnTo>
                                  <a:pt x="6091" y="194"/>
                                </a:lnTo>
                                <a:lnTo>
                                  <a:pt x="6091" y="212"/>
                                </a:lnTo>
                                <a:lnTo>
                                  <a:pt x="6092" y="225"/>
                                </a:lnTo>
                                <a:lnTo>
                                  <a:pt x="6093" y="230"/>
                                </a:lnTo>
                                <a:lnTo>
                                  <a:pt x="6094" y="224"/>
                                </a:lnTo>
                                <a:lnTo>
                                  <a:pt x="6095" y="208"/>
                                </a:lnTo>
                                <a:lnTo>
                                  <a:pt x="6096" y="185"/>
                                </a:lnTo>
                                <a:lnTo>
                                  <a:pt x="6097" y="154"/>
                                </a:lnTo>
                                <a:lnTo>
                                  <a:pt x="6098" y="120"/>
                                </a:lnTo>
                                <a:lnTo>
                                  <a:pt x="6098" y="90"/>
                                </a:lnTo>
                                <a:lnTo>
                                  <a:pt x="6099" y="55"/>
                                </a:lnTo>
                                <a:lnTo>
                                  <a:pt x="6099" y="19"/>
                                </a:lnTo>
                                <a:lnTo>
                                  <a:pt x="6099" y="-17"/>
                                </a:lnTo>
                                <a:lnTo>
                                  <a:pt x="6100" y="-55"/>
                                </a:lnTo>
                                <a:lnTo>
                                  <a:pt x="6100" y="-95"/>
                                </a:lnTo>
                                <a:lnTo>
                                  <a:pt x="6100" y="-138"/>
                                </a:lnTo>
                                <a:lnTo>
                                  <a:pt x="6101" y="-175"/>
                                </a:lnTo>
                                <a:lnTo>
                                  <a:pt x="6101" y="-217"/>
                                </a:lnTo>
                                <a:lnTo>
                                  <a:pt x="6101" y="-255"/>
                                </a:lnTo>
                                <a:lnTo>
                                  <a:pt x="6101" y="-294"/>
                                </a:lnTo>
                                <a:lnTo>
                                  <a:pt x="6101" y="-334"/>
                                </a:lnTo>
                                <a:lnTo>
                                  <a:pt x="6101" y="-373"/>
                                </a:lnTo>
                                <a:lnTo>
                                  <a:pt x="6102" y="-415"/>
                                </a:lnTo>
                                <a:lnTo>
                                  <a:pt x="6102" y="-454"/>
                                </a:lnTo>
                                <a:lnTo>
                                  <a:pt x="6102" y="-497"/>
                                </a:lnTo>
                                <a:lnTo>
                                  <a:pt x="6102" y="-534"/>
                                </a:lnTo>
                                <a:lnTo>
                                  <a:pt x="6102" y="-573"/>
                                </a:lnTo>
                                <a:lnTo>
                                  <a:pt x="6102" y="-612"/>
                                </a:lnTo>
                                <a:lnTo>
                                  <a:pt x="6102" y="-651"/>
                                </a:lnTo>
                                <a:lnTo>
                                  <a:pt x="6102" y="-691"/>
                                </a:lnTo>
                                <a:lnTo>
                                  <a:pt x="6102" y="-731"/>
                                </a:lnTo>
                                <a:lnTo>
                                  <a:pt x="6102" y="-774"/>
                                </a:lnTo>
                                <a:lnTo>
                                  <a:pt x="6102" y="-811"/>
                                </a:lnTo>
                                <a:lnTo>
                                  <a:pt x="6102" y="-851"/>
                                </a:lnTo>
                                <a:lnTo>
                                  <a:pt x="6102" y="-898"/>
                                </a:lnTo>
                                <a:lnTo>
                                  <a:pt x="6102" y="-942"/>
                                </a:lnTo>
                                <a:lnTo>
                                  <a:pt x="6102" y="-994"/>
                                </a:lnTo>
                                <a:lnTo>
                                  <a:pt x="6102" y="-1049"/>
                                </a:lnTo>
                                <a:lnTo>
                                  <a:pt x="6102" y="-1107"/>
                                </a:lnTo>
                                <a:lnTo>
                                  <a:pt x="6102" y="-1182"/>
                                </a:lnTo>
                                <a:lnTo>
                                  <a:pt x="6103" y="-1256"/>
                                </a:lnTo>
                                <a:lnTo>
                                  <a:pt x="6103" y="-1277"/>
                                </a:lnTo>
                                <a:lnTo>
                                  <a:pt x="6103" y="-1283"/>
                                </a:lnTo>
                                <a:lnTo>
                                  <a:pt x="6103" y="-1277"/>
                                </a:lnTo>
                                <a:lnTo>
                                  <a:pt x="6103" y="-1257"/>
                                </a:lnTo>
                                <a:lnTo>
                                  <a:pt x="6103" y="-1197"/>
                                </a:lnTo>
                                <a:lnTo>
                                  <a:pt x="6103" y="-1118"/>
                                </a:lnTo>
                                <a:lnTo>
                                  <a:pt x="6103" y="-1058"/>
                                </a:lnTo>
                                <a:lnTo>
                                  <a:pt x="6103" y="-1006"/>
                                </a:lnTo>
                                <a:lnTo>
                                  <a:pt x="6103" y="-958"/>
                                </a:lnTo>
                                <a:lnTo>
                                  <a:pt x="6103" y="-910"/>
                                </a:lnTo>
                                <a:lnTo>
                                  <a:pt x="6103" y="-865"/>
                                </a:lnTo>
                                <a:lnTo>
                                  <a:pt x="6103" y="-822"/>
                                </a:lnTo>
                                <a:lnTo>
                                  <a:pt x="6103" y="-783"/>
                                </a:lnTo>
                                <a:lnTo>
                                  <a:pt x="6103" y="-739"/>
                                </a:lnTo>
                                <a:lnTo>
                                  <a:pt x="6103" y="-701"/>
                                </a:lnTo>
                                <a:lnTo>
                                  <a:pt x="6103" y="-659"/>
                                </a:lnTo>
                                <a:lnTo>
                                  <a:pt x="6103" y="-619"/>
                                </a:lnTo>
                                <a:lnTo>
                                  <a:pt x="6103" y="-579"/>
                                </a:lnTo>
                                <a:lnTo>
                                  <a:pt x="6103" y="-538"/>
                                </a:lnTo>
                                <a:lnTo>
                                  <a:pt x="6104" y="-495"/>
                                </a:lnTo>
                                <a:lnTo>
                                  <a:pt x="6104" y="-457"/>
                                </a:lnTo>
                                <a:lnTo>
                                  <a:pt x="6104" y="-419"/>
                                </a:lnTo>
                                <a:lnTo>
                                  <a:pt x="6104" y="-379"/>
                                </a:lnTo>
                                <a:lnTo>
                                  <a:pt x="6104" y="-340"/>
                                </a:lnTo>
                                <a:lnTo>
                                  <a:pt x="6104" y="-300"/>
                                </a:lnTo>
                                <a:lnTo>
                                  <a:pt x="6104" y="-262"/>
                                </a:lnTo>
                                <a:lnTo>
                                  <a:pt x="6104" y="-223"/>
                                </a:lnTo>
                                <a:lnTo>
                                  <a:pt x="6105" y="-183"/>
                                </a:lnTo>
                                <a:lnTo>
                                  <a:pt x="6105" y="-147"/>
                                </a:lnTo>
                                <a:lnTo>
                                  <a:pt x="6105" y="-108"/>
                                </a:lnTo>
                                <a:lnTo>
                                  <a:pt x="6105" y="-70"/>
                                </a:lnTo>
                                <a:lnTo>
                                  <a:pt x="6106" y="-36"/>
                                </a:lnTo>
                                <a:lnTo>
                                  <a:pt x="6106" y="-6"/>
                                </a:lnTo>
                                <a:lnTo>
                                  <a:pt x="6107" y="16"/>
                                </a:lnTo>
                                <a:lnTo>
                                  <a:pt x="6107" y="34"/>
                                </a:lnTo>
                                <a:lnTo>
                                  <a:pt x="6107" y="37"/>
                                </a:lnTo>
                                <a:lnTo>
                                  <a:pt x="6108" y="30"/>
                                </a:lnTo>
                                <a:lnTo>
                                  <a:pt x="6108" y="16"/>
                                </a:lnTo>
                                <a:lnTo>
                                  <a:pt x="6108" y="-1"/>
                                </a:lnTo>
                                <a:lnTo>
                                  <a:pt x="6108" y="-22"/>
                                </a:lnTo>
                                <a:lnTo>
                                  <a:pt x="6108" y="-46"/>
                                </a:lnTo>
                                <a:lnTo>
                                  <a:pt x="6108" y="-74"/>
                                </a:lnTo>
                                <a:lnTo>
                                  <a:pt x="6108" y="-103"/>
                                </a:lnTo>
                                <a:lnTo>
                                  <a:pt x="6108" y="-134"/>
                                </a:lnTo>
                                <a:lnTo>
                                  <a:pt x="6108" y="-168"/>
                                </a:lnTo>
                                <a:lnTo>
                                  <a:pt x="6108" y="-203"/>
                                </a:lnTo>
                                <a:lnTo>
                                  <a:pt x="6108" y="-240"/>
                                </a:lnTo>
                                <a:lnTo>
                                  <a:pt x="6109" y="-277"/>
                                </a:lnTo>
                                <a:lnTo>
                                  <a:pt x="6109" y="-318"/>
                                </a:lnTo>
                                <a:lnTo>
                                  <a:pt x="6109" y="-362"/>
                                </a:lnTo>
                                <a:lnTo>
                                  <a:pt x="6109" y="-409"/>
                                </a:lnTo>
                                <a:lnTo>
                                  <a:pt x="6109" y="-456"/>
                                </a:lnTo>
                                <a:lnTo>
                                  <a:pt x="6109" y="-509"/>
                                </a:lnTo>
                                <a:lnTo>
                                  <a:pt x="6109" y="-561"/>
                                </a:lnTo>
                                <a:lnTo>
                                  <a:pt x="6109" y="-617"/>
                                </a:lnTo>
                                <a:lnTo>
                                  <a:pt x="6109" y="-678"/>
                                </a:lnTo>
                                <a:lnTo>
                                  <a:pt x="6109" y="-746"/>
                                </a:lnTo>
                                <a:lnTo>
                                  <a:pt x="6109" y="-871"/>
                                </a:lnTo>
                                <a:lnTo>
                                  <a:pt x="6109" y="-896"/>
                                </a:lnTo>
                                <a:lnTo>
                                  <a:pt x="6109" y="-904"/>
                                </a:lnTo>
                                <a:lnTo>
                                  <a:pt x="6109" y="-897"/>
                                </a:lnTo>
                                <a:lnTo>
                                  <a:pt x="6109" y="-874"/>
                                </a:lnTo>
                                <a:lnTo>
                                  <a:pt x="6109" y="-800"/>
                                </a:lnTo>
                                <a:lnTo>
                                  <a:pt x="6109" y="-716"/>
                                </a:lnTo>
                                <a:lnTo>
                                  <a:pt x="6109" y="-655"/>
                                </a:lnTo>
                                <a:lnTo>
                                  <a:pt x="6109" y="-595"/>
                                </a:lnTo>
                                <a:lnTo>
                                  <a:pt x="6109" y="-542"/>
                                </a:lnTo>
                                <a:lnTo>
                                  <a:pt x="6109" y="-490"/>
                                </a:lnTo>
                                <a:lnTo>
                                  <a:pt x="6109" y="-437"/>
                                </a:lnTo>
                                <a:lnTo>
                                  <a:pt x="6109" y="-392"/>
                                </a:lnTo>
                                <a:lnTo>
                                  <a:pt x="6109" y="-349"/>
                                </a:lnTo>
                                <a:lnTo>
                                  <a:pt x="6109" y="-309"/>
                                </a:lnTo>
                                <a:lnTo>
                                  <a:pt x="6109" y="-269"/>
                                </a:lnTo>
                                <a:lnTo>
                                  <a:pt x="6109" y="-234"/>
                                </a:lnTo>
                                <a:lnTo>
                                  <a:pt x="6109" y="-199"/>
                                </a:lnTo>
                                <a:lnTo>
                                  <a:pt x="6109" y="-173"/>
                                </a:lnTo>
                                <a:lnTo>
                                  <a:pt x="6109" y="-150"/>
                                </a:lnTo>
                                <a:lnTo>
                                  <a:pt x="6109" y="-134"/>
                                </a:lnTo>
                                <a:lnTo>
                                  <a:pt x="6110" y="-123"/>
                                </a:lnTo>
                                <a:lnTo>
                                  <a:pt x="6110" y="-118"/>
                                </a:lnTo>
                                <a:lnTo>
                                  <a:pt x="6110" y="-124"/>
                                </a:lnTo>
                                <a:lnTo>
                                  <a:pt x="6110" y="-137"/>
                                </a:lnTo>
                                <a:lnTo>
                                  <a:pt x="6110" y="-157"/>
                                </a:lnTo>
                                <a:lnTo>
                                  <a:pt x="6110" y="-180"/>
                                </a:lnTo>
                                <a:lnTo>
                                  <a:pt x="6110" y="-209"/>
                                </a:lnTo>
                                <a:lnTo>
                                  <a:pt x="6110" y="-241"/>
                                </a:lnTo>
                                <a:lnTo>
                                  <a:pt x="6110" y="-280"/>
                                </a:lnTo>
                                <a:lnTo>
                                  <a:pt x="6110" y="-321"/>
                                </a:lnTo>
                                <a:lnTo>
                                  <a:pt x="6110" y="-362"/>
                                </a:lnTo>
                                <a:lnTo>
                                  <a:pt x="6110" y="-406"/>
                                </a:lnTo>
                                <a:lnTo>
                                  <a:pt x="6110" y="-452"/>
                                </a:lnTo>
                                <a:lnTo>
                                  <a:pt x="6110" y="-505"/>
                                </a:lnTo>
                                <a:lnTo>
                                  <a:pt x="6110" y="-558"/>
                                </a:lnTo>
                                <a:lnTo>
                                  <a:pt x="6110" y="-617"/>
                                </a:lnTo>
                                <a:lnTo>
                                  <a:pt x="6110" y="-676"/>
                                </a:lnTo>
                                <a:lnTo>
                                  <a:pt x="6110" y="-741"/>
                                </a:lnTo>
                                <a:lnTo>
                                  <a:pt x="6110" y="-863"/>
                                </a:lnTo>
                                <a:lnTo>
                                  <a:pt x="6110" y="-890"/>
                                </a:lnTo>
                                <a:lnTo>
                                  <a:pt x="6110" y="-898"/>
                                </a:lnTo>
                                <a:lnTo>
                                  <a:pt x="6110" y="-892"/>
                                </a:lnTo>
                                <a:lnTo>
                                  <a:pt x="6110" y="-867"/>
                                </a:lnTo>
                                <a:lnTo>
                                  <a:pt x="6110" y="-789"/>
                                </a:lnTo>
                                <a:lnTo>
                                  <a:pt x="6110" y="-708"/>
                                </a:lnTo>
                                <a:lnTo>
                                  <a:pt x="6111" y="-644"/>
                                </a:lnTo>
                                <a:lnTo>
                                  <a:pt x="6111" y="-585"/>
                                </a:lnTo>
                                <a:lnTo>
                                  <a:pt x="6111" y="-533"/>
                                </a:lnTo>
                                <a:lnTo>
                                  <a:pt x="6111" y="-479"/>
                                </a:lnTo>
                                <a:lnTo>
                                  <a:pt x="6111" y="-431"/>
                                </a:lnTo>
                                <a:lnTo>
                                  <a:pt x="6111" y="-386"/>
                                </a:lnTo>
                                <a:lnTo>
                                  <a:pt x="6111" y="-345"/>
                                </a:lnTo>
                                <a:lnTo>
                                  <a:pt x="6111" y="-306"/>
                                </a:lnTo>
                                <a:lnTo>
                                  <a:pt x="6111" y="-264"/>
                                </a:lnTo>
                                <a:lnTo>
                                  <a:pt x="6111" y="-228"/>
                                </a:lnTo>
                                <a:lnTo>
                                  <a:pt x="6111" y="-197"/>
                                </a:lnTo>
                                <a:lnTo>
                                  <a:pt x="6111" y="-163"/>
                                </a:lnTo>
                                <a:lnTo>
                                  <a:pt x="6111" y="-132"/>
                                </a:lnTo>
                                <a:lnTo>
                                  <a:pt x="6111" y="-105"/>
                                </a:lnTo>
                                <a:lnTo>
                                  <a:pt x="6111" y="-78"/>
                                </a:lnTo>
                                <a:lnTo>
                                  <a:pt x="6111" y="-54"/>
                                </a:lnTo>
                                <a:lnTo>
                                  <a:pt x="6111" y="-32"/>
                                </a:lnTo>
                                <a:lnTo>
                                  <a:pt x="6111" y="-12"/>
                                </a:lnTo>
                                <a:lnTo>
                                  <a:pt x="6111" y="1"/>
                                </a:lnTo>
                                <a:lnTo>
                                  <a:pt x="6112" y="6"/>
                                </a:lnTo>
                                <a:lnTo>
                                  <a:pt x="6112" y="0"/>
                                </a:lnTo>
                                <a:lnTo>
                                  <a:pt x="6112" y="-15"/>
                                </a:lnTo>
                                <a:lnTo>
                                  <a:pt x="6113" y="-36"/>
                                </a:lnTo>
                                <a:lnTo>
                                  <a:pt x="6113" y="-68"/>
                                </a:lnTo>
                                <a:lnTo>
                                  <a:pt x="6114" y="-102"/>
                                </a:lnTo>
                                <a:lnTo>
                                  <a:pt x="6114" y="-138"/>
                                </a:lnTo>
                                <a:lnTo>
                                  <a:pt x="6114" y="-174"/>
                                </a:lnTo>
                                <a:lnTo>
                                  <a:pt x="6114" y="-211"/>
                                </a:lnTo>
                                <a:lnTo>
                                  <a:pt x="6115" y="-248"/>
                                </a:lnTo>
                                <a:lnTo>
                                  <a:pt x="6115" y="-285"/>
                                </a:lnTo>
                                <a:lnTo>
                                  <a:pt x="6115" y="-324"/>
                                </a:lnTo>
                                <a:lnTo>
                                  <a:pt x="6115" y="-361"/>
                                </a:lnTo>
                                <a:lnTo>
                                  <a:pt x="6115" y="-398"/>
                                </a:lnTo>
                                <a:lnTo>
                                  <a:pt x="6115" y="-435"/>
                                </a:lnTo>
                                <a:lnTo>
                                  <a:pt x="6115" y="-471"/>
                                </a:lnTo>
                                <a:lnTo>
                                  <a:pt x="6115" y="-512"/>
                                </a:lnTo>
                                <a:lnTo>
                                  <a:pt x="6116" y="-550"/>
                                </a:lnTo>
                                <a:lnTo>
                                  <a:pt x="6116" y="-591"/>
                                </a:lnTo>
                                <a:lnTo>
                                  <a:pt x="6116" y="-631"/>
                                </a:lnTo>
                                <a:lnTo>
                                  <a:pt x="6116" y="-669"/>
                                </a:lnTo>
                                <a:lnTo>
                                  <a:pt x="6116" y="-709"/>
                                </a:lnTo>
                                <a:lnTo>
                                  <a:pt x="6116" y="-747"/>
                                </a:lnTo>
                                <a:lnTo>
                                  <a:pt x="6116" y="-790"/>
                                </a:lnTo>
                                <a:lnTo>
                                  <a:pt x="6116" y="-835"/>
                                </a:lnTo>
                                <a:lnTo>
                                  <a:pt x="6116" y="-882"/>
                                </a:lnTo>
                                <a:lnTo>
                                  <a:pt x="6116" y="-932"/>
                                </a:lnTo>
                                <a:lnTo>
                                  <a:pt x="6116" y="-984"/>
                                </a:lnTo>
                                <a:lnTo>
                                  <a:pt x="6116" y="-1037"/>
                                </a:lnTo>
                                <a:lnTo>
                                  <a:pt x="6116" y="-1097"/>
                                </a:lnTo>
                                <a:lnTo>
                                  <a:pt x="6116" y="-1181"/>
                                </a:lnTo>
                                <a:lnTo>
                                  <a:pt x="6116" y="-1242"/>
                                </a:lnTo>
                                <a:lnTo>
                                  <a:pt x="6116" y="-1260"/>
                                </a:lnTo>
                                <a:lnTo>
                                  <a:pt x="6116" y="-1268"/>
                                </a:lnTo>
                                <a:lnTo>
                                  <a:pt x="6116" y="-1263"/>
                                </a:lnTo>
                                <a:lnTo>
                                  <a:pt x="6116" y="-1244"/>
                                </a:lnTo>
                                <a:lnTo>
                                  <a:pt x="6116" y="-1184"/>
                                </a:lnTo>
                                <a:lnTo>
                                  <a:pt x="6116" y="-1100"/>
                                </a:lnTo>
                                <a:lnTo>
                                  <a:pt x="6116" y="-1039"/>
                                </a:lnTo>
                                <a:lnTo>
                                  <a:pt x="6116" y="-990"/>
                                </a:lnTo>
                                <a:lnTo>
                                  <a:pt x="6117" y="-945"/>
                                </a:lnTo>
                                <a:lnTo>
                                  <a:pt x="6117" y="-897"/>
                                </a:lnTo>
                                <a:lnTo>
                                  <a:pt x="6117" y="-856"/>
                                </a:lnTo>
                                <a:lnTo>
                                  <a:pt x="6117" y="-816"/>
                                </a:lnTo>
                                <a:lnTo>
                                  <a:pt x="6117" y="-785"/>
                                </a:lnTo>
                                <a:lnTo>
                                  <a:pt x="6117" y="-756"/>
                                </a:lnTo>
                                <a:lnTo>
                                  <a:pt x="6117" y="-733"/>
                                </a:lnTo>
                                <a:lnTo>
                                  <a:pt x="6117" y="-719"/>
                                </a:lnTo>
                                <a:lnTo>
                                  <a:pt x="6117" y="-713"/>
                                </a:lnTo>
                                <a:lnTo>
                                  <a:pt x="6117" y="-717"/>
                                </a:lnTo>
                                <a:lnTo>
                                  <a:pt x="6117" y="-728"/>
                                </a:lnTo>
                                <a:lnTo>
                                  <a:pt x="6117" y="-752"/>
                                </a:lnTo>
                                <a:lnTo>
                                  <a:pt x="6117" y="-783"/>
                                </a:lnTo>
                                <a:lnTo>
                                  <a:pt x="6117" y="-821"/>
                                </a:lnTo>
                                <a:lnTo>
                                  <a:pt x="6117" y="-858"/>
                                </a:lnTo>
                                <a:lnTo>
                                  <a:pt x="6117" y="-901"/>
                                </a:lnTo>
                                <a:lnTo>
                                  <a:pt x="6117" y="-948"/>
                                </a:lnTo>
                                <a:lnTo>
                                  <a:pt x="6117" y="-1001"/>
                                </a:lnTo>
                                <a:lnTo>
                                  <a:pt x="6117" y="-1062"/>
                                </a:lnTo>
                                <a:lnTo>
                                  <a:pt x="6117" y="-1144"/>
                                </a:lnTo>
                                <a:lnTo>
                                  <a:pt x="6117" y="-1210"/>
                                </a:lnTo>
                                <a:lnTo>
                                  <a:pt x="6117" y="-1231"/>
                                </a:lnTo>
                                <a:lnTo>
                                  <a:pt x="6117" y="-1239"/>
                                </a:lnTo>
                                <a:lnTo>
                                  <a:pt x="6117" y="-1234"/>
                                </a:lnTo>
                                <a:lnTo>
                                  <a:pt x="6117" y="-1216"/>
                                </a:lnTo>
                                <a:lnTo>
                                  <a:pt x="6117" y="-1166"/>
                                </a:lnTo>
                                <a:lnTo>
                                  <a:pt x="6117" y="-1074"/>
                                </a:lnTo>
                                <a:lnTo>
                                  <a:pt x="6118" y="-1011"/>
                                </a:lnTo>
                                <a:lnTo>
                                  <a:pt x="6118" y="-952"/>
                                </a:lnTo>
                                <a:lnTo>
                                  <a:pt x="6118" y="-903"/>
                                </a:lnTo>
                                <a:lnTo>
                                  <a:pt x="6118" y="-856"/>
                                </a:lnTo>
                                <a:lnTo>
                                  <a:pt x="6118" y="-810"/>
                                </a:lnTo>
                                <a:lnTo>
                                  <a:pt x="6118" y="-768"/>
                                </a:lnTo>
                                <a:lnTo>
                                  <a:pt x="6118" y="-731"/>
                                </a:lnTo>
                                <a:lnTo>
                                  <a:pt x="6118" y="-691"/>
                                </a:lnTo>
                                <a:lnTo>
                                  <a:pt x="6118" y="-658"/>
                                </a:lnTo>
                                <a:lnTo>
                                  <a:pt x="6118" y="-628"/>
                                </a:lnTo>
                                <a:lnTo>
                                  <a:pt x="6118" y="-602"/>
                                </a:lnTo>
                                <a:lnTo>
                                  <a:pt x="6118" y="-583"/>
                                </a:lnTo>
                                <a:lnTo>
                                  <a:pt x="6118" y="-564"/>
                                </a:lnTo>
                                <a:lnTo>
                                  <a:pt x="6118" y="-555"/>
                                </a:lnTo>
                                <a:lnTo>
                                  <a:pt x="6118" y="-553"/>
                                </a:lnTo>
                                <a:lnTo>
                                  <a:pt x="6118" y="-556"/>
                                </a:lnTo>
                                <a:lnTo>
                                  <a:pt x="6118" y="-571"/>
                                </a:lnTo>
                                <a:lnTo>
                                  <a:pt x="6118" y="-592"/>
                                </a:lnTo>
                                <a:lnTo>
                                  <a:pt x="6118" y="-623"/>
                                </a:lnTo>
                                <a:lnTo>
                                  <a:pt x="6118" y="-652"/>
                                </a:lnTo>
                                <a:lnTo>
                                  <a:pt x="6118" y="-689"/>
                                </a:lnTo>
                                <a:lnTo>
                                  <a:pt x="6118" y="-723"/>
                                </a:lnTo>
                                <a:lnTo>
                                  <a:pt x="6119" y="-759"/>
                                </a:lnTo>
                                <a:lnTo>
                                  <a:pt x="6119" y="-800"/>
                                </a:lnTo>
                                <a:lnTo>
                                  <a:pt x="6119" y="-843"/>
                                </a:lnTo>
                                <a:lnTo>
                                  <a:pt x="6119" y="-884"/>
                                </a:lnTo>
                                <a:lnTo>
                                  <a:pt x="6119" y="-928"/>
                                </a:lnTo>
                                <a:lnTo>
                                  <a:pt x="6119" y="-975"/>
                                </a:lnTo>
                                <a:lnTo>
                                  <a:pt x="6119" y="-1026"/>
                                </a:lnTo>
                                <a:lnTo>
                                  <a:pt x="6119" y="-1084"/>
                                </a:lnTo>
                                <a:lnTo>
                                  <a:pt x="6119" y="-1150"/>
                                </a:lnTo>
                                <a:lnTo>
                                  <a:pt x="6119" y="-1237"/>
                                </a:lnTo>
                                <a:lnTo>
                                  <a:pt x="6119" y="-1260"/>
                                </a:lnTo>
                                <a:lnTo>
                                  <a:pt x="6119" y="-1270"/>
                                </a:lnTo>
                                <a:lnTo>
                                  <a:pt x="6119" y="-1263"/>
                                </a:lnTo>
                                <a:lnTo>
                                  <a:pt x="6119" y="-1239"/>
                                </a:lnTo>
                                <a:lnTo>
                                  <a:pt x="6119" y="-1105"/>
                                </a:lnTo>
                                <a:lnTo>
                                  <a:pt x="6119" y="-1044"/>
                                </a:lnTo>
                                <a:lnTo>
                                  <a:pt x="6119" y="-993"/>
                                </a:lnTo>
                                <a:lnTo>
                                  <a:pt x="6119" y="-947"/>
                                </a:lnTo>
                                <a:lnTo>
                                  <a:pt x="6119" y="-899"/>
                                </a:lnTo>
                                <a:lnTo>
                                  <a:pt x="6119" y="-858"/>
                                </a:lnTo>
                                <a:lnTo>
                                  <a:pt x="6119" y="-815"/>
                                </a:lnTo>
                                <a:lnTo>
                                  <a:pt x="6119" y="-775"/>
                                </a:lnTo>
                                <a:lnTo>
                                  <a:pt x="6120" y="-740"/>
                                </a:lnTo>
                                <a:lnTo>
                                  <a:pt x="6120" y="-701"/>
                                </a:lnTo>
                                <a:lnTo>
                                  <a:pt x="6120" y="-660"/>
                                </a:lnTo>
                                <a:lnTo>
                                  <a:pt x="6120" y="-622"/>
                                </a:lnTo>
                                <a:lnTo>
                                  <a:pt x="6120" y="-581"/>
                                </a:lnTo>
                                <a:lnTo>
                                  <a:pt x="6120" y="-543"/>
                                </a:lnTo>
                                <a:lnTo>
                                  <a:pt x="6120" y="-505"/>
                                </a:lnTo>
                                <a:lnTo>
                                  <a:pt x="6120" y="-466"/>
                                </a:lnTo>
                                <a:lnTo>
                                  <a:pt x="6120" y="-428"/>
                                </a:lnTo>
                                <a:lnTo>
                                  <a:pt x="6120" y="-388"/>
                                </a:lnTo>
                                <a:lnTo>
                                  <a:pt x="6120" y="-347"/>
                                </a:lnTo>
                                <a:lnTo>
                                  <a:pt x="6121" y="-305"/>
                                </a:lnTo>
                                <a:lnTo>
                                  <a:pt x="6121" y="-266"/>
                                </a:lnTo>
                                <a:lnTo>
                                  <a:pt x="6121" y="-227"/>
                                </a:lnTo>
                                <a:lnTo>
                                  <a:pt x="6121" y="-187"/>
                                </a:lnTo>
                                <a:lnTo>
                                  <a:pt x="6121" y="-149"/>
                                </a:lnTo>
                                <a:lnTo>
                                  <a:pt x="6122" y="-112"/>
                                </a:lnTo>
                                <a:lnTo>
                                  <a:pt x="6122" y="-72"/>
                                </a:lnTo>
                                <a:lnTo>
                                  <a:pt x="6123" y="-36"/>
                                </a:lnTo>
                                <a:lnTo>
                                  <a:pt x="6123" y="-2"/>
                                </a:lnTo>
                                <a:lnTo>
                                  <a:pt x="6124" y="32"/>
                                </a:lnTo>
                                <a:lnTo>
                                  <a:pt x="6124" y="57"/>
                                </a:lnTo>
                                <a:lnTo>
                                  <a:pt x="6125" y="77"/>
                                </a:lnTo>
                                <a:lnTo>
                                  <a:pt x="6126" y="85"/>
                                </a:lnTo>
                                <a:lnTo>
                                  <a:pt x="6126" y="81"/>
                                </a:lnTo>
                                <a:lnTo>
                                  <a:pt x="6127" y="66"/>
                                </a:lnTo>
                                <a:lnTo>
                                  <a:pt x="6127" y="45"/>
                                </a:lnTo>
                                <a:lnTo>
                                  <a:pt x="6128" y="14"/>
                                </a:lnTo>
                                <a:lnTo>
                                  <a:pt x="6128" y="-17"/>
                                </a:lnTo>
                                <a:lnTo>
                                  <a:pt x="6128" y="-51"/>
                                </a:lnTo>
                                <a:lnTo>
                                  <a:pt x="6129" y="-87"/>
                                </a:lnTo>
                                <a:lnTo>
                                  <a:pt x="6129" y="-123"/>
                                </a:lnTo>
                                <a:lnTo>
                                  <a:pt x="6129" y="-158"/>
                                </a:lnTo>
                                <a:lnTo>
                                  <a:pt x="6129" y="-195"/>
                                </a:lnTo>
                                <a:lnTo>
                                  <a:pt x="6129" y="-227"/>
                                </a:lnTo>
                                <a:lnTo>
                                  <a:pt x="6129" y="-260"/>
                                </a:lnTo>
                                <a:lnTo>
                                  <a:pt x="6129" y="-292"/>
                                </a:lnTo>
                                <a:lnTo>
                                  <a:pt x="6129" y="-322"/>
                                </a:lnTo>
                                <a:lnTo>
                                  <a:pt x="6129" y="-354"/>
                                </a:lnTo>
                                <a:lnTo>
                                  <a:pt x="6129" y="-391"/>
                                </a:lnTo>
                                <a:lnTo>
                                  <a:pt x="6129" y="-429"/>
                                </a:lnTo>
                                <a:lnTo>
                                  <a:pt x="6130" y="-466"/>
                                </a:lnTo>
                                <a:lnTo>
                                  <a:pt x="6130" y="-507"/>
                                </a:lnTo>
                                <a:lnTo>
                                  <a:pt x="6130" y="-552"/>
                                </a:lnTo>
                                <a:lnTo>
                                  <a:pt x="6130" y="-602"/>
                                </a:lnTo>
                                <a:lnTo>
                                  <a:pt x="6130" y="-653"/>
                                </a:lnTo>
                                <a:lnTo>
                                  <a:pt x="6130" y="-709"/>
                                </a:lnTo>
                                <a:lnTo>
                                  <a:pt x="6130" y="-771"/>
                                </a:lnTo>
                                <a:lnTo>
                                  <a:pt x="6130" y="-840"/>
                                </a:lnTo>
                                <a:lnTo>
                                  <a:pt x="6130" y="-949"/>
                                </a:lnTo>
                                <a:lnTo>
                                  <a:pt x="6130" y="-976"/>
                                </a:lnTo>
                                <a:lnTo>
                                  <a:pt x="6130" y="-987"/>
                                </a:lnTo>
                                <a:lnTo>
                                  <a:pt x="6130" y="-980"/>
                                </a:lnTo>
                                <a:lnTo>
                                  <a:pt x="6130" y="-958"/>
                                </a:lnTo>
                                <a:lnTo>
                                  <a:pt x="6130" y="-825"/>
                                </a:lnTo>
                                <a:lnTo>
                                  <a:pt x="6130" y="-776"/>
                                </a:lnTo>
                                <a:lnTo>
                                  <a:pt x="6130" y="-733"/>
                                </a:lnTo>
                                <a:lnTo>
                                  <a:pt x="6130" y="-694"/>
                                </a:lnTo>
                                <a:lnTo>
                                  <a:pt x="6130" y="-666"/>
                                </a:lnTo>
                                <a:lnTo>
                                  <a:pt x="6130" y="-645"/>
                                </a:lnTo>
                                <a:lnTo>
                                  <a:pt x="6130" y="-630"/>
                                </a:lnTo>
                                <a:lnTo>
                                  <a:pt x="6130" y="-628"/>
                                </a:lnTo>
                                <a:lnTo>
                                  <a:pt x="6130" y="-635"/>
                                </a:lnTo>
                                <a:lnTo>
                                  <a:pt x="6130" y="-655"/>
                                </a:lnTo>
                                <a:lnTo>
                                  <a:pt x="6130" y="-686"/>
                                </a:lnTo>
                                <a:lnTo>
                                  <a:pt x="6130" y="-718"/>
                                </a:lnTo>
                                <a:lnTo>
                                  <a:pt x="6130" y="-755"/>
                                </a:lnTo>
                                <a:lnTo>
                                  <a:pt x="6130" y="-795"/>
                                </a:lnTo>
                                <a:lnTo>
                                  <a:pt x="6130" y="-844"/>
                                </a:lnTo>
                                <a:lnTo>
                                  <a:pt x="6131" y="-892"/>
                                </a:lnTo>
                                <a:lnTo>
                                  <a:pt x="6131" y="-946"/>
                                </a:lnTo>
                                <a:lnTo>
                                  <a:pt x="6131" y="-1007"/>
                                </a:lnTo>
                                <a:lnTo>
                                  <a:pt x="6131" y="-1128"/>
                                </a:lnTo>
                                <a:lnTo>
                                  <a:pt x="6131" y="-1149"/>
                                </a:lnTo>
                                <a:lnTo>
                                  <a:pt x="6131" y="-1159"/>
                                </a:lnTo>
                                <a:lnTo>
                                  <a:pt x="6131" y="-1152"/>
                                </a:lnTo>
                                <a:lnTo>
                                  <a:pt x="6131" y="-1130"/>
                                </a:lnTo>
                                <a:lnTo>
                                  <a:pt x="6131" y="-994"/>
                                </a:lnTo>
                                <a:lnTo>
                                  <a:pt x="6131" y="-934"/>
                                </a:lnTo>
                                <a:lnTo>
                                  <a:pt x="6131" y="-878"/>
                                </a:lnTo>
                                <a:lnTo>
                                  <a:pt x="6131" y="-829"/>
                                </a:lnTo>
                                <a:lnTo>
                                  <a:pt x="6131" y="-781"/>
                                </a:lnTo>
                                <a:lnTo>
                                  <a:pt x="6131" y="-738"/>
                                </a:lnTo>
                                <a:lnTo>
                                  <a:pt x="6131" y="-695"/>
                                </a:lnTo>
                                <a:lnTo>
                                  <a:pt x="6131" y="-656"/>
                                </a:lnTo>
                                <a:lnTo>
                                  <a:pt x="6131" y="-613"/>
                                </a:lnTo>
                                <a:lnTo>
                                  <a:pt x="6131" y="-576"/>
                                </a:lnTo>
                                <a:lnTo>
                                  <a:pt x="6131" y="-536"/>
                                </a:lnTo>
                                <a:lnTo>
                                  <a:pt x="6131" y="-497"/>
                                </a:lnTo>
                                <a:lnTo>
                                  <a:pt x="6131" y="-458"/>
                                </a:lnTo>
                                <a:lnTo>
                                  <a:pt x="6132" y="-419"/>
                                </a:lnTo>
                                <a:lnTo>
                                  <a:pt x="6132" y="-377"/>
                                </a:lnTo>
                                <a:lnTo>
                                  <a:pt x="6132" y="-337"/>
                                </a:lnTo>
                                <a:lnTo>
                                  <a:pt x="6132" y="-295"/>
                                </a:lnTo>
                                <a:lnTo>
                                  <a:pt x="6132" y="-256"/>
                                </a:lnTo>
                                <a:lnTo>
                                  <a:pt x="6132" y="-217"/>
                                </a:lnTo>
                                <a:lnTo>
                                  <a:pt x="6132" y="-178"/>
                                </a:lnTo>
                                <a:lnTo>
                                  <a:pt x="6132" y="-139"/>
                                </a:lnTo>
                                <a:lnTo>
                                  <a:pt x="6133" y="-105"/>
                                </a:lnTo>
                                <a:lnTo>
                                  <a:pt x="6133" y="-72"/>
                                </a:lnTo>
                                <a:lnTo>
                                  <a:pt x="6133" y="-40"/>
                                </a:lnTo>
                                <a:lnTo>
                                  <a:pt x="6133" y="-14"/>
                                </a:lnTo>
                                <a:lnTo>
                                  <a:pt x="6134" y="13"/>
                                </a:lnTo>
                                <a:lnTo>
                                  <a:pt x="6134" y="34"/>
                                </a:lnTo>
                                <a:lnTo>
                                  <a:pt x="6134" y="45"/>
                                </a:lnTo>
                                <a:lnTo>
                                  <a:pt x="6135" y="46"/>
                                </a:lnTo>
                                <a:lnTo>
                                  <a:pt x="6135" y="40"/>
                                </a:lnTo>
                                <a:lnTo>
                                  <a:pt x="6135" y="25"/>
                                </a:lnTo>
                                <a:lnTo>
                                  <a:pt x="6135" y="5"/>
                                </a:lnTo>
                                <a:lnTo>
                                  <a:pt x="6135" y="-15"/>
                                </a:lnTo>
                                <a:lnTo>
                                  <a:pt x="6135" y="-33"/>
                                </a:lnTo>
                                <a:lnTo>
                                  <a:pt x="6135" y="-60"/>
                                </a:lnTo>
                                <a:lnTo>
                                  <a:pt x="6135" y="-86"/>
                                </a:lnTo>
                                <a:lnTo>
                                  <a:pt x="6136" y="-114"/>
                                </a:lnTo>
                                <a:lnTo>
                                  <a:pt x="6136" y="-149"/>
                                </a:lnTo>
                                <a:lnTo>
                                  <a:pt x="6136" y="-189"/>
                                </a:lnTo>
                                <a:lnTo>
                                  <a:pt x="6136" y="-228"/>
                                </a:lnTo>
                                <a:lnTo>
                                  <a:pt x="6136" y="-272"/>
                                </a:lnTo>
                                <a:lnTo>
                                  <a:pt x="6136" y="-319"/>
                                </a:lnTo>
                                <a:lnTo>
                                  <a:pt x="6136" y="-367"/>
                                </a:lnTo>
                                <a:lnTo>
                                  <a:pt x="6136" y="-421"/>
                                </a:lnTo>
                                <a:lnTo>
                                  <a:pt x="6136" y="-474"/>
                                </a:lnTo>
                                <a:lnTo>
                                  <a:pt x="6136" y="-535"/>
                                </a:lnTo>
                                <a:lnTo>
                                  <a:pt x="6136" y="-601"/>
                                </a:lnTo>
                                <a:lnTo>
                                  <a:pt x="6136" y="-736"/>
                                </a:lnTo>
                                <a:lnTo>
                                  <a:pt x="6136" y="-762"/>
                                </a:lnTo>
                                <a:lnTo>
                                  <a:pt x="6136" y="-769"/>
                                </a:lnTo>
                                <a:lnTo>
                                  <a:pt x="6136" y="-762"/>
                                </a:lnTo>
                                <a:lnTo>
                                  <a:pt x="6136" y="-736"/>
                                </a:lnTo>
                                <a:lnTo>
                                  <a:pt x="6136" y="-589"/>
                                </a:lnTo>
                                <a:lnTo>
                                  <a:pt x="6136" y="-523"/>
                                </a:lnTo>
                                <a:lnTo>
                                  <a:pt x="6136" y="-467"/>
                                </a:lnTo>
                                <a:lnTo>
                                  <a:pt x="6136" y="-410"/>
                                </a:lnTo>
                                <a:lnTo>
                                  <a:pt x="6136" y="-359"/>
                                </a:lnTo>
                                <a:lnTo>
                                  <a:pt x="6136" y="-309"/>
                                </a:lnTo>
                                <a:lnTo>
                                  <a:pt x="6136" y="-265"/>
                                </a:lnTo>
                                <a:lnTo>
                                  <a:pt x="6136" y="-224"/>
                                </a:lnTo>
                                <a:lnTo>
                                  <a:pt x="6136" y="-183"/>
                                </a:lnTo>
                                <a:lnTo>
                                  <a:pt x="6136" y="-146"/>
                                </a:lnTo>
                                <a:lnTo>
                                  <a:pt x="6136" y="-117"/>
                                </a:lnTo>
                                <a:lnTo>
                                  <a:pt x="6136" y="-95"/>
                                </a:lnTo>
                                <a:lnTo>
                                  <a:pt x="6136" y="-74"/>
                                </a:lnTo>
                                <a:lnTo>
                                  <a:pt x="6136" y="-56"/>
                                </a:lnTo>
                                <a:lnTo>
                                  <a:pt x="6137" y="-43"/>
                                </a:lnTo>
                                <a:lnTo>
                                  <a:pt x="6137" y="-35"/>
                                </a:lnTo>
                                <a:lnTo>
                                  <a:pt x="6137" y="-39"/>
                                </a:lnTo>
                                <a:lnTo>
                                  <a:pt x="6137" y="-56"/>
                                </a:lnTo>
                                <a:lnTo>
                                  <a:pt x="6137" y="-80"/>
                                </a:lnTo>
                                <a:lnTo>
                                  <a:pt x="6137" y="-111"/>
                                </a:lnTo>
                                <a:lnTo>
                                  <a:pt x="6138" y="-145"/>
                                </a:lnTo>
                                <a:lnTo>
                                  <a:pt x="6138" y="-180"/>
                                </a:lnTo>
                                <a:lnTo>
                                  <a:pt x="6138" y="-216"/>
                                </a:lnTo>
                                <a:lnTo>
                                  <a:pt x="6138" y="-255"/>
                                </a:lnTo>
                                <a:lnTo>
                                  <a:pt x="6138" y="-295"/>
                                </a:lnTo>
                                <a:lnTo>
                                  <a:pt x="6138" y="-333"/>
                                </a:lnTo>
                                <a:lnTo>
                                  <a:pt x="6138" y="-371"/>
                                </a:lnTo>
                                <a:lnTo>
                                  <a:pt x="6138" y="-409"/>
                                </a:lnTo>
                                <a:lnTo>
                                  <a:pt x="6138" y="-447"/>
                                </a:lnTo>
                                <a:lnTo>
                                  <a:pt x="6139" y="-484"/>
                                </a:lnTo>
                                <a:lnTo>
                                  <a:pt x="6139" y="-525"/>
                                </a:lnTo>
                                <a:lnTo>
                                  <a:pt x="6139" y="-560"/>
                                </a:lnTo>
                                <a:lnTo>
                                  <a:pt x="6139" y="-600"/>
                                </a:lnTo>
                                <a:lnTo>
                                  <a:pt x="6139" y="-640"/>
                                </a:lnTo>
                                <a:lnTo>
                                  <a:pt x="6139" y="-680"/>
                                </a:lnTo>
                                <a:lnTo>
                                  <a:pt x="6139" y="-724"/>
                                </a:lnTo>
                                <a:lnTo>
                                  <a:pt x="6139" y="-766"/>
                                </a:lnTo>
                                <a:lnTo>
                                  <a:pt x="6139" y="-818"/>
                                </a:lnTo>
                                <a:lnTo>
                                  <a:pt x="6139" y="-870"/>
                                </a:lnTo>
                                <a:lnTo>
                                  <a:pt x="6139" y="-924"/>
                                </a:lnTo>
                                <a:lnTo>
                                  <a:pt x="6139" y="-982"/>
                                </a:lnTo>
                                <a:lnTo>
                                  <a:pt x="6139" y="-1068"/>
                                </a:lnTo>
                                <a:lnTo>
                                  <a:pt x="6139" y="-1127"/>
                                </a:lnTo>
                                <a:lnTo>
                                  <a:pt x="6139" y="-1146"/>
                                </a:lnTo>
                                <a:lnTo>
                                  <a:pt x="6139" y="-1151"/>
                                </a:lnTo>
                                <a:lnTo>
                                  <a:pt x="6139" y="-1144"/>
                                </a:lnTo>
                                <a:lnTo>
                                  <a:pt x="6139" y="-1122"/>
                                </a:lnTo>
                                <a:lnTo>
                                  <a:pt x="6139" y="-982"/>
                                </a:lnTo>
                                <a:lnTo>
                                  <a:pt x="6139" y="-924"/>
                                </a:lnTo>
                                <a:lnTo>
                                  <a:pt x="6139" y="-870"/>
                                </a:lnTo>
                                <a:lnTo>
                                  <a:pt x="6139" y="-818"/>
                                </a:lnTo>
                                <a:lnTo>
                                  <a:pt x="6139" y="-767"/>
                                </a:lnTo>
                                <a:lnTo>
                                  <a:pt x="6139" y="-725"/>
                                </a:lnTo>
                                <a:lnTo>
                                  <a:pt x="6139" y="-681"/>
                                </a:lnTo>
                                <a:lnTo>
                                  <a:pt x="6139" y="-641"/>
                                </a:lnTo>
                                <a:lnTo>
                                  <a:pt x="6140" y="-601"/>
                                </a:lnTo>
                                <a:lnTo>
                                  <a:pt x="6140" y="-562"/>
                                </a:lnTo>
                                <a:lnTo>
                                  <a:pt x="6140" y="-521"/>
                                </a:lnTo>
                                <a:lnTo>
                                  <a:pt x="6140" y="-487"/>
                                </a:lnTo>
                                <a:lnTo>
                                  <a:pt x="6140" y="-452"/>
                                </a:lnTo>
                                <a:lnTo>
                                  <a:pt x="6140" y="-415"/>
                                </a:lnTo>
                                <a:lnTo>
                                  <a:pt x="6140" y="-380"/>
                                </a:lnTo>
                                <a:lnTo>
                                  <a:pt x="6140" y="-345"/>
                                </a:lnTo>
                                <a:lnTo>
                                  <a:pt x="6140" y="-311"/>
                                </a:lnTo>
                                <a:lnTo>
                                  <a:pt x="6140" y="-281"/>
                                </a:lnTo>
                                <a:lnTo>
                                  <a:pt x="6140" y="-250"/>
                                </a:lnTo>
                                <a:lnTo>
                                  <a:pt x="6140" y="-228"/>
                                </a:lnTo>
                                <a:lnTo>
                                  <a:pt x="6140" y="-211"/>
                                </a:lnTo>
                                <a:lnTo>
                                  <a:pt x="6141" y="-201"/>
                                </a:lnTo>
                                <a:lnTo>
                                  <a:pt x="6141" y="-200"/>
                                </a:lnTo>
                                <a:lnTo>
                                  <a:pt x="6141" y="-207"/>
                                </a:lnTo>
                                <a:lnTo>
                                  <a:pt x="6141" y="-222"/>
                                </a:lnTo>
                                <a:lnTo>
                                  <a:pt x="6141" y="-249"/>
                                </a:lnTo>
                                <a:lnTo>
                                  <a:pt x="6141" y="-281"/>
                                </a:lnTo>
                                <a:lnTo>
                                  <a:pt x="6142" y="-315"/>
                                </a:lnTo>
                                <a:lnTo>
                                  <a:pt x="6142" y="-350"/>
                                </a:lnTo>
                                <a:lnTo>
                                  <a:pt x="6142" y="-383"/>
                                </a:lnTo>
                                <a:lnTo>
                                  <a:pt x="6142" y="-423"/>
                                </a:lnTo>
                                <a:lnTo>
                                  <a:pt x="6142" y="-463"/>
                                </a:lnTo>
                                <a:lnTo>
                                  <a:pt x="6142" y="-505"/>
                                </a:lnTo>
                                <a:lnTo>
                                  <a:pt x="6142" y="-541"/>
                                </a:lnTo>
                                <a:lnTo>
                                  <a:pt x="6142" y="-581"/>
                                </a:lnTo>
                                <a:lnTo>
                                  <a:pt x="6142" y="-620"/>
                                </a:lnTo>
                                <a:lnTo>
                                  <a:pt x="6142" y="-658"/>
                                </a:lnTo>
                                <a:lnTo>
                                  <a:pt x="6142" y="-701"/>
                                </a:lnTo>
                                <a:lnTo>
                                  <a:pt x="6142" y="-744"/>
                                </a:lnTo>
                                <a:lnTo>
                                  <a:pt x="6142" y="-783"/>
                                </a:lnTo>
                                <a:lnTo>
                                  <a:pt x="6142" y="-823"/>
                                </a:lnTo>
                                <a:lnTo>
                                  <a:pt x="6142" y="-865"/>
                                </a:lnTo>
                                <a:lnTo>
                                  <a:pt x="6142" y="-911"/>
                                </a:lnTo>
                                <a:lnTo>
                                  <a:pt x="6142" y="-965"/>
                                </a:lnTo>
                                <a:lnTo>
                                  <a:pt x="6142" y="-1020"/>
                                </a:lnTo>
                                <a:lnTo>
                                  <a:pt x="6142" y="-1080"/>
                                </a:lnTo>
                                <a:lnTo>
                                  <a:pt x="6143" y="-1202"/>
                                </a:lnTo>
                                <a:lnTo>
                                  <a:pt x="6143" y="-1226"/>
                                </a:lnTo>
                                <a:lnTo>
                                  <a:pt x="6143" y="-1232"/>
                                </a:lnTo>
                                <a:lnTo>
                                  <a:pt x="6143" y="-1228"/>
                                </a:lnTo>
                                <a:lnTo>
                                  <a:pt x="6143" y="-1213"/>
                                </a:lnTo>
                                <a:lnTo>
                                  <a:pt x="6143" y="-1166"/>
                                </a:lnTo>
                                <a:lnTo>
                                  <a:pt x="6143" y="-1071"/>
                                </a:lnTo>
                                <a:lnTo>
                                  <a:pt x="6143" y="-1009"/>
                                </a:lnTo>
                                <a:lnTo>
                                  <a:pt x="6143" y="-955"/>
                                </a:lnTo>
                                <a:lnTo>
                                  <a:pt x="6143" y="-900"/>
                                </a:lnTo>
                                <a:lnTo>
                                  <a:pt x="6143" y="-849"/>
                                </a:lnTo>
                                <a:lnTo>
                                  <a:pt x="6143" y="-803"/>
                                </a:lnTo>
                                <a:lnTo>
                                  <a:pt x="6143" y="-758"/>
                                </a:lnTo>
                                <a:lnTo>
                                  <a:pt x="6143" y="-717"/>
                                </a:lnTo>
                                <a:lnTo>
                                  <a:pt x="6143" y="-676"/>
                                </a:lnTo>
                                <a:lnTo>
                                  <a:pt x="6143" y="-637"/>
                                </a:lnTo>
                                <a:lnTo>
                                  <a:pt x="6143" y="-601"/>
                                </a:lnTo>
                                <a:lnTo>
                                  <a:pt x="6143" y="-564"/>
                                </a:lnTo>
                                <a:lnTo>
                                  <a:pt x="6143" y="-526"/>
                                </a:lnTo>
                                <a:lnTo>
                                  <a:pt x="6143" y="-486"/>
                                </a:lnTo>
                                <a:lnTo>
                                  <a:pt x="6143" y="-444"/>
                                </a:lnTo>
                                <a:lnTo>
                                  <a:pt x="6143" y="-405"/>
                                </a:lnTo>
                                <a:lnTo>
                                  <a:pt x="6143" y="-365"/>
                                </a:lnTo>
                                <a:lnTo>
                                  <a:pt x="6144" y="-325"/>
                                </a:lnTo>
                                <a:lnTo>
                                  <a:pt x="6144" y="-285"/>
                                </a:lnTo>
                                <a:lnTo>
                                  <a:pt x="6144" y="-248"/>
                                </a:lnTo>
                                <a:lnTo>
                                  <a:pt x="6144" y="-208"/>
                                </a:lnTo>
                                <a:lnTo>
                                  <a:pt x="6144" y="-168"/>
                                </a:lnTo>
                                <a:lnTo>
                                  <a:pt x="6144" y="-128"/>
                                </a:lnTo>
                                <a:lnTo>
                                  <a:pt x="6145" y="-92"/>
                                </a:lnTo>
                                <a:lnTo>
                                  <a:pt x="6145" y="-55"/>
                                </a:lnTo>
                                <a:lnTo>
                                  <a:pt x="6145" y="-20"/>
                                </a:lnTo>
                                <a:lnTo>
                                  <a:pt x="6145" y="10"/>
                                </a:lnTo>
                                <a:lnTo>
                                  <a:pt x="6146" y="35"/>
                                </a:lnTo>
                                <a:lnTo>
                                  <a:pt x="6146" y="53"/>
                                </a:lnTo>
                                <a:lnTo>
                                  <a:pt x="6146" y="68"/>
                                </a:lnTo>
                                <a:lnTo>
                                  <a:pt x="6147" y="73"/>
                                </a:lnTo>
                                <a:lnTo>
                                  <a:pt x="6147" y="66"/>
                                </a:lnTo>
                                <a:lnTo>
                                  <a:pt x="6148" y="51"/>
                                </a:lnTo>
                                <a:lnTo>
                                  <a:pt x="6148" y="35"/>
                                </a:lnTo>
                                <a:lnTo>
                                  <a:pt x="6148" y="13"/>
                                </a:lnTo>
                                <a:lnTo>
                                  <a:pt x="6148" y="-10"/>
                                </a:lnTo>
                                <a:lnTo>
                                  <a:pt x="6148" y="-33"/>
                                </a:lnTo>
                                <a:lnTo>
                                  <a:pt x="6148" y="-58"/>
                                </a:lnTo>
                                <a:lnTo>
                                  <a:pt x="6148" y="-84"/>
                                </a:lnTo>
                                <a:lnTo>
                                  <a:pt x="6148" y="-115"/>
                                </a:lnTo>
                                <a:lnTo>
                                  <a:pt x="6148" y="-143"/>
                                </a:lnTo>
                                <a:lnTo>
                                  <a:pt x="6148" y="-174"/>
                                </a:lnTo>
                                <a:lnTo>
                                  <a:pt x="6149" y="-207"/>
                                </a:lnTo>
                                <a:lnTo>
                                  <a:pt x="6149" y="-246"/>
                                </a:lnTo>
                                <a:lnTo>
                                  <a:pt x="6149" y="-286"/>
                                </a:lnTo>
                                <a:lnTo>
                                  <a:pt x="6149" y="-331"/>
                                </a:lnTo>
                                <a:lnTo>
                                  <a:pt x="6149" y="-373"/>
                                </a:lnTo>
                                <a:lnTo>
                                  <a:pt x="6149" y="-418"/>
                                </a:lnTo>
                                <a:lnTo>
                                  <a:pt x="6149" y="-470"/>
                                </a:lnTo>
                                <a:lnTo>
                                  <a:pt x="6149" y="-523"/>
                                </a:lnTo>
                                <a:lnTo>
                                  <a:pt x="6149" y="-579"/>
                                </a:lnTo>
                                <a:lnTo>
                                  <a:pt x="6149" y="-637"/>
                                </a:lnTo>
                                <a:lnTo>
                                  <a:pt x="6149" y="-704"/>
                                </a:lnTo>
                                <a:lnTo>
                                  <a:pt x="6149" y="-791"/>
                                </a:lnTo>
                                <a:lnTo>
                                  <a:pt x="6149" y="-857"/>
                                </a:lnTo>
                                <a:lnTo>
                                  <a:pt x="6149" y="-882"/>
                                </a:lnTo>
                                <a:lnTo>
                                  <a:pt x="6149" y="-890"/>
                                </a:lnTo>
                                <a:lnTo>
                                  <a:pt x="6149" y="-882"/>
                                </a:lnTo>
                                <a:lnTo>
                                  <a:pt x="6149" y="-857"/>
                                </a:lnTo>
                                <a:lnTo>
                                  <a:pt x="6149" y="-710"/>
                                </a:lnTo>
                                <a:lnTo>
                                  <a:pt x="6149" y="-643"/>
                                </a:lnTo>
                                <a:lnTo>
                                  <a:pt x="6149" y="-586"/>
                                </a:lnTo>
                                <a:lnTo>
                                  <a:pt x="6149" y="-531"/>
                                </a:lnTo>
                                <a:lnTo>
                                  <a:pt x="6149" y="-480"/>
                                </a:lnTo>
                                <a:lnTo>
                                  <a:pt x="6149" y="-432"/>
                                </a:lnTo>
                                <a:lnTo>
                                  <a:pt x="6149" y="-385"/>
                                </a:lnTo>
                                <a:lnTo>
                                  <a:pt x="6149" y="-341"/>
                                </a:lnTo>
                                <a:lnTo>
                                  <a:pt x="6149" y="-302"/>
                                </a:lnTo>
                                <a:lnTo>
                                  <a:pt x="6149" y="-267"/>
                                </a:lnTo>
                                <a:lnTo>
                                  <a:pt x="6149" y="-234"/>
                                </a:lnTo>
                                <a:lnTo>
                                  <a:pt x="6149" y="-205"/>
                                </a:lnTo>
                                <a:lnTo>
                                  <a:pt x="6149" y="-180"/>
                                </a:lnTo>
                                <a:lnTo>
                                  <a:pt x="6149" y="-161"/>
                                </a:lnTo>
                                <a:lnTo>
                                  <a:pt x="6149" y="-148"/>
                                </a:lnTo>
                                <a:lnTo>
                                  <a:pt x="6150" y="-143"/>
                                </a:lnTo>
                                <a:lnTo>
                                  <a:pt x="6150" y="-149"/>
                                </a:lnTo>
                                <a:lnTo>
                                  <a:pt x="6150" y="-163"/>
                                </a:lnTo>
                                <a:lnTo>
                                  <a:pt x="6150" y="-185"/>
                                </a:lnTo>
                                <a:lnTo>
                                  <a:pt x="6150" y="-213"/>
                                </a:lnTo>
                                <a:lnTo>
                                  <a:pt x="6150" y="-243"/>
                                </a:lnTo>
                                <a:lnTo>
                                  <a:pt x="6150" y="-266"/>
                                </a:lnTo>
                                <a:lnTo>
                                  <a:pt x="6150" y="-296"/>
                                </a:lnTo>
                                <a:lnTo>
                                  <a:pt x="6150" y="-330"/>
                                </a:lnTo>
                                <a:lnTo>
                                  <a:pt x="6150" y="-365"/>
                                </a:lnTo>
                                <a:lnTo>
                                  <a:pt x="6150" y="-399"/>
                                </a:lnTo>
                                <a:lnTo>
                                  <a:pt x="6150" y="-439"/>
                                </a:lnTo>
                                <a:lnTo>
                                  <a:pt x="6150" y="-483"/>
                                </a:lnTo>
                                <a:lnTo>
                                  <a:pt x="6150" y="-528"/>
                                </a:lnTo>
                                <a:lnTo>
                                  <a:pt x="6150" y="-576"/>
                                </a:lnTo>
                                <a:lnTo>
                                  <a:pt x="6150" y="-626"/>
                                </a:lnTo>
                                <a:lnTo>
                                  <a:pt x="6150" y="-676"/>
                                </a:lnTo>
                                <a:lnTo>
                                  <a:pt x="6150" y="-727"/>
                                </a:lnTo>
                                <a:lnTo>
                                  <a:pt x="6150" y="-785"/>
                                </a:lnTo>
                                <a:lnTo>
                                  <a:pt x="6150" y="-847"/>
                                </a:lnTo>
                                <a:lnTo>
                                  <a:pt x="6150" y="-925"/>
                                </a:lnTo>
                                <a:lnTo>
                                  <a:pt x="6150" y="-1006"/>
                                </a:lnTo>
                                <a:lnTo>
                                  <a:pt x="6150" y="-1034"/>
                                </a:lnTo>
                                <a:lnTo>
                                  <a:pt x="6150" y="-1043"/>
                                </a:lnTo>
                                <a:lnTo>
                                  <a:pt x="6150" y="-1044"/>
                                </a:lnTo>
                                <a:lnTo>
                                  <a:pt x="6150" y="-1036"/>
                                </a:lnTo>
                                <a:lnTo>
                                  <a:pt x="6151" y="-1011"/>
                                </a:lnTo>
                                <a:lnTo>
                                  <a:pt x="6151" y="-868"/>
                                </a:lnTo>
                                <a:lnTo>
                                  <a:pt x="6151" y="-804"/>
                                </a:lnTo>
                                <a:lnTo>
                                  <a:pt x="6151" y="-749"/>
                                </a:lnTo>
                                <a:lnTo>
                                  <a:pt x="6151" y="-697"/>
                                </a:lnTo>
                                <a:lnTo>
                                  <a:pt x="6151" y="-645"/>
                                </a:lnTo>
                                <a:lnTo>
                                  <a:pt x="6151" y="-600"/>
                                </a:lnTo>
                                <a:lnTo>
                                  <a:pt x="6151" y="-557"/>
                                </a:lnTo>
                                <a:lnTo>
                                  <a:pt x="6151" y="-517"/>
                                </a:lnTo>
                                <a:lnTo>
                                  <a:pt x="6151" y="-476"/>
                                </a:lnTo>
                                <a:lnTo>
                                  <a:pt x="6151" y="-447"/>
                                </a:lnTo>
                                <a:lnTo>
                                  <a:pt x="6151" y="-416"/>
                                </a:lnTo>
                                <a:lnTo>
                                  <a:pt x="6151" y="-394"/>
                                </a:lnTo>
                                <a:lnTo>
                                  <a:pt x="6151" y="-375"/>
                                </a:lnTo>
                                <a:lnTo>
                                  <a:pt x="6151" y="-365"/>
                                </a:lnTo>
                                <a:lnTo>
                                  <a:pt x="6151" y="-364"/>
                                </a:lnTo>
                                <a:lnTo>
                                  <a:pt x="6151" y="-366"/>
                                </a:lnTo>
                                <a:lnTo>
                                  <a:pt x="6151" y="-382"/>
                                </a:lnTo>
                                <a:lnTo>
                                  <a:pt x="6151" y="-409"/>
                                </a:lnTo>
                                <a:lnTo>
                                  <a:pt x="6151" y="-440"/>
                                </a:lnTo>
                                <a:lnTo>
                                  <a:pt x="6151" y="-478"/>
                                </a:lnTo>
                                <a:lnTo>
                                  <a:pt x="6151" y="-518"/>
                                </a:lnTo>
                                <a:lnTo>
                                  <a:pt x="6151" y="-554"/>
                                </a:lnTo>
                                <a:lnTo>
                                  <a:pt x="6152" y="-594"/>
                                </a:lnTo>
                                <a:lnTo>
                                  <a:pt x="6152" y="-633"/>
                                </a:lnTo>
                                <a:lnTo>
                                  <a:pt x="6152" y="-670"/>
                                </a:lnTo>
                                <a:lnTo>
                                  <a:pt x="6152" y="-711"/>
                                </a:lnTo>
                                <a:lnTo>
                                  <a:pt x="6152" y="-749"/>
                                </a:lnTo>
                                <a:lnTo>
                                  <a:pt x="6152" y="-791"/>
                                </a:lnTo>
                                <a:lnTo>
                                  <a:pt x="6152" y="-838"/>
                                </a:lnTo>
                                <a:lnTo>
                                  <a:pt x="6152" y="-887"/>
                                </a:lnTo>
                                <a:lnTo>
                                  <a:pt x="6152" y="-934"/>
                                </a:lnTo>
                                <a:lnTo>
                                  <a:pt x="6152" y="-987"/>
                                </a:lnTo>
                                <a:lnTo>
                                  <a:pt x="6152" y="-1045"/>
                                </a:lnTo>
                                <a:lnTo>
                                  <a:pt x="6152" y="-1114"/>
                                </a:lnTo>
                                <a:lnTo>
                                  <a:pt x="6152" y="-1209"/>
                                </a:lnTo>
                                <a:lnTo>
                                  <a:pt x="6152" y="-1231"/>
                                </a:lnTo>
                                <a:lnTo>
                                  <a:pt x="6152" y="-1241"/>
                                </a:lnTo>
                                <a:lnTo>
                                  <a:pt x="6152" y="-1234"/>
                                </a:lnTo>
                                <a:lnTo>
                                  <a:pt x="6152" y="-1212"/>
                                </a:lnTo>
                                <a:lnTo>
                                  <a:pt x="6152" y="-1068"/>
                                </a:lnTo>
                                <a:lnTo>
                                  <a:pt x="6152" y="-1006"/>
                                </a:lnTo>
                                <a:lnTo>
                                  <a:pt x="6152" y="-952"/>
                                </a:lnTo>
                                <a:lnTo>
                                  <a:pt x="6152" y="-901"/>
                                </a:lnTo>
                                <a:lnTo>
                                  <a:pt x="6152" y="-851"/>
                                </a:lnTo>
                                <a:lnTo>
                                  <a:pt x="6152" y="-803"/>
                                </a:lnTo>
                                <a:lnTo>
                                  <a:pt x="6152" y="-760"/>
                                </a:lnTo>
                                <a:lnTo>
                                  <a:pt x="6152" y="-720"/>
                                </a:lnTo>
                                <a:lnTo>
                                  <a:pt x="6152" y="-678"/>
                                </a:lnTo>
                                <a:lnTo>
                                  <a:pt x="6152" y="-638"/>
                                </a:lnTo>
                                <a:lnTo>
                                  <a:pt x="6153" y="-597"/>
                                </a:lnTo>
                                <a:lnTo>
                                  <a:pt x="6153" y="-558"/>
                                </a:lnTo>
                                <a:lnTo>
                                  <a:pt x="6153" y="-521"/>
                                </a:lnTo>
                                <a:lnTo>
                                  <a:pt x="6153" y="-483"/>
                                </a:lnTo>
                                <a:lnTo>
                                  <a:pt x="6153" y="-447"/>
                                </a:lnTo>
                                <a:lnTo>
                                  <a:pt x="6153" y="-408"/>
                                </a:lnTo>
                                <a:lnTo>
                                  <a:pt x="6153" y="-367"/>
                                </a:lnTo>
                                <a:lnTo>
                                  <a:pt x="6153" y="-328"/>
                                </a:lnTo>
                                <a:lnTo>
                                  <a:pt x="6153" y="-287"/>
                                </a:lnTo>
                                <a:lnTo>
                                  <a:pt x="6153" y="-249"/>
                                </a:lnTo>
                                <a:lnTo>
                                  <a:pt x="6153" y="-211"/>
                                </a:lnTo>
                                <a:lnTo>
                                  <a:pt x="6153" y="-169"/>
                                </a:lnTo>
                                <a:lnTo>
                                  <a:pt x="6154" y="-129"/>
                                </a:lnTo>
                                <a:lnTo>
                                  <a:pt x="6154" y="-93"/>
                                </a:lnTo>
                                <a:lnTo>
                                  <a:pt x="6154" y="-54"/>
                                </a:lnTo>
                                <a:lnTo>
                                  <a:pt x="6154" y="-16"/>
                                </a:lnTo>
                                <a:lnTo>
                                  <a:pt x="6155" y="22"/>
                                </a:lnTo>
                                <a:lnTo>
                                  <a:pt x="6155" y="54"/>
                                </a:lnTo>
                                <a:lnTo>
                                  <a:pt x="6155" y="84"/>
                                </a:lnTo>
                                <a:lnTo>
                                  <a:pt x="6156" y="110"/>
                                </a:lnTo>
                                <a:lnTo>
                                  <a:pt x="6156" y="127"/>
                                </a:lnTo>
                                <a:lnTo>
                                  <a:pt x="6157" y="140"/>
                                </a:lnTo>
                                <a:lnTo>
                                  <a:pt x="6157" y="145"/>
                                </a:lnTo>
                                <a:lnTo>
                                  <a:pt x="6158" y="140"/>
                                </a:lnTo>
                                <a:lnTo>
                                  <a:pt x="6158" y="125"/>
                                </a:lnTo>
                                <a:lnTo>
                                  <a:pt x="6159" y="105"/>
                                </a:lnTo>
                                <a:lnTo>
                                  <a:pt x="6159" y="77"/>
                                </a:lnTo>
                                <a:lnTo>
                                  <a:pt x="6160" y="53"/>
                                </a:lnTo>
                                <a:lnTo>
                                  <a:pt x="6160" y="18"/>
                                </a:lnTo>
                                <a:lnTo>
                                  <a:pt x="6160" y="-16"/>
                                </a:lnTo>
                                <a:lnTo>
                                  <a:pt x="6160" y="-50"/>
                                </a:lnTo>
                                <a:lnTo>
                                  <a:pt x="6161" y="-85"/>
                                </a:lnTo>
                                <a:lnTo>
                                  <a:pt x="6161" y="-120"/>
                                </a:lnTo>
                                <a:lnTo>
                                  <a:pt x="6161" y="-149"/>
                                </a:lnTo>
                                <a:lnTo>
                                  <a:pt x="6161" y="-173"/>
                                </a:lnTo>
                                <a:lnTo>
                                  <a:pt x="6161" y="-193"/>
                                </a:lnTo>
                                <a:lnTo>
                                  <a:pt x="6161" y="-221"/>
                                </a:lnTo>
                                <a:lnTo>
                                  <a:pt x="6161" y="-253"/>
                                </a:lnTo>
                                <a:lnTo>
                                  <a:pt x="6161" y="-289"/>
                                </a:lnTo>
                                <a:lnTo>
                                  <a:pt x="6161" y="-323"/>
                                </a:lnTo>
                                <a:lnTo>
                                  <a:pt x="6161" y="-361"/>
                                </a:lnTo>
                                <a:lnTo>
                                  <a:pt x="6161" y="-402"/>
                                </a:lnTo>
                                <a:lnTo>
                                  <a:pt x="6161" y="-445"/>
                                </a:lnTo>
                                <a:lnTo>
                                  <a:pt x="6161" y="-499"/>
                                </a:lnTo>
                                <a:lnTo>
                                  <a:pt x="6161" y="-553"/>
                                </a:lnTo>
                                <a:lnTo>
                                  <a:pt x="6161" y="-614"/>
                                </a:lnTo>
                                <a:lnTo>
                                  <a:pt x="6161" y="-694"/>
                                </a:lnTo>
                                <a:lnTo>
                                  <a:pt x="6161" y="-763"/>
                                </a:lnTo>
                                <a:lnTo>
                                  <a:pt x="6161" y="-789"/>
                                </a:lnTo>
                                <a:lnTo>
                                  <a:pt x="6161" y="-797"/>
                                </a:lnTo>
                                <a:lnTo>
                                  <a:pt x="6161" y="-789"/>
                                </a:lnTo>
                                <a:lnTo>
                                  <a:pt x="6161" y="-767"/>
                                </a:lnTo>
                                <a:lnTo>
                                  <a:pt x="6162" y="-643"/>
                                </a:lnTo>
                                <a:lnTo>
                                  <a:pt x="6162" y="-593"/>
                                </a:lnTo>
                                <a:lnTo>
                                  <a:pt x="6162" y="-551"/>
                                </a:lnTo>
                                <a:lnTo>
                                  <a:pt x="6162" y="-516"/>
                                </a:lnTo>
                                <a:lnTo>
                                  <a:pt x="6162" y="-484"/>
                                </a:lnTo>
                                <a:lnTo>
                                  <a:pt x="6162" y="-468"/>
                                </a:lnTo>
                                <a:lnTo>
                                  <a:pt x="6162" y="-455"/>
                                </a:lnTo>
                                <a:lnTo>
                                  <a:pt x="6162" y="-453"/>
                                </a:lnTo>
                                <a:lnTo>
                                  <a:pt x="6162" y="-458"/>
                                </a:lnTo>
                                <a:lnTo>
                                  <a:pt x="6162" y="-476"/>
                                </a:lnTo>
                                <a:lnTo>
                                  <a:pt x="6162" y="-503"/>
                                </a:lnTo>
                                <a:lnTo>
                                  <a:pt x="6162" y="-541"/>
                                </a:lnTo>
                                <a:lnTo>
                                  <a:pt x="6162" y="-578"/>
                                </a:lnTo>
                                <a:lnTo>
                                  <a:pt x="6162" y="-618"/>
                                </a:lnTo>
                                <a:lnTo>
                                  <a:pt x="6162" y="-654"/>
                                </a:lnTo>
                                <a:lnTo>
                                  <a:pt x="6162" y="-696"/>
                                </a:lnTo>
                                <a:lnTo>
                                  <a:pt x="6162" y="-741"/>
                                </a:lnTo>
                                <a:lnTo>
                                  <a:pt x="6162" y="-781"/>
                                </a:lnTo>
                                <a:lnTo>
                                  <a:pt x="6162" y="-824"/>
                                </a:lnTo>
                                <a:lnTo>
                                  <a:pt x="6162" y="-868"/>
                                </a:lnTo>
                                <a:lnTo>
                                  <a:pt x="6162" y="-915"/>
                                </a:lnTo>
                                <a:lnTo>
                                  <a:pt x="6162" y="-970"/>
                                </a:lnTo>
                                <a:lnTo>
                                  <a:pt x="6162" y="-1029"/>
                                </a:lnTo>
                                <a:lnTo>
                                  <a:pt x="6162" y="-1095"/>
                                </a:lnTo>
                                <a:lnTo>
                                  <a:pt x="6162" y="-1194"/>
                                </a:lnTo>
                                <a:lnTo>
                                  <a:pt x="6162" y="-1222"/>
                                </a:lnTo>
                                <a:lnTo>
                                  <a:pt x="6162" y="-1231"/>
                                </a:lnTo>
                                <a:lnTo>
                                  <a:pt x="6162" y="-1224"/>
                                </a:lnTo>
                                <a:lnTo>
                                  <a:pt x="6163" y="-1199"/>
                                </a:lnTo>
                                <a:lnTo>
                                  <a:pt x="6163" y="-1057"/>
                                </a:lnTo>
                                <a:lnTo>
                                  <a:pt x="6163" y="-996"/>
                                </a:lnTo>
                                <a:lnTo>
                                  <a:pt x="6163" y="-944"/>
                                </a:lnTo>
                                <a:lnTo>
                                  <a:pt x="6163" y="-889"/>
                                </a:lnTo>
                                <a:lnTo>
                                  <a:pt x="6163" y="-840"/>
                                </a:lnTo>
                                <a:lnTo>
                                  <a:pt x="6163" y="-791"/>
                                </a:lnTo>
                                <a:lnTo>
                                  <a:pt x="6163" y="-745"/>
                                </a:lnTo>
                                <a:lnTo>
                                  <a:pt x="6163" y="-702"/>
                                </a:lnTo>
                                <a:lnTo>
                                  <a:pt x="6163" y="-660"/>
                                </a:lnTo>
                                <a:lnTo>
                                  <a:pt x="6163" y="-622"/>
                                </a:lnTo>
                                <a:lnTo>
                                  <a:pt x="6163" y="-582"/>
                                </a:lnTo>
                                <a:lnTo>
                                  <a:pt x="6163" y="-545"/>
                                </a:lnTo>
                                <a:lnTo>
                                  <a:pt x="6163" y="-506"/>
                                </a:lnTo>
                                <a:lnTo>
                                  <a:pt x="6163" y="-470"/>
                                </a:lnTo>
                                <a:lnTo>
                                  <a:pt x="6163" y="-432"/>
                                </a:lnTo>
                                <a:lnTo>
                                  <a:pt x="6163" y="-392"/>
                                </a:lnTo>
                                <a:lnTo>
                                  <a:pt x="6163" y="-355"/>
                                </a:lnTo>
                                <a:lnTo>
                                  <a:pt x="6163" y="-317"/>
                                </a:lnTo>
                                <a:lnTo>
                                  <a:pt x="6163" y="-278"/>
                                </a:lnTo>
                                <a:lnTo>
                                  <a:pt x="6164" y="-239"/>
                                </a:lnTo>
                                <a:lnTo>
                                  <a:pt x="6164" y="-201"/>
                                </a:lnTo>
                                <a:lnTo>
                                  <a:pt x="6164" y="-166"/>
                                </a:lnTo>
                                <a:lnTo>
                                  <a:pt x="6164" y="-134"/>
                                </a:lnTo>
                                <a:lnTo>
                                  <a:pt x="6164" y="-108"/>
                                </a:lnTo>
                                <a:lnTo>
                                  <a:pt x="6164" y="-86"/>
                                </a:lnTo>
                                <a:lnTo>
                                  <a:pt x="6165" y="-65"/>
                                </a:lnTo>
                                <a:lnTo>
                                  <a:pt x="6165" y="-59"/>
                                </a:lnTo>
                                <a:lnTo>
                                  <a:pt x="6165" y="-67"/>
                                </a:lnTo>
                                <a:lnTo>
                                  <a:pt x="6165" y="-82"/>
                                </a:lnTo>
                                <a:lnTo>
                                  <a:pt x="6166" y="-103"/>
                                </a:lnTo>
                                <a:lnTo>
                                  <a:pt x="6166" y="-135"/>
                                </a:lnTo>
                                <a:lnTo>
                                  <a:pt x="6166" y="-166"/>
                                </a:lnTo>
                                <a:lnTo>
                                  <a:pt x="6166" y="-197"/>
                                </a:lnTo>
                                <a:lnTo>
                                  <a:pt x="6166" y="-234"/>
                                </a:lnTo>
                                <a:lnTo>
                                  <a:pt x="6166" y="-269"/>
                                </a:lnTo>
                                <a:lnTo>
                                  <a:pt x="6167" y="-305"/>
                                </a:lnTo>
                                <a:lnTo>
                                  <a:pt x="6167" y="-342"/>
                                </a:lnTo>
                                <a:lnTo>
                                  <a:pt x="6167" y="-383"/>
                                </a:lnTo>
                                <a:lnTo>
                                  <a:pt x="6167" y="-425"/>
                                </a:lnTo>
                                <a:lnTo>
                                  <a:pt x="6167" y="-466"/>
                                </a:lnTo>
                                <a:lnTo>
                                  <a:pt x="6167" y="-507"/>
                                </a:lnTo>
                                <a:lnTo>
                                  <a:pt x="6167" y="-545"/>
                                </a:lnTo>
                                <a:lnTo>
                                  <a:pt x="6167" y="-581"/>
                                </a:lnTo>
                                <a:lnTo>
                                  <a:pt x="6167" y="-616"/>
                                </a:lnTo>
                                <a:lnTo>
                                  <a:pt x="6167" y="-656"/>
                                </a:lnTo>
                                <a:lnTo>
                                  <a:pt x="6167" y="-697"/>
                                </a:lnTo>
                                <a:lnTo>
                                  <a:pt x="6167" y="-742"/>
                                </a:lnTo>
                                <a:lnTo>
                                  <a:pt x="6167" y="-786"/>
                                </a:lnTo>
                                <a:lnTo>
                                  <a:pt x="6167" y="-832"/>
                                </a:lnTo>
                                <a:lnTo>
                                  <a:pt x="6167" y="-883"/>
                                </a:lnTo>
                                <a:lnTo>
                                  <a:pt x="6167" y="-933"/>
                                </a:lnTo>
                                <a:lnTo>
                                  <a:pt x="6167" y="-988"/>
                                </a:lnTo>
                                <a:lnTo>
                                  <a:pt x="6167" y="-1049"/>
                                </a:lnTo>
                                <a:lnTo>
                                  <a:pt x="6167" y="-1172"/>
                                </a:lnTo>
                                <a:lnTo>
                                  <a:pt x="6167" y="-1195"/>
                                </a:lnTo>
                                <a:lnTo>
                                  <a:pt x="6167" y="-1206"/>
                                </a:lnTo>
                                <a:lnTo>
                                  <a:pt x="6167" y="-1207"/>
                                </a:lnTo>
                                <a:lnTo>
                                  <a:pt x="6167" y="-1200"/>
                                </a:lnTo>
                                <a:lnTo>
                                  <a:pt x="6168" y="-1181"/>
                                </a:lnTo>
                                <a:lnTo>
                                  <a:pt x="6168" y="-1119"/>
                                </a:lnTo>
                                <a:lnTo>
                                  <a:pt x="6168" y="-1034"/>
                                </a:lnTo>
                                <a:lnTo>
                                  <a:pt x="6168" y="-975"/>
                                </a:lnTo>
                                <a:lnTo>
                                  <a:pt x="6168" y="-918"/>
                                </a:lnTo>
                                <a:lnTo>
                                  <a:pt x="6168" y="-865"/>
                                </a:lnTo>
                                <a:lnTo>
                                  <a:pt x="6168" y="-813"/>
                                </a:lnTo>
                                <a:lnTo>
                                  <a:pt x="6168" y="-768"/>
                                </a:lnTo>
                                <a:lnTo>
                                  <a:pt x="6168" y="-724"/>
                                </a:lnTo>
                                <a:lnTo>
                                  <a:pt x="6168" y="-681"/>
                                </a:lnTo>
                                <a:lnTo>
                                  <a:pt x="6168" y="-642"/>
                                </a:lnTo>
                                <a:lnTo>
                                  <a:pt x="6168" y="-604"/>
                                </a:lnTo>
                                <a:lnTo>
                                  <a:pt x="6168" y="-566"/>
                                </a:lnTo>
                                <a:lnTo>
                                  <a:pt x="6168" y="-531"/>
                                </a:lnTo>
                                <a:lnTo>
                                  <a:pt x="6168" y="-496"/>
                                </a:lnTo>
                                <a:lnTo>
                                  <a:pt x="6168" y="-461"/>
                                </a:lnTo>
                                <a:lnTo>
                                  <a:pt x="6168" y="-423"/>
                                </a:lnTo>
                                <a:lnTo>
                                  <a:pt x="6168" y="-391"/>
                                </a:lnTo>
                                <a:lnTo>
                                  <a:pt x="6168" y="-356"/>
                                </a:lnTo>
                                <a:lnTo>
                                  <a:pt x="6168" y="-321"/>
                                </a:lnTo>
                                <a:lnTo>
                                  <a:pt x="6168" y="-289"/>
                                </a:lnTo>
                                <a:lnTo>
                                  <a:pt x="6169" y="-260"/>
                                </a:lnTo>
                                <a:lnTo>
                                  <a:pt x="6169" y="-245"/>
                                </a:lnTo>
                                <a:lnTo>
                                  <a:pt x="6169" y="-232"/>
                                </a:lnTo>
                                <a:lnTo>
                                  <a:pt x="6169" y="-227"/>
                                </a:lnTo>
                                <a:lnTo>
                                  <a:pt x="6169" y="-235"/>
                                </a:lnTo>
                                <a:lnTo>
                                  <a:pt x="6169" y="-250"/>
                                </a:lnTo>
                                <a:lnTo>
                                  <a:pt x="6169" y="-268"/>
                                </a:lnTo>
                                <a:lnTo>
                                  <a:pt x="6169" y="-288"/>
                                </a:lnTo>
                                <a:lnTo>
                                  <a:pt x="6169" y="-308"/>
                                </a:lnTo>
                                <a:lnTo>
                                  <a:pt x="6169" y="-333"/>
                                </a:lnTo>
                                <a:lnTo>
                                  <a:pt x="6169" y="-362"/>
                                </a:lnTo>
                                <a:lnTo>
                                  <a:pt x="6169" y="-399"/>
                                </a:lnTo>
                                <a:lnTo>
                                  <a:pt x="6169" y="-435"/>
                                </a:lnTo>
                                <a:lnTo>
                                  <a:pt x="6169" y="-476"/>
                                </a:lnTo>
                                <a:lnTo>
                                  <a:pt x="6169" y="-521"/>
                                </a:lnTo>
                                <a:lnTo>
                                  <a:pt x="6169" y="-569"/>
                                </a:lnTo>
                                <a:lnTo>
                                  <a:pt x="6170" y="-618"/>
                                </a:lnTo>
                                <a:lnTo>
                                  <a:pt x="6170" y="-673"/>
                                </a:lnTo>
                                <a:lnTo>
                                  <a:pt x="6170" y="-726"/>
                                </a:lnTo>
                                <a:lnTo>
                                  <a:pt x="6170" y="-790"/>
                                </a:lnTo>
                                <a:lnTo>
                                  <a:pt x="6170" y="-859"/>
                                </a:lnTo>
                                <a:lnTo>
                                  <a:pt x="6170" y="-960"/>
                                </a:lnTo>
                                <a:lnTo>
                                  <a:pt x="6170" y="-986"/>
                                </a:lnTo>
                                <a:lnTo>
                                  <a:pt x="6170" y="-995"/>
                                </a:lnTo>
                                <a:lnTo>
                                  <a:pt x="6170" y="-987"/>
                                </a:lnTo>
                                <a:lnTo>
                                  <a:pt x="6170" y="-961"/>
                                </a:lnTo>
                                <a:lnTo>
                                  <a:pt x="6170" y="-828"/>
                                </a:lnTo>
                                <a:lnTo>
                                  <a:pt x="6170" y="-769"/>
                                </a:lnTo>
                                <a:lnTo>
                                  <a:pt x="6170" y="-718"/>
                                </a:lnTo>
                                <a:lnTo>
                                  <a:pt x="6170" y="-666"/>
                                </a:lnTo>
                                <a:lnTo>
                                  <a:pt x="6170" y="-624"/>
                                </a:lnTo>
                                <a:lnTo>
                                  <a:pt x="6170" y="-585"/>
                                </a:lnTo>
                                <a:lnTo>
                                  <a:pt x="6170" y="-552"/>
                                </a:lnTo>
                                <a:lnTo>
                                  <a:pt x="6170" y="-523"/>
                                </a:lnTo>
                                <a:lnTo>
                                  <a:pt x="6170" y="-506"/>
                                </a:lnTo>
                                <a:lnTo>
                                  <a:pt x="6170" y="-494"/>
                                </a:lnTo>
                                <a:lnTo>
                                  <a:pt x="6170" y="-492"/>
                                </a:lnTo>
                                <a:lnTo>
                                  <a:pt x="6170" y="-499"/>
                                </a:lnTo>
                                <a:lnTo>
                                  <a:pt x="6170" y="-518"/>
                                </a:lnTo>
                                <a:lnTo>
                                  <a:pt x="6170" y="-545"/>
                                </a:lnTo>
                                <a:lnTo>
                                  <a:pt x="6170" y="-580"/>
                                </a:lnTo>
                                <a:lnTo>
                                  <a:pt x="6170" y="-616"/>
                                </a:lnTo>
                                <a:lnTo>
                                  <a:pt x="6170" y="-656"/>
                                </a:lnTo>
                                <a:lnTo>
                                  <a:pt x="6170" y="-700"/>
                                </a:lnTo>
                                <a:lnTo>
                                  <a:pt x="6170" y="-742"/>
                                </a:lnTo>
                                <a:lnTo>
                                  <a:pt x="6170" y="-786"/>
                                </a:lnTo>
                                <a:lnTo>
                                  <a:pt x="6171" y="-835"/>
                                </a:lnTo>
                                <a:lnTo>
                                  <a:pt x="6171" y="-885"/>
                                </a:lnTo>
                                <a:lnTo>
                                  <a:pt x="6171" y="-947"/>
                                </a:lnTo>
                                <a:lnTo>
                                  <a:pt x="6171" y="-1032"/>
                                </a:lnTo>
                                <a:lnTo>
                                  <a:pt x="6171" y="-1083"/>
                                </a:lnTo>
                                <a:lnTo>
                                  <a:pt x="6171" y="-1103"/>
                                </a:lnTo>
                                <a:lnTo>
                                  <a:pt x="6171" y="-1107"/>
                                </a:lnTo>
                                <a:lnTo>
                                  <a:pt x="6171" y="-1099"/>
                                </a:lnTo>
                                <a:lnTo>
                                  <a:pt x="6171" y="-1074"/>
                                </a:lnTo>
                                <a:lnTo>
                                  <a:pt x="6171" y="-945"/>
                                </a:lnTo>
                                <a:lnTo>
                                  <a:pt x="6171" y="-886"/>
                                </a:lnTo>
                                <a:lnTo>
                                  <a:pt x="6171" y="-835"/>
                                </a:lnTo>
                                <a:lnTo>
                                  <a:pt x="6171" y="-788"/>
                                </a:lnTo>
                                <a:lnTo>
                                  <a:pt x="6171" y="-739"/>
                                </a:lnTo>
                                <a:lnTo>
                                  <a:pt x="6171" y="-692"/>
                                </a:lnTo>
                                <a:lnTo>
                                  <a:pt x="6171" y="-653"/>
                                </a:lnTo>
                                <a:lnTo>
                                  <a:pt x="6171" y="-615"/>
                                </a:lnTo>
                                <a:lnTo>
                                  <a:pt x="6171" y="-574"/>
                                </a:lnTo>
                                <a:lnTo>
                                  <a:pt x="6171" y="-539"/>
                                </a:lnTo>
                                <a:lnTo>
                                  <a:pt x="6171" y="-501"/>
                                </a:lnTo>
                                <a:lnTo>
                                  <a:pt x="6171" y="-461"/>
                                </a:lnTo>
                                <a:lnTo>
                                  <a:pt x="6171" y="-423"/>
                                </a:lnTo>
                                <a:lnTo>
                                  <a:pt x="6171" y="-386"/>
                                </a:lnTo>
                                <a:lnTo>
                                  <a:pt x="6172" y="-349"/>
                                </a:lnTo>
                                <a:lnTo>
                                  <a:pt x="6172" y="-311"/>
                                </a:lnTo>
                                <a:lnTo>
                                  <a:pt x="6172" y="-272"/>
                                </a:lnTo>
                                <a:lnTo>
                                  <a:pt x="6172" y="-236"/>
                                </a:lnTo>
                                <a:lnTo>
                                  <a:pt x="6172" y="-197"/>
                                </a:lnTo>
                                <a:lnTo>
                                  <a:pt x="6172" y="-158"/>
                                </a:lnTo>
                                <a:lnTo>
                                  <a:pt x="6172" y="-123"/>
                                </a:lnTo>
                                <a:lnTo>
                                  <a:pt x="6172" y="-91"/>
                                </a:lnTo>
                                <a:lnTo>
                                  <a:pt x="6173" y="-58"/>
                                </a:lnTo>
                                <a:lnTo>
                                  <a:pt x="6173" y="-34"/>
                                </a:lnTo>
                                <a:lnTo>
                                  <a:pt x="6173" y="-17"/>
                                </a:lnTo>
                                <a:lnTo>
                                  <a:pt x="6173" y="-14"/>
                                </a:lnTo>
                                <a:lnTo>
                                  <a:pt x="6174" y="-18"/>
                                </a:lnTo>
                                <a:lnTo>
                                  <a:pt x="6174" y="-31"/>
                                </a:lnTo>
                                <a:lnTo>
                                  <a:pt x="6174" y="-47"/>
                                </a:lnTo>
                                <a:lnTo>
                                  <a:pt x="6174" y="-72"/>
                                </a:lnTo>
                                <a:lnTo>
                                  <a:pt x="6174" y="-102"/>
                                </a:lnTo>
                                <a:lnTo>
                                  <a:pt x="6174" y="-136"/>
                                </a:lnTo>
                                <a:lnTo>
                                  <a:pt x="6174" y="-167"/>
                                </a:lnTo>
                                <a:lnTo>
                                  <a:pt x="6174" y="-202"/>
                                </a:lnTo>
                                <a:lnTo>
                                  <a:pt x="6175" y="-239"/>
                                </a:lnTo>
                                <a:lnTo>
                                  <a:pt x="6175" y="-276"/>
                                </a:lnTo>
                                <a:lnTo>
                                  <a:pt x="6175" y="-310"/>
                                </a:lnTo>
                                <a:lnTo>
                                  <a:pt x="6175" y="-347"/>
                                </a:lnTo>
                                <a:lnTo>
                                  <a:pt x="6175" y="-382"/>
                                </a:lnTo>
                                <a:lnTo>
                                  <a:pt x="6175" y="-421"/>
                                </a:lnTo>
                                <a:lnTo>
                                  <a:pt x="6175" y="-461"/>
                                </a:lnTo>
                                <a:lnTo>
                                  <a:pt x="6175" y="-505"/>
                                </a:lnTo>
                                <a:lnTo>
                                  <a:pt x="6175" y="-549"/>
                                </a:lnTo>
                                <a:lnTo>
                                  <a:pt x="6175" y="-594"/>
                                </a:lnTo>
                                <a:lnTo>
                                  <a:pt x="6175" y="-642"/>
                                </a:lnTo>
                                <a:lnTo>
                                  <a:pt x="6175" y="-694"/>
                                </a:lnTo>
                                <a:lnTo>
                                  <a:pt x="6175" y="-746"/>
                                </a:lnTo>
                                <a:lnTo>
                                  <a:pt x="6175" y="-800"/>
                                </a:lnTo>
                                <a:lnTo>
                                  <a:pt x="6175" y="-860"/>
                                </a:lnTo>
                                <a:lnTo>
                                  <a:pt x="6175" y="-933"/>
                                </a:lnTo>
                                <a:lnTo>
                                  <a:pt x="6175" y="-1033"/>
                                </a:lnTo>
                                <a:lnTo>
                                  <a:pt x="6175" y="-1061"/>
                                </a:lnTo>
                                <a:lnTo>
                                  <a:pt x="6175" y="-1070"/>
                                </a:lnTo>
                                <a:lnTo>
                                  <a:pt x="6175" y="-1064"/>
                                </a:lnTo>
                                <a:lnTo>
                                  <a:pt x="6175" y="-1041"/>
                                </a:lnTo>
                                <a:lnTo>
                                  <a:pt x="6175" y="-971"/>
                                </a:lnTo>
                                <a:lnTo>
                                  <a:pt x="6175" y="-886"/>
                                </a:lnTo>
                                <a:lnTo>
                                  <a:pt x="6175" y="-822"/>
                                </a:lnTo>
                                <a:lnTo>
                                  <a:pt x="6175" y="-762"/>
                                </a:lnTo>
                                <a:lnTo>
                                  <a:pt x="6175" y="-709"/>
                                </a:lnTo>
                                <a:lnTo>
                                  <a:pt x="6175" y="-656"/>
                                </a:lnTo>
                                <a:lnTo>
                                  <a:pt x="6175" y="-609"/>
                                </a:lnTo>
                                <a:lnTo>
                                  <a:pt x="6175" y="-564"/>
                                </a:lnTo>
                                <a:lnTo>
                                  <a:pt x="6175" y="-521"/>
                                </a:lnTo>
                                <a:lnTo>
                                  <a:pt x="6175" y="-480"/>
                                </a:lnTo>
                                <a:lnTo>
                                  <a:pt x="6175" y="-437"/>
                                </a:lnTo>
                                <a:lnTo>
                                  <a:pt x="6175" y="-399"/>
                                </a:lnTo>
                                <a:lnTo>
                                  <a:pt x="6175" y="-365"/>
                                </a:lnTo>
                                <a:lnTo>
                                  <a:pt x="6176" y="-335"/>
                                </a:lnTo>
                                <a:lnTo>
                                  <a:pt x="6176" y="-303"/>
                                </a:lnTo>
                                <a:lnTo>
                                  <a:pt x="6176" y="-270"/>
                                </a:lnTo>
                                <a:lnTo>
                                  <a:pt x="6176" y="-235"/>
                                </a:lnTo>
                                <a:lnTo>
                                  <a:pt x="6176" y="-206"/>
                                </a:lnTo>
                                <a:lnTo>
                                  <a:pt x="6176" y="-179"/>
                                </a:lnTo>
                                <a:lnTo>
                                  <a:pt x="6176" y="-160"/>
                                </a:lnTo>
                                <a:lnTo>
                                  <a:pt x="6176" y="-149"/>
                                </a:lnTo>
                                <a:lnTo>
                                  <a:pt x="6176" y="-146"/>
                                </a:lnTo>
                                <a:lnTo>
                                  <a:pt x="6176" y="-152"/>
                                </a:lnTo>
                                <a:lnTo>
                                  <a:pt x="6176" y="-166"/>
                                </a:lnTo>
                                <a:lnTo>
                                  <a:pt x="6176" y="-191"/>
                                </a:lnTo>
                                <a:lnTo>
                                  <a:pt x="6176" y="-219"/>
                                </a:lnTo>
                                <a:lnTo>
                                  <a:pt x="6176" y="-247"/>
                                </a:lnTo>
                                <a:lnTo>
                                  <a:pt x="6176" y="-276"/>
                                </a:lnTo>
                                <a:lnTo>
                                  <a:pt x="6176" y="-307"/>
                                </a:lnTo>
                                <a:lnTo>
                                  <a:pt x="6176" y="-340"/>
                                </a:lnTo>
                                <a:lnTo>
                                  <a:pt x="6176" y="-378"/>
                                </a:lnTo>
                                <a:lnTo>
                                  <a:pt x="6176" y="-417"/>
                                </a:lnTo>
                                <a:lnTo>
                                  <a:pt x="6176" y="-462"/>
                                </a:lnTo>
                                <a:lnTo>
                                  <a:pt x="6177" y="-503"/>
                                </a:lnTo>
                                <a:lnTo>
                                  <a:pt x="6177" y="-548"/>
                                </a:lnTo>
                                <a:lnTo>
                                  <a:pt x="6177" y="-597"/>
                                </a:lnTo>
                                <a:lnTo>
                                  <a:pt x="6177" y="-648"/>
                                </a:lnTo>
                                <a:lnTo>
                                  <a:pt x="6177" y="-698"/>
                                </a:lnTo>
                                <a:lnTo>
                                  <a:pt x="6177" y="-753"/>
                                </a:lnTo>
                                <a:lnTo>
                                  <a:pt x="6177" y="-812"/>
                                </a:lnTo>
                                <a:lnTo>
                                  <a:pt x="6177" y="-871"/>
                                </a:lnTo>
                                <a:lnTo>
                                  <a:pt x="6177" y="-941"/>
                                </a:lnTo>
                                <a:lnTo>
                                  <a:pt x="6177" y="-1046"/>
                                </a:lnTo>
                                <a:lnTo>
                                  <a:pt x="6177" y="-1073"/>
                                </a:lnTo>
                                <a:lnTo>
                                  <a:pt x="6177" y="-1081"/>
                                </a:lnTo>
                                <a:lnTo>
                                  <a:pt x="6177" y="-1082"/>
                                </a:lnTo>
                                <a:lnTo>
                                  <a:pt x="6177" y="-1075"/>
                                </a:lnTo>
                                <a:lnTo>
                                  <a:pt x="6177" y="-1053"/>
                                </a:lnTo>
                                <a:lnTo>
                                  <a:pt x="6177" y="-987"/>
                                </a:lnTo>
                                <a:lnTo>
                                  <a:pt x="6177" y="-901"/>
                                </a:lnTo>
                                <a:lnTo>
                                  <a:pt x="6177" y="-833"/>
                                </a:lnTo>
                                <a:lnTo>
                                  <a:pt x="6177" y="-775"/>
                                </a:lnTo>
                                <a:lnTo>
                                  <a:pt x="6177" y="-719"/>
                                </a:lnTo>
                                <a:lnTo>
                                  <a:pt x="6177" y="-667"/>
                                </a:lnTo>
                                <a:lnTo>
                                  <a:pt x="6177" y="-616"/>
                                </a:lnTo>
                                <a:lnTo>
                                  <a:pt x="6177" y="-565"/>
                                </a:lnTo>
                                <a:lnTo>
                                  <a:pt x="6177" y="-517"/>
                                </a:lnTo>
                                <a:lnTo>
                                  <a:pt x="6177" y="-470"/>
                                </a:lnTo>
                                <a:lnTo>
                                  <a:pt x="6177" y="-430"/>
                                </a:lnTo>
                                <a:lnTo>
                                  <a:pt x="6177" y="-387"/>
                                </a:lnTo>
                                <a:lnTo>
                                  <a:pt x="6177" y="-349"/>
                                </a:lnTo>
                                <a:lnTo>
                                  <a:pt x="6177" y="-312"/>
                                </a:lnTo>
                                <a:lnTo>
                                  <a:pt x="6177" y="-276"/>
                                </a:lnTo>
                                <a:lnTo>
                                  <a:pt x="6177" y="-245"/>
                                </a:lnTo>
                                <a:lnTo>
                                  <a:pt x="6177" y="-208"/>
                                </a:lnTo>
                                <a:lnTo>
                                  <a:pt x="6177" y="-173"/>
                                </a:lnTo>
                                <a:lnTo>
                                  <a:pt x="6177" y="-137"/>
                                </a:lnTo>
                                <a:lnTo>
                                  <a:pt x="6178" y="-100"/>
                                </a:lnTo>
                                <a:lnTo>
                                  <a:pt x="6178" y="-69"/>
                                </a:lnTo>
                                <a:lnTo>
                                  <a:pt x="6178" y="-34"/>
                                </a:lnTo>
                                <a:lnTo>
                                  <a:pt x="6178" y="-1"/>
                                </a:lnTo>
                                <a:lnTo>
                                  <a:pt x="6178" y="29"/>
                                </a:lnTo>
                                <a:lnTo>
                                  <a:pt x="6178" y="56"/>
                                </a:lnTo>
                                <a:lnTo>
                                  <a:pt x="6178" y="79"/>
                                </a:lnTo>
                                <a:lnTo>
                                  <a:pt x="6179" y="95"/>
                                </a:lnTo>
                                <a:lnTo>
                                  <a:pt x="6179" y="100"/>
                                </a:lnTo>
                                <a:lnTo>
                                  <a:pt x="6179" y="92"/>
                                </a:lnTo>
                                <a:lnTo>
                                  <a:pt x="6180" y="77"/>
                                </a:lnTo>
                                <a:lnTo>
                                  <a:pt x="6180" y="51"/>
                                </a:lnTo>
                                <a:lnTo>
                                  <a:pt x="6180" y="19"/>
                                </a:lnTo>
                                <a:lnTo>
                                  <a:pt x="6181" y="-14"/>
                                </a:lnTo>
                                <a:lnTo>
                                  <a:pt x="6181" y="-49"/>
                                </a:lnTo>
                                <a:lnTo>
                                  <a:pt x="6181" y="-85"/>
                                </a:lnTo>
                                <a:lnTo>
                                  <a:pt x="6181" y="-124"/>
                                </a:lnTo>
                                <a:lnTo>
                                  <a:pt x="6181" y="-160"/>
                                </a:lnTo>
                                <a:lnTo>
                                  <a:pt x="6181" y="-200"/>
                                </a:lnTo>
                                <a:lnTo>
                                  <a:pt x="6182" y="-238"/>
                                </a:lnTo>
                                <a:lnTo>
                                  <a:pt x="6182" y="-275"/>
                                </a:lnTo>
                                <a:lnTo>
                                  <a:pt x="6182" y="-317"/>
                                </a:lnTo>
                                <a:lnTo>
                                  <a:pt x="6182" y="-357"/>
                                </a:lnTo>
                                <a:lnTo>
                                  <a:pt x="6182" y="-398"/>
                                </a:lnTo>
                                <a:lnTo>
                                  <a:pt x="6182" y="-436"/>
                                </a:lnTo>
                                <a:lnTo>
                                  <a:pt x="6182" y="-472"/>
                                </a:lnTo>
                                <a:lnTo>
                                  <a:pt x="6182" y="-507"/>
                                </a:lnTo>
                                <a:lnTo>
                                  <a:pt x="6182" y="-546"/>
                                </a:lnTo>
                                <a:lnTo>
                                  <a:pt x="6182" y="-586"/>
                                </a:lnTo>
                                <a:lnTo>
                                  <a:pt x="6182" y="-630"/>
                                </a:lnTo>
                                <a:lnTo>
                                  <a:pt x="6182" y="-669"/>
                                </a:lnTo>
                                <a:lnTo>
                                  <a:pt x="6182" y="-711"/>
                                </a:lnTo>
                                <a:lnTo>
                                  <a:pt x="6182" y="-756"/>
                                </a:lnTo>
                                <a:lnTo>
                                  <a:pt x="6182" y="-806"/>
                                </a:lnTo>
                                <a:lnTo>
                                  <a:pt x="6182" y="-859"/>
                                </a:lnTo>
                                <a:lnTo>
                                  <a:pt x="6182" y="-916"/>
                                </a:lnTo>
                                <a:lnTo>
                                  <a:pt x="6182" y="-986"/>
                                </a:lnTo>
                                <a:lnTo>
                                  <a:pt x="6182" y="-1078"/>
                                </a:lnTo>
                                <a:lnTo>
                                  <a:pt x="6182" y="-1100"/>
                                </a:lnTo>
                                <a:lnTo>
                                  <a:pt x="6182" y="-1107"/>
                                </a:lnTo>
                                <a:lnTo>
                                  <a:pt x="6182" y="-1102"/>
                                </a:lnTo>
                                <a:lnTo>
                                  <a:pt x="6182" y="-1084"/>
                                </a:lnTo>
                                <a:lnTo>
                                  <a:pt x="6183" y="-1030"/>
                                </a:lnTo>
                                <a:lnTo>
                                  <a:pt x="6183" y="-941"/>
                                </a:lnTo>
                                <a:lnTo>
                                  <a:pt x="6183" y="-883"/>
                                </a:lnTo>
                                <a:lnTo>
                                  <a:pt x="6183" y="-829"/>
                                </a:lnTo>
                                <a:lnTo>
                                  <a:pt x="6183" y="-777"/>
                                </a:lnTo>
                                <a:lnTo>
                                  <a:pt x="6183" y="-736"/>
                                </a:lnTo>
                                <a:lnTo>
                                  <a:pt x="6183" y="-694"/>
                                </a:lnTo>
                                <a:lnTo>
                                  <a:pt x="6183" y="-656"/>
                                </a:lnTo>
                                <a:lnTo>
                                  <a:pt x="6183" y="-623"/>
                                </a:lnTo>
                                <a:lnTo>
                                  <a:pt x="6183" y="-591"/>
                                </a:lnTo>
                                <a:lnTo>
                                  <a:pt x="6183" y="-569"/>
                                </a:lnTo>
                                <a:lnTo>
                                  <a:pt x="6183" y="-559"/>
                                </a:lnTo>
                                <a:lnTo>
                                  <a:pt x="6183" y="-563"/>
                                </a:lnTo>
                                <a:lnTo>
                                  <a:pt x="6183" y="-577"/>
                                </a:lnTo>
                                <a:lnTo>
                                  <a:pt x="6183" y="-600"/>
                                </a:lnTo>
                                <a:lnTo>
                                  <a:pt x="6183" y="-629"/>
                                </a:lnTo>
                                <a:lnTo>
                                  <a:pt x="6183" y="-669"/>
                                </a:lnTo>
                                <a:lnTo>
                                  <a:pt x="6183" y="-722"/>
                                </a:lnTo>
                                <a:lnTo>
                                  <a:pt x="6183" y="-798"/>
                                </a:lnTo>
                                <a:lnTo>
                                  <a:pt x="6183" y="-855"/>
                                </a:lnTo>
                                <a:lnTo>
                                  <a:pt x="6183" y="-875"/>
                                </a:lnTo>
                                <a:lnTo>
                                  <a:pt x="6183" y="-880"/>
                                </a:lnTo>
                                <a:lnTo>
                                  <a:pt x="6183" y="-873"/>
                                </a:lnTo>
                                <a:lnTo>
                                  <a:pt x="6183" y="-852"/>
                                </a:lnTo>
                                <a:lnTo>
                                  <a:pt x="6183" y="-787"/>
                                </a:lnTo>
                                <a:lnTo>
                                  <a:pt x="6183" y="-703"/>
                                </a:lnTo>
                                <a:lnTo>
                                  <a:pt x="6183" y="-639"/>
                                </a:lnTo>
                                <a:lnTo>
                                  <a:pt x="6183" y="-582"/>
                                </a:lnTo>
                                <a:lnTo>
                                  <a:pt x="6183" y="-529"/>
                                </a:lnTo>
                                <a:lnTo>
                                  <a:pt x="6183" y="-478"/>
                                </a:lnTo>
                                <a:lnTo>
                                  <a:pt x="6183" y="-437"/>
                                </a:lnTo>
                                <a:lnTo>
                                  <a:pt x="6184" y="-393"/>
                                </a:lnTo>
                                <a:lnTo>
                                  <a:pt x="6184" y="-352"/>
                                </a:lnTo>
                                <a:lnTo>
                                  <a:pt x="6184" y="-317"/>
                                </a:lnTo>
                                <a:lnTo>
                                  <a:pt x="6184" y="-281"/>
                                </a:lnTo>
                                <a:lnTo>
                                  <a:pt x="6184" y="-251"/>
                                </a:lnTo>
                                <a:lnTo>
                                  <a:pt x="6184" y="-220"/>
                                </a:lnTo>
                                <a:lnTo>
                                  <a:pt x="6184" y="-198"/>
                                </a:lnTo>
                                <a:lnTo>
                                  <a:pt x="6184" y="-171"/>
                                </a:lnTo>
                                <a:lnTo>
                                  <a:pt x="6184" y="-141"/>
                                </a:lnTo>
                                <a:lnTo>
                                  <a:pt x="6184" y="-110"/>
                                </a:lnTo>
                                <a:lnTo>
                                  <a:pt x="6184" y="-77"/>
                                </a:lnTo>
                                <a:lnTo>
                                  <a:pt x="6184" y="-48"/>
                                </a:lnTo>
                                <a:lnTo>
                                  <a:pt x="6184" y="-21"/>
                                </a:lnTo>
                                <a:lnTo>
                                  <a:pt x="6185" y="-1"/>
                                </a:lnTo>
                                <a:lnTo>
                                  <a:pt x="6185" y="23"/>
                                </a:lnTo>
                                <a:lnTo>
                                  <a:pt x="6185" y="34"/>
                                </a:lnTo>
                                <a:lnTo>
                                  <a:pt x="6185" y="37"/>
                                </a:lnTo>
                                <a:lnTo>
                                  <a:pt x="6186" y="31"/>
                                </a:lnTo>
                                <a:lnTo>
                                  <a:pt x="6186" y="16"/>
                                </a:lnTo>
                                <a:lnTo>
                                  <a:pt x="6186" y="-9"/>
                                </a:lnTo>
                                <a:lnTo>
                                  <a:pt x="6186" y="-36"/>
                                </a:lnTo>
                                <a:lnTo>
                                  <a:pt x="6187" y="-65"/>
                                </a:lnTo>
                                <a:lnTo>
                                  <a:pt x="6187" y="-95"/>
                                </a:lnTo>
                                <a:lnTo>
                                  <a:pt x="6187" y="-129"/>
                                </a:lnTo>
                                <a:lnTo>
                                  <a:pt x="6187" y="-163"/>
                                </a:lnTo>
                                <a:lnTo>
                                  <a:pt x="6187" y="-201"/>
                                </a:lnTo>
                                <a:lnTo>
                                  <a:pt x="6187" y="-237"/>
                                </a:lnTo>
                                <a:lnTo>
                                  <a:pt x="6187" y="-275"/>
                                </a:lnTo>
                                <a:lnTo>
                                  <a:pt x="6187" y="-315"/>
                                </a:lnTo>
                                <a:lnTo>
                                  <a:pt x="6187" y="-355"/>
                                </a:lnTo>
                                <a:lnTo>
                                  <a:pt x="6188" y="-394"/>
                                </a:lnTo>
                                <a:lnTo>
                                  <a:pt x="6188" y="-431"/>
                                </a:lnTo>
                                <a:lnTo>
                                  <a:pt x="6188" y="-470"/>
                                </a:lnTo>
                                <a:lnTo>
                                  <a:pt x="6188" y="-504"/>
                                </a:lnTo>
                                <a:lnTo>
                                  <a:pt x="6188" y="-543"/>
                                </a:lnTo>
                                <a:lnTo>
                                  <a:pt x="6188" y="-579"/>
                                </a:lnTo>
                                <a:lnTo>
                                  <a:pt x="6188" y="-617"/>
                                </a:lnTo>
                                <a:lnTo>
                                  <a:pt x="6188" y="-660"/>
                                </a:lnTo>
                                <a:lnTo>
                                  <a:pt x="6188" y="-702"/>
                                </a:lnTo>
                                <a:lnTo>
                                  <a:pt x="6188" y="-749"/>
                                </a:lnTo>
                                <a:lnTo>
                                  <a:pt x="6188" y="-797"/>
                                </a:lnTo>
                                <a:lnTo>
                                  <a:pt x="6188" y="-850"/>
                                </a:lnTo>
                                <a:lnTo>
                                  <a:pt x="6188" y="-904"/>
                                </a:lnTo>
                                <a:lnTo>
                                  <a:pt x="6188" y="-958"/>
                                </a:lnTo>
                                <a:lnTo>
                                  <a:pt x="6188" y="-1021"/>
                                </a:lnTo>
                                <a:lnTo>
                                  <a:pt x="6188" y="-1112"/>
                                </a:lnTo>
                                <a:lnTo>
                                  <a:pt x="6188" y="-1166"/>
                                </a:lnTo>
                                <a:lnTo>
                                  <a:pt x="6188" y="-1186"/>
                                </a:lnTo>
                                <a:lnTo>
                                  <a:pt x="6188" y="-1192"/>
                                </a:lnTo>
                                <a:lnTo>
                                  <a:pt x="6188" y="-1185"/>
                                </a:lnTo>
                                <a:lnTo>
                                  <a:pt x="6188" y="-1160"/>
                                </a:lnTo>
                                <a:lnTo>
                                  <a:pt x="6188" y="-1023"/>
                                </a:lnTo>
                                <a:lnTo>
                                  <a:pt x="6188" y="-963"/>
                                </a:lnTo>
                                <a:lnTo>
                                  <a:pt x="6188" y="-908"/>
                                </a:lnTo>
                                <a:lnTo>
                                  <a:pt x="6188" y="-854"/>
                                </a:lnTo>
                                <a:lnTo>
                                  <a:pt x="6188" y="-808"/>
                                </a:lnTo>
                                <a:lnTo>
                                  <a:pt x="6188" y="-757"/>
                                </a:lnTo>
                                <a:lnTo>
                                  <a:pt x="6188" y="-709"/>
                                </a:lnTo>
                                <a:lnTo>
                                  <a:pt x="6188" y="-669"/>
                                </a:lnTo>
                                <a:lnTo>
                                  <a:pt x="6189" y="-627"/>
                                </a:lnTo>
                                <a:lnTo>
                                  <a:pt x="6189" y="-591"/>
                                </a:lnTo>
                                <a:lnTo>
                                  <a:pt x="6189" y="-552"/>
                                </a:lnTo>
                                <a:lnTo>
                                  <a:pt x="6189" y="-517"/>
                                </a:lnTo>
                                <a:lnTo>
                                  <a:pt x="6189" y="-479"/>
                                </a:lnTo>
                                <a:lnTo>
                                  <a:pt x="6189" y="-441"/>
                                </a:lnTo>
                                <a:lnTo>
                                  <a:pt x="6189" y="-403"/>
                                </a:lnTo>
                                <a:lnTo>
                                  <a:pt x="6189" y="-370"/>
                                </a:lnTo>
                                <a:lnTo>
                                  <a:pt x="6189" y="-331"/>
                                </a:lnTo>
                                <a:lnTo>
                                  <a:pt x="6189" y="-293"/>
                                </a:lnTo>
                                <a:lnTo>
                                  <a:pt x="6189" y="-261"/>
                                </a:lnTo>
                                <a:lnTo>
                                  <a:pt x="6189" y="-229"/>
                                </a:lnTo>
                                <a:lnTo>
                                  <a:pt x="6189" y="-200"/>
                                </a:lnTo>
                                <a:lnTo>
                                  <a:pt x="6189" y="-174"/>
                                </a:lnTo>
                                <a:lnTo>
                                  <a:pt x="6190" y="-154"/>
                                </a:lnTo>
                                <a:lnTo>
                                  <a:pt x="6190" y="-146"/>
                                </a:lnTo>
                                <a:lnTo>
                                  <a:pt x="6190" y="-152"/>
                                </a:lnTo>
                                <a:lnTo>
                                  <a:pt x="6190" y="-169"/>
                                </a:lnTo>
                                <a:lnTo>
                                  <a:pt x="6190" y="-189"/>
                                </a:lnTo>
                                <a:lnTo>
                                  <a:pt x="6190" y="-222"/>
                                </a:lnTo>
                                <a:lnTo>
                                  <a:pt x="6190" y="-256"/>
                                </a:lnTo>
                                <a:lnTo>
                                  <a:pt x="6191" y="-292"/>
                                </a:lnTo>
                                <a:lnTo>
                                  <a:pt x="6191" y="-331"/>
                                </a:lnTo>
                                <a:lnTo>
                                  <a:pt x="6191" y="-368"/>
                                </a:lnTo>
                                <a:lnTo>
                                  <a:pt x="6191" y="-406"/>
                                </a:lnTo>
                                <a:lnTo>
                                  <a:pt x="6191" y="-445"/>
                                </a:lnTo>
                                <a:lnTo>
                                  <a:pt x="6191" y="-481"/>
                                </a:lnTo>
                                <a:lnTo>
                                  <a:pt x="6191" y="-520"/>
                                </a:lnTo>
                                <a:lnTo>
                                  <a:pt x="6191" y="-558"/>
                                </a:lnTo>
                                <a:lnTo>
                                  <a:pt x="6191" y="-593"/>
                                </a:lnTo>
                                <a:lnTo>
                                  <a:pt x="6191" y="-636"/>
                                </a:lnTo>
                                <a:lnTo>
                                  <a:pt x="6191" y="-677"/>
                                </a:lnTo>
                                <a:lnTo>
                                  <a:pt x="6191" y="-723"/>
                                </a:lnTo>
                                <a:lnTo>
                                  <a:pt x="6191" y="-770"/>
                                </a:lnTo>
                                <a:lnTo>
                                  <a:pt x="6191" y="-818"/>
                                </a:lnTo>
                                <a:lnTo>
                                  <a:pt x="6191" y="-870"/>
                                </a:lnTo>
                                <a:lnTo>
                                  <a:pt x="6191" y="-928"/>
                                </a:lnTo>
                                <a:lnTo>
                                  <a:pt x="6191" y="-1043"/>
                                </a:lnTo>
                                <a:lnTo>
                                  <a:pt x="6191" y="-1064"/>
                                </a:lnTo>
                                <a:lnTo>
                                  <a:pt x="6192" y="-1073"/>
                                </a:lnTo>
                                <a:lnTo>
                                  <a:pt x="6192" y="-1066"/>
                                </a:lnTo>
                                <a:lnTo>
                                  <a:pt x="6192" y="-1041"/>
                                </a:lnTo>
                                <a:lnTo>
                                  <a:pt x="6192" y="-915"/>
                                </a:lnTo>
                                <a:lnTo>
                                  <a:pt x="6192" y="-857"/>
                                </a:lnTo>
                                <a:lnTo>
                                  <a:pt x="6192" y="-803"/>
                                </a:lnTo>
                                <a:lnTo>
                                  <a:pt x="6192" y="-756"/>
                                </a:lnTo>
                                <a:lnTo>
                                  <a:pt x="6192" y="-712"/>
                                </a:lnTo>
                                <a:lnTo>
                                  <a:pt x="6192" y="-669"/>
                                </a:lnTo>
                                <a:lnTo>
                                  <a:pt x="6192" y="-626"/>
                                </a:lnTo>
                                <a:lnTo>
                                  <a:pt x="6192" y="-589"/>
                                </a:lnTo>
                                <a:lnTo>
                                  <a:pt x="6192" y="-553"/>
                                </a:lnTo>
                                <a:lnTo>
                                  <a:pt x="6192" y="-516"/>
                                </a:lnTo>
                                <a:lnTo>
                                  <a:pt x="6192" y="-486"/>
                                </a:lnTo>
                                <a:lnTo>
                                  <a:pt x="6192" y="-457"/>
                                </a:lnTo>
                                <a:lnTo>
                                  <a:pt x="6192" y="-435"/>
                                </a:lnTo>
                                <a:lnTo>
                                  <a:pt x="6192" y="-425"/>
                                </a:lnTo>
                                <a:lnTo>
                                  <a:pt x="6192" y="-424"/>
                                </a:lnTo>
                                <a:lnTo>
                                  <a:pt x="6192" y="-429"/>
                                </a:lnTo>
                                <a:lnTo>
                                  <a:pt x="6192" y="-441"/>
                                </a:lnTo>
                                <a:lnTo>
                                  <a:pt x="6192" y="-464"/>
                                </a:lnTo>
                                <a:lnTo>
                                  <a:pt x="6192" y="-488"/>
                                </a:lnTo>
                                <a:lnTo>
                                  <a:pt x="6192" y="-512"/>
                                </a:lnTo>
                                <a:lnTo>
                                  <a:pt x="6193" y="-547"/>
                                </a:lnTo>
                                <a:lnTo>
                                  <a:pt x="6193" y="-584"/>
                                </a:lnTo>
                                <a:lnTo>
                                  <a:pt x="6193" y="-624"/>
                                </a:lnTo>
                                <a:lnTo>
                                  <a:pt x="6193" y="-669"/>
                                </a:lnTo>
                                <a:lnTo>
                                  <a:pt x="6193" y="-716"/>
                                </a:lnTo>
                                <a:lnTo>
                                  <a:pt x="6193" y="-765"/>
                                </a:lnTo>
                                <a:lnTo>
                                  <a:pt x="6193" y="-818"/>
                                </a:lnTo>
                                <a:lnTo>
                                  <a:pt x="6193" y="-869"/>
                                </a:lnTo>
                                <a:lnTo>
                                  <a:pt x="6193" y="-926"/>
                                </a:lnTo>
                                <a:lnTo>
                                  <a:pt x="6193" y="-989"/>
                                </a:lnTo>
                                <a:lnTo>
                                  <a:pt x="6193" y="-1112"/>
                                </a:lnTo>
                                <a:lnTo>
                                  <a:pt x="6193" y="-1138"/>
                                </a:lnTo>
                                <a:lnTo>
                                  <a:pt x="6193" y="-1145"/>
                                </a:lnTo>
                                <a:lnTo>
                                  <a:pt x="6193" y="-1137"/>
                                </a:lnTo>
                                <a:lnTo>
                                  <a:pt x="6193" y="-1112"/>
                                </a:lnTo>
                                <a:lnTo>
                                  <a:pt x="6193" y="-970"/>
                                </a:lnTo>
                                <a:lnTo>
                                  <a:pt x="6193" y="-907"/>
                                </a:lnTo>
                                <a:lnTo>
                                  <a:pt x="6193" y="-851"/>
                                </a:lnTo>
                                <a:lnTo>
                                  <a:pt x="6193" y="-798"/>
                                </a:lnTo>
                                <a:lnTo>
                                  <a:pt x="6193" y="-745"/>
                                </a:lnTo>
                                <a:lnTo>
                                  <a:pt x="6193" y="-698"/>
                                </a:lnTo>
                                <a:lnTo>
                                  <a:pt x="6193" y="-648"/>
                                </a:lnTo>
                                <a:lnTo>
                                  <a:pt x="6193" y="-604"/>
                                </a:lnTo>
                                <a:lnTo>
                                  <a:pt x="6193" y="-563"/>
                                </a:lnTo>
                                <a:lnTo>
                                  <a:pt x="6193" y="-521"/>
                                </a:lnTo>
                                <a:lnTo>
                                  <a:pt x="6193" y="-483"/>
                                </a:lnTo>
                                <a:lnTo>
                                  <a:pt x="6193" y="-444"/>
                                </a:lnTo>
                                <a:lnTo>
                                  <a:pt x="6193" y="-412"/>
                                </a:lnTo>
                                <a:lnTo>
                                  <a:pt x="6193" y="-381"/>
                                </a:lnTo>
                                <a:lnTo>
                                  <a:pt x="6193" y="-350"/>
                                </a:lnTo>
                                <a:lnTo>
                                  <a:pt x="6193" y="-314"/>
                                </a:lnTo>
                                <a:lnTo>
                                  <a:pt x="6193" y="-279"/>
                                </a:lnTo>
                                <a:lnTo>
                                  <a:pt x="6194" y="-244"/>
                                </a:lnTo>
                                <a:lnTo>
                                  <a:pt x="6194" y="-217"/>
                                </a:lnTo>
                                <a:lnTo>
                                  <a:pt x="6194" y="-187"/>
                                </a:lnTo>
                                <a:lnTo>
                                  <a:pt x="6194" y="-165"/>
                                </a:lnTo>
                                <a:lnTo>
                                  <a:pt x="6194" y="-141"/>
                                </a:lnTo>
                                <a:lnTo>
                                  <a:pt x="6194" y="-126"/>
                                </a:lnTo>
                                <a:lnTo>
                                  <a:pt x="6194" y="-118"/>
                                </a:lnTo>
                                <a:lnTo>
                                  <a:pt x="6195" y="-125"/>
                                </a:lnTo>
                                <a:lnTo>
                                  <a:pt x="6195" y="-138"/>
                                </a:lnTo>
                                <a:lnTo>
                                  <a:pt x="6195" y="-159"/>
                                </a:lnTo>
                                <a:lnTo>
                                  <a:pt x="6195" y="-190"/>
                                </a:lnTo>
                                <a:lnTo>
                                  <a:pt x="6195" y="-221"/>
                                </a:lnTo>
                                <a:lnTo>
                                  <a:pt x="6195" y="-253"/>
                                </a:lnTo>
                                <a:lnTo>
                                  <a:pt x="6195" y="-289"/>
                                </a:lnTo>
                                <a:lnTo>
                                  <a:pt x="6195" y="-329"/>
                                </a:lnTo>
                                <a:lnTo>
                                  <a:pt x="6196" y="-370"/>
                                </a:lnTo>
                                <a:lnTo>
                                  <a:pt x="6196" y="-406"/>
                                </a:lnTo>
                                <a:lnTo>
                                  <a:pt x="6196" y="-446"/>
                                </a:lnTo>
                                <a:lnTo>
                                  <a:pt x="6196" y="-487"/>
                                </a:lnTo>
                                <a:lnTo>
                                  <a:pt x="6196" y="-529"/>
                                </a:lnTo>
                                <a:lnTo>
                                  <a:pt x="6196" y="-564"/>
                                </a:lnTo>
                                <a:lnTo>
                                  <a:pt x="6196" y="-606"/>
                                </a:lnTo>
                                <a:lnTo>
                                  <a:pt x="6196" y="-645"/>
                                </a:lnTo>
                                <a:lnTo>
                                  <a:pt x="6196" y="-691"/>
                                </a:lnTo>
                                <a:lnTo>
                                  <a:pt x="6196" y="-735"/>
                                </a:lnTo>
                                <a:lnTo>
                                  <a:pt x="6196" y="-781"/>
                                </a:lnTo>
                                <a:lnTo>
                                  <a:pt x="6196" y="-833"/>
                                </a:lnTo>
                                <a:lnTo>
                                  <a:pt x="6196" y="-890"/>
                                </a:lnTo>
                                <a:lnTo>
                                  <a:pt x="6196" y="-954"/>
                                </a:lnTo>
                                <a:lnTo>
                                  <a:pt x="6196" y="-1060"/>
                                </a:lnTo>
                                <a:lnTo>
                                  <a:pt x="6196" y="-1083"/>
                                </a:lnTo>
                                <a:lnTo>
                                  <a:pt x="6196" y="-1089"/>
                                </a:lnTo>
                                <a:lnTo>
                                  <a:pt x="6196" y="-1082"/>
                                </a:lnTo>
                                <a:lnTo>
                                  <a:pt x="6196" y="-1056"/>
                                </a:lnTo>
                                <a:lnTo>
                                  <a:pt x="6196" y="-926"/>
                                </a:lnTo>
                                <a:lnTo>
                                  <a:pt x="6196" y="-867"/>
                                </a:lnTo>
                                <a:lnTo>
                                  <a:pt x="6196" y="-816"/>
                                </a:lnTo>
                                <a:lnTo>
                                  <a:pt x="6197" y="-769"/>
                                </a:lnTo>
                                <a:lnTo>
                                  <a:pt x="6197" y="-720"/>
                                </a:lnTo>
                                <a:lnTo>
                                  <a:pt x="6197" y="-674"/>
                                </a:lnTo>
                                <a:lnTo>
                                  <a:pt x="6197" y="-636"/>
                                </a:lnTo>
                                <a:lnTo>
                                  <a:pt x="6197" y="-599"/>
                                </a:lnTo>
                                <a:lnTo>
                                  <a:pt x="6197" y="-559"/>
                                </a:lnTo>
                                <a:lnTo>
                                  <a:pt x="6197" y="-525"/>
                                </a:lnTo>
                                <a:lnTo>
                                  <a:pt x="6197" y="-490"/>
                                </a:lnTo>
                                <a:lnTo>
                                  <a:pt x="6197" y="-454"/>
                                </a:lnTo>
                                <a:lnTo>
                                  <a:pt x="6197" y="-420"/>
                                </a:lnTo>
                                <a:lnTo>
                                  <a:pt x="6197" y="-392"/>
                                </a:lnTo>
                                <a:lnTo>
                                  <a:pt x="6197" y="-373"/>
                                </a:lnTo>
                                <a:lnTo>
                                  <a:pt x="6197" y="-371"/>
                                </a:lnTo>
                                <a:lnTo>
                                  <a:pt x="6197" y="-375"/>
                                </a:lnTo>
                                <a:lnTo>
                                  <a:pt x="6197" y="-390"/>
                                </a:lnTo>
                                <a:lnTo>
                                  <a:pt x="6197" y="-409"/>
                                </a:lnTo>
                                <a:lnTo>
                                  <a:pt x="6197" y="-438"/>
                                </a:lnTo>
                                <a:lnTo>
                                  <a:pt x="6197" y="-470"/>
                                </a:lnTo>
                                <a:lnTo>
                                  <a:pt x="6197" y="-509"/>
                                </a:lnTo>
                                <a:lnTo>
                                  <a:pt x="6197" y="-551"/>
                                </a:lnTo>
                                <a:lnTo>
                                  <a:pt x="6197" y="-597"/>
                                </a:lnTo>
                                <a:lnTo>
                                  <a:pt x="6197" y="-650"/>
                                </a:lnTo>
                                <a:lnTo>
                                  <a:pt x="6197" y="-702"/>
                                </a:lnTo>
                                <a:lnTo>
                                  <a:pt x="6197" y="-764"/>
                                </a:lnTo>
                                <a:lnTo>
                                  <a:pt x="6197" y="-843"/>
                                </a:lnTo>
                                <a:lnTo>
                                  <a:pt x="6197" y="-921"/>
                                </a:lnTo>
                                <a:lnTo>
                                  <a:pt x="6197" y="-944"/>
                                </a:lnTo>
                                <a:lnTo>
                                  <a:pt x="6197" y="-951"/>
                                </a:lnTo>
                                <a:lnTo>
                                  <a:pt x="6197" y="-943"/>
                                </a:lnTo>
                                <a:lnTo>
                                  <a:pt x="6198" y="-918"/>
                                </a:lnTo>
                                <a:lnTo>
                                  <a:pt x="6198" y="-773"/>
                                </a:lnTo>
                                <a:lnTo>
                                  <a:pt x="6198" y="-706"/>
                                </a:lnTo>
                                <a:lnTo>
                                  <a:pt x="6198" y="-649"/>
                                </a:lnTo>
                                <a:lnTo>
                                  <a:pt x="6198" y="-593"/>
                                </a:lnTo>
                                <a:lnTo>
                                  <a:pt x="6198" y="-541"/>
                                </a:lnTo>
                                <a:lnTo>
                                  <a:pt x="6198" y="-496"/>
                                </a:lnTo>
                                <a:lnTo>
                                  <a:pt x="6198" y="-453"/>
                                </a:lnTo>
                                <a:lnTo>
                                  <a:pt x="6198" y="-413"/>
                                </a:lnTo>
                                <a:lnTo>
                                  <a:pt x="6198" y="-374"/>
                                </a:lnTo>
                                <a:lnTo>
                                  <a:pt x="6198" y="-342"/>
                                </a:lnTo>
                                <a:lnTo>
                                  <a:pt x="6198" y="-312"/>
                                </a:lnTo>
                                <a:lnTo>
                                  <a:pt x="6198" y="-294"/>
                                </a:lnTo>
                                <a:lnTo>
                                  <a:pt x="6198" y="-275"/>
                                </a:lnTo>
                                <a:lnTo>
                                  <a:pt x="6198" y="-259"/>
                                </a:lnTo>
                                <a:lnTo>
                                  <a:pt x="6198" y="-254"/>
                                </a:lnTo>
                                <a:lnTo>
                                  <a:pt x="6198" y="-258"/>
                                </a:lnTo>
                                <a:lnTo>
                                  <a:pt x="6198" y="-273"/>
                                </a:lnTo>
                                <a:lnTo>
                                  <a:pt x="6198" y="-299"/>
                                </a:lnTo>
                                <a:lnTo>
                                  <a:pt x="6198" y="-326"/>
                                </a:lnTo>
                                <a:lnTo>
                                  <a:pt x="6198" y="-360"/>
                                </a:lnTo>
                                <a:lnTo>
                                  <a:pt x="6198" y="-394"/>
                                </a:lnTo>
                                <a:lnTo>
                                  <a:pt x="6198" y="-429"/>
                                </a:lnTo>
                                <a:lnTo>
                                  <a:pt x="6198" y="-467"/>
                                </a:lnTo>
                                <a:lnTo>
                                  <a:pt x="6198" y="-506"/>
                                </a:lnTo>
                                <a:lnTo>
                                  <a:pt x="6198" y="-546"/>
                                </a:lnTo>
                                <a:lnTo>
                                  <a:pt x="6198" y="-586"/>
                                </a:lnTo>
                                <a:lnTo>
                                  <a:pt x="6198" y="-630"/>
                                </a:lnTo>
                                <a:lnTo>
                                  <a:pt x="6199" y="-678"/>
                                </a:lnTo>
                                <a:lnTo>
                                  <a:pt x="6199" y="-728"/>
                                </a:lnTo>
                                <a:lnTo>
                                  <a:pt x="6199" y="-780"/>
                                </a:lnTo>
                                <a:lnTo>
                                  <a:pt x="6199" y="-835"/>
                                </a:lnTo>
                                <a:lnTo>
                                  <a:pt x="6199" y="-897"/>
                                </a:lnTo>
                                <a:lnTo>
                                  <a:pt x="6199" y="-976"/>
                                </a:lnTo>
                                <a:lnTo>
                                  <a:pt x="6199" y="-1049"/>
                                </a:lnTo>
                                <a:lnTo>
                                  <a:pt x="6199" y="-1074"/>
                                </a:lnTo>
                                <a:lnTo>
                                  <a:pt x="6199" y="-1083"/>
                                </a:lnTo>
                                <a:lnTo>
                                  <a:pt x="6199" y="-1076"/>
                                </a:lnTo>
                                <a:lnTo>
                                  <a:pt x="6199" y="-1050"/>
                                </a:lnTo>
                                <a:lnTo>
                                  <a:pt x="6199" y="-913"/>
                                </a:lnTo>
                                <a:lnTo>
                                  <a:pt x="6199" y="-852"/>
                                </a:lnTo>
                                <a:lnTo>
                                  <a:pt x="6199" y="-797"/>
                                </a:lnTo>
                                <a:lnTo>
                                  <a:pt x="6199" y="-742"/>
                                </a:lnTo>
                                <a:lnTo>
                                  <a:pt x="6199" y="-697"/>
                                </a:lnTo>
                                <a:lnTo>
                                  <a:pt x="6199" y="-646"/>
                                </a:lnTo>
                                <a:lnTo>
                                  <a:pt x="6199" y="-599"/>
                                </a:lnTo>
                                <a:lnTo>
                                  <a:pt x="6199" y="-559"/>
                                </a:lnTo>
                                <a:lnTo>
                                  <a:pt x="6199" y="-518"/>
                                </a:lnTo>
                                <a:lnTo>
                                  <a:pt x="6199" y="-477"/>
                                </a:lnTo>
                                <a:lnTo>
                                  <a:pt x="6199" y="-442"/>
                                </a:lnTo>
                                <a:lnTo>
                                  <a:pt x="6199" y="-403"/>
                                </a:lnTo>
                                <a:lnTo>
                                  <a:pt x="6199" y="-364"/>
                                </a:lnTo>
                                <a:lnTo>
                                  <a:pt x="6199" y="-331"/>
                                </a:lnTo>
                                <a:lnTo>
                                  <a:pt x="6199" y="-295"/>
                                </a:lnTo>
                                <a:lnTo>
                                  <a:pt x="6199" y="-257"/>
                                </a:lnTo>
                                <a:lnTo>
                                  <a:pt x="6199" y="-220"/>
                                </a:lnTo>
                                <a:lnTo>
                                  <a:pt x="6200" y="-182"/>
                                </a:lnTo>
                                <a:lnTo>
                                  <a:pt x="6200" y="-146"/>
                                </a:lnTo>
                                <a:lnTo>
                                  <a:pt x="6200" y="-107"/>
                                </a:lnTo>
                                <a:lnTo>
                                  <a:pt x="6200" y="-70"/>
                                </a:lnTo>
                                <a:lnTo>
                                  <a:pt x="6200" y="-33"/>
                                </a:lnTo>
                                <a:lnTo>
                                  <a:pt x="6200" y="2"/>
                                </a:lnTo>
                                <a:lnTo>
                                  <a:pt x="6200" y="34"/>
                                </a:lnTo>
                                <a:lnTo>
                                  <a:pt x="6201" y="66"/>
                                </a:lnTo>
                                <a:lnTo>
                                  <a:pt x="6201" y="92"/>
                                </a:lnTo>
                                <a:lnTo>
                                  <a:pt x="6201" y="116"/>
                                </a:lnTo>
                                <a:lnTo>
                                  <a:pt x="6202" y="138"/>
                                </a:lnTo>
                                <a:lnTo>
                                  <a:pt x="6202" y="146"/>
                                </a:lnTo>
                                <a:lnTo>
                                  <a:pt x="6202" y="148"/>
                                </a:lnTo>
                                <a:lnTo>
                                  <a:pt x="6202" y="142"/>
                                </a:lnTo>
                                <a:lnTo>
                                  <a:pt x="6203" y="129"/>
                                </a:lnTo>
                                <a:lnTo>
                                  <a:pt x="6203" y="112"/>
                                </a:lnTo>
                                <a:lnTo>
                                  <a:pt x="6203" y="89"/>
                                </a:lnTo>
                                <a:lnTo>
                                  <a:pt x="6203" y="62"/>
                                </a:lnTo>
                                <a:lnTo>
                                  <a:pt x="6203" y="33"/>
                                </a:lnTo>
                                <a:lnTo>
                                  <a:pt x="6203" y="5"/>
                                </a:lnTo>
                                <a:lnTo>
                                  <a:pt x="6203" y="-23"/>
                                </a:lnTo>
                                <a:lnTo>
                                  <a:pt x="6203" y="-55"/>
                                </a:lnTo>
                                <a:lnTo>
                                  <a:pt x="6203" y="-85"/>
                                </a:lnTo>
                                <a:lnTo>
                                  <a:pt x="6203" y="-114"/>
                                </a:lnTo>
                                <a:lnTo>
                                  <a:pt x="6203" y="-146"/>
                                </a:lnTo>
                                <a:lnTo>
                                  <a:pt x="6203" y="-183"/>
                                </a:lnTo>
                                <a:lnTo>
                                  <a:pt x="6203" y="-222"/>
                                </a:lnTo>
                                <a:lnTo>
                                  <a:pt x="6203" y="-260"/>
                                </a:lnTo>
                                <a:lnTo>
                                  <a:pt x="6203" y="-297"/>
                                </a:lnTo>
                                <a:lnTo>
                                  <a:pt x="6204" y="-338"/>
                                </a:lnTo>
                                <a:lnTo>
                                  <a:pt x="6204" y="-380"/>
                                </a:lnTo>
                                <a:lnTo>
                                  <a:pt x="6204" y="-426"/>
                                </a:lnTo>
                                <a:lnTo>
                                  <a:pt x="6204" y="-473"/>
                                </a:lnTo>
                                <a:lnTo>
                                  <a:pt x="6204" y="-521"/>
                                </a:lnTo>
                                <a:lnTo>
                                  <a:pt x="6204" y="-573"/>
                                </a:lnTo>
                                <a:lnTo>
                                  <a:pt x="6204" y="-623"/>
                                </a:lnTo>
                                <a:lnTo>
                                  <a:pt x="6204" y="-675"/>
                                </a:lnTo>
                                <a:lnTo>
                                  <a:pt x="6204" y="-735"/>
                                </a:lnTo>
                                <a:lnTo>
                                  <a:pt x="6204" y="-802"/>
                                </a:lnTo>
                                <a:lnTo>
                                  <a:pt x="6204" y="-895"/>
                                </a:lnTo>
                                <a:lnTo>
                                  <a:pt x="6204" y="-955"/>
                                </a:lnTo>
                                <a:lnTo>
                                  <a:pt x="6204" y="-977"/>
                                </a:lnTo>
                                <a:lnTo>
                                  <a:pt x="6204" y="-983"/>
                                </a:lnTo>
                                <a:lnTo>
                                  <a:pt x="6204" y="-976"/>
                                </a:lnTo>
                                <a:lnTo>
                                  <a:pt x="6204" y="-952"/>
                                </a:lnTo>
                                <a:lnTo>
                                  <a:pt x="6204" y="-873"/>
                                </a:lnTo>
                                <a:lnTo>
                                  <a:pt x="6204" y="-794"/>
                                </a:lnTo>
                                <a:lnTo>
                                  <a:pt x="6204" y="-728"/>
                                </a:lnTo>
                                <a:lnTo>
                                  <a:pt x="6204" y="-667"/>
                                </a:lnTo>
                                <a:lnTo>
                                  <a:pt x="6204" y="-612"/>
                                </a:lnTo>
                                <a:lnTo>
                                  <a:pt x="6204" y="-558"/>
                                </a:lnTo>
                                <a:lnTo>
                                  <a:pt x="6204" y="-503"/>
                                </a:lnTo>
                                <a:lnTo>
                                  <a:pt x="6204" y="-454"/>
                                </a:lnTo>
                                <a:lnTo>
                                  <a:pt x="6204" y="-406"/>
                                </a:lnTo>
                                <a:lnTo>
                                  <a:pt x="6204" y="-360"/>
                                </a:lnTo>
                                <a:lnTo>
                                  <a:pt x="6204" y="-317"/>
                                </a:lnTo>
                                <a:lnTo>
                                  <a:pt x="6204" y="-277"/>
                                </a:lnTo>
                                <a:lnTo>
                                  <a:pt x="6204" y="-236"/>
                                </a:lnTo>
                                <a:lnTo>
                                  <a:pt x="6204" y="-201"/>
                                </a:lnTo>
                                <a:lnTo>
                                  <a:pt x="6204" y="-166"/>
                                </a:lnTo>
                                <a:lnTo>
                                  <a:pt x="6204" y="-134"/>
                                </a:lnTo>
                                <a:lnTo>
                                  <a:pt x="6204" y="-104"/>
                                </a:lnTo>
                                <a:lnTo>
                                  <a:pt x="6204" y="-71"/>
                                </a:lnTo>
                                <a:lnTo>
                                  <a:pt x="6204" y="-36"/>
                                </a:lnTo>
                                <a:lnTo>
                                  <a:pt x="6204" y="-3"/>
                                </a:lnTo>
                                <a:lnTo>
                                  <a:pt x="6205" y="29"/>
                                </a:lnTo>
                                <a:lnTo>
                                  <a:pt x="6205" y="57"/>
                                </a:lnTo>
                                <a:lnTo>
                                  <a:pt x="6205" y="85"/>
                                </a:lnTo>
                                <a:lnTo>
                                  <a:pt x="6205" y="108"/>
                                </a:lnTo>
                                <a:lnTo>
                                  <a:pt x="6205" y="125"/>
                                </a:lnTo>
                                <a:lnTo>
                                  <a:pt x="6205" y="136"/>
                                </a:lnTo>
                                <a:lnTo>
                                  <a:pt x="6206" y="139"/>
                                </a:lnTo>
                                <a:lnTo>
                                  <a:pt x="6206" y="132"/>
                                </a:lnTo>
                                <a:lnTo>
                                  <a:pt x="6206" y="112"/>
                                </a:lnTo>
                                <a:lnTo>
                                  <a:pt x="6207" y="91"/>
                                </a:lnTo>
                                <a:lnTo>
                                  <a:pt x="6207" y="58"/>
                                </a:lnTo>
                                <a:lnTo>
                                  <a:pt x="6207" y="22"/>
                                </a:lnTo>
                                <a:lnTo>
                                  <a:pt x="6208" y="-16"/>
                                </a:lnTo>
                                <a:lnTo>
                                  <a:pt x="6208" y="-52"/>
                                </a:lnTo>
                                <a:lnTo>
                                  <a:pt x="6208" y="-87"/>
                                </a:lnTo>
                                <a:lnTo>
                                  <a:pt x="6208" y="-128"/>
                                </a:lnTo>
                                <a:lnTo>
                                  <a:pt x="6208" y="-165"/>
                                </a:lnTo>
                                <a:lnTo>
                                  <a:pt x="6209" y="-206"/>
                                </a:lnTo>
                                <a:lnTo>
                                  <a:pt x="6209" y="-245"/>
                                </a:lnTo>
                                <a:lnTo>
                                  <a:pt x="6209" y="-282"/>
                                </a:lnTo>
                                <a:lnTo>
                                  <a:pt x="6209" y="-322"/>
                                </a:lnTo>
                                <a:lnTo>
                                  <a:pt x="6209" y="-357"/>
                                </a:lnTo>
                                <a:lnTo>
                                  <a:pt x="6209" y="-391"/>
                                </a:lnTo>
                                <a:lnTo>
                                  <a:pt x="6209" y="-427"/>
                                </a:lnTo>
                                <a:lnTo>
                                  <a:pt x="6209" y="-461"/>
                                </a:lnTo>
                                <a:lnTo>
                                  <a:pt x="6209" y="-494"/>
                                </a:lnTo>
                                <a:lnTo>
                                  <a:pt x="6209" y="-529"/>
                                </a:lnTo>
                                <a:lnTo>
                                  <a:pt x="6209" y="-569"/>
                                </a:lnTo>
                                <a:lnTo>
                                  <a:pt x="6209" y="-613"/>
                                </a:lnTo>
                                <a:lnTo>
                                  <a:pt x="6209" y="-656"/>
                                </a:lnTo>
                                <a:lnTo>
                                  <a:pt x="6209" y="-701"/>
                                </a:lnTo>
                                <a:lnTo>
                                  <a:pt x="6209" y="-750"/>
                                </a:lnTo>
                                <a:lnTo>
                                  <a:pt x="6209" y="-799"/>
                                </a:lnTo>
                                <a:lnTo>
                                  <a:pt x="6209" y="-854"/>
                                </a:lnTo>
                                <a:lnTo>
                                  <a:pt x="6209" y="-918"/>
                                </a:lnTo>
                                <a:lnTo>
                                  <a:pt x="6209" y="-1044"/>
                                </a:lnTo>
                                <a:lnTo>
                                  <a:pt x="6209" y="-1071"/>
                                </a:lnTo>
                                <a:lnTo>
                                  <a:pt x="6209" y="-1081"/>
                                </a:lnTo>
                                <a:lnTo>
                                  <a:pt x="6209" y="-1073"/>
                                </a:lnTo>
                                <a:lnTo>
                                  <a:pt x="6210" y="-1042"/>
                                </a:lnTo>
                                <a:lnTo>
                                  <a:pt x="6210" y="-989"/>
                                </a:lnTo>
                                <a:lnTo>
                                  <a:pt x="6210" y="-969"/>
                                </a:lnTo>
                                <a:lnTo>
                                  <a:pt x="6210" y="-957"/>
                                </a:lnTo>
                                <a:lnTo>
                                  <a:pt x="6210" y="-956"/>
                                </a:lnTo>
                                <a:lnTo>
                                  <a:pt x="6210" y="-960"/>
                                </a:lnTo>
                                <a:lnTo>
                                  <a:pt x="6210" y="-974"/>
                                </a:lnTo>
                                <a:lnTo>
                                  <a:pt x="6210" y="-999"/>
                                </a:lnTo>
                                <a:lnTo>
                                  <a:pt x="6210" y="-1037"/>
                                </a:lnTo>
                                <a:lnTo>
                                  <a:pt x="6210" y="-1104"/>
                                </a:lnTo>
                                <a:lnTo>
                                  <a:pt x="6210" y="-1156"/>
                                </a:lnTo>
                                <a:lnTo>
                                  <a:pt x="6210" y="-1175"/>
                                </a:lnTo>
                                <a:lnTo>
                                  <a:pt x="6210" y="-1179"/>
                                </a:lnTo>
                                <a:lnTo>
                                  <a:pt x="6210" y="-1174"/>
                                </a:lnTo>
                                <a:lnTo>
                                  <a:pt x="6210" y="-1159"/>
                                </a:lnTo>
                                <a:lnTo>
                                  <a:pt x="6210" y="-1114"/>
                                </a:lnTo>
                                <a:lnTo>
                                  <a:pt x="6210" y="-1019"/>
                                </a:lnTo>
                                <a:lnTo>
                                  <a:pt x="6210" y="-957"/>
                                </a:lnTo>
                                <a:lnTo>
                                  <a:pt x="6210" y="-905"/>
                                </a:lnTo>
                                <a:lnTo>
                                  <a:pt x="6210" y="-857"/>
                                </a:lnTo>
                                <a:lnTo>
                                  <a:pt x="6210" y="-806"/>
                                </a:lnTo>
                                <a:lnTo>
                                  <a:pt x="6210" y="-758"/>
                                </a:lnTo>
                                <a:lnTo>
                                  <a:pt x="6210" y="-716"/>
                                </a:lnTo>
                                <a:lnTo>
                                  <a:pt x="6210" y="-671"/>
                                </a:lnTo>
                                <a:lnTo>
                                  <a:pt x="6210" y="-632"/>
                                </a:lnTo>
                                <a:lnTo>
                                  <a:pt x="6210" y="-594"/>
                                </a:lnTo>
                                <a:lnTo>
                                  <a:pt x="6210" y="-554"/>
                                </a:lnTo>
                                <a:lnTo>
                                  <a:pt x="6210" y="-519"/>
                                </a:lnTo>
                                <a:lnTo>
                                  <a:pt x="6210" y="-482"/>
                                </a:lnTo>
                                <a:lnTo>
                                  <a:pt x="6210" y="-445"/>
                                </a:lnTo>
                                <a:lnTo>
                                  <a:pt x="6211" y="-407"/>
                                </a:lnTo>
                                <a:lnTo>
                                  <a:pt x="6211" y="-368"/>
                                </a:lnTo>
                                <a:lnTo>
                                  <a:pt x="6211" y="-329"/>
                                </a:lnTo>
                                <a:lnTo>
                                  <a:pt x="6211" y="-289"/>
                                </a:lnTo>
                                <a:lnTo>
                                  <a:pt x="6211" y="-251"/>
                                </a:lnTo>
                                <a:lnTo>
                                  <a:pt x="6211" y="-214"/>
                                </a:lnTo>
                                <a:lnTo>
                                  <a:pt x="6211" y="-177"/>
                                </a:lnTo>
                                <a:lnTo>
                                  <a:pt x="6211" y="-148"/>
                                </a:lnTo>
                                <a:lnTo>
                                  <a:pt x="6211" y="-122"/>
                                </a:lnTo>
                                <a:lnTo>
                                  <a:pt x="6212" y="-101"/>
                                </a:lnTo>
                                <a:lnTo>
                                  <a:pt x="6212" y="-91"/>
                                </a:lnTo>
                                <a:lnTo>
                                  <a:pt x="6212" y="-90"/>
                                </a:lnTo>
                                <a:lnTo>
                                  <a:pt x="6212" y="-99"/>
                                </a:lnTo>
                                <a:lnTo>
                                  <a:pt x="6212" y="-114"/>
                                </a:lnTo>
                                <a:lnTo>
                                  <a:pt x="6212" y="-139"/>
                                </a:lnTo>
                                <a:lnTo>
                                  <a:pt x="6213" y="-169"/>
                                </a:lnTo>
                                <a:lnTo>
                                  <a:pt x="6213" y="-202"/>
                                </a:lnTo>
                                <a:lnTo>
                                  <a:pt x="6213" y="-235"/>
                                </a:lnTo>
                                <a:lnTo>
                                  <a:pt x="6213" y="-271"/>
                                </a:lnTo>
                                <a:lnTo>
                                  <a:pt x="6213" y="-307"/>
                                </a:lnTo>
                                <a:lnTo>
                                  <a:pt x="6213" y="-343"/>
                                </a:lnTo>
                                <a:lnTo>
                                  <a:pt x="6213" y="-382"/>
                                </a:lnTo>
                                <a:lnTo>
                                  <a:pt x="6213" y="-418"/>
                                </a:lnTo>
                                <a:lnTo>
                                  <a:pt x="6213" y="-456"/>
                                </a:lnTo>
                                <a:lnTo>
                                  <a:pt x="6213" y="-495"/>
                                </a:lnTo>
                                <a:lnTo>
                                  <a:pt x="6213" y="-537"/>
                                </a:lnTo>
                                <a:lnTo>
                                  <a:pt x="6213" y="-579"/>
                                </a:lnTo>
                                <a:lnTo>
                                  <a:pt x="6213" y="-619"/>
                                </a:lnTo>
                                <a:lnTo>
                                  <a:pt x="6213" y="-658"/>
                                </a:lnTo>
                                <a:lnTo>
                                  <a:pt x="6213" y="-705"/>
                                </a:lnTo>
                                <a:lnTo>
                                  <a:pt x="6213" y="-752"/>
                                </a:lnTo>
                                <a:lnTo>
                                  <a:pt x="6213" y="-805"/>
                                </a:lnTo>
                                <a:lnTo>
                                  <a:pt x="6213" y="-858"/>
                                </a:lnTo>
                                <a:lnTo>
                                  <a:pt x="6213" y="-917"/>
                                </a:lnTo>
                                <a:lnTo>
                                  <a:pt x="6213" y="-980"/>
                                </a:lnTo>
                                <a:lnTo>
                                  <a:pt x="6213" y="-1096"/>
                                </a:lnTo>
                                <a:lnTo>
                                  <a:pt x="6213" y="-1122"/>
                                </a:lnTo>
                                <a:lnTo>
                                  <a:pt x="6213" y="-1132"/>
                                </a:lnTo>
                                <a:lnTo>
                                  <a:pt x="6213" y="-1125"/>
                                </a:lnTo>
                                <a:lnTo>
                                  <a:pt x="6214" y="-1106"/>
                                </a:lnTo>
                                <a:lnTo>
                                  <a:pt x="6214" y="-1045"/>
                                </a:lnTo>
                                <a:lnTo>
                                  <a:pt x="6214" y="-956"/>
                                </a:lnTo>
                                <a:lnTo>
                                  <a:pt x="6214" y="-894"/>
                                </a:lnTo>
                                <a:lnTo>
                                  <a:pt x="6214" y="-835"/>
                                </a:lnTo>
                                <a:lnTo>
                                  <a:pt x="6214" y="-783"/>
                                </a:lnTo>
                                <a:lnTo>
                                  <a:pt x="6214" y="-730"/>
                                </a:lnTo>
                                <a:lnTo>
                                  <a:pt x="6214" y="-683"/>
                                </a:lnTo>
                                <a:lnTo>
                                  <a:pt x="6214" y="-638"/>
                                </a:lnTo>
                                <a:lnTo>
                                  <a:pt x="6214" y="-592"/>
                                </a:lnTo>
                                <a:lnTo>
                                  <a:pt x="6214" y="-550"/>
                                </a:lnTo>
                                <a:lnTo>
                                  <a:pt x="6214" y="-508"/>
                                </a:lnTo>
                                <a:lnTo>
                                  <a:pt x="6214" y="-467"/>
                                </a:lnTo>
                                <a:lnTo>
                                  <a:pt x="6214" y="-432"/>
                                </a:lnTo>
                                <a:lnTo>
                                  <a:pt x="6214" y="-395"/>
                                </a:lnTo>
                                <a:lnTo>
                                  <a:pt x="6214" y="-361"/>
                                </a:lnTo>
                                <a:lnTo>
                                  <a:pt x="6214" y="-323"/>
                                </a:lnTo>
                                <a:lnTo>
                                  <a:pt x="6214" y="-284"/>
                                </a:lnTo>
                                <a:lnTo>
                                  <a:pt x="6214" y="-245"/>
                                </a:lnTo>
                                <a:lnTo>
                                  <a:pt x="6214" y="-209"/>
                                </a:lnTo>
                                <a:lnTo>
                                  <a:pt x="6214" y="-177"/>
                                </a:lnTo>
                                <a:lnTo>
                                  <a:pt x="6214" y="-144"/>
                                </a:lnTo>
                                <a:lnTo>
                                  <a:pt x="6214" y="-112"/>
                                </a:lnTo>
                                <a:lnTo>
                                  <a:pt x="6215" y="-85"/>
                                </a:lnTo>
                                <a:lnTo>
                                  <a:pt x="6215" y="-55"/>
                                </a:lnTo>
                                <a:lnTo>
                                  <a:pt x="6215" y="-30"/>
                                </a:lnTo>
                                <a:lnTo>
                                  <a:pt x="6215" y="-12"/>
                                </a:lnTo>
                                <a:lnTo>
                                  <a:pt x="6215" y="-9"/>
                                </a:lnTo>
                                <a:lnTo>
                                  <a:pt x="6216" y="-16"/>
                                </a:lnTo>
                                <a:lnTo>
                                  <a:pt x="6216" y="-31"/>
                                </a:lnTo>
                                <a:lnTo>
                                  <a:pt x="6216" y="-50"/>
                                </a:lnTo>
                                <a:lnTo>
                                  <a:pt x="6216" y="-71"/>
                                </a:lnTo>
                                <a:lnTo>
                                  <a:pt x="6216" y="-96"/>
                                </a:lnTo>
                                <a:lnTo>
                                  <a:pt x="6216" y="-127"/>
                                </a:lnTo>
                                <a:lnTo>
                                  <a:pt x="6216" y="-152"/>
                                </a:lnTo>
                                <a:lnTo>
                                  <a:pt x="6216" y="-182"/>
                                </a:lnTo>
                                <a:lnTo>
                                  <a:pt x="6216" y="-212"/>
                                </a:lnTo>
                                <a:lnTo>
                                  <a:pt x="6216" y="-245"/>
                                </a:lnTo>
                                <a:lnTo>
                                  <a:pt x="6216" y="-279"/>
                                </a:lnTo>
                                <a:lnTo>
                                  <a:pt x="6216" y="-312"/>
                                </a:lnTo>
                                <a:lnTo>
                                  <a:pt x="6216" y="-351"/>
                                </a:lnTo>
                                <a:lnTo>
                                  <a:pt x="6216" y="-394"/>
                                </a:lnTo>
                                <a:lnTo>
                                  <a:pt x="6216" y="-441"/>
                                </a:lnTo>
                                <a:lnTo>
                                  <a:pt x="6216" y="-485"/>
                                </a:lnTo>
                                <a:lnTo>
                                  <a:pt x="6216" y="-535"/>
                                </a:lnTo>
                                <a:lnTo>
                                  <a:pt x="6216" y="-586"/>
                                </a:lnTo>
                                <a:lnTo>
                                  <a:pt x="6217" y="-642"/>
                                </a:lnTo>
                                <a:lnTo>
                                  <a:pt x="6217" y="-699"/>
                                </a:lnTo>
                                <a:lnTo>
                                  <a:pt x="6217" y="-759"/>
                                </a:lnTo>
                                <a:lnTo>
                                  <a:pt x="6217" y="-833"/>
                                </a:lnTo>
                                <a:lnTo>
                                  <a:pt x="6217" y="-934"/>
                                </a:lnTo>
                                <a:lnTo>
                                  <a:pt x="6217" y="-962"/>
                                </a:lnTo>
                                <a:lnTo>
                                  <a:pt x="6217" y="-971"/>
                                </a:lnTo>
                                <a:lnTo>
                                  <a:pt x="6217" y="-964"/>
                                </a:lnTo>
                                <a:lnTo>
                                  <a:pt x="6217" y="-940"/>
                                </a:lnTo>
                                <a:lnTo>
                                  <a:pt x="6217" y="-848"/>
                                </a:lnTo>
                                <a:lnTo>
                                  <a:pt x="6217" y="-775"/>
                                </a:lnTo>
                                <a:lnTo>
                                  <a:pt x="6217" y="-715"/>
                                </a:lnTo>
                                <a:lnTo>
                                  <a:pt x="6217" y="-660"/>
                                </a:lnTo>
                                <a:lnTo>
                                  <a:pt x="6217" y="-606"/>
                                </a:lnTo>
                                <a:lnTo>
                                  <a:pt x="6217" y="-563"/>
                                </a:lnTo>
                                <a:lnTo>
                                  <a:pt x="6217" y="-522"/>
                                </a:lnTo>
                                <a:lnTo>
                                  <a:pt x="6217" y="-485"/>
                                </a:lnTo>
                                <a:lnTo>
                                  <a:pt x="6217" y="-454"/>
                                </a:lnTo>
                                <a:lnTo>
                                  <a:pt x="6217" y="-431"/>
                                </a:lnTo>
                                <a:lnTo>
                                  <a:pt x="6217" y="-415"/>
                                </a:lnTo>
                                <a:lnTo>
                                  <a:pt x="6217" y="-409"/>
                                </a:lnTo>
                                <a:lnTo>
                                  <a:pt x="6217" y="-411"/>
                                </a:lnTo>
                                <a:lnTo>
                                  <a:pt x="6217" y="-421"/>
                                </a:lnTo>
                                <a:lnTo>
                                  <a:pt x="6217" y="-444"/>
                                </a:lnTo>
                                <a:lnTo>
                                  <a:pt x="6217" y="-477"/>
                                </a:lnTo>
                                <a:lnTo>
                                  <a:pt x="6217" y="-509"/>
                                </a:lnTo>
                                <a:lnTo>
                                  <a:pt x="6217" y="-549"/>
                                </a:lnTo>
                                <a:lnTo>
                                  <a:pt x="6217" y="-594"/>
                                </a:lnTo>
                                <a:lnTo>
                                  <a:pt x="6217" y="-642"/>
                                </a:lnTo>
                                <a:lnTo>
                                  <a:pt x="6217" y="-690"/>
                                </a:lnTo>
                                <a:lnTo>
                                  <a:pt x="6217" y="-745"/>
                                </a:lnTo>
                                <a:lnTo>
                                  <a:pt x="6217" y="-803"/>
                                </a:lnTo>
                                <a:lnTo>
                                  <a:pt x="6217" y="-868"/>
                                </a:lnTo>
                                <a:lnTo>
                                  <a:pt x="6217" y="-974"/>
                                </a:lnTo>
                                <a:lnTo>
                                  <a:pt x="6217" y="-1014"/>
                                </a:lnTo>
                                <a:lnTo>
                                  <a:pt x="6217" y="-1033"/>
                                </a:lnTo>
                                <a:lnTo>
                                  <a:pt x="6217" y="-1038"/>
                                </a:lnTo>
                                <a:lnTo>
                                  <a:pt x="6218" y="-1032"/>
                                </a:lnTo>
                                <a:lnTo>
                                  <a:pt x="6218" y="-1012"/>
                                </a:lnTo>
                                <a:lnTo>
                                  <a:pt x="6218" y="-950"/>
                                </a:lnTo>
                                <a:lnTo>
                                  <a:pt x="6218" y="-862"/>
                                </a:lnTo>
                                <a:lnTo>
                                  <a:pt x="6218" y="-797"/>
                                </a:lnTo>
                                <a:lnTo>
                                  <a:pt x="6218" y="-741"/>
                                </a:lnTo>
                                <a:lnTo>
                                  <a:pt x="6218" y="-685"/>
                                </a:lnTo>
                                <a:lnTo>
                                  <a:pt x="6218" y="-632"/>
                                </a:lnTo>
                                <a:lnTo>
                                  <a:pt x="6218" y="-583"/>
                                </a:lnTo>
                                <a:lnTo>
                                  <a:pt x="6218" y="-536"/>
                                </a:lnTo>
                                <a:lnTo>
                                  <a:pt x="6218" y="-492"/>
                                </a:lnTo>
                                <a:lnTo>
                                  <a:pt x="6218" y="-449"/>
                                </a:lnTo>
                                <a:lnTo>
                                  <a:pt x="6218" y="-413"/>
                                </a:lnTo>
                                <a:lnTo>
                                  <a:pt x="6218" y="-376"/>
                                </a:lnTo>
                                <a:lnTo>
                                  <a:pt x="6218" y="-346"/>
                                </a:lnTo>
                                <a:lnTo>
                                  <a:pt x="6218" y="-315"/>
                                </a:lnTo>
                                <a:lnTo>
                                  <a:pt x="6218" y="-289"/>
                                </a:lnTo>
                                <a:lnTo>
                                  <a:pt x="6218" y="-259"/>
                                </a:lnTo>
                                <a:lnTo>
                                  <a:pt x="6218" y="-234"/>
                                </a:lnTo>
                                <a:lnTo>
                                  <a:pt x="6218" y="-212"/>
                                </a:lnTo>
                                <a:lnTo>
                                  <a:pt x="6218" y="-200"/>
                                </a:lnTo>
                                <a:lnTo>
                                  <a:pt x="6218" y="-194"/>
                                </a:lnTo>
                                <a:lnTo>
                                  <a:pt x="6219" y="-200"/>
                                </a:lnTo>
                                <a:lnTo>
                                  <a:pt x="6219" y="-217"/>
                                </a:lnTo>
                                <a:lnTo>
                                  <a:pt x="6219" y="-244"/>
                                </a:lnTo>
                                <a:lnTo>
                                  <a:pt x="6219" y="-279"/>
                                </a:lnTo>
                                <a:lnTo>
                                  <a:pt x="6219" y="-315"/>
                                </a:lnTo>
                                <a:lnTo>
                                  <a:pt x="6219" y="-350"/>
                                </a:lnTo>
                                <a:lnTo>
                                  <a:pt x="6219" y="-389"/>
                                </a:lnTo>
                                <a:lnTo>
                                  <a:pt x="6219" y="-431"/>
                                </a:lnTo>
                                <a:lnTo>
                                  <a:pt x="6220" y="-473"/>
                                </a:lnTo>
                                <a:lnTo>
                                  <a:pt x="6220" y="-511"/>
                                </a:lnTo>
                                <a:lnTo>
                                  <a:pt x="6220" y="-552"/>
                                </a:lnTo>
                                <a:lnTo>
                                  <a:pt x="6220" y="-594"/>
                                </a:lnTo>
                                <a:lnTo>
                                  <a:pt x="6220" y="-635"/>
                                </a:lnTo>
                                <a:lnTo>
                                  <a:pt x="6220" y="-676"/>
                                </a:lnTo>
                                <a:lnTo>
                                  <a:pt x="6220" y="-719"/>
                                </a:lnTo>
                                <a:lnTo>
                                  <a:pt x="6220" y="-762"/>
                                </a:lnTo>
                                <a:lnTo>
                                  <a:pt x="6220" y="-804"/>
                                </a:lnTo>
                                <a:lnTo>
                                  <a:pt x="6220" y="-848"/>
                                </a:lnTo>
                                <a:lnTo>
                                  <a:pt x="6220" y="-896"/>
                                </a:lnTo>
                                <a:lnTo>
                                  <a:pt x="6220" y="-947"/>
                                </a:lnTo>
                                <a:lnTo>
                                  <a:pt x="6220" y="-1007"/>
                                </a:lnTo>
                                <a:lnTo>
                                  <a:pt x="6220" y="-1116"/>
                                </a:lnTo>
                                <a:lnTo>
                                  <a:pt x="6220" y="-1138"/>
                                </a:lnTo>
                                <a:lnTo>
                                  <a:pt x="6220" y="-1146"/>
                                </a:lnTo>
                                <a:lnTo>
                                  <a:pt x="6220" y="-1141"/>
                                </a:lnTo>
                                <a:lnTo>
                                  <a:pt x="6220" y="-1120"/>
                                </a:lnTo>
                                <a:lnTo>
                                  <a:pt x="6220" y="-989"/>
                                </a:lnTo>
                                <a:lnTo>
                                  <a:pt x="6220" y="-933"/>
                                </a:lnTo>
                                <a:lnTo>
                                  <a:pt x="6221" y="-882"/>
                                </a:lnTo>
                                <a:lnTo>
                                  <a:pt x="6221" y="-834"/>
                                </a:lnTo>
                                <a:lnTo>
                                  <a:pt x="6221" y="-787"/>
                                </a:lnTo>
                                <a:lnTo>
                                  <a:pt x="6221" y="-748"/>
                                </a:lnTo>
                                <a:lnTo>
                                  <a:pt x="6221" y="-709"/>
                                </a:lnTo>
                                <a:lnTo>
                                  <a:pt x="6221" y="-666"/>
                                </a:lnTo>
                                <a:lnTo>
                                  <a:pt x="6221" y="-627"/>
                                </a:lnTo>
                                <a:lnTo>
                                  <a:pt x="6221" y="-590"/>
                                </a:lnTo>
                                <a:lnTo>
                                  <a:pt x="6221" y="-548"/>
                                </a:lnTo>
                                <a:lnTo>
                                  <a:pt x="6221" y="-508"/>
                                </a:lnTo>
                                <a:lnTo>
                                  <a:pt x="6221" y="-468"/>
                                </a:lnTo>
                                <a:lnTo>
                                  <a:pt x="6221" y="-426"/>
                                </a:lnTo>
                                <a:lnTo>
                                  <a:pt x="6221" y="-385"/>
                                </a:lnTo>
                                <a:lnTo>
                                  <a:pt x="6221" y="-346"/>
                                </a:lnTo>
                                <a:lnTo>
                                  <a:pt x="6221" y="-313"/>
                                </a:lnTo>
                                <a:lnTo>
                                  <a:pt x="6222" y="-282"/>
                                </a:lnTo>
                                <a:lnTo>
                                  <a:pt x="6222" y="-261"/>
                                </a:lnTo>
                                <a:lnTo>
                                  <a:pt x="6222" y="-257"/>
                                </a:lnTo>
                                <a:lnTo>
                                  <a:pt x="6222" y="-261"/>
                                </a:lnTo>
                                <a:lnTo>
                                  <a:pt x="6222" y="-276"/>
                                </a:lnTo>
                                <a:lnTo>
                                  <a:pt x="6222" y="-297"/>
                                </a:lnTo>
                                <a:lnTo>
                                  <a:pt x="6222" y="-319"/>
                                </a:lnTo>
                                <a:lnTo>
                                  <a:pt x="6222" y="-349"/>
                                </a:lnTo>
                                <a:lnTo>
                                  <a:pt x="6222" y="-385"/>
                                </a:lnTo>
                                <a:lnTo>
                                  <a:pt x="6222" y="-427"/>
                                </a:lnTo>
                                <a:lnTo>
                                  <a:pt x="6222" y="-473"/>
                                </a:lnTo>
                                <a:lnTo>
                                  <a:pt x="6222" y="-522"/>
                                </a:lnTo>
                                <a:lnTo>
                                  <a:pt x="6222" y="-570"/>
                                </a:lnTo>
                                <a:lnTo>
                                  <a:pt x="6222" y="-624"/>
                                </a:lnTo>
                                <a:lnTo>
                                  <a:pt x="6222" y="-690"/>
                                </a:lnTo>
                                <a:lnTo>
                                  <a:pt x="6222" y="-815"/>
                                </a:lnTo>
                                <a:lnTo>
                                  <a:pt x="6222" y="-840"/>
                                </a:lnTo>
                                <a:lnTo>
                                  <a:pt x="6222" y="-848"/>
                                </a:lnTo>
                                <a:lnTo>
                                  <a:pt x="6222" y="-841"/>
                                </a:lnTo>
                                <a:lnTo>
                                  <a:pt x="6222" y="-819"/>
                                </a:lnTo>
                                <a:lnTo>
                                  <a:pt x="6222" y="-747"/>
                                </a:lnTo>
                                <a:lnTo>
                                  <a:pt x="6222" y="-664"/>
                                </a:lnTo>
                                <a:lnTo>
                                  <a:pt x="6222" y="-604"/>
                                </a:lnTo>
                                <a:lnTo>
                                  <a:pt x="6222" y="-549"/>
                                </a:lnTo>
                                <a:lnTo>
                                  <a:pt x="6222" y="-494"/>
                                </a:lnTo>
                                <a:lnTo>
                                  <a:pt x="6222" y="-447"/>
                                </a:lnTo>
                                <a:lnTo>
                                  <a:pt x="6222" y="-400"/>
                                </a:lnTo>
                                <a:lnTo>
                                  <a:pt x="6222" y="-355"/>
                                </a:lnTo>
                                <a:lnTo>
                                  <a:pt x="6222" y="-310"/>
                                </a:lnTo>
                                <a:lnTo>
                                  <a:pt x="6222" y="-274"/>
                                </a:lnTo>
                                <a:lnTo>
                                  <a:pt x="6222" y="-235"/>
                                </a:lnTo>
                                <a:lnTo>
                                  <a:pt x="6222" y="-203"/>
                                </a:lnTo>
                                <a:lnTo>
                                  <a:pt x="6223" y="-178"/>
                                </a:lnTo>
                                <a:lnTo>
                                  <a:pt x="6223" y="-155"/>
                                </a:lnTo>
                                <a:lnTo>
                                  <a:pt x="6223" y="-128"/>
                                </a:lnTo>
                                <a:lnTo>
                                  <a:pt x="6223" y="-105"/>
                                </a:lnTo>
                                <a:lnTo>
                                  <a:pt x="6223" y="-83"/>
                                </a:lnTo>
                                <a:lnTo>
                                  <a:pt x="6223" y="-57"/>
                                </a:lnTo>
                                <a:lnTo>
                                  <a:pt x="6223" y="-26"/>
                                </a:lnTo>
                                <a:lnTo>
                                  <a:pt x="6223" y="6"/>
                                </a:lnTo>
                                <a:lnTo>
                                  <a:pt x="6223" y="41"/>
                                </a:lnTo>
                                <a:lnTo>
                                  <a:pt x="6224" y="78"/>
                                </a:lnTo>
                                <a:lnTo>
                                  <a:pt x="6224" y="106"/>
                                </a:lnTo>
                                <a:lnTo>
                                  <a:pt x="6225" y="134"/>
                                </a:lnTo>
                                <a:lnTo>
                                  <a:pt x="6225" y="155"/>
                                </a:lnTo>
                                <a:lnTo>
                                  <a:pt x="6225" y="161"/>
                                </a:lnTo>
                                <a:lnTo>
                                  <a:pt x="6226" y="155"/>
                                </a:lnTo>
                                <a:lnTo>
                                  <a:pt x="6226" y="138"/>
                                </a:lnTo>
                                <a:lnTo>
                                  <a:pt x="6226" y="116"/>
                                </a:lnTo>
                                <a:lnTo>
                                  <a:pt x="6226" y="89"/>
                                </a:lnTo>
                                <a:lnTo>
                                  <a:pt x="6226" y="62"/>
                                </a:lnTo>
                                <a:lnTo>
                                  <a:pt x="6226" y="31"/>
                                </a:lnTo>
                                <a:lnTo>
                                  <a:pt x="6226" y="-1"/>
                                </a:lnTo>
                                <a:lnTo>
                                  <a:pt x="6226" y="-28"/>
                                </a:lnTo>
                                <a:lnTo>
                                  <a:pt x="6226" y="-57"/>
                                </a:lnTo>
                                <a:lnTo>
                                  <a:pt x="6226" y="-89"/>
                                </a:lnTo>
                                <a:lnTo>
                                  <a:pt x="6227" y="-124"/>
                                </a:lnTo>
                                <a:lnTo>
                                  <a:pt x="6227" y="-159"/>
                                </a:lnTo>
                                <a:lnTo>
                                  <a:pt x="6227" y="-199"/>
                                </a:lnTo>
                                <a:lnTo>
                                  <a:pt x="6227" y="-237"/>
                                </a:lnTo>
                                <a:lnTo>
                                  <a:pt x="6227" y="-280"/>
                                </a:lnTo>
                                <a:lnTo>
                                  <a:pt x="6227" y="-325"/>
                                </a:lnTo>
                                <a:lnTo>
                                  <a:pt x="6227" y="-374"/>
                                </a:lnTo>
                                <a:lnTo>
                                  <a:pt x="6227" y="-420"/>
                                </a:lnTo>
                                <a:lnTo>
                                  <a:pt x="6227" y="-470"/>
                                </a:lnTo>
                                <a:lnTo>
                                  <a:pt x="6227" y="-525"/>
                                </a:lnTo>
                                <a:lnTo>
                                  <a:pt x="6227" y="-581"/>
                                </a:lnTo>
                                <a:lnTo>
                                  <a:pt x="6227" y="-641"/>
                                </a:lnTo>
                                <a:lnTo>
                                  <a:pt x="6227" y="-703"/>
                                </a:lnTo>
                                <a:lnTo>
                                  <a:pt x="6227" y="-778"/>
                                </a:lnTo>
                                <a:lnTo>
                                  <a:pt x="6227" y="-867"/>
                                </a:lnTo>
                                <a:lnTo>
                                  <a:pt x="6227" y="-893"/>
                                </a:lnTo>
                                <a:lnTo>
                                  <a:pt x="6227" y="-904"/>
                                </a:lnTo>
                                <a:lnTo>
                                  <a:pt x="6227" y="-896"/>
                                </a:lnTo>
                                <a:lnTo>
                                  <a:pt x="6227" y="-871"/>
                                </a:lnTo>
                                <a:lnTo>
                                  <a:pt x="6227" y="-721"/>
                                </a:lnTo>
                                <a:lnTo>
                                  <a:pt x="6227" y="-660"/>
                                </a:lnTo>
                                <a:lnTo>
                                  <a:pt x="6227" y="-601"/>
                                </a:lnTo>
                                <a:lnTo>
                                  <a:pt x="6227" y="-547"/>
                                </a:lnTo>
                                <a:lnTo>
                                  <a:pt x="6227" y="-492"/>
                                </a:lnTo>
                                <a:lnTo>
                                  <a:pt x="6227" y="-443"/>
                                </a:lnTo>
                                <a:lnTo>
                                  <a:pt x="6227" y="-393"/>
                                </a:lnTo>
                                <a:lnTo>
                                  <a:pt x="6227" y="-349"/>
                                </a:lnTo>
                                <a:lnTo>
                                  <a:pt x="6227" y="-302"/>
                                </a:lnTo>
                                <a:lnTo>
                                  <a:pt x="6227" y="-258"/>
                                </a:lnTo>
                                <a:lnTo>
                                  <a:pt x="6227" y="-217"/>
                                </a:lnTo>
                                <a:lnTo>
                                  <a:pt x="6227" y="-175"/>
                                </a:lnTo>
                                <a:lnTo>
                                  <a:pt x="6227" y="-137"/>
                                </a:lnTo>
                                <a:lnTo>
                                  <a:pt x="6227" y="-105"/>
                                </a:lnTo>
                                <a:lnTo>
                                  <a:pt x="6227" y="-74"/>
                                </a:lnTo>
                                <a:lnTo>
                                  <a:pt x="6227" y="-41"/>
                                </a:lnTo>
                                <a:lnTo>
                                  <a:pt x="6227" y="-10"/>
                                </a:lnTo>
                                <a:lnTo>
                                  <a:pt x="6227" y="17"/>
                                </a:lnTo>
                                <a:lnTo>
                                  <a:pt x="6227" y="45"/>
                                </a:lnTo>
                                <a:lnTo>
                                  <a:pt x="6228" y="73"/>
                                </a:lnTo>
                                <a:lnTo>
                                  <a:pt x="6228" y="100"/>
                                </a:lnTo>
                                <a:lnTo>
                                  <a:pt x="6228" y="123"/>
                                </a:lnTo>
                                <a:lnTo>
                                  <a:pt x="6228" y="142"/>
                                </a:lnTo>
                                <a:lnTo>
                                  <a:pt x="6228" y="152"/>
                                </a:lnTo>
                                <a:lnTo>
                                  <a:pt x="6228" y="153"/>
                                </a:lnTo>
                                <a:lnTo>
                                  <a:pt x="6228" y="146"/>
                                </a:lnTo>
                                <a:lnTo>
                                  <a:pt x="6229" y="126"/>
                                </a:lnTo>
                                <a:lnTo>
                                  <a:pt x="6229" y="104"/>
                                </a:lnTo>
                                <a:lnTo>
                                  <a:pt x="6229" y="74"/>
                                </a:lnTo>
                                <a:lnTo>
                                  <a:pt x="6229" y="42"/>
                                </a:lnTo>
                                <a:lnTo>
                                  <a:pt x="6229" y="8"/>
                                </a:lnTo>
                                <a:lnTo>
                                  <a:pt x="6230" y="-30"/>
                                </a:lnTo>
                                <a:lnTo>
                                  <a:pt x="6230" y="-69"/>
                                </a:lnTo>
                                <a:lnTo>
                                  <a:pt x="6230" y="-105"/>
                                </a:lnTo>
                                <a:lnTo>
                                  <a:pt x="6230" y="-140"/>
                                </a:lnTo>
                                <a:lnTo>
                                  <a:pt x="6230" y="-181"/>
                                </a:lnTo>
                                <a:lnTo>
                                  <a:pt x="6230" y="-216"/>
                                </a:lnTo>
                                <a:lnTo>
                                  <a:pt x="6230" y="-257"/>
                                </a:lnTo>
                                <a:lnTo>
                                  <a:pt x="6230" y="-297"/>
                                </a:lnTo>
                                <a:lnTo>
                                  <a:pt x="6230" y="-336"/>
                                </a:lnTo>
                                <a:lnTo>
                                  <a:pt x="6230" y="-374"/>
                                </a:lnTo>
                                <a:lnTo>
                                  <a:pt x="6230" y="-408"/>
                                </a:lnTo>
                                <a:lnTo>
                                  <a:pt x="6230" y="-447"/>
                                </a:lnTo>
                                <a:lnTo>
                                  <a:pt x="6230" y="-487"/>
                                </a:lnTo>
                                <a:lnTo>
                                  <a:pt x="6230" y="-532"/>
                                </a:lnTo>
                                <a:lnTo>
                                  <a:pt x="6230" y="-578"/>
                                </a:lnTo>
                                <a:lnTo>
                                  <a:pt x="6230" y="-625"/>
                                </a:lnTo>
                                <a:lnTo>
                                  <a:pt x="6230" y="-675"/>
                                </a:lnTo>
                                <a:lnTo>
                                  <a:pt x="6230" y="-727"/>
                                </a:lnTo>
                                <a:lnTo>
                                  <a:pt x="6230" y="-780"/>
                                </a:lnTo>
                                <a:lnTo>
                                  <a:pt x="6230" y="-830"/>
                                </a:lnTo>
                                <a:lnTo>
                                  <a:pt x="6230" y="-891"/>
                                </a:lnTo>
                                <a:lnTo>
                                  <a:pt x="6230" y="-952"/>
                                </a:lnTo>
                                <a:lnTo>
                                  <a:pt x="6230" y="-1084"/>
                                </a:lnTo>
                                <a:lnTo>
                                  <a:pt x="6230" y="-1111"/>
                                </a:lnTo>
                                <a:lnTo>
                                  <a:pt x="6230" y="-1121"/>
                                </a:lnTo>
                                <a:lnTo>
                                  <a:pt x="6230" y="-1113"/>
                                </a:lnTo>
                                <a:lnTo>
                                  <a:pt x="6231" y="-1089"/>
                                </a:lnTo>
                                <a:lnTo>
                                  <a:pt x="6231" y="-940"/>
                                </a:lnTo>
                                <a:lnTo>
                                  <a:pt x="6231" y="-880"/>
                                </a:lnTo>
                                <a:lnTo>
                                  <a:pt x="6231" y="-821"/>
                                </a:lnTo>
                                <a:lnTo>
                                  <a:pt x="6231" y="-767"/>
                                </a:lnTo>
                                <a:lnTo>
                                  <a:pt x="6231" y="-716"/>
                                </a:lnTo>
                                <a:lnTo>
                                  <a:pt x="6231" y="-664"/>
                                </a:lnTo>
                                <a:lnTo>
                                  <a:pt x="6231" y="-617"/>
                                </a:lnTo>
                                <a:lnTo>
                                  <a:pt x="6231" y="-574"/>
                                </a:lnTo>
                                <a:lnTo>
                                  <a:pt x="6231" y="-530"/>
                                </a:lnTo>
                                <a:lnTo>
                                  <a:pt x="6231" y="-488"/>
                                </a:lnTo>
                                <a:lnTo>
                                  <a:pt x="6231" y="-446"/>
                                </a:lnTo>
                                <a:lnTo>
                                  <a:pt x="6231" y="-408"/>
                                </a:lnTo>
                                <a:lnTo>
                                  <a:pt x="6231" y="-369"/>
                                </a:lnTo>
                                <a:lnTo>
                                  <a:pt x="6231" y="-332"/>
                                </a:lnTo>
                                <a:lnTo>
                                  <a:pt x="6231" y="-293"/>
                                </a:lnTo>
                                <a:lnTo>
                                  <a:pt x="6231" y="-254"/>
                                </a:lnTo>
                                <a:lnTo>
                                  <a:pt x="6231" y="-215"/>
                                </a:lnTo>
                                <a:lnTo>
                                  <a:pt x="6231" y="-179"/>
                                </a:lnTo>
                                <a:lnTo>
                                  <a:pt x="6231" y="-139"/>
                                </a:lnTo>
                                <a:lnTo>
                                  <a:pt x="6231" y="-101"/>
                                </a:lnTo>
                                <a:lnTo>
                                  <a:pt x="6231" y="-66"/>
                                </a:lnTo>
                                <a:lnTo>
                                  <a:pt x="6231" y="-32"/>
                                </a:lnTo>
                                <a:lnTo>
                                  <a:pt x="6232" y="1"/>
                                </a:lnTo>
                                <a:lnTo>
                                  <a:pt x="6232" y="29"/>
                                </a:lnTo>
                                <a:lnTo>
                                  <a:pt x="6232" y="51"/>
                                </a:lnTo>
                                <a:lnTo>
                                  <a:pt x="6232" y="70"/>
                                </a:lnTo>
                                <a:lnTo>
                                  <a:pt x="6232" y="84"/>
                                </a:lnTo>
                                <a:lnTo>
                                  <a:pt x="6232" y="86"/>
                                </a:lnTo>
                                <a:lnTo>
                                  <a:pt x="6233" y="80"/>
                                </a:lnTo>
                                <a:lnTo>
                                  <a:pt x="6233" y="68"/>
                                </a:lnTo>
                                <a:lnTo>
                                  <a:pt x="6233" y="46"/>
                                </a:lnTo>
                                <a:lnTo>
                                  <a:pt x="6233" y="24"/>
                                </a:lnTo>
                                <a:lnTo>
                                  <a:pt x="6233" y="2"/>
                                </a:lnTo>
                                <a:lnTo>
                                  <a:pt x="6233" y="-21"/>
                                </a:lnTo>
                                <a:lnTo>
                                  <a:pt x="6233" y="-43"/>
                                </a:lnTo>
                                <a:lnTo>
                                  <a:pt x="6233" y="-68"/>
                                </a:lnTo>
                                <a:lnTo>
                                  <a:pt x="6233" y="-99"/>
                                </a:lnTo>
                                <a:lnTo>
                                  <a:pt x="6233" y="-135"/>
                                </a:lnTo>
                                <a:lnTo>
                                  <a:pt x="6233" y="-170"/>
                                </a:lnTo>
                                <a:lnTo>
                                  <a:pt x="6233" y="-210"/>
                                </a:lnTo>
                                <a:lnTo>
                                  <a:pt x="6233" y="-254"/>
                                </a:lnTo>
                                <a:lnTo>
                                  <a:pt x="6233" y="-304"/>
                                </a:lnTo>
                                <a:lnTo>
                                  <a:pt x="6233" y="-357"/>
                                </a:lnTo>
                                <a:lnTo>
                                  <a:pt x="6233" y="-410"/>
                                </a:lnTo>
                                <a:lnTo>
                                  <a:pt x="6233" y="-470"/>
                                </a:lnTo>
                                <a:lnTo>
                                  <a:pt x="6233" y="-536"/>
                                </a:lnTo>
                                <a:lnTo>
                                  <a:pt x="6233" y="-657"/>
                                </a:lnTo>
                                <a:lnTo>
                                  <a:pt x="6233" y="-681"/>
                                </a:lnTo>
                                <a:lnTo>
                                  <a:pt x="6233" y="-689"/>
                                </a:lnTo>
                                <a:lnTo>
                                  <a:pt x="6234" y="-682"/>
                                </a:lnTo>
                                <a:lnTo>
                                  <a:pt x="6234" y="-656"/>
                                </a:lnTo>
                                <a:lnTo>
                                  <a:pt x="6234" y="-517"/>
                                </a:lnTo>
                                <a:lnTo>
                                  <a:pt x="6234" y="-457"/>
                                </a:lnTo>
                                <a:lnTo>
                                  <a:pt x="6234" y="-406"/>
                                </a:lnTo>
                                <a:lnTo>
                                  <a:pt x="6234" y="-361"/>
                                </a:lnTo>
                                <a:lnTo>
                                  <a:pt x="6234" y="-316"/>
                                </a:lnTo>
                                <a:lnTo>
                                  <a:pt x="6234" y="-280"/>
                                </a:lnTo>
                                <a:lnTo>
                                  <a:pt x="6234" y="-250"/>
                                </a:lnTo>
                                <a:lnTo>
                                  <a:pt x="6234" y="-229"/>
                                </a:lnTo>
                                <a:lnTo>
                                  <a:pt x="6234" y="-207"/>
                                </a:lnTo>
                                <a:lnTo>
                                  <a:pt x="6234" y="-197"/>
                                </a:lnTo>
                                <a:lnTo>
                                  <a:pt x="6234" y="-194"/>
                                </a:lnTo>
                                <a:lnTo>
                                  <a:pt x="6234" y="-200"/>
                                </a:lnTo>
                                <a:lnTo>
                                  <a:pt x="6234" y="-223"/>
                                </a:lnTo>
                                <a:lnTo>
                                  <a:pt x="6234" y="-255"/>
                                </a:lnTo>
                                <a:lnTo>
                                  <a:pt x="6234" y="-290"/>
                                </a:lnTo>
                                <a:lnTo>
                                  <a:pt x="6234" y="-324"/>
                                </a:lnTo>
                                <a:lnTo>
                                  <a:pt x="6234" y="-362"/>
                                </a:lnTo>
                                <a:lnTo>
                                  <a:pt x="6234" y="-402"/>
                                </a:lnTo>
                                <a:lnTo>
                                  <a:pt x="6234" y="-440"/>
                                </a:lnTo>
                                <a:lnTo>
                                  <a:pt x="6234" y="-478"/>
                                </a:lnTo>
                                <a:lnTo>
                                  <a:pt x="6234" y="-516"/>
                                </a:lnTo>
                                <a:lnTo>
                                  <a:pt x="6234" y="-559"/>
                                </a:lnTo>
                                <a:lnTo>
                                  <a:pt x="6234" y="-603"/>
                                </a:lnTo>
                                <a:lnTo>
                                  <a:pt x="6234" y="-643"/>
                                </a:lnTo>
                                <a:lnTo>
                                  <a:pt x="6234" y="-686"/>
                                </a:lnTo>
                                <a:lnTo>
                                  <a:pt x="6234" y="-734"/>
                                </a:lnTo>
                                <a:lnTo>
                                  <a:pt x="6234" y="-783"/>
                                </a:lnTo>
                                <a:lnTo>
                                  <a:pt x="6234" y="-841"/>
                                </a:lnTo>
                                <a:lnTo>
                                  <a:pt x="6235" y="-907"/>
                                </a:lnTo>
                                <a:lnTo>
                                  <a:pt x="6235" y="-1025"/>
                                </a:lnTo>
                                <a:lnTo>
                                  <a:pt x="6235" y="-1045"/>
                                </a:lnTo>
                                <a:lnTo>
                                  <a:pt x="6235" y="-1053"/>
                                </a:lnTo>
                                <a:lnTo>
                                  <a:pt x="6235" y="-1048"/>
                                </a:lnTo>
                                <a:lnTo>
                                  <a:pt x="6235" y="-1031"/>
                                </a:lnTo>
                                <a:lnTo>
                                  <a:pt x="6235" y="-978"/>
                                </a:lnTo>
                                <a:lnTo>
                                  <a:pt x="6235" y="-888"/>
                                </a:lnTo>
                                <a:lnTo>
                                  <a:pt x="6235" y="-826"/>
                                </a:lnTo>
                                <a:lnTo>
                                  <a:pt x="6235" y="-768"/>
                                </a:lnTo>
                                <a:lnTo>
                                  <a:pt x="6235" y="-715"/>
                                </a:lnTo>
                                <a:lnTo>
                                  <a:pt x="6235" y="-666"/>
                                </a:lnTo>
                                <a:lnTo>
                                  <a:pt x="6235" y="-624"/>
                                </a:lnTo>
                                <a:lnTo>
                                  <a:pt x="6235" y="-585"/>
                                </a:lnTo>
                                <a:lnTo>
                                  <a:pt x="6235" y="-546"/>
                                </a:lnTo>
                                <a:lnTo>
                                  <a:pt x="6235" y="-509"/>
                                </a:lnTo>
                                <a:lnTo>
                                  <a:pt x="6235" y="-469"/>
                                </a:lnTo>
                                <a:lnTo>
                                  <a:pt x="6235" y="-429"/>
                                </a:lnTo>
                                <a:lnTo>
                                  <a:pt x="6235" y="-391"/>
                                </a:lnTo>
                                <a:lnTo>
                                  <a:pt x="6235" y="-352"/>
                                </a:lnTo>
                                <a:lnTo>
                                  <a:pt x="6235" y="-315"/>
                                </a:lnTo>
                                <a:lnTo>
                                  <a:pt x="6235" y="-278"/>
                                </a:lnTo>
                                <a:lnTo>
                                  <a:pt x="6235" y="-239"/>
                                </a:lnTo>
                                <a:lnTo>
                                  <a:pt x="6235" y="-202"/>
                                </a:lnTo>
                                <a:lnTo>
                                  <a:pt x="6236" y="-162"/>
                                </a:lnTo>
                                <a:lnTo>
                                  <a:pt x="6236" y="-129"/>
                                </a:lnTo>
                                <a:lnTo>
                                  <a:pt x="6236" y="-96"/>
                                </a:lnTo>
                                <a:lnTo>
                                  <a:pt x="6236" y="-70"/>
                                </a:lnTo>
                                <a:lnTo>
                                  <a:pt x="6236" y="-51"/>
                                </a:lnTo>
                                <a:lnTo>
                                  <a:pt x="6236" y="-42"/>
                                </a:lnTo>
                                <a:lnTo>
                                  <a:pt x="6236" y="-47"/>
                                </a:lnTo>
                                <a:lnTo>
                                  <a:pt x="6236" y="-63"/>
                                </a:lnTo>
                                <a:lnTo>
                                  <a:pt x="6236" y="-85"/>
                                </a:lnTo>
                                <a:lnTo>
                                  <a:pt x="6236" y="-111"/>
                                </a:lnTo>
                                <a:lnTo>
                                  <a:pt x="6236" y="-140"/>
                                </a:lnTo>
                                <a:lnTo>
                                  <a:pt x="6236" y="-168"/>
                                </a:lnTo>
                                <a:lnTo>
                                  <a:pt x="6237" y="-200"/>
                                </a:lnTo>
                                <a:lnTo>
                                  <a:pt x="6237" y="-230"/>
                                </a:lnTo>
                                <a:lnTo>
                                  <a:pt x="6237" y="-267"/>
                                </a:lnTo>
                                <a:lnTo>
                                  <a:pt x="6237" y="-304"/>
                                </a:lnTo>
                                <a:lnTo>
                                  <a:pt x="6237" y="-345"/>
                                </a:lnTo>
                                <a:lnTo>
                                  <a:pt x="6237" y="-387"/>
                                </a:lnTo>
                                <a:lnTo>
                                  <a:pt x="6237" y="-432"/>
                                </a:lnTo>
                                <a:lnTo>
                                  <a:pt x="6237" y="-480"/>
                                </a:lnTo>
                                <a:lnTo>
                                  <a:pt x="6237" y="-531"/>
                                </a:lnTo>
                                <a:lnTo>
                                  <a:pt x="6237" y="-582"/>
                                </a:lnTo>
                                <a:lnTo>
                                  <a:pt x="6237" y="-638"/>
                                </a:lnTo>
                                <a:lnTo>
                                  <a:pt x="6237" y="-692"/>
                                </a:lnTo>
                                <a:lnTo>
                                  <a:pt x="6237" y="-749"/>
                                </a:lnTo>
                                <a:lnTo>
                                  <a:pt x="6237" y="-813"/>
                                </a:lnTo>
                                <a:lnTo>
                                  <a:pt x="6237" y="-887"/>
                                </a:lnTo>
                                <a:lnTo>
                                  <a:pt x="6237" y="-970"/>
                                </a:lnTo>
                                <a:lnTo>
                                  <a:pt x="6237" y="-1001"/>
                                </a:lnTo>
                                <a:lnTo>
                                  <a:pt x="6237" y="-1010"/>
                                </a:lnTo>
                                <a:lnTo>
                                  <a:pt x="6237" y="-1004"/>
                                </a:lnTo>
                                <a:lnTo>
                                  <a:pt x="6237" y="-983"/>
                                </a:lnTo>
                                <a:lnTo>
                                  <a:pt x="6237" y="-919"/>
                                </a:lnTo>
                                <a:lnTo>
                                  <a:pt x="6237" y="-828"/>
                                </a:lnTo>
                                <a:lnTo>
                                  <a:pt x="6237" y="-763"/>
                                </a:lnTo>
                                <a:lnTo>
                                  <a:pt x="6237" y="-702"/>
                                </a:lnTo>
                                <a:lnTo>
                                  <a:pt x="6237" y="-644"/>
                                </a:lnTo>
                                <a:lnTo>
                                  <a:pt x="6237" y="-593"/>
                                </a:lnTo>
                                <a:lnTo>
                                  <a:pt x="6237" y="-542"/>
                                </a:lnTo>
                                <a:lnTo>
                                  <a:pt x="6237" y="-490"/>
                                </a:lnTo>
                                <a:lnTo>
                                  <a:pt x="6237" y="-440"/>
                                </a:lnTo>
                                <a:lnTo>
                                  <a:pt x="6237" y="-392"/>
                                </a:lnTo>
                                <a:lnTo>
                                  <a:pt x="6237" y="-348"/>
                                </a:lnTo>
                                <a:lnTo>
                                  <a:pt x="6237" y="-307"/>
                                </a:lnTo>
                                <a:lnTo>
                                  <a:pt x="6237" y="-265"/>
                                </a:lnTo>
                                <a:lnTo>
                                  <a:pt x="6237" y="-229"/>
                                </a:lnTo>
                                <a:lnTo>
                                  <a:pt x="6237" y="-192"/>
                                </a:lnTo>
                                <a:lnTo>
                                  <a:pt x="6237" y="-159"/>
                                </a:lnTo>
                                <a:lnTo>
                                  <a:pt x="6237" y="-129"/>
                                </a:lnTo>
                                <a:lnTo>
                                  <a:pt x="6237" y="-98"/>
                                </a:lnTo>
                                <a:lnTo>
                                  <a:pt x="6237" y="-63"/>
                                </a:lnTo>
                                <a:lnTo>
                                  <a:pt x="6238" y="-27"/>
                                </a:lnTo>
                                <a:lnTo>
                                  <a:pt x="6238" y="3"/>
                                </a:lnTo>
                                <a:lnTo>
                                  <a:pt x="6238" y="36"/>
                                </a:lnTo>
                                <a:lnTo>
                                  <a:pt x="6238" y="66"/>
                                </a:lnTo>
                                <a:lnTo>
                                  <a:pt x="6238" y="93"/>
                                </a:lnTo>
                                <a:lnTo>
                                  <a:pt x="6238" y="110"/>
                                </a:lnTo>
                                <a:lnTo>
                                  <a:pt x="6238" y="125"/>
                                </a:lnTo>
                                <a:lnTo>
                                  <a:pt x="6238" y="136"/>
                                </a:lnTo>
                                <a:lnTo>
                                  <a:pt x="6238" y="137"/>
                                </a:lnTo>
                                <a:lnTo>
                                  <a:pt x="6239" y="130"/>
                                </a:lnTo>
                                <a:lnTo>
                                  <a:pt x="6239" y="117"/>
                                </a:lnTo>
                                <a:lnTo>
                                  <a:pt x="6239" y="96"/>
                                </a:lnTo>
                                <a:lnTo>
                                  <a:pt x="6239" y="65"/>
                                </a:lnTo>
                                <a:lnTo>
                                  <a:pt x="6239" y="33"/>
                                </a:lnTo>
                                <a:lnTo>
                                  <a:pt x="6239" y="1"/>
                                </a:lnTo>
                                <a:lnTo>
                                  <a:pt x="6240" y="-36"/>
                                </a:lnTo>
                                <a:lnTo>
                                  <a:pt x="6240" y="-71"/>
                                </a:lnTo>
                                <a:lnTo>
                                  <a:pt x="6240" y="-108"/>
                                </a:lnTo>
                                <a:lnTo>
                                  <a:pt x="6240" y="-146"/>
                                </a:lnTo>
                                <a:lnTo>
                                  <a:pt x="6240" y="-185"/>
                                </a:lnTo>
                                <a:lnTo>
                                  <a:pt x="6240" y="-224"/>
                                </a:lnTo>
                                <a:lnTo>
                                  <a:pt x="6240" y="-260"/>
                                </a:lnTo>
                                <a:lnTo>
                                  <a:pt x="6240" y="-295"/>
                                </a:lnTo>
                                <a:lnTo>
                                  <a:pt x="6240" y="-328"/>
                                </a:lnTo>
                                <a:lnTo>
                                  <a:pt x="6240" y="-367"/>
                                </a:lnTo>
                                <a:lnTo>
                                  <a:pt x="6240" y="-405"/>
                                </a:lnTo>
                                <a:lnTo>
                                  <a:pt x="6240" y="-441"/>
                                </a:lnTo>
                                <a:lnTo>
                                  <a:pt x="6240" y="-484"/>
                                </a:lnTo>
                                <a:lnTo>
                                  <a:pt x="6240" y="-527"/>
                                </a:lnTo>
                                <a:lnTo>
                                  <a:pt x="6240" y="-573"/>
                                </a:lnTo>
                                <a:lnTo>
                                  <a:pt x="6240" y="-621"/>
                                </a:lnTo>
                                <a:lnTo>
                                  <a:pt x="6240" y="-671"/>
                                </a:lnTo>
                                <a:lnTo>
                                  <a:pt x="6240" y="-720"/>
                                </a:lnTo>
                                <a:lnTo>
                                  <a:pt x="6240" y="-776"/>
                                </a:lnTo>
                                <a:lnTo>
                                  <a:pt x="6240" y="-829"/>
                                </a:lnTo>
                                <a:lnTo>
                                  <a:pt x="6240" y="-888"/>
                                </a:lnTo>
                                <a:lnTo>
                                  <a:pt x="6240" y="-953"/>
                                </a:lnTo>
                                <a:lnTo>
                                  <a:pt x="6240" y="-1075"/>
                                </a:lnTo>
                                <a:lnTo>
                                  <a:pt x="6240" y="-1099"/>
                                </a:lnTo>
                                <a:lnTo>
                                  <a:pt x="6240" y="-1106"/>
                                </a:lnTo>
                                <a:lnTo>
                                  <a:pt x="6240" y="-1099"/>
                                </a:lnTo>
                                <a:lnTo>
                                  <a:pt x="6240" y="-1078"/>
                                </a:lnTo>
                                <a:lnTo>
                                  <a:pt x="6241" y="-1012"/>
                                </a:lnTo>
                                <a:lnTo>
                                  <a:pt x="6241" y="-924"/>
                                </a:lnTo>
                                <a:lnTo>
                                  <a:pt x="6241" y="-860"/>
                                </a:lnTo>
                                <a:lnTo>
                                  <a:pt x="6241" y="-805"/>
                                </a:lnTo>
                                <a:lnTo>
                                  <a:pt x="6241" y="-752"/>
                                </a:lnTo>
                                <a:lnTo>
                                  <a:pt x="6241" y="-700"/>
                                </a:lnTo>
                                <a:lnTo>
                                  <a:pt x="6241" y="-648"/>
                                </a:lnTo>
                                <a:lnTo>
                                  <a:pt x="6241" y="-597"/>
                                </a:lnTo>
                                <a:lnTo>
                                  <a:pt x="6241" y="-550"/>
                                </a:lnTo>
                                <a:lnTo>
                                  <a:pt x="6241" y="-505"/>
                                </a:lnTo>
                                <a:lnTo>
                                  <a:pt x="6241" y="-464"/>
                                </a:lnTo>
                                <a:lnTo>
                                  <a:pt x="6241" y="-423"/>
                                </a:lnTo>
                                <a:lnTo>
                                  <a:pt x="6241" y="-385"/>
                                </a:lnTo>
                                <a:lnTo>
                                  <a:pt x="6241" y="-350"/>
                                </a:lnTo>
                                <a:lnTo>
                                  <a:pt x="6241" y="-313"/>
                                </a:lnTo>
                                <a:lnTo>
                                  <a:pt x="6241" y="-280"/>
                                </a:lnTo>
                                <a:lnTo>
                                  <a:pt x="6241" y="-247"/>
                                </a:lnTo>
                                <a:lnTo>
                                  <a:pt x="6241" y="-206"/>
                                </a:lnTo>
                                <a:lnTo>
                                  <a:pt x="6241" y="-170"/>
                                </a:lnTo>
                                <a:lnTo>
                                  <a:pt x="6241" y="-133"/>
                                </a:lnTo>
                                <a:lnTo>
                                  <a:pt x="6241" y="-95"/>
                                </a:lnTo>
                                <a:lnTo>
                                  <a:pt x="6241" y="-56"/>
                                </a:lnTo>
                                <a:lnTo>
                                  <a:pt x="6241" y="-17"/>
                                </a:lnTo>
                                <a:lnTo>
                                  <a:pt x="6241" y="18"/>
                                </a:lnTo>
                                <a:lnTo>
                                  <a:pt x="6242" y="51"/>
                                </a:lnTo>
                                <a:lnTo>
                                  <a:pt x="6242" y="84"/>
                                </a:lnTo>
                                <a:lnTo>
                                  <a:pt x="6242" y="113"/>
                                </a:lnTo>
                                <a:lnTo>
                                  <a:pt x="6242" y="136"/>
                                </a:lnTo>
                                <a:lnTo>
                                  <a:pt x="6242" y="159"/>
                                </a:lnTo>
                                <a:lnTo>
                                  <a:pt x="6242" y="172"/>
                                </a:lnTo>
                                <a:lnTo>
                                  <a:pt x="6243" y="175"/>
                                </a:lnTo>
                                <a:lnTo>
                                  <a:pt x="6243" y="169"/>
                                </a:lnTo>
                                <a:lnTo>
                                  <a:pt x="6243" y="152"/>
                                </a:lnTo>
                                <a:lnTo>
                                  <a:pt x="6243" y="126"/>
                                </a:lnTo>
                                <a:lnTo>
                                  <a:pt x="6243" y="95"/>
                                </a:lnTo>
                                <a:lnTo>
                                  <a:pt x="6244" y="66"/>
                                </a:lnTo>
                                <a:lnTo>
                                  <a:pt x="6244" y="30"/>
                                </a:lnTo>
                                <a:lnTo>
                                  <a:pt x="6244" y="-2"/>
                                </a:lnTo>
                                <a:lnTo>
                                  <a:pt x="6244" y="-39"/>
                                </a:lnTo>
                                <a:lnTo>
                                  <a:pt x="6244" y="-74"/>
                                </a:lnTo>
                                <a:lnTo>
                                  <a:pt x="6244" y="-111"/>
                                </a:lnTo>
                                <a:lnTo>
                                  <a:pt x="6244" y="-148"/>
                                </a:lnTo>
                                <a:lnTo>
                                  <a:pt x="6244" y="-181"/>
                                </a:lnTo>
                                <a:lnTo>
                                  <a:pt x="6244" y="-214"/>
                                </a:lnTo>
                                <a:lnTo>
                                  <a:pt x="6244" y="-247"/>
                                </a:lnTo>
                                <a:lnTo>
                                  <a:pt x="6244" y="-281"/>
                                </a:lnTo>
                                <a:lnTo>
                                  <a:pt x="6244" y="-321"/>
                                </a:lnTo>
                                <a:lnTo>
                                  <a:pt x="6244" y="-360"/>
                                </a:lnTo>
                                <a:lnTo>
                                  <a:pt x="6244" y="-403"/>
                                </a:lnTo>
                                <a:lnTo>
                                  <a:pt x="6244" y="-448"/>
                                </a:lnTo>
                                <a:lnTo>
                                  <a:pt x="6244" y="-493"/>
                                </a:lnTo>
                                <a:lnTo>
                                  <a:pt x="6244" y="-539"/>
                                </a:lnTo>
                                <a:lnTo>
                                  <a:pt x="6244" y="-592"/>
                                </a:lnTo>
                                <a:lnTo>
                                  <a:pt x="6244" y="-644"/>
                                </a:lnTo>
                                <a:lnTo>
                                  <a:pt x="6244" y="-699"/>
                                </a:lnTo>
                                <a:lnTo>
                                  <a:pt x="6244" y="-758"/>
                                </a:lnTo>
                                <a:lnTo>
                                  <a:pt x="6244" y="-825"/>
                                </a:lnTo>
                                <a:lnTo>
                                  <a:pt x="6244" y="-949"/>
                                </a:lnTo>
                                <a:lnTo>
                                  <a:pt x="6244" y="-976"/>
                                </a:lnTo>
                                <a:lnTo>
                                  <a:pt x="6244" y="-987"/>
                                </a:lnTo>
                                <a:lnTo>
                                  <a:pt x="6245" y="-979"/>
                                </a:lnTo>
                                <a:lnTo>
                                  <a:pt x="6245" y="-953"/>
                                </a:lnTo>
                                <a:lnTo>
                                  <a:pt x="6245" y="-811"/>
                                </a:lnTo>
                                <a:lnTo>
                                  <a:pt x="6245" y="-752"/>
                                </a:lnTo>
                                <a:lnTo>
                                  <a:pt x="6245" y="-693"/>
                                </a:lnTo>
                                <a:lnTo>
                                  <a:pt x="6245" y="-640"/>
                                </a:lnTo>
                                <a:lnTo>
                                  <a:pt x="6245" y="-595"/>
                                </a:lnTo>
                                <a:lnTo>
                                  <a:pt x="6245" y="-552"/>
                                </a:lnTo>
                                <a:lnTo>
                                  <a:pt x="6245" y="-512"/>
                                </a:lnTo>
                                <a:lnTo>
                                  <a:pt x="6245" y="-479"/>
                                </a:lnTo>
                                <a:lnTo>
                                  <a:pt x="6245" y="-453"/>
                                </a:lnTo>
                                <a:lnTo>
                                  <a:pt x="6245" y="-436"/>
                                </a:lnTo>
                                <a:lnTo>
                                  <a:pt x="6245" y="-429"/>
                                </a:lnTo>
                                <a:lnTo>
                                  <a:pt x="6245" y="-434"/>
                                </a:lnTo>
                                <a:lnTo>
                                  <a:pt x="6245" y="-454"/>
                                </a:lnTo>
                                <a:lnTo>
                                  <a:pt x="6245" y="-479"/>
                                </a:lnTo>
                                <a:lnTo>
                                  <a:pt x="6245" y="-510"/>
                                </a:lnTo>
                                <a:lnTo>
                                  <a:pt x="6245" y="-548"/>
                                </a:lnTo>
                                <a:lnTo>
                                  <a:pt x="6245" y="-589"/>
                                </a:lnTo>
                                <a:lnTo>
                                  <a:pt x="6245" y="-639"/>
                                </a:lnTo>
                                <a:lnTo>
                                  <a:pt x="6245" y="-688"/>
                                </a:lnTo>
                                <a:lnTo>
                                  <a:pt x="6245" y="-742"/>
                                </a:lnTo>
                                <a:lnTo>
                                  <a:pt x="6245" y="-798"/>
                                </a:lnTo>
                                <a:lnTo>
                                  <a:pt x="6245" y="-857"/>
                                </a:lnTo>
                                <a:lnTo>
                                  <a:pt x="6245" y="-931"/>
                                </a:lnTo>
                                <a:lnTo>
                                  <a:pt x="6245" y="-1031"/>
                                </a:lnTo>
                                <a:lnTo>
                                  <a:pt x="6245" y="-1056"/>
                                </a:lnTo>
                                <a:lnTo>
                                  <a:pt x="6245" y="-1062"/>
                                </a:lnTo>
                                <a:lnTo>
                                  <a:pt x="6245" y="-1056"/>
                                </a:lnTo>
                                <a:lnTo>
                                  <a:pt x="6245" y="-1035"/>
                                </a:lnTo>
                                <a:lnTo>
                                  <a:pt x="6245" y="-969"/>
                                </a:lnTo>
                                <a:lnTo>
                                  <a:pt x="6245" y="-883"/>
                                </a:lnTo>
                                <a:lnTo>
                                  <a:pt x="6245" y="-819"/>
                                </a:lnTo>
                                <a:lnTo>
                                  <a:pt x="6245" y="-760"/>
                                </a:lnTo>
                                <a:lnTo>
                                  <a:pt x="6245" y="-704"/>
                                </a:lnTo>
                                <a:lnTo>
                                  <a:pt x="6245" y="-648"/>
                                </a:lnTo>
                                <a:lnTo>
                                  <a:pt x="6245" y="-596"/>
                                </a:lnTo>
                                <a:lnTo>
                                  <a:pt x="6245" y="-544"/>
                                </a:lnTo>
                                <a:lnTo>
                                  <a:pt x="6245" y="-500"/>
                                </a:lnTo>
                                <a:lnTo>
                                  <a:pt x="6246" y="-453"/>
                                </a:lnTo>
                                <a:lnTo>
                                  <a:pt x="6246" y="-411"/>
                                </a:lnTo>
                                <a:lnTo>
                                  <a:pt x="6246" y="-367"/>
                                </a:lnTo>
                                <a:lnTo>
                                  <a:pt x="6246" y="-329"/>
                                </a:lnTo>
                                <a:lnTo>
                                  <a:pt x="6246" y="-291"/>
                                </a:lnTo>
                                <a:lnTo>
                                  <a:pt x="6246" y="-254"/>
                                </a:lnTo>
                                <a:lnTo>
                                  <a:pt x="6246" y="-215"/>
                                </a:lnTo>
                                <a:lnTo>
                                  <a:pt x="6246" y="-177"/>
                                </a:lnTo>
                                <a:lnTo>
                                  <a:pt x="6246" y="-144"/>
                                </a:lnTo>
                                <a:lnTo>
                                  <a:pt x="6246" y="-108"/>
                                </a:lnTo>
                                <a:lnTo>
                                  <a:pt x="6246" y="-69"/>
                                </a:lnTo>
                                <a:lnTo>
                                  <a:pt x="6246" y="-30"/>
                                </a:lnTo>
                                <a:lnTo>
                                  <a:pt x="6246" y="9"/>
                                </a:lnTo>
                                <a:lnTo>
                                  <a:pt x="6246" y="44"/>
                                </a:lnTo>
                                <a:lnTo>
                                  <a:pt x="6246" y="81"/>
                                </a:lnTo>
                                <a:lnTo>
                                  <a:pt x="6246" y="116"/>
                                </a:lnTo>
                                <a:lnTo>
                                  <a:pt x="6247" y="150"/>
                                </a:lnTo>
                                <a:lnTo>
                                  <a:pt x="6247" y="175"/>
                                </a:lnTo>
                                <a:lnTo>
                                  <a:pt x="6247" y="194"/>
                                </a:lnTo>
                                <a:lnTo>
                                  <a:pt x="6247" y="197"/>
                                </a:lnTo>
                                <a:lnTo>
                                  <a:pt x="6247" y="189"/>
                                </a:lnTo>
                                <a:lnTo>
                                  <a:pt x="6247" y="177"/>
                                </a:lnTo>
                                <a:lnTo>
                                  <a:pt x="6247" y="158"/>
                                </a:lnTo>
                                <a:lnTo>
                                  <a:pt x="6247" y="134"/>
                                </a:lnTo>
                                <a:lnTo>
                                  <a:pt x="6247" y="105"/>
                                </a:lnTo>
                                <a:lnTo>
                                  <a:pt x="6247" y="72"/>
                                </a:lnTo>
                                <a:lnTo>
                                  <a:pt x="6247" y="40"/>
                                </a:lnTo>
                                <a:lnTo>
                                  <a:pt x="6247" y="-2"/>
                                </a:lnTo>
                                <a:lnTo>
                                  <a:pt x="6247" y="-43"/>
                                </a:lnTo>
                                <a:lnTo>
                                  <a:pt x="6247" y="-87"/>
                                </a:lnTo>
                                <a:lnTo>
                                  <a:pt x="6247" y="-138"/>
                                </a:lnTo>
                                <a:lnTo>
                                  <a:pt x="6247" y="-192"/>
                                </a:lnTo>
                                <a:lnTo>
                                  <a:pt x="6247" y="-244"/>
                                </a:lnTo>
                                <a:lnTo>
                                  <a:pt x="6247" y="-301"/>
                                </a:lnTo>
                                <a:lnTo>
                                  <a:pt x="6247" y="-365"/>
                                </a:lnTo>
                                <a:lnTo>
                                  <a:pt x="6247" y="-455"/>
                                </a:lnTo>
                                <a:lnTo>
                                  <a:pt x="6248" y="-519"/>
                                </a:lnTo>
                                <a:lnTo>
                                  <a:pt x="6248" y="-542"/>
                                </a:lnTo>
                                <a:lnTo>
                                  <a:pt x="6248" y="-547"/>
                                </a:lnTo>
                                <a:lnTo>
                                  <a:pt x="6248" y="-540"/>
                                </a:lnTo>
                                <a:lnTo>
                                  <a:pt x="6248" y="-516"/>
                                </a:lnTo>
                                <a:lnTo>
                                  <a:pt x="6248" y="-437"/>
                                </a:lnTo>
                                <a:lnTo>
                                  <a:pt x="6248" y="-362"/>
                                </a:lnTo>
                                <a:lnTo>
                                  <a:pt x="6248" y="-296"/>
                                </a:lnTo>
                                <a:lnTo>
                                  <a:pt x="6248" y="-243"/>
                                </a:lnTo>
                                <a:lnTo>
                                  <a:pt x="6248" y="-192"/>
                                </a:lnTo>
                                <a:lnTo>
                                  <a:pt x="6248" y="-139"/>
                                </a:lnTo>
                                <a:lnTo>
                                  <a:pt x="6248" y="-87"/>
                                </a:lnTo>
                                <a:lnTo>
                                  <a:pt x="6248" y="-44"/>
                                </a:lnTo>
                                <a:lnTo>
                                  <a:pt x="6248" y="-4"/>
                                </a:lnTo>
                                <a:lnTo>
                                  <a:pt x="6248" y="40"/>
                                </a:lnTo>
                                <a:lnTo>
                                  <a:pt x="6248" y="81"/>
                                </a:lnTo>
                                <a:lnTo>
                                  <a:pt x="6248" y="115"/>
                                </a:lnTo>
                                <a:lnTo>
                                  <a:pt x="6248" y="146"/>
                                </a:lnTo>
                                <a:lnTo>
                                  <a:pt x="6248" y="170"/>
                                </a:lnTo>
                                <a:lnTo>
                                  <a:pt x="6248" y="194"/>
                                </a:lnTo>
                                <a:lnTo>
                                  <a:pt x="6248" y="210"/>
                                </a:lnTo>
                                <a:lnTo>
                                  <a:pt x="6248" y="233"/>
                                </a:lnTo>
                                <a:lnTo>
                                  <a:pt x="6248" y="251"/>
                                </a:lnTo>
                                <a:lnTo>
                                  <a:pt x="6248" y="265"/>
                                </a:lnTo>
                                <a:lnTo>
                                  <a:pt x="6249" y="276"/>
                                </a:lnTo>
                                <a:lnTo>
                                  <a:pt x="6249" y="277"/>
                                </a:lnTo>
                                <a:lnTo>
                                  <a:pt x="6249" y="272"/>
                                </a:lnTo>
                                <a:lnTo>
                                  <a:pt x="6250" y="254"/>
                                </a:lnTo>
                                <a:lnTo>
                                  <a:pt x="6250" y="229"/>
                                </a:lnTo>
                                <a:lnTo>
                                  <a:pt x="6250" y="203"/>
                                </a:lnTo>
                                <a:lnTo>
                                  <a:pt x="6251" y="174"/>
                                </a:lnTo>
                                <a:lnTo>
                                  <a:pt x="6251" y="142"/>
                                </a:lnTo>
                                <a:lnTo>
                                  <a:pt x="6251" y="105"/>
                                </a:lnTo>
                                <a:lnTo>
                                  <a:pt x="6251" y="69"/>
                                </a:lnTo>
                                <a:lnTo>
                                  <a:pt x="6251" y="34"/>
                                </a:lnTo>
                                <a:lnTo>
                                  <a:pt x="6251" y="-1"/>
                                </a:lnTo>
                                <a:lnTo>
                                  <a:pt x="6251" y="-35"/>
                                </a:lnTo>
                                <a:lnTo>
                                  <a:pt x="6252" y="-73"/>
                                </a:lnTo>
                                <a:lnTo>
                                  <a:pt x="6252" y="-108"/>
                                </a:lnTo>
                                <a:lnTo>
                                  <a:pt x="6252" y="-146"/>
                                </a:lnTo>
                                <a:lnTo>
                                  <a:pt x="6252" y="-183"/>
                                </a:lnTo>
                                <a:lnTo>
                                  <a:pt x="6252" y="-219"/>
                                </a:lnTo>
                                <a:lnTo>
                                  <a:pt x="6252" y="-256"/>
                                </a:lnTo>
                                <a:lnTo>
                                  <a:pt x="6252" y="-291"/>
                                </a:lnTo>
                                <a:lnTo>
                                  <a:pt x="6252" y="-323"/>
                                </a:lnTo>
                                <a:lnTo>
                                  <a:pt x="6252" y="-360"/>
                                </a:lnTo>
                                <a:lnTo>
                                  <a:pt x="6252" y="-396"/>
                                </a:lnTo>
                                <a:lnTo>
                                  <a:pt x="6252" y="-438"/>
                                </a:lnTo>
                                <a:lnTo>
                                  <a:pt x="6252" y="-479"/>
                                </a:lnTo>
                                <a:lnTo>
                                  <a:pt x="6252" y="-525"/>
                                </a:lnTo>
                                <a:lnTo>
                                  <a:pt x="6252" y="-570"/>
                                </a:lnTo>
                                <a:lnTo>
                                  <a:pt x="6252" y="-616"/>
                                </a:lnTo>
                                <a:lnTo>
                                  <a:pt x="6252" y="-664"/>
                                </a:lnTo>
                                <a:lnTo>
                                  <a:pt x="6252" y="-718"/>
                                </a:lnTo>
                                <a:lnTo>
                                  <a:pt x="6252" y="-772"/>
                                </a:lnTo>
                                <a:lnTo>
                                  <a:pt x="6252" y="-824"/>
                                </a:lnTo>
                                <a:lnTo>
                                  <a:pt x="6252" y="-886"/>
                                </a:lnTo>
                                <a:lnTo>
                                  <a:pt x="6252" y="-958"/>
                                </a:lnTo>
                                <a:lnTo>
                                  <a:pt x="6252" y="-1063"/>
                                </a:lnTo>
                                <a:lnTo>
                                  <a:pt x="6252" y="-1087"/>
                                </a:lnTo>
                                <a:lnTo>
                                  <a:pt x="6252" y="-1096"/>
                                </a:lnTo>
                                <a:lnTo>
                                  <a:pt x="6252" y="-1089"/>
                                </a:lnTo>
                                <a:lnTo>
                                  <a:pt x="6252" y="-1067"/>
                                </a:lnTo>
                                <a:lnTo>
                                  <a:pt x="6252" y="-997"/>
                                </a:lnTo>
                                <a:lnTo>
                                  <a:pt x="6252" y="-915"/>
                                </a:lnTo>
                                <a:lnTo>
                                  <a:pt x="6252" y="-849"/>
                                </a:lnTo>
                                <a:lnTo>
                                  <a:pt x="6253" y="-793"/>
                                </a:lnTo>
                                <a:lnTo>
                                  <a:pt x="6253" y="-738"/>
                                </a:lnTo>
                                <a:lnTo>
                                  <a:pt x="6253" y="-685"/>
                                </a:lnTo>
                                <a:lnTo>
                                  <a:pt x="6253" y="-637"/>
                                </a:lnTo>
                                <a:lnTo>
                                  <a:pt x="6253" y="-588"/>
                                </a:lnTo>
                                <a:lnTo>
                                  <a:pt x="6253" y="-543"/>
                                </a:lnTo>
                                <a:lnTo>
                                  <a:pt x="6253" y="-501"/>
                                </a:lnTo>
                                <a:lnTo>
                                  <a:pt x="6253" y="-463"/>
                                </a:lnTo>
                                <a:lnTo>
                                  <a:pt x="6253" y="-423"/>
                                </a:lnTo>
                                <a:lnTo>
                                  <a:pt x="6253" y="-387"/>
                                </a:lnTo>
                                <a:lnTo>
                                  <a:pt x="6253" y="-352"/>
                                </a:lnTo>
                                <a:lnTo>
                                  <a:pt x="6253" y="-319"/>
                                </a:lnTo>
                                <a:lnTo>
                                  <a:pt x="6253" y="-285"/>
                                </a:lnTo>
                                <a:lnTo>
                                  <a:pt x="6253" y="-251"/>
                                </a:lnTo>
                                <a:lnTo>
                                  <a:pt x="6253" y="-217"/>
                                </a:lnTo>
                                <a:lnTo>
                                  <a:pt x="6253" y="-191"/>
                                </a:lnTo>
                                <a:lnTo>
                                  <a:pt x="6253" y="-164"/>
                                </a:lnTo>
                                <a:lnTo>
                                  <a:pt x="6253" y="-144"/>
                                </a:lnTo>
                                <a:lnTo>
                                  <a:pt x="6253" y="-134"/>
                                </a:lnTo>
                                <a:lnTo>
                                  <a:pt x="6253" y="-133"/>
                                </a:lnTo>
                                <a:lnTo>
                                  <a:pt x="6253" y="-136"/>
                                </a:lnTo>
                                <a:lnTo>
                                  <a:pt x="6253" y="-146"/>
                                </a:lnTo>
                                <a:lnTo>
                                  <a:pt x="6253" y="-169"/>
                                </a:lnTo>
                                <a:lnTo>
                                  <a:pt x="6254" y="-197"/>
                                </a:lnTo>
                                <a:lnTo>
                                  <a:pt x="6254" y="-232"/>
                                </a:lnTo>
                                <a:lnTo>
                                  <a:pt x="6254" y="-270"/>
                                </a:lnTo>
                                <a:lnTo>
                                  <a:pt x="6254" y="-308"/>
                                </a:lnTo>
                                <a:lnTo>
                                  <a:pt x="6254" y="-343"/>
                                </a:lnTo>
                                <a:lnTo>
                                  <a:pt x="6254" y="-382"/>
                                </a:lnTo>
                                <a:lnTo>
                                  <a:pt x="6254" y="-420"/>
                                </a:lnTo>
                                <a:lnTo>
                                  <a:pt x="6254" y="-458"/>
                                </a:lnTo>
                                <a:lnTo>
                                  <a:pt x="6254" y="-499"/>
                                </a:lnTo>
                                <a:lnTo>
                                  <a:pt x="6254" y="-539"/>
                                </a:lnTo>
                                <a:lnTo>
                                  <a:pt x="6254" y="-581"/>
                                </a:lnTo>
                                <a:lnTo>
                                  <a:pt x="6254" y="-626"/>
                                </a:lnTo>
                                <a:lnTo>
                                  <a:pt x="6254" y="-672"/>
                                </a:lnTo>
                                <a:lnTo>
                                  <a:pt x="6254" y="-719"/>
                                </a:lnTo>
                                <a:lnTo>
                                  <a:pt x="6254" y="-768"/>
                                </a:lnTo>
                                <a:lnTo>
                                  <a:pt x="6254" y="-816"/>
                                </a:lnTo>
                                <a:lnTo>
                                  <a:pt x="6254" y="-868"/>
                                </a:lnTo>
                                <a:lnTo>
                                  <a:pt x="6254" y="-929"/>
                                </a:lnTo>
                                <a:lnTo>
                                  <a:pt x="6254" y="-999"/>
                                </a:lnTo>
                                <a:lnTo>
                                  <a:pt x="6254" y="-1093"/>
                                </a:lnTo>
                                <a:lnTo>
                                  <a:pt x="6254" y="-1119"/>
                                </a:lnTo>
                                <a:lnTo>
                                  <a:pt x="6254" y="-1129"/>
                                </a:lnTo>
                                <a:lnTo>
                                  <a:pt x="6254" y="-1123"/>
                                </a:lnTo>
                                <a:lnTo>
                                  <a:pt x="6254" y="-1103"/>
                                </a:lnTo>
                                <a:lnTo>
                                  <a:pt x="6254" y="-1042"/>
                                </a:lnTo>
                                <a:lnTo>
                                  <a:pt x="6254" y="-961"/>
                                </a:lnTo>
                                <a:lnTo>
                                  <a:pt x="6254" y="-897"/>
                                </a:lnTo>
                                <a:lnTo>
                                  <a:pt x="6254" y="-838"/>
                                </a:lnTo>
                                <a:lnTo>
                                  <a:pt x="6254" y="-784"/>
                                </a:lnTo>
                                <a:lnTo>
                                  <a:pt x="6254" y="-730"/>
                                </a:lnTo>
                                <a:lnTo>
                                  <a:pt x="6254" y="-683"/>
                                </a:lnTo>
                                <a:lnTo>
                                  <a:pt x="6255" y="-638"/>
                                </a:lnTo>
                                <a:lnTo>
                                  <a:pt x="6255" y="-592"/>
                                </a:lnTo>
                                <a:lnTo>
                                  <a:pt x="6255" y="-553"/>
                                </a:lnTo>
                                <a:lnTo>
                                  <a:pt x="6255" y="-510"/>
                                </a:lnTo>
                                <a:lnTo>
                                  <a:pt x="6255" y="-471"/>
                                </a:lnTo>
                                <a:lnTo>
                                  <a:pt x="6255" y="-434"/>
                                </a:lnTo>
                                <a:lnTo>
                                  <a:pt x="6255" y="-395"/>
                                </a:lnTo>
                                <a:lnTo>
                                  <a:pt x="6255" y="-360"/>
                                </a:lnTo>
                                <a:lnTo>
                                  <a:pt x="6255" y="-320"/>
                                </a:lnTo>
                                <a:lnTo>
                                  <a:pt x="6255" y="-280"/>
                                </a:lnTo>
                                <a:lnTo>
                                  <a:pt x="6255" y="-239"/>
                                </a:lnTo>
                                <a:lnTo>
                                  <a:pt x="6255" y="-202"/>
                                </a:lnTo>
                                <a:lnTo>
                                  <a:pt x="6255" y="-163"/>
                                </a:lnTo>
                                <a:lnTo>
                                  <a:pt x="6255" y="-127"/>
                                </a:lnTo>
                                <a:lnTo>
                                  <a:pt x="6255" y="-93"/>
                                </a:lnTo>
                                <a:lnTo>
                                  <a:pt x="6255" y="-63"/>
                                </a:lnTo>
                                <a:lnTo>
                                  <a:pt x="6255" y="-40"/>
                                </a:lnTo>
                                <a:lnTo>
                                  <a:pt x="6256" y="-26"/>
                                </a:lnTo>
                                <a:lnTo>
                                  <a:pt x="6256" y="-21"/>
                                </a:lnTo>
                                <a:lnTo>
                                  <a:pt x="6256" y="-26"/>
                                </a:lnTo>
                                <a:lnTo>
                                  <a:pt x="6256" y="-36"/>
                                </a:lnTo>
                                <a:lnTo>
                                  <a:pt x="6256" y="-55"/>
                                </a:lnTo>
                                <a:lnTo>
                                  <a:pt x="6256" y="-78"/>
                                </a:lnTo>
                                <a:lnTo>
                                  <a:pt x="6256" y="-104"/>
                                </a:lnTo>
                                <a:lnTo>
                                  <a:pt x="6256" y="-132"/>
                                </a:lnTo>
                                <a:lnTo>
                                  <a:pt x="6256" y="-157"/>
                                </a:lnTo>
                                <a:lnTo>
                                  <a:pt x="6256" y="-190"/>
                                </a:lnTo>
                                <a:lnTo>
                                  <a:pt x="6256" y="-225"/>
                                </a:lnTo>
                                <a:lnTo>
                                  <a:pt x="6256" y="-262"/>
                                </a:lnTo>
                                <a:lnTo>
                                  <a:pt x="6256" y="-303"/>
                                </a:lnTo>
                                <a:lnTo>
                                  <a:pt x="6256" y="-348"/>
                                </a:lnTo>
                                <a:lnTo>
                                  <a:pt x="6256" y="-396"/>
                                </a:lnTo>
                                <a:lnTo>
                                  <a:pt x="6256" y="-446"/>
                                </a:lnTo>
                                <a:lnTo>
                                  <a:pt x="6256" y="-497"/>
                                </a:lnTo>
                                <a:lnTo>
                                  <a:pt x="6256" y="-548"/>
                                </a:lnTo>
                                <a:lnTo>
                                  <a:pt x="6256" y="-606"/>
                                </a:lnTo>
                                <a:lnTo>
                                  <a:pt x="6256" y="-666"/>
                                </a:lnTo>
                                <a:lnTo>
                                  <a:pt x="6256" y="-731"/>
                                </a:lnTo>
                                <a:lnTo>
                                  <a:pt x="6256" y="-811"/>
                                </a:lnTo>
                                <a:lnTo>
                                  <a:pt x="6256" y="-892"/>
                                </a:lnTo>
                                <a:lnTo>
                                  <a:pt x="6256" y="-918"/>
                                </a:lnTo>
                                <a:lnTo>
                                  <a:pt x="6256" y="-926"/>
                                </a:lnTo>
                                <a:lnTo>
                                  <a:pt x="6256" y="-919"/>
                                </a:lnTo>
                                <a:lnTo>
                                  <a:pt x="6256" y="-897"/>
                                </a:lnTo>
                                <a:lnTo>
                                  <a:pt x="6257" y="-830"/>
                                </a:lnTo>
                                <a:lnTo>
                                  <a:pt x="6257" y="-744"/>
                                </a:lnTo>
                                <a:lnTo>
                                  <a:pt x="6257" y="-678"/>
                                </a:lnTo>
                                <a:lnTo>
                                  <a:pt x="6257" y="-621"/>
                                </a:lnTo>
                                <a:lnTo>
                                  <a:pt x="6257" y="-564"/>
                                </a:lnTo>
                                <a:lnTo>
                                  <a:pt x="6257" y="-510"/>
                                </a:lnTo>
                                <a:lnTo>
                                  <a:pt x="6257" y="-459"/>
                                </a:lnTo>
                                <a:lnTo>
                                  <a:pt x="6257" y="-411"/>
                                </a:lnTo>
                                <a:lnTo>
                                  <a:pt x="6257" y="-365"/>
                                </a:lnTo>
                                <a:lnTo>
                                  <a:pt x="6257" y="-322"/>
                                </a:lnTo>
                                <a:lnTo>
                                  <a:pt x="6257" y="-282"/>
                                </a:lnTo>
                                <a:lnTo>
                                  <a:pt x="6257" y="-247"/>
                                </a:lnTo>
                                <a:lnTo>
                                  <a:pt x="6257" y="-210"/>
                                </a:lnTo>
                                <a:lnTo>
                                  <a:pt x="6257" y="-182"/>
                                </a:lnTo>
                                <a:lnTo>
                                  <a:pt x="6257" y="-153"/>
                                </a:lnTo>
                                <a:lnTo>
                                  <a:pt x="6257" y="-127"/>
                                </a:lnTo>
                                <a:lnTo>
                                  <a:pt x="6257" y="-106"/>
                                </a:lnTo>
                                <a:lnTo>
                                  <a:pt x="6257" y="-85"/>
                                </a:lnTo>
                                <a:lnTo>
                                  <a:pt x="6257" y="-71"/>
                                </a:lnTo>
                                <a:lnTo>
                                  <a:pt x="6257" y="-67"/>
                                </a:lnTo>
                                <a:lnTo>
                                  <a:pt x="6257" y="-71"/>
                                </a:lnTo>
                                <a:lnTo>
                                  <a:pt x="6257" y="-86"/>
                                </a:lnTo>
                                <a:lnTo>
                                  <a:pt x="6257" y="-112"/>
                                </a:lnTo>
                                <a:lnTo>
                                  <a:pt x="6257" y="-142"/>
                                </a:lnTo>
                                <a:lnTo>
                                  <a:pt x="6258" y="-176"/>
                                </a:lnTo>
                                <a:lnTo>
                                  <a:pt x="6258" y="-209"/>
                                </a:lnTo>
                                <a:lnTo>
                                  <a:pt x="6258" y="-246"/>
                                </a:lnTo>
                                <a:lnTo>
                                  <a:pt x="6258" y="-284"/>
                                </a:lnTo>
                                <a:lnTo>
                                  <a:pt x="6258" y="-321"/>
                                </a:lnTo>
                                <a:lnTo>
                                  <a:pt x="6258" y="-357"/>
                                </a:lnTo>
                                <a:lnTo>
                                  <a:pt x="6258" y="-392"/>
                                </a:lnTo>
                                <a:lnTo>
                                  <a:pt x="6258" y="-427"/>
                                </a:lnTo>
                                <a:lnTo>
                                  <a:pt x="6258" y="-463"/>
                                </a:lnTo>
                                <a:lnTo>
                                  <a:pt x="6258" y="-500"/>
                                </a:lnTo>
                                <a:lnTo>
                                  <a:pt x="6258" y="-543"/>
                                </a:lnTo>
                                <a:lnTo>
                                  <a:pt x="6258" y="-581"/>
                                </a:lnTo>
                                <a:lnTo>
                                  <a:pt x="6258" y="-625"/>
                                </a:lnTo>
                                <a:lnTo>
                                  <a:pt x="6258" y="-672"/>
                                </a:lnTo>
                                <a:lnTo>
                                  <a:pt x="6258" y="-722"/>
                                </a:lnTo>
                                <a:lnTo>
                                  <a:pt x="6258" y="-773"/>
                                </a:lnTo>
                                <a:lnTo>
                                  <a:pt x="6258" y="-821"/>
                                </a:lnTo>
                                <a:lnTo>
                                  <a:pt x="6258" y="-878"/>
                                </a:lnTo>
                                <a:lnTo>
                                  <a:pt x="6258" y="-939"/>
                                </a:lnTo>
                                <a:lnTo>
                                  <a:pt x="6258" y="-1017"/>
                                </a:lnTo>
                                <a:lnTo>
                                  <a:pt x="6258" y="-1091"/>
                                </a:lnTo>
                                <a:lnTo>
                                  <a:pt x="6258" y="-1115"/>
                                </a:lnTo>
                                <a:lnTo>
                                  <a:pt x="6258" y="-1122"/>
                                </a:lnTo>
                                <a:lnTo>
                                  <a:pt x="6258" y="-1115"/>
                                </a:lnTo>
                                <a:lnTo>
                                  <a:pt x="6258" y="-1092"/>
                                </a:lnTo>
                                <a:lnTo>
                                  <a:pt x="6258" y="-1004"/>
                                </a:lnTo>
                                <a:lnTo>
                                  <a:pt x="6258" y="-932"/>
                                </a:lnTo>
                                <a:lnTo>
                                  <a:pt x="6259" y="-869"/>
                                </a:lnTo>
                                <a:lnTo>
                                  <a:pt x="6259" y="-813"/>
                                </a:lnTo>
                                <a:lnTo>
                                  <a:pt x="6259" y="-760"/>
                                </a:lnTo>
                                <a:lnTo>
                                  <a:pt x="6259" y="-709"/>
                                </a:lnTo>
                                <a:lnTo>
                                  <a:pt x="6259" y="-660"/>
                                </a:lnTo>
                                <a:lnTo>
                                  <a:pt x="6259" y="-618"/>
                                </a:lnTo>
                                <a:lnTo>
                                  <a:pt x="6259" y="-573"/>
                                </a:lnTo>
                                <a:lnTo>
                                  <a:pt x="6259" y="-532"/>
                                </a:lnTo>
                                <a:lnTo>
                                  <a:pt x="6259" y="-491"/>
                                </a:lnTo>
                                <a:lnTo>
                                  <a:pt x="6259" y="-454"/>
                                </a:lnTo>
                                <a:lnTo>
                                  <a:pt x="6259" y="-416"/>
                                </a:lnTo>
                                <a:lnTo>
                                  <a:pt x="6259" y="-379"/>
                                </a:lnTo>
                                <a:lnTo>
                                  <a:pt x="6259" y="-341"/>
                                </a:lnTo>
                                <a:lnTo>
                                  <a:pt x="6259" y="-304"/>
                                </a:lnTo>
                                <a:lnTo>
                                  <a:pt x="6259" y="-267"/>
                                </a:lnTo>
                                <a:lnTo>
                                  <a:pt x="6259" y="-232"/>
                                </a:lnTo>
                                <a:lnTo>
                                  <a:pt x="6259" y="-198"/>
                                </a:lnTo>
                                <a:lnTo>
                                  <a:pt x="6259" y="-170"/>
                                </a:lnTo>
                                <a:lnTo>
                                  <a:pt x="6259" y="-137"/>
                                </a:lnTo>
                                <a:lnTo>
                                  <a:pt x="6259" y="-113"/>
                                </a:lnTo>
                                <a:lnTo>
                                  <a:pt x="6259" y="-96"/>
                                </a:lnTo>
                                <a:lnTo>
                                  <a:pt x="6260" y="-85"/>
                                </a:lnTo>
                                <a:lnTo>
                                  <a:pt x="6260" y="-79"/>
                                </a:lnTo>
                                <a:lnTo>
                                  <a:pt x="6260" y="-83"/>
                                </a:lnTo>
                                <a:lnTo>
                                  <a:pt x="6260" y="-99"/>
                                </a:lnTo>
                                <a:lnTo>
                                  <a:pt x="6260" y="-121"/>
                                </a:lnTo>
                                <a:lnTo>
                                  <a:pt x="6260" y="-151"/>
                                </a:lnTo>
                                <a:lnTo>
                                  <a:pt x="6260" y="-184"/>
                                </a:lnTo>
                                <a:lnTo>
                                  <a:pt x="6260" y="-218"/>
                                </a:lnTo>
                                <a:lnTo>
                                  <a:pt x="6261" y="-255"/>
                                </a:lnTo>
                                <a:lnTo>
                                  <a:pt x="6261" y="-291"/>
                                </a:lnTo>
                                <a:lnTo>
                                  <a:pt x="6261" y="-328"/>
                                </a:lnTo>
                                <a:lnTo>
                                  <a:pt x="6261" y="-366"/>
                                </a:lnTo>
                                <a:lnTo>
                                  <a:pt x="6261" y="-404"/>
                                </a:lnTo>
                                <a:lnTo>
                                  <a:pt x="6261" y="-442"/>
                                </a:lnTo>
                                <a:lnTo>
                                  <a:pt x="6261" y="-478"/>
                                </a:lnTo>
                                <a:lnTo>
                                  <a:pt x="6261" y="-516"/>
                                </a:lnTo>
                                <a:lnTo>
                                  <a:pt x="6261" y="-554"/>
                                </a:lnTo>
                                <a:lnTo>
                                  <a:pt x="6261" y="-588"/>
                                </a:lnTo>
                                <a:lnTo>
                                  <a:pt x="6261" y="-631"/>
                                </a:lnTo>
                                <a:lnTo>
                                  <a:pt x="6261" y="-673"/>
                                </a:lnTo>
                                <a:lnTo>
                                  <a:pt x="6261" y="-719"/>
                                </a:lnTo>
                                <a:lnTo>
                                  <a:pt x="6261" y="-769"/>
                                </a:lnTo>
                                <a:lnTo>
                                  <a:pt x="6261" y="-823"/>
                                </a:lnTo>
                                <a:lnTo>
                                  <a:pt x="6261" y="-881"/>
                                </a:lnTo>
                                <a:lnTo>
                                  <a:pt x="6261" y="-939"/>
                                </a:lnTo>
                                <a:lnTo>
                                  <a:pt x="6261" y="-1018"/>
                                </a:lnTo>
                                <a:lnTo>
                                  <a:pt x="6261" y="-1092"/>
                                </a:lnTo>
                                <a:lnTo>
                                  <a:pt x="6261" y="-1116"/>
                                </a:lnTo>
                                <a:lnTo>
                                  <a:pt x="6261" y="-1124"/>
                                </a:lnTo>
                                <a:lnTo>
                                  <a:pt x="6261" y="-1118"/>
                                </a:lnTo>
                                <a:lnTo>
                                  <a:pt x="6261" y="-1097"/>
                                </a:lnTo>
                                <a:lnTo>
                                  <a:pt x="6261" y="-1005"/>
                                </a:lnTo>
                                <a:lnTo>
                                  <a:pt x="6261" y="-973"/>
                                </a:lnTo>
                                <a:lnTo>
                                  <a:pt x="6261" y="-949"/>
                                </a:lnTo>
                                <a:lnTo>
                                  <a:pt x="6261" y="-939"/>
                                </a:lnTo>
                                <a:lnTo>
                                  <a:pt x="6261" y="-938"/>
                                </a:lnTo>
                                <a:lnTo>
                                  <a:pt x="6262" y="-940"/>
                                </a:lnTo>
                                <a:lnTo>
                                  <a:pt x="6262" y="-952"/>
                                </a:lnTo>
                                <a:lnTo>
                                  <a:pt x="6262" y="-986"/>
                                </a:lnTo>
                                <a:lnTo>
                                  <a:pt x="6262" y="-1023"/>
                                </a:lnTo>
                                <a:lnTo>
                                  <a:pt x="6262" y="-1032"/>
                                </a:lnTo>
                                <a:lnTo>
                                  <a:pt x="6262" y="-1025"/>
                                </a:lnTo>
                                <a:lnTo>
                                  <a:pt x="6262" y="-1007"/>
                                </a:lnTo>
                                <a:lnTo>
                                  <a:pt x="6262" y="-947"/>
                                </a:lnTo>
                                <a:lnTo>
                                  <a:pt x="6262" y="-867"/>
                                </a:lnTo>
                                <a:lnTo>
                                  <a:pt x="6262" y="-808"/>
                                </a:lnTo>
                                <a:lnTo>
                                  <a:pt x="6262" y="-758"/>
                                </a:lnTo>
                                <a:lnTo>
                                  <a:pt x="6262" y="-710"/>
                                </a:lnTo>
                                <a:lnTo>
                                  <a:pt x="6262" y="-667"/>
                                </a:lnTo>
                                <a:lnTo>
                                  <a:pt x="6262" y="-627"/>
                                </a:lnTo>
                                <a:lnTo>
                                  <a:pt x="6262" y="-581"/>
                                </a:lnTo>
                                <a:lnTo>
                                  <a:pt x="6262" y="-545"/>
                                </a:lnTo>
                                <a:lnTo>
                                  <a:pt x="6262" y="-507"/>
                                </a:lnTo>
                                <a:lnTo>
                                  <a:pt x="6262" y="-466"/>
                                </a:lnTo>
                                <a:lnTo>
                                  <a:pt x="6262" y="-428"/>
                                </a:lnTo>
                                <a:lnTo>
                                  <a:pt x="6262" y="-388"/>
                                </a:lnTo>
                                <a:lnTo>
                                  <a:pt x="6262" y="-349"/>
                                </a:lnTo>
                                <a:lnTo>
                                  <a:pt x="6262" y="-311"/>
                                </a:lnTo>
                                <a:lnTo>
                                  <a:pt x="6262" y="-271"/>
                                </a:lnTo>
                                <a:lnTo>
                                  <a:pt x="6262" y="-232"/>
                                </a:lnTo>
                                <a:lnTo>
                                  <a:pt x="6262" y="-194"/>
                                </a:lnTo>
                                <a:lnTo>
                                  <a:pt x="6263" y="-153"/>
                                </a:lnTo>
                                <a:lnTo>
                                  <a:pt x="6263" y="-111"/>
                                </a:lnTo>
                                <a:lnTo>
                                  <a:pt x="6263" y="-71"/>
                                </a:lnTo>
                                <a:lnTo>
                                  <a:pt x="6263" y="-32"/>
                                </a:lnTo>
                                <a:lnTo>
                                  <a:pt x="6263" y="8"/>
                                </a:lnTo>
                                <a:lnTo>
                                  <a:pt x="6263" y="49"/>
                                </a:lnTo>
                                <a:lnTo>
                                  <a:pt x="6264" y="88"/>
                                </a:lnTo>
                                <a:lnTo>
                                  <a:pt x="6264" y="124"/>
                                </a:lnTo>
                                <a:lnTo>
                                  <a:pt x="6264" y="154"/>
                                </a:lnTo>
                                <a:lnTo>
                                  <a:pt x="6265" y="187"/>
                                </a:lnTo>
                                <a:lnTo>
                                  <a:pt x="6265" y="220"/>
                                </a:lnTo>
                                <a:lnTo>
                                  <a:pt x="6265" y="247"/>
                                </a:lnTo>
                                <a:lnTo>
                                  <a:pt x="6266" y="270"/>
                                </a:lnTo>
                                <a:lnTo>
                                  <a:pt x="6267" y="281"/>
                                </a:lnTo>
                                <a:lnTo>
                                  <a:pt x="6267" y="274"/>
                                </a:lnTo>
                                <a:lnTo>
                                  <a:pt x="6268" y="259"/>
                                </a:lnTo>
                                <a:lnTo>
                                  <a:pt x="6268" y="240"/>
                                </a:lnTo>
                                <a:lnTo>
                                  <a:pt x="6268" y="217"/>
                                </a:lnTo>
                                <a:lnTo>
                                  <a:pt x="6268" y="189"/>
                                </a:lnTo>
                                <a:lnTo>
                                  <a:pt x="6269" y="159"/>
                                </a:lnTo>
                                <a:lnTo>
                                  <a:pt x="6269" y="125"/>
                                </a:lnTo>
                                <a:lnTo>
                                  <a:pt x="6269" y="90"/>
                                </a:lnTo>
                                <a:lnTo>
                                  <a:pt x="6269" y="60"/>
                                </a:lnTo>
                                <a:lnTo>
                                  <a:pt x="6269" y="27"/>
                                </a:lnTo>
                                <a:lnTo>
                                  <a:pt x="6269" y="-7"/>
                                </a:lnTo>
                                <a:lnTo>
                                  <a:pt x="6269" y="-41"/>
                                </a:lnTo>
                                <a:lnTo>
                                  <a:pt x="6269" y="-74"/>
                                </a:lnTo>
                                <a:lnTo>
                                  <a:pt x="6269" y="-105"/>
                                </a:lnTo>
                                <a:lnTo>
                                  <a:pt x="6269" y="-137"/>
                                </a:lnTo>
                                <a:lnTo>
                                  <a:pt x="6269" y="-171"/>
                                </a:lnTo>
                                <a:lnTo>
                                  <a:pt x="6269" y="-210"/>
                                </a:lnTo>
                                <a:lnTo>
                                  <a:pt x="6269" y="-248"/>
                                </a:lnTo>
                                <a:lnTo>
                                  <a:pt x="6269" y="-292"/>
                                </a:lnTo>
                                <a:lnTo>
                                  <a:pt x="6269" y="-333"/>
                                </a:lnTo>
                                <a:lnTo>
                                  <a:pt x="6269" y="-377"/>
                                </a:lnTo>
                                <a:lnTo>
                                  <a:pt x="6269" y="-423"/>
                                </a:lnTo>
                                <a:lnTo>
                                  <a:pt x="6269" y="-471"/>
                                </a:lnTo>
                                <a:lnTo>
                                  <a:pt x="6269" y="-524"/>
                                </a:lnTo>
                                <a:lnTo>
                                  <a:pt x="6269" y="-579"/>
                                </a:lnTo>
                                <a:lnTo>
                                  <a:pt x="6269" y="-637"/>
                                </a:lnTo>
                                <a:lnTo>
                                  <a:pt x="6269" y="-699"/>
                                </a:lnTo>
                                <a:lnTo>
                                  <a:pt x="6269" y="-765"/>
                                </a:lnTo>
                                <a:lnTo>
                                  <a:pt x="6269" y="-906"/>
                                </a:lnTo>
                                <a:lnTo>
                                  <a:pt x="6269" y="-931"/>
                                </a:lnTo>
                                <a:lnTo>
                                  <a:pt x="6269" y="-938"/>
                                </a:lnTo>
                                <a:lnTo>
                                  <a:pt x="6269" y="-932"/>
                                </a:lnTo>
                                <a:lnTo>
                                  <a:pt x="6269" y="-910"/>
                                </a:lnTo>
                                <a:lnTo>
                                  <a:pt x="6270" y="-842"/>
                                </a:lnTo>
                                <a:lnTo>
                                  <a:pt x="6270" y="-756"/>
                                </a:lnTo>
                                <a:lnTo>
                                  <a:pt x="6270" y="-688"/>
                                </a:lnTo>
                                <a:lnTo>
                                  <a:pt x="6270" y="-627"/>
                                </a:lnTo>
                                <a:lnTo>
                                  <a:pt x="6270" y="-571"/>
                                </a:lnTo>
                                <a:lnTo>
                                  <a:pt x="6270" y="-515"/>
                                </a:lnTo>
                                <a:lnTo>
                                  <a:pt x="6270" y="-464"/>
                                </a:lnTo>
                                <a:lnTo>
                                  <a:pt x="6270" y="-419"/>
                                </a:lnTo>
                                <a:lnTo>
                                  <a:pt x="6270" y="-373"/>
                                </a:lnTo>
                                <a:lnTo>
                                  <a:pt x="6270" y="-330"/>
                                </a:lnTo>
                                <a:lnTo>
                                  <a:pt x="6270" y="-290"/>
                                </a:lnTo>
                                <a:lnTo>
                                  <a:pt x="6270" y="-247"/>
                                </a:lnTo>
                                <a:lnTo>
                                  <a:pt x="6270" y="-207"/>
                                </a:lnTo>
                                <a:lnTo>
                                  <a:pt x="6270" y="-169"/>
                                </a:lnTo>
                                <a:lnTo>
                                  <a:pt x="6270" y="-134"/>
                                </a:lnTo>
                                <a:lnTo>
                                  <a:pt x="6270" y="-99"/>
                                </a:lnTo>
                                <a:lnTo>
                                  <a:pt x="6270" y="-68"/>
                                </a:lnTo>
                                <a:lnTo>
                                  <a:pt x="6270" y="-36"/>
                                </a:lnTo>
                                <a:lnTo>
                                  <a:pt x="6270" y="-4"/>
                                </a:lnTo>
                                <a:lnTo>
                                  <a:pt x="6270" y="25"/>
                                </a:lnTo>
                                <a:lnTo>
                                  <a:pt x="6270" y="45"/>
                                </a:lnTo>
                                <a:lnTo>
                                  <a:pt x="6270" y="58"/>
                                </a:lnTo>
                                <a:lnTo>
                                  <a:pt x="6270" y="60"/>
                                </a:lnTo>
                                <a:lnTo>
                                  <a:pt x="6270" y="53"/>
                                </a:lnTo>
                                <a:lnTo>
                                  <a:pt x="6270" y="40"/>
                                </a:lnTo>
                                <a:lnTo>
                                  <a:pt x="6270" y="23"/>
                                </a:lnTo>
                                <a:lnTo>
                                  <a:pt x="6270" y="-1"/>
                                </a:lnTo>
                                <a:lnTo>
                                  <a:pt x="6270" y="-26"/>
                                </a:lnTo>
                                <a:lnTo>
                                  <a:pt x="6270" y="-56"/>
                                </a:lnTo>
                                <a:lnTo>
                                  <a:pt x="6270" y="-86"/>
                                </a:lnTo>
                                <a:lnTo>
                                  <a:pt x="6270" y="-126"/>
                                </a:lnTo>
                                <a:lnTo>
                                  <a:pt x="6270" y="-167"/>
                                </a:lnTo>
                                <a:lnTo>
                                  <a:pt x="6270" y="-212"/>
                                </a:lnTo>
                                <a:lnTo>
                                  <a:pt x="6271" y="-259"/>
                                </a:lnTo>
                                <a:lnTo>
                                  <a:pt x="6271" y="-304"/>
                                </a:lnTo>
                                <a:lnTo>
                                  <a:pt x="6271" y="-355"/>
                                </a:lnTo>
                                <a:lnTo>
                                  <a:pt x="6271" y="-405"/>
                                </a:lnTo>
                                <a:lnTo>
                                  <a:pt x="6271" y="-460"/>
                                </a:lnTo>
                                <a:lnTo>
                                  <a:pt x="6271" y="-519"/>
                                </a:lnTo>
                                <a:lnTo>
                                  <a:pt x="6271" y="-586"/>
                                </a:lnTo>
                                <a:lnTo>
                                  <a:pt x="6271" y="-677"/>
                                </a:lnTo>
                                <a:lnTo>
                                  <a:pt x="6271" y="-739"/>
                                </a:lnTo>
                                <a:lnTo>
                                  <a:pt x="6271" y="-761"/>
                                </a:lnTo>
                                <a:lnTo>
                                  <a:pt x="6271" y="-768"/>
                                </a:lnTo>
                                <a:lnTo>
                                  <a:pt x="6271" y="-762"/>
                                </a:lnTo>
                                <a:lnTo>
                                  <a:pt x="6271" y="-742"/>
                                </a:lnTo>
                                <a:lnTo>
                                  <a:pt x="6271" y="-683"/>
                                </a:lnTo>
                                <a:lnTo>
                                  <a:pt x="6271" y="-591"/>
                                </a:lnTo>
                                <a:lnTo>
                                  <a:pt x="6271" y="-525"/>
                                </a:lnTo>
                                <a:lnTo>
                                  <a:pt x="6271" y="-465"/>
                                </a:lnTo>
                                <a:lnTo>
                                  <a:pt x="6271" y="-413"/>
                                </a:lnTo>
                                <a:lnTo>
                                  <a:pt x="6271" y="-365"/>
                                </a:lnTo>
                                <a:lnTo>
                                  <a:pt x="6271" y="-316"/>
                                </a:lnTo>
                                <a:lnTo>
                                  <a:pt x="6271" y="-267"/>
                                </a:lnTo>
                                <a:lnTo>
                                  <a:pt x="6271" y="-220"/>
                                </a:lnTo>
                                <a:lnTo>
                                  <a:pt x="6271" y="-175"/>
                                </a:lnTo>
                                <a:lnTo>
                                  <a:pt x="6271" y="-134"/>
                                </a:lnTo>
                                <a:lnTo>
                                  <a:pt x="6271" y="-99"/>
                                </a:lnTo>
                                <a:lnTo>
                                  <a:pt x="6271" y="-64"/>
                                </a:lnTo>
                                <a:lnTo>
                                  <a:pt x="6271" y="-33"/>
                                </a:lnTo>
                                <a:lnTo>
                                  <a:pt x="6271" y="-6"/>
                                </a:lnTo>
                                <a:lnTo>
                                  <a:pt x="6271" y="15"/>
                                </a:lnTo>
                                <a:lnTo>
                                  <a:pt x="6271" y="30"/>
                                </a:lnTo>
                                <a:lnTo>
                                  <a:pt x="6271" y="39"/>
                                </a:lnTo>
                                <a:lnTo>
                                  <a:pt x="6271" y="35"/>
                                </a:lnTo>
                                <a:lnTo>
                                  <a:pt x="6271" y="20"/>
                                </a:lnTo>
                                <a:lnTo>
                                  <a:pt x="6271" y="-6"/>
                                </a:lnTo>
                                <a:lnTo>
                                  <a:pt x="6272" y="-31"/>
                                </a:lnTo>
                                <a:lnTo>
                                  <a:pt x="6272" y="-57"/>
                                </a:lnTo>
                                <a:lnTo>
                                  <a:pt x="6272" y="-86"/>
                                </a:lnTo>
                                <a:lnTo>
                                  <a:pt x="6272" y="-115"/>
                                </a:lnTo>
                                <a:lnTo>
                                  <a:pt x="6272" y="-149"/>
                                </a:lnTo>
                                <a:lnTo>
                                  <a:pt x="6272" y="-181"/>
                                </a:lnTo>
                                <a:lnTo>
                                  <a:pt x="6272" y="-220"/>
                                </a:lnTo>
                                <a:lnTo>
                                  <a:pt x="6272" y="-257"/>
                                </a:lnTo>
                                <a:lnTo>
                                  <a:pt x="6272" y="-301"/>
                                </a:lnTo>
                                <a:lnTo>
                                  <a:pt x="6272" y="-348"/>
                                </a:lnTo>
                                <a:lnTo>
                                  <a:pt x="6272" y="-390"/>
                                </a:lnTo>
                                <a:lnTo>
                                  <a:pt x="6272" y="-434"/>
                                </a:lnTo>
                                <a:lnTo>
                                  <a:pt x="6272" y="-487"/>
                                </a:lnTo>
                                <a:lnTo>
                                  <a:pt x="6272" y="-537"/>
                                </a:lnTo>
                                <a:lnTo>
                                  <a:pt x="6272" y="-590"/>
                                </a:lnTo>
                                <a:lnTo>
                                  <a:pt x="6272" y="-648"/>
                                </a:lnTo>
                                <a:lnTo>
                                  <a:pt x="6272" y="-711"/>
                                </a:lnTo>
                                <a:lnTo>
                                  <a:pt x="6272" y="-780"/>
                                </a:lnTo>
                                <a:lnTo>
                                  <a:pt x="6272" y="-889"/>
                                </a:lnTo>
                                <a:lnTo>
                                  <a:pt x="6272" y="-916"/>
                                </a:lnTo>
                                <a:lnTo>
                                  <a:pt x="6272" y="-926"/>
                                </a:lnTo>
                                <a:lnTo>
                                  <a:pt x="6272" y="-927"/>
                                </a:lnTo>
                                <a:lnTo>
                                  <a:pt x="6272" y="-921"/>
                                </a:lnTo>
                                <a:lnTo>
                                  <a:pt x="6272" y="-898"/>
                                </a:lnTo>
                                <a:lnTo>
                                  <a:pt x="6272" y="-829"/>
                                </a:lnTo>
                                <a:lnTo>
                                  <a:pt x="6272" y="-745"/>
                                </a:lnTo>
                                <a:lnTo>
                                  <a:pt x="6272" y="-680"/>
                                </a:lnTo>
                                <a:lnTo>
                                  <a:pt x="6272" y="-621"/>
                                </a:lnTo>
                                <a:lnTo>
                                  <a:pt x="6272" y="-563"/>
                                </a:lnTo>
                                <a:lnTo>
                                  <a:pt x="6272" y="-510"/>
                                </a:lnTo>
                                <a:lnTo>
                                  <a:pt x="6272" y="-462"/>
                                </a:lnTo>
                                <a:lnTo>
                                  <a:pt x="6272" y="-417"/>
                                </a:lnTo>
                                <a:lnTo>
                                  <a:pt x="6272" y="-374"/>
                                </a:lnTo>
                                <a:lnTo>
                                  <a:pt x="6272" y="-332"/>
                                </a:lnTo>
                                <a:lnTo>
                                  <a:pt x="6272" y="-287"/>
                                </a:lnTo>
                                <a:lnTo>
                                  <a:pt x="6272" y="-247"/>
                                </a:lnTo>
                                <a:lnTo>
                                  <a:pt x="6272" y="-211"/>
                                </a:lnTo>
                                <a:lnTo>
                                  <a:pt x="6272" y="-175"/>
                                </a:lnTo>
                                <a:lnTo>
                                  <a:pt x="6272" y="-141"/>
                                </a:lnTo>
                                <a:lnTo>
                                  <a:pt x="6272" y="-111"/>
                                </a:lnTo>
                                <a:lnTo>
                                  <a:pt x="6272" y="-80"/>
                                </a:lnTo>
                                <a:lnTo>
                                  <a:pt x="6272" y="-51"/>
                                </a:lnTo>
                                <a:lnTo>
                                  <a:pt x="6273" y="-21"/>
                                </a:lnTo>
                                <a:lnTo>
                                  <a:pt x="6273" y="1"/>
                                </a:lnTo>
                                <a:lnTo>
                                  <a:pt x="6273" y="23"/>
                                </a:lnTo>
                                <a:lnTo>
                                  <a:pt x="6273" y="43"/>
                                </a:lnTo>
                                <a:lnTo>
                                  <a:pt x="6273" y="54"/>
                                </a:lnTo>
                                <a:lnTo>
                                  <a:pt x="6273" y="56"/>
                                </a:lnTo>
                                <a:lnTo>
                                  <a:pt x="6273" y="51"/>
                                </a:lnTo>
                                <a:lnTo>
                                  <a:pt x="6273" y="30"/>
                                </a:lnTo>
                                <a:lnTo>
                                  <a:pt x="6274" y="4"/>
                                </a:lnTo>
                                <a:lnTo>
                                  <a:pt x="6274" y="-31"/>
                                </a:lnTo>
                                <a:lnTo>
                                  <a:pt x="6274" y="-65"/>
                                </a:lnTo>
                                <a:lnTo>
                                  <a:pt x="6274" y="-99"/>
                                </a:lnTo>
                                <a:lnTo>
                                  <a:pt x="6274" y="-137"/>
                                </a:lnTo>
                                <a:lnTo>
                                  <a:pt x="6274" y="-174"/>
                                </a:lnTo>
                                <a:lnTo>
                                  <a:pt x="6275" y="-212"/>
                                </a:lnTo>
                                <a:lnTo>
                                  <a:pt x="6275" y="-254"/>
                                </a:lnTo>
                                <a:lnTo>
                                  <a:pt x="6275" y="-291"/>
                                </a:lnTo>
                                <a:lnTo>
                                  <a:pt x="6275" y="-332"/>
                                </a:lnTo>
                                <a:lnTo>
                                  <a:pt x="6275" y="-371"/>
                                </a:lnTo>
                                <a:lnTo>
                                  <a:pt x="6275" y="-411"/>
                                </a:lnTo>
                                <a:lnTo>
                                  <a:pt x="6275" y="-453"/>
                                </a:lnTo>
                                <a:lnTo>
                                  <a:pt x="6275" y="-493"/>
                                </a:lnTo>
                                <a:lnTo>
                                  <a:pt x="6275" y="-532"/>
                                </a:lnTo>
                                <a:lnTo>
                                  <a:pt x="6275" y="-574"/>
                                </a:lnTo>
                                <a:lnTo>
                                  <a:pt x="6275" y="-613"/>
                                </a:lnTo>
                                <a:lnTo>
                                  <a:pt x="6275" y="-658"/>
                                </a:lnTo>
                                <a:lnTo>
                                  <a:pt x="6275" y="-705"/>
                                </a:lnTo>
                                <a:lnTo>
                                  <a:pt x="6275" y="-753"/>
                                </a:lnTo>
                                <a:lnTo>
                                  <a:pt x="6275" y="-808"/>
                                </a:lnTo>
                                <a:lnTo>
                                  <a:pt x="6275" y="-866"/>
                                </a:lnTo>
                                <a:lnTo>
                                  <a:pt x="6275" y="-953"/>
                                </a:lnTo>
                                <a:lnTo>
                                  <a:pt x="6276" y="-975"/>
                                </a:lnTo>
                                <a:lnTo>
                                  <a:pt x="6276" y="-981"/>
                                </a:lnTo>
                                <a:lnTo>
                                  <a:pt x="6276" y="-974"/>
                                </a:lnTo>
                                <a:lnTo>
                                  <a:pt x="6276" y="-954"/>
                                </a:lnTo>
                                <a:lnTo>
                                  <a:pt x="6276" y="-845"/>
                                </a:lnTo>
                                <a:lnTo>
                                  <a:pt x="6276" y="-803"/>
                                </a:lnTo>
                                <a:lnTo>
                                  <a:pt x="6276" y="-775"/>
                                </a:lnTo>
                                <a:lnTo>
                                  <a:pt x="6276" y="-761"/>
                                </a:lnTo>
                                <a:lnTo>
                                  <a:pt x="6276" y="-756"/>
                                </a:lnTo>
                                <a:lnTo>
                                  <a:pt x="6276" y="-761"/>
                                </a:lnTo>
                                <a:lnTo>
                                  <a:pt x="6276" y="-777"/>
                                </a:lnTo>
                                <a:lnTo>
                                  <a:pt x="6276" y="-807"/>
                                </a:lnTo>
                                <a:lnTo>
                                  <a:pt x="6276" y="-848"/>
                                </a:lnTo>
                                <a:lnTo>
                                  <a:pt x="6276" y="-902"/>
                                </a:lnTo>
                                <a:lnTo>
                                  <a:pt x="6276" y="-988"/>
                                </a:lnTo>
                                <a:lnTo>
                                  <a:pt x="6276" y="-1008"/>
                                </a:lnTo>
                                <a:lnTo>
                                  <a:pt x="6276" y="-1013"/>
                                </a:lnTo>
                                <a:lnTo>
                                  <a:pt x="6276" y="-1005"/>
                                </a:lnTo>
                                <a:lnTo>
                                  <a:pt x="6276" y="-978"/>
                                </a:lnTo>
                                <a:lnTo>
                                  <a:pt x="6276" y="-835"/>
                                </a:lnTo>
                                <a:lnTo>
                                  <a:pt x="6276" y="-777"/>
                                </a:lnTo>
                                <a:lnTo>
                                  <a:pt x="6276" y="-719"/>
                                </a:lnTo>
                                <a:lnTo>
                                  <a:pt x="6276" y="-664"/>
                                </a:lnTo>
                                <a:lnTo>
                                  <a:pt x="6276" y="-615"/>
                                </a:lnTo>
                                <a:lnTo>
                                  <a:pt x="6276" y="-567"/>
                                </a:lnTo>
                                <a:lnTo>
                                  <a:pt x="6276" y="-527"/>
                                </a:lnTo>
                                <a:lnTo>
                                  <a:pt x="6276" y="-485"/>
                                </a:lnTo>
                                <a:lnTo>
                                  <a:pt x="6276" y="-448"/>
                                </a:lnTo>
                                <a:lnTo>
                                  <a:pt x="6276" y="-411"/>
                                </a:lnTo>
                                <a:lnTo>
                                  <a:pt x="6276" y="-380"/>
                                </a:lnTo>
                                <a:lnTo>
                                  <a:pt x="6276" y="-348"/>
                                </a:lnTo>
                                <a:lnTo>
                                  <a:pt x="6276" y="-321"/>
                                </a:lnTo>
                                <a:lnTo>
                                  <a:pt x="6277" y="-293"/>
                                </a:lnTo>
                                <a:lnTo>
                                  <a:pt x="6277" y="-259"/>
                                </a:lnTo>
                                <a:lnTo>
                                  <a:pt x="6277" y="-224"/>
                                </a:lnTo>
                                <a:lnTo>
                                  <a:pt x="6277" y="-189"/>
                                </a:lnTo>
                                <a:lnTo>
                                  <a:pt x="6277" y="-154"/>
                                </a:lnTo>
                                <a:lnTo>
                                  <a:pt x="6277" y="-120"/>
                                </a:lnTo>
                                <a:lnTo>
                                  <a:pt x="6277" y="-91"/>
                                </a:lnTo>
                                <a:lnTo>
                                  <a:pt x="6277" y="-62"/>
                                </a:lnTo>
                                <a:lnTo>
                                  <a:pt x="6277" y="-36"/>
                                </a:lnTo>
                                <a:lnTo>
                                  <a:pt x="6278" y="-20"/>
                                </a:lnTo>
                                <a:lnTo>
                                  <a:pt x="6278" y="-14"/>
                                </a:lnTo>
                                <a:lnTo>
                                  <a:pt x="6278" y="-20"/>
                                </a:lnTo>
                                <a:lnTo>
                                  <a:pt x="6278" y="-32"/>
                                </a:lnTo>
                                <a:lnTo>
                                  <a:pt x="6278" y="-52"/>
                                </a:lnTo>
                                <a:lnTo>
                                  <a:pt x="6278" y="-74"/>
                                </a:lnTo>
                                <a:lnTo>
                                  <a:pt x="6278" y="-102"/>
                                </a:lnTo>
                                <a:lnTo>
                                  <a:pt x="6279" y="-132"/>
                                </a:lnTo>
                                <a:lnTo>
                                  <a:pt x="6279" y="-164"/>
                                </a:lnTo>
                                <a:lnTo>
                                  <a:pt x="6279" y="-194"/>
                                </a:lnTo>
                                <a:lnTo>
                                  <a:pt x="6279" y="-231"/>
                                </a:lnTo>
                                <a:lnTo>
                                  <a:pt x="6279" y="-267"/>
                                </a:lnTo>
                                <a:lnTo>
                                  <a:pt x="6279" y="-300"/>
                                </a:lnTo>
                                <a:lnTo>
                                  <a:pt x="6279" y="-331"/>
                                </a:lnTo>
                                <a:lnTo>
                                  <a:pt x="6279" y="-368"/>
                                </a:lnTo>
                                <a:lnTo>
                                  <a:pt x="6279" y="-409"/>
                                </a:lnTo>
                                <a:lnTo>
                                  <a:pt x="6279" y="-452"/>
                                </a:lnTo>
                                <a:lnTo>
                                  <a:pt x="6279" y="-495"/>
                                </a:lnTo>
                                <a:lnTo>
                                  <a:pt x="6279" y="-541"/>
                                </a:lnTo>
                                <a:lnTo>
                                  <a:pt x="6279" y="-589"/>
                                </a:lnTo>
                                <a:lnTo>
                                  <a:pt x="6279" y="-633"/>
                                </a:lnTo>
                                <a:lnTo>
                                  <a:pt x="6279" y="-687"/>
                                </a:lnTo>
                                <a:lnTo>
                                  <a:pt x="6279" y="-740"/>
                                </a:lnTo>
                                <a:lnTo>
                                  <a:pt x="6279" y="-800"/>
                                </a:lnTo>
                                <a:lnTo>
                                  <a:pt x="6279" y="-870"/>
                                </a:lnTo>
                                <a:lnTo>
                                  <a:pt x="6279" y="-977"/>
                                </a:lnTo>
                                <a:lnTo>
                                  <a:pt x="6279" y="-1004"/>
                                </a:lnTo>
                                <a:lnTo>
                                  <a:pt x="6279" y="-1012"/>
                                </a:lnTo>
                                <a:lnTo>
                                  <a:pt x="6279" y="-1006"/>
                                </a:lnTo>
                                <a:lnTo>
                                  <a:pt x="6279" y="-989"/>
                                </a:lnTo>
                                <a:lnTo>
                                  <a:pt x="6279" y="-940"/>
                                </a:lnTo>
                                <a:lnTo>
                                  <a:pt x="6279" y="-845"/>
                                </a:lnTo>
                                <a:lnTo>
                                  <a:pt x="6279" y="-780"/>
                                </a:lnTo>
                                <a:lnTo>
                                  <a:pt x="6279" y="-720"/>
                                </a:lnTo>
                                <a:lnTo>
                                  <a:pt x="6279" y="-669"/>
                                </a:lnTo>
                                <a:lnTo>
                                  <a:pt x="6279" y="-616"/>
                                </a:lnTo>
                                <a:lnTo>
                                  <a:pt x="6279" y="-567"/>
                                </a:lnTo>
                                <a:lnTo>
                                  <a:pt x="6279" y="-521"/>
                                </a:lnTo>
                                <a:lnTo>
                                  <a:pt x="6279" y="-479"/>
                                </a:lnTo>
                                <a:lnTo>
                                  <a:pt x="6279" y="-446"/>
                                </a:lnTo>
                                <a:lnTo>
                                  <a:pt x="6279" y="-416"/>
                                </a:lnTo>
                                <a:lnTo>
                                  <a:pt x="6279" y="-397"/>
                                </a:lnTo>
                                <a:lnTo>
                                  <a:pt x="6279" y="-380"/>
                                </a:lnTo>
                                <a:lnTo>
                                  <a:pt x="6280" y="-376"/>
                                </a:lnTo>
                                <a:lnTo>
                                  <a:pt x="6280" y="-384"/>
                                </a:lnTo>
                                <a:lnTo>
                                  <a:pt x="6280" y="-406"/>
                                </a:lnTo>
                                <a:lnTo>
                                  <a:pt x="6280" y="-467"/>
                                </a:lnTo>
                                <a:lnTo>
                                  <a:pt x="6280" y="-479"/>
                                </a:lnTo>
                                <a:lnTo>
                                  <a:pt x="6280" y="-472"/>
                                </a:lnTo>
                                <a:lnTo>
                                  <a:pt x="6280" y="-448"/>
                                </a:lnTo>
                                <a:lnTo>
                                  <a:pt x="6280" y="-320"/>
                                </a:lnTo>
                                <a:lnTo>
                                  <a:pt x="6280" y="-268"/>
                                </a:lnTo>
                                <a:lnTo>
                                  <a:pt x="6280" y="-219"/>
                                </a:lnTo>
                                <a:lnTo>
                                  <a:pt x="6280" y="-181"/>
                                </a:lnTo>
                                <a:lnTo>
                                  <a:pt x="6280" y="-148"/>
                                </a:lnTo>
                                <a:lnTo>
                                  <a:pt x="6280" y="-116"/>
                                </a:lnTo>
                                <a:lnTo>
                                  <a:pt x="6280" y="-92"/>
                                </a:lnTo>
                                <a:lnTo>
                                  <a:pt x="6280" y="-70"/>
                                </a:lnTo>
                                <a:lnTo>
                                  <a:pt x="6280" y="-54"/>
                                </a:lnTo>
                                <a:lnTo>
                                  <a:pt x="6280" y="-38"/>
                                </a:lnTo>
                                <a:lnTo>
                                  <a:pt x="6280" y="-22"/>
                                </a:lnTo>
                                <a:lnTo>
                                  <a:pt x="6280" y="-12"/>
                                </a:lnTo>
                                <a:lnTo>
                                  <a:pt x="6281" y="-6"/>
                                </a:lnTo>
                                <a:lnTo>
                                  <a:pt x="6281" y="-13"/>
                                </a:lnTo>
                                <a:lnTo>
                                  <a:pt x="6281" y="-33"/>
                                </a:lnTo>
                                <a:lnTo>
                                  <a:pt x="6281" y="-60"/>
                                </a:lnTo>
                                <a:lnTo>
                                  <a:pt x="6281" y="-93"/>
                                </a:lnTo>
                                <a:lnTo>
                                  <a:pt x="6282" y="-127"/>
                                </a:lnTo>
                                <a:lnTo>
                                  <a:pt x="6282" y="-163"/>
                                </a:lnTo>
                                <a:lnTo>
                                  <a:pt x="6282" y="-202"/>
                                </a:lnTo>
                                <a:lnTo>
                                  <a:pt x="6282" y="-243"/>
                                </a:lnTo>
                                <a:lnTo>
                                  <a:pt x="6282" y="-285"/>
                                </a:lnTo>
                                <a:lnTo>
                                  <a:pt x="6282" y="-326"/>
                                </a:lnTo>
                                <a:lnTo>
                                  <a:pt x="6282" y="-367"/>
                                </a:lnTo>
                                <a:lnTo>
                                  <a:pt x="6282" y="-409"/>
                                </a:lnTo>
                                <a:lnTo>
                                  <a:pt x="6283" y="-453"/>
                                </a:lnTo>
                                <a:lnTo>
                                  <a:pt x="6283" y="-495"/>
                                </a:lnTo>
                                <a:lnTo>
                                  <a:pt x="6283" y="-537"/>
                                </a:lnTo>
                                <a:lnTo>
                                  <a:pt x="6283" y="-580"/>
                                </a:lnTo>
                                <a:lnTo>
                                  <a:pt x="6283" y="-624"/>
                                </a:lnTo>
                                <a:lnTo>
                                  <a:pt x="6283" y="-671"/>
                                </a:lnTo>
                                <a:lnTo>
                                  <a:pt x="6283" y="-718"/>
                                </a:lnTo>
                                <a:lnTo>
                                  <a:pt x="6283" y="-775"/>
                                </a:lnTo>
                                <a:lnTo>
                                  <a:pt x="6283" y="-874"/>
                                </a:lnTo>
                                <a:lnTo>
                                  <a:pt x="6283" y="-891"/>
                                </a:lnTo>
                                <a:lnTo>
                                  <a:pt x="6283" y="-899"/>
                                </a:lnTo>
                                <a:lnTo>
                                  <a:pt x="6283" y="-893"/>
                                </a:lnTo>
                                <a:lnTo>
                                  <a:pt x="6283" y="-872"/>
                                </a:lnTo>
                                <a:lnTo>
                                  <a:pt x="6283" y="-765"/>
                                </a:lnTo>
                                <a:lnTo>
                                  <a:pt x="6283" y="-714"/>
                                </a:lnTo>
                                <a:lnTo>
                                  <a:pt x="6283" y="-667"/>
                                </a:lnTo>
                                <a:lnTo>
                                  <a:pt x="6284" y="-620"/>
                                </a:lnTo>
                                <a:lnTo>
                                  <a:pt x="6284" y="-575"/>
                                </a:lnTo>
                                <a:lnTo>
                                  <a:pt x="6284" y="-535"/>
                                </a:lnTo>
                                <a:lnTo>
                                  <a:pt x="6284" y="-493"/>
                                </a:lnTo>
                                <a:lnTo>
                                  <a:pt x="6284" y="-451"/>
                                </a:lnTo>
                                <a:lnTo>
                                  <a:pt x="6284" y="-408"/>
                                </a:lnTo>
                                <a:lnTo>
                                  <a:pt x="6284" y="-368"/>
                                </a:lnTo>
                                <a:lnTo>
                                  <a:pt x="6284" y="-327"/>
                                </a:lnTo>
                                <a:lnTo>
                                  <a:pt x="6284" y="-289"/>
                                </a:lnTo>
                                <a:lnTo>
                                  <a:pt x="6284" y="-254"/>
                                </a:lnTo>
                                <a:lnTo>
                                  <a:pt x="6284" y="-216"/>
                                </a:lnTo>
                                <a:lnTo>
                                  <a:pt x="6284" y="-182"/>
                                </a:lnTo>
                                <a:lnTo>
                                  <a:pt x="6285" y="-149"/>
                                </a:lnTo>
                                <a:lnTo>
                                  <a:pt x="6285" y="-128"/>
                                </a:lnTo>
                                <a:lnTo>
                                  <a:pt x="6285" y="-107"/>
                                </a:lnTo>
                                <a:lnTo>
                                  <a:pt x="6285" y="-99"/>
                                </a:lnTo>
                                <a:lnTo>
                                  <a:pt x="6285" y="-104"/>
                                </a:lnTo>
                                <a:lnTo>
                                  <a:pt x="6285" y="-120"/>
                                </a:lnTo>
                                <a:lnTo>
                                  <a:pt x="6286" y="-141"/>
                                </a:lnTo>
                                <a:lnTo>
                                  <a:pt x="6286" y="-166"/>
                                </a:lnTo>
                                <a:lnTo>
                                  <a:pt x="6286" y="-200"/>
                                </a:lnTo>
                                <a:lnTo>
                                  <a:pt x="6286" y="-234"/>
                                </a:lnTo>
                                <a:lnTo>
                                  <a:pt x="6286" y="-270"/>
                                </a:lnTo>
                                <a:lnTo>
                                  <a:pt x="6286" y="-309"/>
                                </a:lnTo>
                                <a:lnTo>
                                  <a:pt x="6286" y="-348"/>
                                </a:lnTo>
                                <a:lnTo>
                                  <a:pt x="6286" y="-386"/>
                                </a:lnTo>
                                <a:lnTo>
                                  <a:pt x="6286" y="-425"/>
                                </a:lnTo>
                                <a:lnTo>
                                  <a:pt x="6286" y="-464"/>
                                </a:lnTo>
                                <a:lnTo>
                                  <a:pt x="6286" y="-504"/>
                                </a:lnTo>
                                <a:lnTo>
                                  <a:pt x="6286" y="-545"/>
                                </a:lnTo>
                                <a:lnTo>
                                  <a:pt x="6286" y="-591"/>
                                </a:lnTo>
                                <a:lnTo>
                                  <a:pt x="6286" y="-640"/>
                                </a:lnTo>
                                <a:lnTo>
                                  <a:pt x="6286" y="-692"/>
                                </a:lnTo>
                                <a:lnTo>
                                  <a:pt x="6286" y="-745"/>
                                </a:lnTo>
                                <a:lnTo>
                                  <a:pt x="6286" y="-802"/>
                                </a:lnTo>
                                <a:lnTo>
                                  <a:pt x="6286" y="-872"/>
                                </a:lnTo>
                                <a:lnTo>
                                  <a:pt x="6286" y="-966"/>
                                </a:lnTo>
                                <a:lnTo>
                                  <a:pt x="6286" y="-989"/>
                                </a:lnTo>
                                <a:lnTo>
                                  <a:pt x="6286" y="-1000"/>
                                </a:lnTo>
                                <a:lnTo>
                                  <a:pt x="6286" y="-992"/>
                                </a:lnTo>
                                <a:lnTo>
                                  <a:pt x="6286" y="-969"/>
                                </a:lnTo>
                                <a:lnTo>
                                  <a:pt x="6287" y="-830"/>
                                </a:lnTo>
                                <a:lnTo>
                                  <a:pt x="6287" y="-771"/>
                                </a:lnTo>
                                <a:lnTo>
                                  <a:pt x="6287" y="-718"/>
                                </a:lnTo>
                                <a:lnTo>
                                  <a:pt x="6287" y="-668"/>
                                </a:lnTo>
                                <a:lnTo>
                                  <a:pt x="6287" y="-617"/>
                                </a:lnTo>
                                <a:lnTo>
                                  <a:pt x="6287" y="-570"/>
                                </a:lnTo>
                                <a:lnTo>
                                  <a:pt x="6287" y="-527"/>
                                </a:lnTo>
                                <a:lnTo>
                                  <a:pt x="6287" y="-484"/>
                                </a:lnTo>
                                <a:lnTo>
                                  <a:pt x="6287" y="-446"/>
                                </a:lnTo>
                                <a:lnTo>
                                  <a:pt x="6287" y="-409"/>
                                </a:lnTo>
                                <a:lnTo>
                                  <a:pt x="6287" y="-371"/>
                                </a:lnTo>
                                <a:lnTo>
                                  <a:pt x="6287" y="-333"/>
                                </a:lnTo>
                                <a:lnTo>
                                  <a:pt x="6287" y="-297"/>
                                </a:lnTo>
                                <a:lnTo>
                                  <a:pt x="6287" y="-261"/>
                                </a:lnTo>
                                <a:lnTo>
                                  <a:pt x="6287" y="-227"/>
                                </a:lnTo>
                                <a:lnTo>
                                  <a:pt x="6287" y="-197"/>
                                </a:lnTo>
                                <a:lnTo>
                                  <a:pt x="6287" y="-166"/>
                                </a:lnTo>
                                <a:lnTo>
                                  <a:pt x="6287" y="-143"/>
                                </a:lnTo>
                                <a:lnTo>
                                  <a:pt x="6287" y="-118"/>
                                </a:lnTo>
                                <a:lnTo>
                                  <a:pt x="6287" y="-102"/>
                                </a:lnTo>
                                <a:lnTo>
                                  <a:pt x="6288" y="-96"/>
                                </a:lnTo>
                                <a:lnTo>
                                  <a:pt x="6288" y="-100"/>
                                </a:lnTo>
                                <a:lnTo>
                                  <a:pt x="6288" y="-114"/>
                                </a:lnTo>
                                <a:lnTo>
                                  <a:pt x="6288" y="-137"/>
                                </a:lnTo>
                                <a:lnTo>
                                  <a:pt x="6288" y="-160"/>
                                </a:lnTo>
                                <a:lnTo>
                                  <a:pt x="6288" y="-193"/>
                                </a:lnTo>
                                <a:lnTo>
                                  <a:pt x="6288" y="-226"/>
                                </a:lnTo>
                                <a:lnTo>
                                  <a:pt x="6288" y="-262"/>
                                </a:lnTo>
                                <a:lnTo>
                                  <a:pt x="6288" y="-302"/>
                                </a:lnTo>
                                <a:lnTo>
                                  <a:pt x="6289" y="-341"/>
                                </a:lnTo>
                                <a:lnTo>
                                  <a:pt x="6289" y="-381"/>
                                </a:lnTo>
                                <a:lnTo>
                                  <a:pt x="6289" y="-420"/>
                                </a:lnTo>
                                <a:lnTo>
                                  <a:pt x="6289" y="-459"/>
                                </a:lnTo>
                                <a:lnTo>
                                  <a:pt x="6289" y="-497"/>
                                </a:lnTo>
                                <a:lnTo>
                                  <a:pt x="6289" y="-534"/>
                                </a:lnTo>
                                <a:lnTo>
                                  <a:pt x="6289" y="-576"/>
                                </a:lnTo>
                                <a:lnTo>
                                  <a:pt x="6289" y="-613"/>
                                </a:lnTo>
                                <a:lnTo>
                                  <a:pt x="6289" y="-653"/>
                                </a:lnTo>
                                <a:lnTo>
                                  <a:pt x="6289" y="-699"/>
                                </a:lnTo>
                                <a:lnTo>
                                  <a:pt x="6289" y="-743"/>
                                </a:lnTo>
                                <a:lnTo>
                                  <a:pt x="6289" y="-789"/>
                                </a:lnTo>
                                <a:lnTo>
                                  <a:pt x="6289" y="-841"/>
                                </a:lnTo>
                                <a:lnTo>
                                  <a:pt x="6289" y="-895"/>
                                </a:lnTo>
                                <a:lnTo>
                                  <a:pt x="6289" y="-962"/>
                                </a:lnTo>
                                <a:lnTo>
                                  <a:pt x="6289" y="-1058"/>
                                </a:lnTo>
                                <a:lnTo>
                                  <a:pt x="6289" y="-1081"/>
                                </a:lnTo>
                                <a:lnTo>
                                  <a:pt x="6289" y="-1088"/>
                                </a:lnTo>
                                <a:lnTo>
                                  <a:pt x="6289" y="-1080"/>
                                </a:lnTo>
                                <a:lnTo>
                                  <a:pt x="6289" y="-1055"/>
                                </a:lnTo>
                                <a:lnTo>
                                  <a:pt x="6289" y="-926"/>
                                </a:lnTo>
                                <a:lnTo>
                                  <a:pt x="6289" y="-867"/>
                                </a:lnTo>
                                <a:lnTo>
                                  <a:pt x="6289" y="-816"/>
                                </a:lnTo>
                                <a:lnTo>
                                  <a:pt x="6289" y="-769"/>
                                </a:lnTo>
                                <a:lnTo>
                                  <a:pt x="6289" y="-719"/>
                                </a:lnTo>
                                <a:lnTo>
                                  <a:pt x="6289" y="-672"/>
                                </a:lnTo>
                                <a:lnTo>
                                  <a:pt x="6289" y="-634"/>
                                </a:lnTo>
                                <a:lnTo>
                                  <a:pt x="6289" y="-595"/>
                                </a:lnTo>
                                <a:lnTo>
                                  <a:pt x="6289" y="-553"/>
                                </a:lnTo>
                                <a:lnTo>
                                  <a:pt x="6290" y="-514"/>
                                </a:lnTo>
                                <a:lnTo>
                                  <a:pt x="6290" y="-477"/>
                                </a:lnTo>
                                <a:lnTo>
                                  <a:pt x="6290" y="-439"/>
                                </a:lnTo>
                                <a:lnTo>
                                  <a:pt x="6290" y="-398"/>
                                </a:lnTo>
                                <a:lnTo>
                                  <a:pt x="6290" y="-356"/>
                                </a:lnTo>
                                <a:lnTo>
                                  <a:pt x="6290" y="-316"/>
                                </a:lnTo>
                                <a:lnTo>
                                  <a:pt x="6290" y="-274"/>
                                </a:lnTo>
                                <a:lnTo>
                                  <a:pt x="6290" y="-237"/>
                                </a:lnTo>
                                <a:lnTo>
                                  <a:pt x="6290" y="-199"/>
                                </a:lnTo>
                                <a:lnTo>
                                  <a:pt x="6290" y="-159"/>
                                </a:lnTo>
                                <a:lnTo>
                                  <a:pt x="6290" y="-117"/>
                                </a:lnTo>
                                <a:lnTo>
                                  <a:pt x="6290" y="-80"/>
                                </a:lnTo>
                                <a:lnTo>
                                  <a:pt x="6290" y="-43"/>
                                </a:lnTo>
                                <a:lnTo>
                                  <a:pt x="6291" y="-5"/>
                                </a:lnTo>
                                <a:lnTo>
                                  <a:pt x="6291" y="30"/>
                                </a:lnTo>
                                <a:lnTo>
                                  <a:pt x="6291" y="65"/>
                                </a:lnTo>
                                <a:lnTo>
                                  <a:pt x="6291" y="100"/>
                                </a:lnTo>
                                <a:lnTo>
                                  <a:pt x="6292" y="134"/>
                                </a:lnTo>
                                <a:lnTo>
                                  <a:pt x="6292" y="164"/>
                                </a:lnTo>
                                <a:lnTo>
                                  <a:pt x="6292" y="194"/>
                                </a:lnTo>
                                <a:lnTo>
                                  <a:pt x="6293" y="216"/>
                                </a:lnTo>
                                <a:lnTo>
                                  <a:pt x="6293" y="234"/>
                                </a:lnTo>
                                <a:lnTo>
                                  <a:pt x="6294" y="239"/>
                                </a:lnTo>
                                <a:lnTo>
                                  <a:pt x="6294" y="234"/>
                                </a:lnTo>
                                <a:lnTo>
                                  <a:pt x="6295" y="215"/>
                                </a:lnTo>
                                <a:lnTo>
                                  <a:pt x="6295" y="190"/>
                                </a:lnTo>
                                <a:lnTo>
                                  <a:pt x="6296" y="161"/>
                                </a:lnTo>
                                <a:lnTo>
                                  <a:pt x="6296" y="135"/>
                                </a:lnTo>
                                <a:lnTo>
                                  <a:pt x="6296" y="106"/>
                                </a:lnTo>
                                <a:lnTo>
                                  <a:pt x="6296" y="77"/>
                                </a:lnTo>
                                <a:lnTo>
                                  <a:pt x="6296" y="48"/>
                                </a:lnTo>
                                <a:lnTo>
                                  <a:pt x="6296" y="25"/>
                                </a:lnTo>
                                <a:lnTo>
                                  <a:pt x="6297" y="-1"/>
                                </a:lnTo>
                                <a:lnTo>
                                  <a:pt x="6297" y="-26"/>
                                </a:lnTo>
                                <a:lnTo>
                                  <a:pt x="6297" y="-50"/>
                                </a:lnTo>
                                <a:lnTo>
                                  <a:pt x="6297" y="-78"/>
                                </a:lnTo>
                                <a:lnTo>
                                  <a:pt x="6297" y="-113"/>
                                </a:lnTo>
                                <a:lnTo>
                                  <a:pt x="6297" y="-149"/>
                                </a:lnTo>
                                <a:lnTo>
                                  <a:pt x="6297" y="-190"/>
                                </a:lnTo>
                                <a:lnTo>
                                  <a:pt x="6297" y="-236"/>
                                </a:lnTo>
                                <a:lnTo>
                                  <a:pt x="6297" y="-284"/>
                                </a:lnTo>
                                <a:lnTo>
                                  <a:pt x="6297" y="-334"/>
                                </a:lnTo>
                                <a:lnTo>
                                  <a:pt x="6297" y="-384"/>
                                </a:lnTo>
                                <a:lnTo>
                                  <a:pt x="6297" y="-439"/>
                                </a:lnTo>
                                <a:lnTo>
                                  <a:pt x="6297" y="-502"/>
                                </a:lnTo>
                                <a:lnTo>
                                  <a:pt x="6297" y="-581"/>
                                </a:lnTo>
                                <a:lnTo>
                                  <a:pt x="6297" y="-657"/>
                                </a:lnTo>
                                <a:lnTo>
                                  <a:pt x="6297" y="-682"/>
                                </a:lnTo>
                                <a:lnTo>
                                  <a:pt x="6297" y="-690"/>
                                </a:lnTo>
                                <a:lnTo>
                                  <a:pt x="6297" y="-683"/>
                                </a:lnTo>
                                <a:lnTo>
                                  <a:pt x="6297" y="-658"/>
                                </a:lnTo>
                                <a:lnTo>
                                  <a:pt x="6297" y="-523"/>
                                </a:lnTo>
                                <a:lnTo>
                                  <a:pt x="6297" y="-464"/>
                                </a:lnTo>
                                <a:lnTo>
                                  <a:pt x="6297" y="-408"/>
                                </a:lnTo>
                                <a:lnTo>
                                  <a:pt x="6297" y="-361"/>
                                </a:lnTo>
                                <a:lnTo>
                                  <a:pt x="6297" y="-317"/>
                                </a:lnTo>
                                <a:lnTo>
                                  <a:pt x="6297" y="-283"/>
                                </a:lnTo>
                                <a:lnTo>
                                  <a:pt x="6297" y="-251"/>
                                </a:lnTo>
                                <a:lnTo>
                                  <a:pt x="6297" y="-228"/>
                                </a:lnTo>
                                <a:lnTo>
                                  <a:pt x="6297" y="-219"/>
                                </a:lnTo>
                                <a:lnTo>
                                  <a:pt x="6297" y="-210"/>
                                </a:lnTo>
                                <a:lnTo>
                                  <a:pt x="6297" y="-213"/>
                                </a:lnTo>
                                <a:lnTo>
                                  <a:pt x="6297" y="-229"/>
                                </a:lnTo>
                                <a:lnTo>
                                  <a:pt x="6297" y="-254"/>
                                </a:lnTo>
                                <a:lnTo>
                                  <a:pt x="6297" y="-287"/>
                                </a:lnTo>
                                <a:lnTo>
                                  <a:pt x="6297" y="-322"/>
                                </a:lnTo>
                                <a:lnTo>
                                  <a:pt x="6297" y="-358"/>
                                </a:lnTo>
                                <a:lnTo>
                                  <a:pt x="6297" y="-395"/>
                                </a:lnTo>
                                <a:lnTo>
                                  <a:pt x="6297" y="-435"/>
                                </a:lnTo>
                                <a:lnTo>
                                  <a:pt x="6297" y="-474"/>
                                </a:lnTo>
                                <a:lnTo>
                                  <a:pt x="6297" y="-517"/>
                                </a:lnTo>
                                <a:lnTo>
                                  <a:pt x="6297" y="-563"/>
                                </a:lnTo>
                                <a:lnTo>
                                  <a:pt x="6297" y="-614"/>
                                </a:lnTo>
                                <a:lnTo>
                                  <a:pt x="6298" y="-666"/>
                                </a:lnTo>
                                <a:lnTo>
                                  <a:pt x="6298" y="-722"/>
                                </a:lnTo>
                                <a:lnTo>
                                  <a:pt x="6298" y="-785"/>
                                </a:lnTo>
                                <a:lnTo>
                                  <a:pt x="6298" y="-854"/>
                                </a:lnTo>
                                <a:lnTo>
                                  <a:pt x="6298" y="-949"/>
                                </a:lnTo>
                                <a:lnTo>
                                  <a:pt x="6298" y="-974"/>
                                </a:lnTo>
                                <a:lnTo>
                                  <a:pt x="6298" y="-980"/>
                                </a:lnTo>
                                <a:lnTo>
                                  <a:pt x="6298" y="-973"/>
                                </a:lnTo>
                                <a:lnTo>
                                  <a:pt x="6298" y="-947"/>
                                </a:lnTo>
                                <a:lnTo>
                                  <a:pt x="6298" y="-815"/>
                                </a:lnTo>
                                <a:lnTo>
                                  <a:pt x="6298" y="-760"/>
                                </a:lnTo>
                                <a:lnTo>
                                  <a:pt x="6298" y="-711"/>
                                </a:lnTo>
                                <a:lnTo>
                                  <a:pt x="6298" y="-666"/>
                                </a:lnTo>
                                <a:lnTo>
                                  <a:pt x="6298" y="-626"/>
                                </a:lnTo>
                                <a:lnTo>
                                  <a:pt x="6298" y="-595"/>
                                </a:lnTo>
                                <a:lnTo>
                                  <a:pt x="6298" y="-577"/>
                                </a:lnTo>
                                <a:lnTo>
                                  <a:pt x="6298" y="-569"/>
                                </a:lnTo>
                                <a:lnTo>
                                  <a:pt x="6298" y="-575"/>
                                </a:lnTo>
                                <a:lnTo>
                                  <a:pt x="6298" y="-593"/>
                                </a:lnTo>
                                <a:lnTo>
                                  <a:pt x="6298" y="-623"/>
                                </a:lnTo>
                                <a:lnTo>
                                  <a:pt x="6298" y="-660"/>
                                </a:lnTo>
                                <a:lnTo>
                                  <a:pt x="6298" y="-700"/>
                                </a:lnTo>
                                <a:lnTo>
                                  <a:pt x="6298" y="-747"/>
                                </a:lnTo>
                                <a:lnTo>
                                  <a:pt x="6298" y="-803"/>
                                </a:lnTo>
                                <a:lnTo>
                                  <a:pt x="6298" y="-870"/>
                                </a:lnTo>
                                <a:lnTo>
                                  <a:pt x="6298" y="-963"/>
                                </a:lnTo>
                                <a:lnTo>
                                  <a:pt x="6298" y="-985"/>
                                </a:lnTo>
                                <a:lnTo>
                                  <a:pt x="6298" y="-994"/>
                                </a:lnTo>
                                <a:lnTo>
                                  <a:pt x="6298" y="-986"/>
                                </a:lnTo>
                                <a:lnTo>
                                  <a:pt x="6298" y="-958"/>
                                </a:lnTo>
                                <a:lnTo>
                                  <a:pt x="6298" y="-893"/>
                                </a:lnTo>
                                <a:lnTo>
                                  <a:pt x="6298" y="-871"/>
                                </a:lnTo>
                                <a:lnTo>
                                  <a:pt x="6298" y="-858"/>
                                </a:lnTo>
                                <a:lnTo>
                                  <a:pt x="6298" y="-857"/>
                                </a:lnTo>
                                <a:lnTo>
                                  <a:pt x="6298" y="-866"/>
                                </a:lnTo>
                                <a:lnTo>
                                  <a:pt x="6299" y="-888"/>
                                </a:lnTo>
                                <a:lnTo>
                                  <a:pt x="6299" y="-924"/>
                                </a:lnTo>
                                <a:lnTo>
                                  <a:pt x="6299" y="-979"/>
                                </a:lnTo>
                                <a:lnTo>
                                  <a:pt x="6299" y="-1045"/>
                                </a:lnTo>
                                <a:lnTo>
                                  <a:pt x="6299" y="-1066"/>
                                </a:lnTo>
                                <a:lnTo>
                                  <a:pt x="6299" y="-1074"/>
                                </a:lnTo>
                                <a:lnTo>
                                  <a:pt x="6299" y="-1066"/>
                                </a:lnTo>
                                <a:lnTo>
                                  <a:pt x="6299" y="-1042"/>
                                </a:lnTo>
                                <a:lnTo>
                                  <a:pt x="6299" y="-895"/>
                                </a:lnTo>
                                <a:lnTo>
                                  <a:pt x="6299" y="-830"/>
                                </a:lnTo>
                                <a:lnTo>
                                  <a:pt x="6299" y="-774"/>
                                </a:lnTo>
                                <a:lnTo>
                                  <a:pt x="6299" y="-720"/>
                                </a:lnTo>
                                <a:lnTo>
                                  <a:pt x="6299" y="-671"/>
                                </a:lnTo>
                                <a:lnTo>
                                  <a:pt x="6299" y="-622"/>
                                </a:lnTo>
                                <a:lnTo>
                                  <a:pt x="6299" y="-579"/>
                                </a:lnTo>
                                <a:lnTo>
                                  <a:pt x="6299" y="-538"/>
                                </a:lnTo>
                                <a:lnTo>
                                  <a:pt x="6299" y="-496"/>
                                </a:lnTo>
                                <a:lnTo>
                                  <a:pt x="6299" y="-462"/>
                                </a:lnTo>
                                <a:lnTo>
                                  <a:pt x="6299" y="-422"/>
                                </a:lnTo>
                                <a:lnTo>
                                  <a:pt x="6299" y="-384"/>
                                </a:lnTo>
                                <a:lnTo>
                                  <a:pt x="6299" y="-348"/>
                                </a:lnTo>
                                <a:lnTo>
                                  <a:pt x="6299" y="-311"/>
                                </a:lnTo>
                                <a:lnTo>
                                  <a:pt x="6299" y="-275"/>
                                </a:lnTo>
                                <a:lnTo>
                                  <a:pt x="6299" y="-238"/>
                                </a:lnTo>
                                <a:lnTo>
                                  <a:pt x="6299" y="-204"/>
                                </a:lnTo>
                                <a:lnTo>
                                  <a:pt x="6299" y="-169"/>
                                </a:lnTo>
                                <a:lnTo>
                                  <a:pt x="6299" y="-134"/>
                                </a:lnTo>
                                <a:lnTo>
                                  <a:pt x="6299" y="-99"/>
                                </a:lnTo>
                                <a:lnTo>
                                  <a:pt x="6300" y="-64"/>
                                </a:lnTo>
                                <a:lnTo>
                                  <a:pt x="6300" y="-35"/>
                                </a:lnTo>
                                <a:lnTo>
                                  <a:pt x="6300" y="-5"/>
                                </a:lnTo>
                                <a:lnTo>
                                  <a:pt x="6300" y="17"/>
                                </a:lnTo>
                                <a:lnTo>
                                  <a:pt x="6300" y="30"/>
                                </a:lnTo>
                                <a:lnTo>
                                  <a:pt x="6300" y="38"/>
                                </a:lnTo>
                                <a:lnTo>
                                  <a:pt x="6301" y="39"/>
                                </a:lnTo>
                                <a:lnTo>
                                  <a:pt x="6301" y="35"/>
                                </a:lnTo>
                                <a:lnTo>
                                  <a:pt x="6301" y="22"/>
                                </a:lnTo>
                                <a:lnTo>
                                  <a:pt x="6301" y="2"/>
                                </a:lnTo>
                                <a:lnTo>
                                  <a:pt x="6301" y="-14"/>
                                </a:lnTo>
                                <a:lnTo>
                                  <a:pt x="6301" y="-28"/>
                                </a:lnTo>
                                <a:lnTo>
                                  <a:pt x="6301" y="-44"/>
                                </a:lnTo>
                                <a:lnTo>
                                  <a:pt x="6301" y="-64"/>
                                </a:lnTo>
                                <a:lnTo>
                                  <a:pt x="6301" y="-88"/>
                                </a:lnTo>
                                <a:lnTo>
                                  <a:pt x="6301" y="-117"/>
                                </a:lnTo>
                                <a:lnTo>
                                  <a:pt x="6301" y="-149"/>
                                </a:lnTo>
                                <a:lnTo>
                                  <a:pt x="6301" y="-188"/>
                                </a:lnTo>
                                <a:lnTo>
                                  <a:pt x="6301" y="-225"/>
                                </a:lnTo>
                                <a:lnTo>
                                  <a:pt x="6301" y="-266"/>
                                </a:lnTo>
                                <a:lnTo>
                                  <a:pt x="6301" y="-308"/>
                                </a:lnTo>
                                <a:lnTo>
                                  <a:pt x="6301" y="-352"/>
                                </a:lnTo>
                                <a:lnTo>
                                  <a:pt x="6301" y="-404"/>
                                </a:lnTo>
                                <a:lnTo>
                                  <a:pt x="6301" y="-458"/>
                                </a:lnTo>
                                <a:lnTo>
                                  <a:pt x="6301" y="-520"/>
                                </a:lnTo>
                                <a:lnTo>
                                  <a:pt x="6301" y="-587"/>
                                </a:lnTo>
                                <a:lnTo>
                                  <a:pt x="6302" y="-702"/>
                                </a:lnTo>
                                <a:lnTo>
                                  <a:pt x="6302" y="-729"/>
                                </a:lnTo>
                                <a:lnTo>
                                  <a:pt x="6302" y="-737"/>
                                </a:lnTo>
                                <a:lnTo>
                                  <a:pt x="6302" y="-729"/>
                                </a:lnTo>
                                <a:lnTo>
                                  <a:pt x="6302" y="-705"/>
                                </a:lnTo>
                                <a:lnTo>
                                  <a:pt x="6302" y="-560"/>
                                </a:lnTo>
                                <a:lnTo>
                                  <a:pt x="6302" y="-496"/>
                                </a:lnTo>
                                <a:lnTo>
                                  <a:pt x="6302" y="-443"/>
                                </a:lnTo>
                                <a:lnTo>
                                  <a:pt x="6302" y="-395"/>
                                </a:lnTo>
                                <a:lnTo>
                                  <a:pt x="6302" y="-348"/>
                                </a:lnTo>
                                <a:lnTo>
                                  <a:pt x="6302" y="-302"/>
                                </a:lnTo>
                                <a:lnTo>
                                  <a:pt x="6302" y="-260"/>
                                </a:lnTo>
                                <a:lnTo>
                                  <a:pt x="6302" y="-223"/>
                                </a:lnTo>
                                <a:lnTo>
                                  <a:pt x="6302" y="-192"/>
                                </a:lnTo>
                                <a:lnTo>
                                  <a:pt x="6302" y="-165"/>
                                </a:lnTo>
                                <a:lnTo>
                                  <a:pt x="6302" y="-144"/>
                                </a:lnTo>
                                <a:lnTo>
                                  <a:pt x="6302" y="-129"/>
                                </a:lnTo>
                                <a:lnTo>
                                  <a:pt x="6302" y="-121"/>
                                </a:lnTo>
                                <a:lnTo>
                                  <a:pt x="6302" y="-120"/>
                                </a:lnTo>
                                <a:lnTo>
                                  <a:pt x="6302" y="-123"/>
                                </a:lnTo>
                                <a:lnTo>
                                  <a:pt x="6302" y="-140"/>
                                </a:lnTo>
                                <a:lnTo>
                                  <a:pt x="6302" y="-173"/>
                                </a:lnTo>
                                <a:lnTo>
                                  <a:pt x="6302" y="-206"/>
                                </a:lnTo>
                                <a:lnTo>
                                  <a:pt x="6302" y="-244"/>
                                </a:lnTo>
                                <a:lnTo>
                                  <a:pt x="6303" y="-283"/>
                                </a:lnTo>
                                <a:lnTo>
                                  <a:pt x="6303" y="-322"/>
                                </a:lnTo>
                                <a:lnTo>
                                  <a:pt x="6303" y="-361"/>
                                </a:lnTo>
                                <a:lnTo>
                                  <a:pt x="6303" y="-401"/>
                                </a:lnTo>
                                <a:lnTo>
                                  <a:pt x="6303" y="-441"/>
                                </a:lnTo>
                                <a:lnTo>
                                  <a:pt x="6303" y="-483"/>
                                </a:lnTo>
                                <a:lnTo>
                                  <a:pt x="6303" y="-525"/>
                                </a:lnTo>
                                <a:lnTo>
                                  <a:pt x="6303" y="-566"/>
                                </a:lnTo>
                                <a:lnTo>
                                  <a:pt x="6303" y="-608"/>
                                </a:lnTo>
                                <a:lnTo>
                                  <a:pt x="6303" y="-649"/>
                                </a:lnTo>
                                <a:lnTo>
                                  <a:pt x="6303" y="-691"/>
                                </a:lnTo>
                                <a:lnTo>
                                  <a:pt x="6303" y="-738"/>
                                </a:lnTo>
                                <a:lnTo>
                                  <a:pt x="6303" y="-786"/>
                                </a:lnTo>
                                <a:lnTo>
                                  <a:pt x="6303" y="-837"/>
                                </a:lnTo>
                                <a:lnTo>
                                  <a:pt x="6303" y="-895"/>
                                </a:lnTo>
                                <a:lnTo>
                                  <a:pt x="6303" y="-969"/>
                                </a:lnTo>
                                <a:lnTo>
                                  <a:pt x="6303" y="-1032"/>
                                </a:lnTo>
                                <a:lnTo>
                                  <a:pt x="6303" y="-1053"/>
                                </a:lnTo>
                                <a:lnTo>
                                  <a:pt x="6303" y="-1057"/>
                                </a:lnTo>
                                <a:lnTo>
                                  <a:pt x="6303" y="-1050"/>
                                </a:lnTo>
                                <a:lnTo>
                                  <a:pt x="6303" y="-1024"/>
                                </a:lnTo>
                                <a:lnTo>
                                  <a:pt x="6304" y="-907"/>
                                </a:lnTo>
                                <a:lnTo>
                                  <a:pt x="6304" y="-848"/>
                                </a:lnTo>
                                <a:lnTo>
                                  <a:pt x="6304" y="-797"/>
                                </a:lnTo>
                                <a:lnTo>
                                  <a:pt x="6304" y="-753"/>
                                </a:lnTo>
                                <a:lnTo>
                                  <a:pt x="6304" y="-709"/>
                                </a:lnTo>
                                <a:lnTo>
                                  <a:pt x="6304" y="-671"/>
                                </a:lnTo>
                                <a:lnTo>
                                  <a:pt x="6304" y="-630"/>
                                </a:lnTo>
                                <a:lnTo>
                                  <a:pt x="6304" y="-597"/>
                                </a:lnTo>
                                <a:lnTo>
                                  <a:pt x="6304" y="-566"/>
                                </a:lnTo>
                                <a:lnTo>
                                  <a:pt x="6304" y="-541"/>
                                </a:lnTo>
                                <a:lnTo>
                                  <a:pt x="6304" y="-525"/>
                                </a:lnTo>
                                <a:lnTo>
                                  <a:pt x="6304" y="-522"/>
                                </a:lnTo>
                                <a:lnTo>
                                  <a:pt x="6304" y="-525"/>
                                </a:lnTo>
                                <a:lnTo>
                                  <a:pt x="6304" y="-538"/>
                                </a:lnTo>
                                <a:lnTo>
                                  <a:pt x="6304" y="-556"/>
                                </a:lnTo>
                                <a:lnTo>
                                  <a:pt x="6304" y="-582"/>
                                </a:lnTo>
                                <a:lnTo>
                                  <a:pt x="6304" y="-611"/>
                                </a:lnTo>
                                <a:lnTo>
                                  <a:pt x="6304" y="-648"/>
                                </a:lnTo>
                                <a:lnTo>
                                  <a:pt x="6304" y="-686"/>
                                </a:lnTo>
                                <a:lnTo>
                                  <a:pt x="6304" y="-730"/>
                                </a:lnTo>
                                <a:lnTo>
                                  <a:pt x="6304" y="-776"/>
                                </a:lnTo>
                                <a:lnTo>
                                  <a:pt x="6304" y="-826"/>
                                </a:lnTo>
                                <a:lnTo>
                                  <a:pt x="6304" y="-882"/>
                                </a:lnTo>
                                <a:lnTo>
                                  <a:pt x="6304" y="-949"/>
                                </a:lnTo>
                                <a:lnTo>
                                  <a:pt x="6304" y="-1052"/>
                                </a:lnTo>
                                <a:lnTo>
                                  <a:pt x="6304" y="-1074"/>
                                </a:lnTo>
                                <a:lnTo>
                                  <a:pt x="6304" y="-1081"/>
                                </a:lnTo>
                                <a:lnTo>
                                  <a:pt x="6304" y="-1074"/>
                                </a:lnTo>
                                <a:lnTo>
                                  <a:pt x="6304" y="-1052"/>
                                </a:lnTo>
                                <a:lnTo>
                                  <a:pt x="6304" y="-915"/>
                                </a:lnTo>
                                <a:lnTo>
                                  <a:pt x="6305" y="-854"/>
                                </a:lnTo>
                                <a:lnTo>
                                  <a:pt x="6305" y="-803"/>
                                </a:lnTo>
                                <a:lnTo>
                                  <a:pt x="6305" y="-753"/>
                                </a:lnTo>
                                <a:lnTo>
                                  <a:pt x="6305" y="-712"/>
                                </a:lnTo>
                                <a:lnTo>
                                  <a:pt x="6305" y="-669"/>
                                </a:lnTo>
                                <a:lnTo>
                                  <a:pt x="6305" y="-630"/>
                                </a:lnTo>
                                <a:lnTo>
                                  <a:pt x="6305" y="-596"/>
                                </a:lnTo>
                                <a:lnTo>
                                  <a:pt x="6305" y="-575"/>
                                </a:lnTo>
                                <a:lnTo>
                                  <a:pt x="6305" y="-552"/>
                                </a:lnTo>
                                <a:lnTo>
                                  <a:pt x="6305" y="-538"/>
                                </a:lnTo>
                                <a:lnTo>
                                  <a:pt x="6305" y="-535"/>
                                </a:lnTo>
                                <a:lnTo>
                                  <a:pt x="6305" y="-537"/>
                                </a:lnTo>
                                <a:lnTo>
                                  <a:pt x="6305" y="-550"/>
                                </a:lnTo>
                                <a:lnTo>
                                  <a:pt x="6305" y="-569"/>
                                </a:lnTo>
                                <a:lnTo>
                                  <a:pt x="6305" y="-600"/>
                                </a:lnTo>
                                <a:lnTo>
                                  <a:pt x="6305" y="-635"/>
                                </a:lnTo>
                                <a:lnTo>
                                  <a:pt x="6305" y="-673"/>
                                </a:lnTo>
                                <a:lnTo>
                                  <a:pt x="6305" y="-717"/>
                                </a:lnTo>
                                <a:lnTo>
                                  <a:pt x="6305" y="-768"/>
                                </a:lnTo>
                                <a:lnTo>
                                  <a:pt x="6305" y="-825"/>
                                </a:lnTo>
                                <a:lnTo>
                                  <a:pt x="6305" y="-920"/>
                                </a:lnTo>
                                <a:lnTo>
                                  <a:pt x="6305" y="-960"/>
                                </a:lnTo>
                                <a:lnTo>
                                  <a:pt x="6305" y="-980"/>
                                </a:lnTo>
                                <a:lnTo>
                                  <a:pt x="6305" y="-984"/>
                                </a:lnTo>
                                <a:lnTo>
                                  <a:pt x="6305" y="-977"/>
                                </a:lnTo>
                                <a:lnTo>
                                  <a:pt x="6305" y="-954"/>
                                </a:lnTo>
                                <a:lnTo>
                                  <a:pt x="6305" y="-818"/>
                                </a:lnTo>
                                <a:lnTo>
                                  <a:pt x="6305" y="-757"/>
                                </a:lnTo>
                                <a:lnTo>
                                  <a:pt x="6305" y="-705"/>
                                </a:lnTo>
                                <a:lnTo>
                                  <a:pt x="6305" y="-654"/>
                                </a:lnTo>
                                <a:lnTo>
                                  <a:pt x="6305" y="-605"/>
                                </a:lnTo>
                                <a:lnTo>
                                  <a:pt x="6305" y="-563"/>
                                </a:lnTo>
                                <a:lnTo>
                                  <a:pt x="6305" y="-523"/>
                                </a:lnTo>
                                <a:lnTo>
                                  <a:pt x="6305" y="-482"/>
                                </a:lnTo>
                                <a:lnTo>
                                  <a:pt x="6305" y="-445"/>
                                </a:lnTo>
                                <a:lnTo>
                                  <a:pt x="6305" y="-406"/>
                                </a:lnTo>
                                <a:lnTo>
                                  <a:pt x="6305" y="-373"/>
                                </a:lnTo>
                                <a:lnTo>
                                  <a:pt x="6305" y="-336"/>
                                </a:lnTo>
                                <a:lnTo>
                                  <a:pt x="6306" y="-300"/>
                                </a:lnTo>
                                <a:lnTo>
                                  <a:pt x="6306" y="-263"/>
                                </a:lnTo>
                                <a:lnTo>
                                  <a:pt x="6306" y="-225"/>
                                </a:lnTo>
                                <a:lnTo>
                                  <a:pt x="6306" y="-187"/>
                                </a:lnTo>
                                <a:lnTo>
                                  <a:pt x="6306" y="-150"/>
                                </a:lnTo>
                                <a:lnTo>
                                  <a:pt x="6306" y="-115"/>
                                </a:lnTo>
                                <a:lnTo>
                                  <a:pt x="6306" y="-82"/>
                                </a:lnTo>
                                <a:lnTo>
                                  <a:pt x="6306" y="-49"/>
                                </a:lnTo>
                                <a:lnTo>
                                  <a:pt x="6306" y="-23"/>
                                </a:lnTo>
                                <a:lnTo>
                                  <a:pt x="6307" y="2"/>
                                </a:lnTo>
                                <a:lnTo>
                                  <a:pt x="6307" y="15"/>
                                </a:lnTo>
                                <a:lnTo>
                                  <a:pt x="6307" y="18"/>
                                </a:lnTo>
                                <a:lnTo>
                                  <a:pt x="6307" y="11"/>
                                </a:lnTo>
                                <a:lnTo>
                                  <a:pt x="6307" y="-5"/>
                                </a:lnTo>
                                <a:lnTo>
                                  <a:pt x="6307" y="-27"/>
                                </a:lnTo>
                                <a:lnTo>
                                  <a:pt x="6307" y="-52"/>
                                </a:lnTo>
                                <a:lnTo>
                                  <a:pt x="6307" y="-80"/>
                                </a:lnTo>
                                <a:lnTo>
                                  <a:pt x="6308" y="-108"/>
                                </a:lnTo>
                                <a:lnTo>
                                  <a:pt x="6308" y="-133"/>
                                </a:lnTo>
                                <a:lnTo>
                                  <a:pt x="6308" y="-162"/>
                                </a:lnTo>
                                <a:lnTo>
                                  <a:pt x="6308" y="-195"/>
                                </a:lnTo>
                                <a:lnTo>
                                  <a:pt x="6308" y="-229"/>
                                </a:lnTo>
                                <a:lnTo>
                                  <a:pt x="6308" y="-267"/>
                                </a:lnTo>
                                <a:lnTo>
                                  <a:pt x="6308" y="-306"/>
                                </a:lnTo>
                                <a:lnTo>
                                  <a:pt x="6308" y="-345"/>
                                </a:lnTo>
                                <a:lnTo>
                                  <a:pt x="6308" y="-388"/>
                                </a:lnTo>
                                <a:lnTo>
                                  <a:pt x="6308" y="-434"/>
                                </a:lnTo>
                                <a:lnTo>
                                  <a:pt x="6308" y="-481"/>
                                </a:lnTo>
                                <a:lnTo>
                                  <a:pt x="6308" y="-534"/>
                                </a:lnTo>
                                <a:lnTo>
                                  <a:pt x="6308" y="-586"/>
                                </a:lnTo>
                                <a:lnTo>
                                  <a:pt x="6308" y="-642"/>
                                </a:lnTo>
                                <a:lnTo>
                                  <a:pt x="6308" y="-699"/>
                                </a:lnTo>
                                <a:lnTo>
                                  <a:pt x="6308" y="-763"/>
                                </a:lnTo>
                                <a:lnTo>
                                  <a:pt x="6308" y="-841"/>
                                </a:lnTo>
                                <a:lnTo>
                                  <a:pt x="6308" y="-930"/>
                                </a:lnTo>
                                <a:lnTo>
                                  <a:pt x="6308" y="-956"/>
                                </a:lnTo>
                                <a:lnTo>
                                  <a:pt x="6308" y="-963"/>
                                </a:lnTo>
                                <a:lnTo>
                                  <a:pt x="6308" y="-957"/>
                                </a:lnTo>
                                <a:lnTo>
                                  <a:pt x="6308" y="-936"/>
                                </a:lnTo>
                                <a:lnTo>
                                  <a:pt x="6308" y="-877"/>
                                </a:lnTo>
                                <a:lnTo>
                                  <a:pt x="6308" y="-786"/>
                                </a:lnTo>
                                <a:lnTo>
                                  <a:pt x="6308" y="-719"/>
                                </a:lnTo>
                                <a:lnTo>
                                  <a:pt x="6308" y="-661"/>
                                </a:lnTo>
                                <a:lnTo>
                                  <a:pt x="6308" y="-606"/>
                                </a:lnTo>
                                <a:lnTo>
                                  <a:pt x="6308" y="-555"/>
                                </a:lnTo>
                                <a:lnTo>
                                  <a:pt x="6308" y="-502"/>
                                </a:lnTo>
                                <a:lnTo>
                                  <a:pt x="6308" y="-456"/>
                                </a:lnTo>
                                <a:lnTo>
                                  <a:pt x="6308" y="-407"/>
                                </a:lnTo>
                                <a:lnTo>
                                  <a:pt x="6308" y="-367"/>
                                </a:lnTo>
                                <a:lnTo>
                                  <a:pt x="6308" y="-326"/>
                                </a:lnTo>
                                <a:lnTo>
                                  <a:pt x="6308" y="-288"/>
                                </a:lnTo>
                                <a:lnTo>
                                  <a:pt x="6308" y="-250"/>
                                </a:lnTo>
                                <a:lnTo>
                                  <a:pt x="6308" y="-218"/>
                                </a:lnTo>
                                <a:lnTo>
                                  <a:pt x="6308" y="-185"/>
                                </a:lnTo>
                                <a:lnTo>
                                  <a:pt x="6308" y="-156"/>
                                </a:lnTo>
                                <a:lnTo>
                                  <a:pt x="6308" y="-130"/>
                                </a:lnTo>
                                <a:lnTo>
                                  <a:pt x="6308" y="-106"/>
                                </a:lnTo>
                                <a:lnTo>
                                  <a:pt x="6308" y="-85"/>
                                </a:lnTo>
                                <a:lnTo>
                                  <a:pt x="6309" y="-73"/>
                                </a:lnTo>
                                <a:lnTo>
                                  <a:pt x="6309" y="-70"/>
                                </a:lnTo>
                                <a:lnTo>
                                  <a:pt x="6309" y="-73"/>
                                </a:lnTo>
                                <a:lnTo>
                                  <a:pt x="6309" y="-91"/>
                                </a:lnTo>
                                <a:lnTo>
                                  <a:pt x="6309" y="-120"/>
                                </a:lnTo>
                                <a:lnTo>
                                  <a:pt x="6309" y="-153"/>
                                </a:lnTo>
                                <a:lnTo>
                                  <a:pt x="6309" y="-190"/>
                                </a:lnTo>
                                <a:lnTo>
                                  <a:pt x="6309" y="-226"/>
                                </a:lnTo>
                                <a:lnTo>
                                  <a:pt x="6309" y="-263"/>
                                </a:lnTo>
                                <a:lnTo>
                                  <a:pt x="6309" y="-299"/>
                                </a:lnTo>
                                <a:lnTo>
                                  <a:pt x="6309" y="-337"/>
                                </a:lnTo>
                                <a:lnTo>
                                  <a:pt x="6310" y="-376"/>
                                </a:lnTo>
                                <a:lnTo>
                                  <a:pt x="6310" y="-415"/>
                                </a:lnTo>
                                <a:lnTo>
                                  <a:pt x="6310" y="-454"/>
                                </a:lnTo>
                                <a:lnTo>
                                  <a:pt x="6310" y="-497"/>
                                </a:lnTo>
                                <a:lnTo>
                                  <a:pt x="6310" y="-538"/>
                                </a:lnTo>
                                <a:lnTo>
                                  <a:pt x="6310" y="-577"/>
                                </a:lnTo>
                                <a:lnTo>
                                  <a:pt x="6310" y="-618"/>
                                </a:lnTo>
                                <a:lnTo>
                                  <a:pt x="6310" y="-665"/>
                                </a:lnTo>
                                <a:lnTo>
                                  <a:pt x="6310" y="-715"/>
                                </a:lnTo>
                                <a:lnTo>
                                  <a:pt x="6310" y="-768"/>
                                </a:lnTo>
                                <a:lnTo>
                                  <a:pt x="6310" y="-833"/>
                                </a:lnTo>
                                <a:lnTo>
                                  <a:pt x="6310" y="-911"/>
                                </a:lnTo>
                                <a:lnTo>
                                  <a:pt x="6310" y="-931"/>
                                </a:lnTo>
                                <a:lnTo>
                                  <a:pt x="6310" y="-938"/>
                                </a:lnTo>
                                <a:lnTo>
                                  <a:pt x="6310" y="-933"/>
                                </a:lnTo>
                                <a:lnTo>
                                  <a:pt x="6310" y="-912"/>
                                </a:lnTo>
                                <a:lnTo>
                                  <a:pt x="6310" y="-785"/>
                                </a:lnTo>
                                <a:lnTo>
                                  <a:pt x="6310" y="-728"/>
                                </a:lnTo>
                                <a:lnTo>
                                  <a:pt x="6310" y="-681"/>
                                </a:lnTo>
                                <a:lnTo>
                                  <a:pt x="6310" y="-634"/>
                                </a:lnTo>
                                <a:lnTo>
                                  <a:pt x="6310" y="-589"/>
                                </a:lnTo>
                                <a:lnTo>
                                  <a:pt x="6310" y="-550"/>
                                </a:lnTo>
                                <a:lnTo>
                                  <a:pt x="6310" y="-507"/>
                                </a:lnTo>
                                <a:lnTo>
                                  <a:pt x="6310" y="-469"/>
                                </a:lnTo>
                                <a:lnTo>
                                  <a:pt x="6310" y="-430"/>
                                </a:lnTo>
                                <a:lnTo>
                                  <a:pt x="6311" y="-393"/>
                                </a:lnTo>
                                <a:lnTo>
                                  <a:pt x="6311" y="-357"/>
                                </a:lnTo>
                                <a:lnTo>
                                  <a:pt x="6311" y="-326"/>
                                </a:lnTo>
                                <a:lnTo>
                                  <a:pt x="6311" y="-296"/>
                                </a:lnTo>
                                <a:lnTo>
                                  <a:pt x="6311" y="-266"/>
                                </a:lnTo>
                                <a:lnTo>
                                  <a:pt x="6311" y="-243"/>
                                </a:lnTo>
                                <a:lnTo>
                                  <a:pt x="6311" y="-229"/>
                                </a:lnTo>
                                <a:lnTo>
                                  <a:pt x="6311" y="-220"/>
                                </a:lnTo>
                                <a:lnTo>
                                  <a:pt x="6311" y="-219"/>
                                </a:lnTo>
                                <a:lnTo>
                                  <a:pt x="6311" y="-223"/>
                                </a:lnTo>
                                <a:lnTo>
                                  <a:pt x="6311" y="-241"/>
                                </a:lnTo>
                                <a:lnTo>
                                  <a:pt x="6311" y="-266"/>
                                </a:lnTo>
                                <a:lnTo>
                                  <a:pt x="6311" y="-297"/>
                                </a:lnTo>
                                <a:lnTo>
                                  <a:pt x="6311" y="-329"/>
                                </a:lnTo>
                                <a:lnTo>
                                  <a:pt x="6311" y="-362"/>
                                </a:lnTo>
                                <a:lnTo>
                                  <a:pt x="6312" y="-399"/>
                                </a:lnTo>
                                <a:lnTo>
                                  <a:pt x="6312" y="-435"/>
                                </a:lnTo>
                                <a:lnTo>
                                  <a:pt x="6312" y="-470"/>
                                </a:lnTo>
                                <a:lnTo>
                                  <a:pt x="6312" y="-510"/>
                                </a:lnTo>
                                <a:lnTo>
                                  <a:pt x="6312" y="-551"/>
                                </a:lnTo>
                                <a:lnTo>
                                  <a:pt x="6312" y="-592"/>
                                </a:lnTo>
                                <a:lnTo>
                                  <a:pt x="6312" y="-638"/>
                                </a:lnTo>
                                <a:lnTo>
                                  <a:pt x="6312" y="-679"/>
                                </a:lnTo>
                                <a:lnTo>
                                  <a:pt x="6312" y="-726"/>
                                </a:lnTo>
                                <a:lnTo>
                                  <a:pt x="6312" y="-774"/>
                                </a:lnTo>
                                <a:lnTo>
                                  <a:pt x="6312" y="-830"/>
                                </a:lnTo>
                                <a:lnTo>
                                  <a:pt x="6312" y="-891"/>
                                </a:lnTo>
                                <a:lnTo>
                                  <a:pt x="6312" y="-967"/>
                                </a:lnTo>
                                <a:lnTo>
                                  <a:pt x="6312" y="-1042"/>
                                </a:lnTo>
                                <a:lnTo>
                                  <a:pt x="6312" y="-1062"/>
                                </a:lnTo>
                                <a:lnTo>
                                  <a:pt x="6312" y="-1072"/>
                                </a:lnTo>
                                <a:lnTo>
                                  <a:pt x="6312" y="-1065"/>
                                </a:lnTo>
                                <a:lnTo>
                                  <a:pt x="6312" y="-1040"/>
                                </a:lnTo>
                                <a:lnTo>
                                  <a:pt x="6312" y="-907"/>
                                </a:lnTo>
                                <a:lnTo>
                                  <a:pt x="6312" y="-849"/>
                                </a:lnTo>
                                <a:lnTo>
                                  <a:pt x="6312" y="-794"/>
                                </a:lnTo>
                                <a:lnTo>
                                  <a:pt x="6312" y="-746"/>
                                </a:lnTo>
                                <a:lnTo>
                                  <a:pt x="6312" y="-699"/>
                                </a:lnTo>
                                <a:lnTo>
                                  <a:pt x="6312" y="-652"/>
                                </a:lnTo>
                                <a:lnTo>
                                  <a:pt x="6312" y="-608"/>
                                </a:lnTo>
                                <a:lnTo>
                                  <a:pt x="6312" y="-569"/>
                                </a:lnTo>
                                <a:lnTo>
                                  <a:pt x="6312" y="-531"/>
                                </a:lnTo>
                                <a:lnTo>
                                  <a:pt x="6312" y="-499"/>
                                </a:lnTo>
                                <a:lnTo>
                                  <a:pt x="6312" y="-473"/>
                                </a:lnTo>
                                <a:lnTo>
                                  <a:pt x="6312" y="-450"/>
                                </a:lnTo>
                                <a:lnTo>
                                  <a:pt x="6312" y="-434"/>
                                </a:lnTo>
                                <a:lnTo>
                                  <a:pt x="6312" y="-424"/>
                                </a:lnTo>
                                <a:lnTo>
                                  <a:pt x="6312" y="-430"/>
                                </a:lnTo>
                                <a:lnTo>
                                  <a:pt x="6312" y="-446"/>
                                </a:lnTo>
                                <a:lnTo>
                                  <a:pt x="6312" y="-472"/>
                                </a:lnTo>
                                <a:lnTo>
                                  <a:pt x="6312" y="-504"/>
                                </a:lnTo>
                                <a:lnTo>
                                  <a:pt x="6313" y="-542"/>
                                </a:lnTo>
                                <a:lnTo>
                                  <a:pt x="6313" y="-581"/>
                                </a:lnTo>
                                <a:lnTo>
                                  <a:pt x="6313" y="-623"/>
                                </a:lnTo>
                                <a:lnTo>
                                  <a:pt x="6313" y="-674"/>
                                </a:lnTo>
                                <a:lnTo>
                                  <a:pt x="6313" y="-729"/>
                                </a:lnTo>
                                <a:lnTo>
                                  <a:pt x="6313" y="-789"/>
                                </a:lnTo>
                                <a:lnTo>
                                  <a:pt x="6313" y="-864"/>
                                </a:lnTo>
                                <a:lnTo>
                                  <a:pt x="6313" y="-940"/>
                                </a:lnTo>
                                <a:lnTo>
                                  <a:pt x="6313" y="-962"/>
                                </a:lnTo>
                                <a:lnTo>
                                  <a:pt x="6313" y="-970"/>
                                </a:lnTo>
                                <a:lnTo>
                                  <a:pt x="6313" y="-965"/>
                                </a:lnTo>
                                <a:lnTo>
                                  <a:pt x="6313" y="-947"/>
                                </a:lnTo>
                                <a:lnTo>
                                  <a:pt x="6313" y="-896"/>
                                </a:lnTo>
                                <a:lnTo>
                                  <a:pt x="6313" y="-804"/>
                                </a:lnTo>
                                <a:lnTo>
                                  <a:pt x="6313" y="-745"/>
                                </a:lnTo>
                                <a:lnTo>
                                  <a:pt x="6313" y="-687"/>
                                </a:lnTo>
                                <a:lnTo>
                                  <a:pt x="6313" y="-636"/>
                                </a:lnTo>
                                <a:lnTo>
                                  <a:pt x="6313" y="-584"/>
                                </a:lnTo>
                                <a:lnTo>
                                  <a:pt x="6313" y="-538"/>
                                </a:lnTo>
                                <a:lnTo>
                                  <a:pt x="6313" y="-491"/>
                                </a:lnTo>
                                <a:lnTo>
                                  <a:pt x="6313" y="-446"/>
                                </a:lnTo>
                                <a:lnTo>
                                  <a:pt x="6313" y="-406"/>
                                </a:lnTo>
                                <a:lnTo>
                                  <a:pt x="6313" y="-370"/>
                                </a:lnTo>
                                <a:lnTo>
                                  <a:pt x="6313" y="-331"/>
                                </a:lnTo>
                                <a:lnTo>
                                  <a:pt x="6313" y="-299"/>
                                </a:lnTo>
                                <a:lnTo>
                                  <a:pt x="6313" y="-262"/>
                                </a:lnTo>
                                <a:lnTo>
                                  <a:pt x="6313" y="-225"/>
                                </a:lnTo>
                                <a:lnTo>
                                  <a:pt x="6313" y="-186"/>
                                </a:lnTo>
                                <a:lnTo>
                                  <a:pt x="6313" y="-149"/>
                                </a:lnTo>
                                <a:lnTo>
                                  <a:pt x="6313" y="-111"/>
                                </a:lnTo>
                                <a:lnTo>
                                  <a:pt x="6313" y="-74"/>
                                </a:lnTo>
                                <a:lnTo>
                                  <a:pt x="6314" y="-38"/>
                                </a:lnTo>
                                <a:lnTo>
                                  <a:pt x="6314" y="0"/>
                                </a:lnTo>
                                <a:lnTo>
                                  <a:pt x="6314" y="36"/>
                                </a:lnTo>
                                <a:lnTo>
                                  <a:pt x="6314" y="72"/>
                                </a:lnTo>
                                <a:lnTo>
                                  <a:pt x="6314" y="109"/>
                                </a:lnTo>
                                <a:lnTo>
                                  <a:pt x="6314" y="143"/>
                                </a:lnTo>
                                <a:lnTo>
                                  <a:pt x="6315" y="174"/>
                                </a:lnTo>
                                <a:lnTo>
                                  <a:pt x="6315" y="193"/>
                                </a:lnTo>
                                <a:lnTo>
                                  <a:pt x="6315" y="206"/>
                                </a:lnTo>
                                <a:lnTo>
                                  <a:pt x="6315" y="207"/>
                                </a:lnTo>
                                <a:lnTo>
                                  <a:pt x="6316" y="203"/>
                                </a:lnTo>
                                <a:lnTo>
                                  <a:pt x="6316" y="189"/>
                                </a:lnTo>
                                <a:lnTo>
                                  <a:pt x="6316" y="168"/>
                                </a:lnTo>
                                <a:lnTo>
                                  <a:pt x="6316" y="140"/>
                                </a:lnTo>
                                <a:lnTo>
                                  <a:pt x="6316" y="110"/>
                                </a:lnTo>
                                <a:lnTo>
                                  <a:pt x="6317" y="79"/>
                                </a:lnTo>
                                <a:lnTo>
                                  <a:pt x="6317" y="42"/>
                                </a:lnTo>
                                <a:lnTo>
                                  <a:pt x="6317" y="7"/>
                                </a:lnTo>
                                <a:lnTo>
                                  <a:pt x="6317" y="-29"/>
                                </a:lnTo>
                                <a:lnTo>
                                  <a:pt x="6317" y="-65"/>
                                </a:lnTo>
                                <a:lnTo>
                                  <a:pt x="6317" y="-100"/>
                                </a:lnTo>
                                <a:lnTo>
                                  <a:pt x="6317" y="-141"/>
                                </a:lnTo>
                                <a:lnTo>
                                  <a:pt x="6317" y="-180"/>
                                </a:lnTo>
                                <a:lnTo>
                                  <a:pt x="6317" y="-215"/>
                                </a:lnTo>
                                <a:lnTo>
                                  <a:pt x="6317" y="-249"/>
                                </a:lnTo>
                                <a:lnTo>
                                  <a:pt x="6317" y="-290"/>
                                </a:lnTo>
                                <a:lnTo>
                                  <a:pt x="6317" y="-331"/>
                                </a:lnTo>
                                <a:lnTo>
                                  <a:pt x="6317" y="-369"/>
                                </a:lnTo>
                                <a:lnTo>
                                  <a:pt x="6317" y="-412"/>
                                </a:lnTo>
                                <a:lnTo>
                                  <a:pt x="6317" y="-455"/>
                                </a:lnTo>
                                <a:lnTo>
                                  <a:pt x="6317" y="-500"/>
                                </a:lnTo>
                                <a:lnTo>
                                  <a:pt x="6317" y="-546"/>
                                </a:lnTo>
                                <a:lnTo>
                                  <a:pt x="6317" y="-594"/>
                                </a:lnTo>
                                <a:lnTo>
                                  <a:pt x="6317" y="-647"/>
                                </a:lnTo>
                                <a:lnTo>
                                  <a:pt x="6317" y="-699"/>
                                </a:lnTo>
                                <a:lnTo>
                                  <a:pt x="6317" y="-761"/>
                                </a:lnTo>
                                <a:lnTo>
                                  <a:pt x="6317" y="-834"/>
                                </a:lnTo>
                                <a:lnTo>
                                  <a:pt x="6317" y="-931"/>
                                </a:lnTo>
                                <a:lnTo>
                                  <a:pt x="6317" y="-954"/>
                                </a:lnTo>
                                <a:lnTo>
                                  <a:pt x="6317" y="-963"/>
                                </a:lnTo>
                                <a:lnTo>
                                  <a:pt x="6317" y="-956"/>
                                </a:lnTo>
                                <a:lnTo>
                                  <a:pt x="6317" y="-937"/>
                                </a:lnTo>
                                <a:lnTo>
                                  <a:pt x="6317" y="-878"/>
                                </a:lnTo>
                                <a:lnTo>
                                  <a:pt x="6318" y="-788"/>
                                </a:lnTo>
                                <a:lnTo>
                                  <a:pt x="6318" y="-724"/>
                                </a:lnTo>
                                <a:lnTo>
                                  <a:pt x="6318" y="-666"/>
                                </a:lnTo>
                                <a:lnTo>
                                  <a:pt x="6318" y="-615"/>
                                </a:lnTo>
                                <a:lnTo>
                                  <a:pt x="6318" y="-563"/>
                                </a:lnTo>
                                <a:lnTo>
                                  <a:pt x="6318" y="-516"/>
                                </a:lnTo>
                                <a:lnTo>
                                  <a:pt x="6318" y="-471"/>
                                </a:lnTo>
                                <a:lnTo>
                                  <a:pt x="6318" y="-428"/>
                                </a:lnTo>
                                <a:lnTo>
                                  <a:pt x="6318" y="-384"/>
                                </a:lnTo>
                                <a:lnTo>
                                  <a:pt x="6318" y="-342"/>
                                </a:lnTo>
                                <a:lnTo>
                                  <a:pt x="6318" y="-302"/>
                                </a:lnTo>
                                <a:lnTo>
                                  <a:pt x="6318" y="-265"/>
                                </a:lnTo>
                                <a:lnTo>
                                  <a:pt x="6318" y="-232"/>
                                </a:lnTo>
                                <a:lnTo>
                                  <a:pt x="6318" y="-192"/>
                                </a:lnTo>
                                <a:lnTo>
                                  <a:pt x="6318" y="-152"/>
                                </a:lnTo>
                                <a:lnTo>
                                  <a:pt x="6318" y="-116"/>
                                </a:lnTo>
                                <a:lnTo>
                                  <a:pt x="6318" y="-78"/>
                                </a:lnTo>
                                <a:lnTo>
                                  <a:pt x="6318" y="-37"/>
                                </a:lnTo>
                                <a:lnTo>
                                  <a:pt x="6318" y="3"/>
                                </a:lnTo>
                                <a:lnTo>
                                  <a:pt x="6318" y="43"/>
                                </a:lnTo>
                                <a:lnTo>
                                  <a:pt x="6318" y="81"/>
                                </a:lnTo>
                                <a:lnTo>
                                  <a:pt x="6318" y="118"/>
                                </a:lnTo>
                                <a:lnTo>
                                  <a:pt x="6318" y="153"/>
                                </a:lnTo>
                                <a:lnTo>
                                  <a:pt x="6319" y="182"/>
                                </a:lnTo>
                                <a:lnTo>
                                  <a:pt x="6319" y="212"/>
                                </a:lnTo>
                                <a:lnTo>
                                  <a:pt x="6319" y="243"/>
                                </a:lnTo>
                                <a:lnTo>
                                  <a:pt x="6319" y="266"/>
                                </a:lnTo>
                                <a:lnTo>
                                  <a:pt x="6319" y="282"/>
                                </a:lnTo>
                                <a:lnTo>
                                  <a:pt x="6319" y="292"/>
                                </a:lnTo>
                                <a:lnTo>
                                  <a:pt x="6320" y="294"/>
                                </a:lnTo>
                                <a:lnTo>
                                  <a:pt x="6320" y="290"/>
                                </a:lnTo>
                                <a:lnTo>
                                  <a:pt x="6320" y="274"/>
                                </a:lnTo>
                                <a:lnTo>
                                  <a:pt x="6320" y="255"/>
                                </a:lnTo>
                                <a:lnTo>
                                  <a:pt x="6320" y="235"/>
                                </a:lnTo>
                                <a:lnTo>
                                  <a:pt x="6320" y="207"/>
                                </a:lnTo>
                                <a:lnTo>
                                  <a:pt x="6320" y="178"/>
                                </a:lnTo>
                                <a:lnTo>
                                  <a:pt x="6320" y="146"/>
                                </a:lnTo>
                                <a:lnTo>
                                  <a:pt x="6320" y="112"/>
                                </a:lnTo>
                                <a:lnTo>
                                  <a:pt x="6320" y="82"/>
                                </a:lnTo>
                                <a:lnTo>
                                  <a:pt x="6320" y="55"/>
                                </a:lnTo>
                                <a:lnTo>
                                  <a:pt x="6320" y="24"/>
                                </a:lnTo>
                                <a:lnTo>
                                  <a:pt x="6320" y="-8"/>
                                </a:lnTo>
                                <a:lnTo>
                                  <a:pt x="6320" y="-41"/>
                                </a:lnTo>
                                <a:lnTo>
                                  <a:pt x="6320" y="-79"/>
                                </a:lnTo>
                                <a:lnTo>
                                  <a:pt x="6320" y="-122"/>
                                </a:lnTo>
                                <a:lnTo>
                                  <a:pt x="6321" y="-167"/>
                                </a:lnTo>
                                <a:lnTo>
                                  <a:pt x="6321" y="-216"/>
                                </a:lnTo>
                                <a:lnTo>
                                  <a:pt x="6321" y="-266"/>
                                </a:lnTo>
                                <a:lnTo>
                                  <a:pt x="6321" y="-318"/>
                                </a:lnTo>
                                <a:lnTo>
                                  <a:pt x="6321" y="-369"/>
                                </a:lnTo>
                                <a:lnTo>
                                  <a:pt x="6321" y="-424"/>
                                </a:lnTo>
                                <a:lnTo>
                                  <a:pt x="6321" y="-477"/>
                                </a:lnTo>
                                <a:lnTo>
                                  <a:pt x="6321" y="-537"/>
                                </a:lnTo>
                                <a:lnTo>
                                  <a:pt x="6321" y="-602"/>
                                </a:lnTo>
                                <a:lnTo>
                                  <a:pt x="6321" y="-677"/>
                                </a:lnTo>
                                <a:lnTo>
                                  <a:pt x="6321" y="-780"/>
                                </a:lnTo>
                                <a:lnTo>
                                  <a:pt x="6321" y="-804"/>
                                </a:lnTo>
                                <a:lnTo>
                                  <a:pt x="6321" y="-814"/>
                                </a:lnTo>
                                <a:lnTo>
                                  <a:pt x="6321" y="-808"/>
                                </a:lnTo>
                                <a:lnTo>
                                  <a:pt x="6321" y="-787"/>
                                </a:lnTo>
                                <a:lnTo>
                                  <a:pt x="6321" y="-729"/>
                                </a:lnTo>
                                <a:lnTo>
                                  <a:pt x="6321" y="-633"/>
                                </a:lnTo>
                                <a:lnTo>
                                  <a:pt x="6321" y="-567"/>
                                </a:lnTo>
                                <a:lnTo>
                                  <a:pt x="6321" y="-507"/>
                                </a:lnTo>
                                <a:lnTo>
                                  <a:pt x="6321" y="-451"/>
                                </a:lnTo>
                                <a:lnTo>
                                  <a:pt x="6321" y="-397"/>
                                </a:lnTo>
                                <a:lnTo>
                                  <a:pt x="6321" y="-342"/>
                                </a:lnTo>
                                <a:lnTo>
                                  <a:pt x="6321" y="-293"/>
                                </a:lnTo>
                                <a:lnTo>
                                  <a:pt x="6321" y="-244"/>
                                </a:lnTo>
                                <a:lnTo>
                                  <a:pt x="6321" y="-195"/>
                                </a:lnTo>
                                <a:lnTo>
                                  <a:pt x="6321" y="-148"/>
                                </a:lnTo>
                                <a:lnTo>
                                  <a:pt x="6321" y="-106"/>
                                </a:lnTo>
                                <a:lnTo>
                                  <a:pt x="6321" y="-68"/>
                                </a:lnTo>
                                <a:lnTo>
                                  <a:pt x="6321" y="-34"/>
                                </a:lnTo>
                                <a:lnTo>
                                  <a:pt x="6321" y="2"/>
                                </a:lnTo>
                                <a:lnTo>
                                  <a:pt x="6321" y="37"/>
                                </a:lnTo>
                                <a:lnTo>
                                  <a:pt x="6321" y="67"/>
                                </a:lnTo>
                                <a:lnTo>
                                  <a:pt x="6321" y="94"/>
                                </a:lnTo>
                                <a:lnTo>
                                  <a:pt x="6321" y="123"/>
                                </a:lnTo>
                                <a:lnTo>
                                  <a:pt x="6321" y="151"/>
                                </a:lnTo>
                                <a:lnTo>
                                  <a:pt x="6321" y="170"/>
                                </a:lnTo>
                                <a:lnTo>
                                  <a:pt x="6321" y="190"/>
                                </a:lnTo>
                                <a:lnTo>
                                  <a:pt x="6321" y="203"/>
                                </a:lnTo>
                                <a:lnTo>
                                  <a:pt x="6322" y="204"/>
                                </a:lnTo>
                                <a:lnTo>
                                  <a:pt x="6322" y="198"/>
                                </a:lnTo>
                                <a:lnTo>
                                  <a:pt x="6322" y="179"/>
                                </a:lnTo>
                                <a:lnTo>
                                  <a:pt x="6322" y="151"/>
                                </a:lnTo>
                                <a:lnTo>
                                  <a:pt x="6322" y="121"/>
                                </a:lnTo>
                                <a:lnTo>
                                  <a:pt x="6322" y="91"/>
                                </a:lnTo>
                                <a:lnTo>
                                  <a:pt x="6322" y="55"/>
                                </a:lnTo>
                                <a:lnTo>
                                  <a:pt x="6322" y="17"/>
                                </a:lnTo>
                                <a:lnTo>
                                  <a:pt x="6322" y="-23"/>
                                </a:lnTo>
                                <a:lnTo>
                                  <a:pt x="6322" y="-61"/>
                                </a:lnTo>
                                <a:lnTo>
                                  <a:pt x="6322" y="-99"/>
                                </a:lnTo>
                                <a:lnTo>
                                  <a:pt x="6322" y="-135"/>
                                </a:lnTo>
                                <a:lnTo>
                                  <a:pt x="6322" y="-167"/>
                                </a:lnTo>
                                <a:lnTo>
                                  <a:pt x="6322" y="-204"/>
                                </a:lnTo>
                                <a:lnTo>
                                  <a:pt x="6322" y="-244"/>
                                </a:lnTo>
                                <a:lnTo>
                                  <a:pt x="6322" y="-285"/>
                                </a:lnTo>
                                <a:lnTo>
                                  <a:pt x="6322" y="-325"/>
                                </a:lnTo>
                                <a:lnTo>
                                  <a:pt x="6322" y="-368"/>
                                </a:lnTo>
                                <a:lnTo>
                                  <a:pt x="6322" y="-415"/>
                                </a:lnTo>
                                <a:lnTo>
                                  <a:pt x="6322" y="-462"/>
                                </a:lnTo>
                                <a:lnTo>
                                  <a:pt x="6322" y="-510"/>
                                </a:lnTo>
                                <a:lnTo>
                                  <a:pt x="6322" y="-558"/>
                                </a:lnTo>
                                <a:lnTo>
                                  <a:pt x="6322" y="-612"/>
                                </a:lnTo>
                                <a:lnTo>
                                  <a:pt x="6323" y="-665"/>
                                </a:lnTo>
                                <a:lnTo>
                                  <a:pt x="6323" y="-723"/>
                                </a:lnTo>
                                <a:lnTo>
                                  <a:pt x="6323" y="-785"/>
                                </a:lnTo>
                                <a:lnTo>
                                  <a:pt x="6323" y="-854"/>
                                </a:lnTo>
                                <a:lnTo>
                                  <a:pt x="6323" y="-966"/>
                                </a:lnTo>
                                <a:lnTo>
                                  <a:pt x="6323" y="-990"/>
                                </a:lnTo>
                                <a:lnTo>
                                  <a:pt x="6323" y="-998"/>
                                </a:lnTo>
                                <a:lnTo>
                                  <a:pt x="6323" y="-992"/>
                                </a:lnTo>
                                <a:lnTo>
                                  <a:pt x="6323" y="-970"/>
                                </a:lnTo>
                                <a:lnTo>
                                  <a:pt x="6323" y="-909"/>
                                </a:lnTo>
                                <a:lnTo>
                                  <a:pt x="6323" y="-821"/>
                                </a:lnTo>
                                <a:lnTo>
                                  <a:pt x="6323" y="-755"/>
                                </a:lnTo>
                                <a:lnTo>
                                  <a:pt x="6323" y="-695"/>
                                </a:lnTo>
                                <a:lnTo>
                                  <a:pt x="6323" y="-637"/>
                                </a:lnTo>
                                <a:lnTo>
                                  <a:pt x="6323" y="-581"/>
                                </a:lnTo>
                                <a:lnTo>
                                  <a:pt x="6323" y="-530"/>
                                </a:lnTo>
                                <a:lnTo>
                                  <a:pt x="6323" y="-482"/>
                                </a:lnTo>
                                <a:lnTo>
                                  <a:pt x="6323" y="-433"/>
                                </a:lnTo>
                                <a:lnTo>
                                  <a:pt x="6323" y="-385"/>
                                </a:lnTo>
                                <a:lnTo>
                                  <a:pt x="6323" y="-340"/>
                                </a:lnTo>
                                <a:lnTo>
                                  <a:pt x="6323" y="-295"/>
                                </a:lnTo>
                                <a:lnTo>
                                  <a:pt x="6323" y="-256"/>
                                </a:lnTo>
                                <a:lnTo>
                                  <a:pt x="6323" y="-216"/>
                                </a:lnTo>
                                <a:lnTo>
                                  <a:pt x="6323" y="-182"/>
                                </a:lnTo>
                                <a:lnTo>
                                  <a:pt x="6323" y="-146"/>
                                </a:lnTo>
                                <a:lnTo>
                                  <a:pt x="6323" y="-108"/>
                                </a:lnTo>
                                <a:lnTo>
                                  <a:pt x="6323" y="-74"/>
                                </a:lnTo>
                                <a:lnTo>
                                  <a:pt x="6323" y="-35"/>
                                </a:lnTo>
                                <a:lnTo>
                                  <a:pt x="6323" y="1"/>
                                </a:lnTo>
                                <a:lnTo>
                                  <a:pt x="6323" y="39"/>
                                </a:lnTo>
                                <a:lnTo>
                                  <a:pt x="6323" y="75"/>
                                </a:lnTo>
                                <a:lnTo>
                                  <a:pt x="6323" y="114"/>
                                </a:lnTo>
                                <a:lnTo>
                                  <a:pt x="6323" y="149"/>
                                </a:lnTo>
                                <a:lnTo>
                                  <a:pt x="6324" y="186"/>
                                </a:lnTo>
                                <a:lnTo>
                                  <a:pt x="6324" y="222"/>
                                </a:lnTo>
                                <a:lnTo>
                                  <a:pt x="6324" y="255"/>
                                </a:lnTo>
                                <a:lnTo>
                                  <a:pt x="6324" y="288"/>
                                </a:lnTo>
                                <a:lnTo>
                                  <a:pt x="6324" y="317"/>
                                </a:lnTo>
                                <a:lnTo>
                                  <a:pt x="6324" y="339"/>
                                </a:lnTo>
                                <a:lnTo>
                                  <a:pt x="6324" y="364"/>
                                </a:lnTo>
                                <a:lnTo>
                                  <a:pt x="6325" y="379"/>
                                </a:lnTo>
                                <a:lnTo>
                                  <a:pt x="6325" y="387"/>
                                </a:lnTo>
                                <a:lnTo>
                                  <a:pt x="6325" y="382"/>
                                </a:lnTo>
                                <a:lnTo>
                                  <a:pt x="6326" y="365"/>
                                </a:lnTo>
                                <a:lnTo>
                                  <a:pt x="6326" y="347"/>
                                </a:lnTo>
                                <a:lnTo>
                                  <a:pt x="6326" y="320"/>
                                </a:lnTo>
                                <a:lnTo>
                                  <a:pt x="6326" y="296"/>
                                </a:lnTo>
                                <a:lnTo>
                                  <a:pt x="6326" y="272"/>
                                </a:lnTo>
                                <a:lnTo>
                                  <a:pt x="6326" y="242"/>
                                </a:lnTo>
                                <a:lnTo>
                                  <a:pt x="6326" y="211"/>
                                </a:lnTo>
                                <a:lnTo>
                                  <a:pt x="6327" y="179"/>
                                </a:lnTo>
                                <a:lnTo>
                                  <a:pt x="6327" y="149"/>
                                </a:lnTo>
                                <a:lnTo>
                                  <a:pt x="6327" y="120"/>
                                </a:lnTo>
                                <a:lnTo>
                                  <a:pt x="6327" y="88"/>
                                </a:lnTo>
                                <a:lnTo>
                                  <a:pt x="6327" y="56"/>
                                </a:lnTo>
                                <a:lnTo>
                                  <a:pt x="6327" y="24"/>
                                </a:lnTo>
                                <a:lnTo>
                                  <a:pt x="6327" y="-14"/>
                                </a:lnTo>
                                <a:lnTo>
                                  <a:pt x="6327" y="-58"/>
                                </a:lnTo>
                                <a:lnTo>
                                  <a:pt x="6327" y="-101"/>
                                </a:lnTo>
                                <a:lnTo>
                                  <a:pt x="6327" y="-146"/>
                                </a:lnTo>
                                <a:lnTo>
                                  <a:pt x="6327" y="-191"/>
                                </a:lnTo>
                                <a:lnTo>
                                  <a:pt x="6327" y="-239"/>
                                </a:lnTo>
                                <a:lnTo>
                                  <a:pt x="6327" y="-294"/>
                                </a:lnTo>
                                <a:lnTo>
                                  <a:pt x="6327" y="-347"/>
                                </a:lnTo>
                                <a:lnTo>
                                  <a:pt x="6327" y="-401"/>
                                </a:lnTo>
                                <a:lnTo>
                                  <a:pt x="6327" y="-462"/>
                                </a:lnTo>
                                <a:lnTo>
                                  <a:pt x="6327" y="-528"/>
                                </a:lnTo>
                                <a:lnTo>
                                  <a:pt x="6327" y="-609"/>
                                </a:lnTo>
                                <a:lnTo>
                                  <a:pt x="6327" y="-684"/>
                                </a:lnTo>
                                <a:lnTo>
                                  <a:pt x="6327" y="-714"/>
                                </a:lnTo>
                                <a:lnTo>
                                  <a:pt x="6327" y="-723"/>
                                </a:lnTo>
                                <a:lnTo>
                                  <a:pt x="6327" y="-724"/>
                                </a:lnTo>
                                <a:lnTo>
                                  <a:pt x="6327" y="-717"/>
                                </a:lnTo>
                                <a:lnTo>
                                  <a:pt x="6327" y="-696"/>
                                </a:lnTo>
                                <a:lnTo>
                                  <a:pt x="6327" y="-630"/>
                                </a:lnTo>
                                <a:lnTo>
                                  <a:pt x="6327" y="-544"/>
                                </a:lnTo>
                                <a:lnTo>
                                  <a:pt x="6327" y="-476"/>
                                </a:lnTo>
                                <a:lnTo>
                                  <a:pt x="6327" y="-418"/>
                                </a:lnTo>
                                <a:lnTo>
                                  <a:pt x="6327" y="-366"/>
                                </a:lnTo>
                                <a:lnTo>
                                  <a:pt x="6327" y="-312"/>
                                </a:lnTo>
                                <a:lnTo>
                                  <a:pt x="6327" y="-267"/>
                                </a:lnTo>
                                <a:lnTo>
                                  <a:pt x="6327" y="-223"/>
                                </a:lnTo>
                                <a:lnTo>
                                  <a:pt x="6327" y="-182"/>
                                </a:lnTo>
                                <a:lnTo>
                                  <a:pt x="6327" y="-143"/>
                                </a:lnTo>
                                <a:lnTo>
                                  <a:pt x="6327" y="-111"/>
                                </a:lnTo>
                                <a:lnTo>
                                  <a:pt x="6327" y="-81"/>
                                </a:lnTo>
                                <a:lnTo>
                                  <a:pt x="6327" y="-53"/>
                                </a:lnTo>
                                <a:lnTo>
                                  <a:pt x="6327" y="-35"/>
                                </a:lnTo>
                                <a:lnTo>
                                  <a:pt x="6327" y="-25"/>
                                </a:lnTo>
                                <a:lnTo>
                                  <a:pt x="6327" y="-24"/>
                                </a:lnTo>
                                <a:lnTo>
                                  <a:pt x="6327" y="-32"/>
                                </a:lnTo>
                                <a:lnTo>
                                  <a:pt x="6327" y="-49"/>
                                </a:lnTo>
                                <a:lnTo>
                                  <a:pt x="6327" y="-80"/>
                                </a:lnTo>
                                <a:lnTo>
                                  <a:pt x="6327" y="-113"/>
                                </a:lnTo>
                                <a:lnTo>
                                  <a:pt x="6327" y="-145"/>
                                </a:lnTo>
                                <a:lnTo>
                                  <a:pt x="6327" y="-175"/>
                                </a:lnTo>
                                <a:lnTo>
                                  <a:pt x="6327" y="-212"/>
                                </a:lnTo>
                                <a:lnTo>
                                  <a:pt x="6327" y="-248"/>
                                </a:lnTo>
                                <a:lnTo>
                                  <a:pt x="6327" y="-286"/>
                                </a:lnTo>
                                <a:lnTo>
                                  <a:pt x="6327" y="-329"/>
                                </a:lnTo>
                                <a:lnTo>
                                  <a:pt x="6328" y="-369"/>
                                </a:lnTo>
                                <a:lnTo>
                                  <a:pt x="6328" y="-413"/>
                                </a:lnTo>
                                <a:lnTo>
                                  <a:pt x="6328" y="-463"/>
                                </a:lnTo>
                                <a:lnTo>
                                  <a:pt x="6328" y="-511"/>
                                </a:lnTo>
                                <a:lnTo>
                                  <a:pt x="6328" y="-561"/>
                                </a:lnTo>
                                <a:lnTo>
                                  <a:pt x="6328" y="-610"/>
                                </a:lnTo>
                                <a:lnTo>
                                  <a:pt x="6328" y="-662"/>
                                </a:lnTo>
                                <a:lnTo>
                                  <a:pt x="6328" y="-720"/>
                                </a:lnTo>
                                <a:lnTo>
                                  <a:pt x="6328" y="-783"/>
                                </a:lnTo>
                                <a:lnTo>
                                  <a:pt x="6328" y="-856"/>
                                </a:lnTo>
                                <a:lnTo>
                                  <a:pt x="6328" y="-964"/>
                                </a:lnTo>
                                <a:lnTo>
                                  <a:pt x="6328" y="-990"/>
                                </a:lnTo>
                                <a:lnTo>
                                  <a:pt x="6328" y="-998"/>
                                </a:lnTo>
                                <a:lnTo>
                                  <a:pt x="6328" y="-992"/>
                                </a:lnTo>
                                <a:lnTo>
                                  <a:pt x="6328" y="-969"/>
                                </a:lnTo>
                                <a:lnTo>
                                  <a:pt x="6328" y="-899"/>
                                </a:lnTo>
                                <a:lnTo>
                                  <a:pt x="6328" y="-814"/>
                                </a:lnTo>
                                <a:lnTo>
                                  <a:pt x="6328" y="-753"/>
                                </a:lnTo>
                                <a:lnTo>
                                  <a:pt x="6328" y="-691"/>
                                </a:lnTo>
                                <a:lnTo>
                                  <a:pt x="6328" y="-636"/>
                                </a:lnTo>
                                <a:lnTo>
                                  <a:pt x="6328" y="-584"/>
                                </a:lnTo>
                                <a:lnTo>
                                  <a:pt x="6328" y="-532"/>
                                </a:lnTo>
                                <a:lnTo>
                                  <a:pt x="6328" y="-486"/>
                                </a:lnTo>
                                <a:lnTo>
                                  <a:pt x="6328" y="-435"/>
                                </a:lnTo>
                                <a:lnTo>
                                  <a:pt x="6328" y="-387"/>
                                </a:lnTo>
                                <a:lnTo>
                                  <a:pt x="6328" y="-342"/>
                                </a:lnTo>
                                <a:lnTo>
                                  <a:pt x="6328" y="-300"/>
                                </a:lnTo>
                                <a:lnTo>
                                  <a:pt x="6328" y="-260"/>
                                </a:lnTo>
                                <a:lnTo>
                                  <a:pt x="6328" y="-219"/>
                                </a:lnTo>
                                <a:lnTo>
                                  <a:pt x="6328" y="-181"/>
                                </a:lnTo>
                                <a:lnTo>
                                  <a:pt x="6328" y="-144"/>
                                </a:lnTo>
                                <a:lnTo>
                                  <a:pt x="6328" y="-108"/>
                                </a:lnTo>
                                <a:lnTo>
                                  <a:pt x="6328" y="-72"/>
                                </a:lnTo>
                                <a:lnTo>
                                  <a:pt x="6328" y="-36"/>
                                </a:lnTo>
                                <a:lnTo>
                                  <a:pt x="6328" y="4"/>
                                </a:lnTo>
                                <a:lnTo>
                                  <a:pt x="6328" y="44"/>
                                </a:lnTo>
                                <a:lnTo>
                                  <a:pt x="6328" y="82"/>
                                </a:lnTo>
                                <a:lnTo>
                                  <a:pt x="6328" y="122"/>
                                </a:lnTo>
                                <a:lnTo>
                                  <a:pt x="6329" y="161"/>
                                </a:lnTo>
                                <a:lnTo>
                                  <a:pt x="6329" y="199"/>
                                </a:lnTo>
                                <a:lnTo>
                                  <a:pt x="6329" y="233"/>
                                </a:lnTo>
                                <a:lnTo>
                                  <a:pt x="6329" y="267"/>
                                </a:lnTo>
                                <a:lnTo>
                                  <a:pt x="6329" y="299"/>
                                </a:lnTo>
                                <a:lnTo>
                                  <a:pt x="6329" y="327"/>
                                </a:lnTo>
                                <a:lnTo>
                                  <a:pt x="6329" y="354"/>
                                </a:lnTo>
                                <a:lnTo>
                                  <a:pt x="6330" y="376"/>
                                </a:lnTo>
                                <a:lnTo>
                                  <a:pt x="6330" y="390"/>
                                </a:lnTo>
                                <a:lnTo>
                                  <a:pt x="6330" y="394"/>
                                </a:lnTo>
                                <a:lnTo>
                                  <a:pt x="6331" y="389"/>
                                </a:lnTo>
                                <a:lnTo>
                                  <a:pt x="6331" y="375"/>
                                </a:lnTo>
                                <a:lnTo>
                                  <a:pt x="6331" y="354"/>
                                </a:lnTo>
                                <a:lnTo>
                                  <a:pt x="6331" y="331"/>
                                </a:lnTo>
                                <a:lnTo>
                                  <a:pt x="6331" y="298"/>
                                </a:lnTo>
                                <a:lnTo>
                                  <a:pt x="6332" y="266"/>
                                </a:lnTo>
                                <a:lnTo>
                                  <a:pt x="6332" y="232"/>
                                </a:lnTo>
                                <a:lnTo>
                                  <a:pt x="6332" y="197"/>
                                </a:lnTo>
                                <a:lnTo>
                                  <a:pt x="6332" y="159"/>
                                </a:lnTo>
                                <a:lnTo>
                                  <a:pt x="6332" y="120"/>
                                </a:lnTo>
                                <a:lnTo>
                                  <a:pt x="6332" y="81"/>
                                </a:lnTo>
                                <a:lnTo>
                                  <a:pt x="6332" y="42"/>
                                </a:lnTo>
                                <a:lnTo>
                                  <a:pt x="6332" y="4"/>
                                </a:lnTo>
                                <a:lnTo>
                                  <a:pt x="6332" y="-31"/>
                                </a:lnTo>
                                <a:lnTo>
                                  <a:pt x="6332" y="-68"/>
                                </a:lnTo>
                                <a:lnTo>
                                  <a:pt x="6332" y="-103"/>
                                </a:lnTo>
                                <a:lnTo>
                                  <a:pt x="6332" y="-137"/>
                                </a:lnTo>
                                <a:lnTo>
                                  <a:pt x="6332" y="-175"/>
                                </a:lnTo>
                                <a:lnTo>
                                  <a:pt x="6332" y="-207"/>
                                </a:lnTo>
                                <a:lnTo>
                                  <a:pt x="6332" y="-244"/>
                                </a:lnTo>
                                <a:lnTo>
                                  <a:pt x="6332" y="-282"/>
                                </a:lnTo>
                                <a:lnTo>
                                  <a:pt x="6333" y="-323"/>
                                </a:lnTo>
                                <a:lnTo>
                                  <a:pt x="6333" y="-367"/>
                                </a:lnTo>
                                <a:lnTo>
                                  <a:pt x="6333" y="-409"/>
                                </a:lnTo>
                                <a:lnTo>
                                  <a:pt x="6333" y="-454"/>
                                </a:lnTo>
                                <a:lnTo>
                                  <a:pt x="6333" y="-499"/>
                                </a:lnTo>
                                <a:lnTo>
                                  <a:pt x="6333" y="-551"/>
                                </a:lnTo>
                                <a:lnTo>
                                  <a:pt x="6333" y="-601"/>
                                </a:lnTo>
                                <a:lnTo>
                                  <a:pt x="6333" y="-655"/>
                                </a:lnTo>
                                <a:lnTo>
                                  <a:pt x="6333" y="-710"/>
                                </a:lnTo>
                                <a:lnTo>
                                  <a:pt x="6333" y="-767"/>
                                </a:lnTo>
                                <a:lnTo>
                                  <a:pt x="6333" y="-832"/>
                                </a:lnTo>
                                <a:lnTo>
                                  <a:pt x="6333" y="-966"/>
                                </a:lnTo>
                                <a:lnTo>
                                  <a:pt x="6333" y="-992"/>
                                </a:lnTo>
                                <a:lnTo>
                                  <a:pt x="6333" y="-1002"/>
                                </a:lnTo>
                                <a:lnTo>
                                  <a:pt x="6333" y="-995"/>
                                </a:lnTo>
                                <a:lnTo>
                                  <a:pt x="6333" y="-970"/>
                                </a:lnTo>
                                <a:lnTo>
                                  <a:pt x="6333" y="-818"/>
                                </a:lnTo>
                                <a:lnTo>
                                  <a:pt x="6333" y="-758"/>
                                </a:lnTo>
                                <a:lnTo>
                                  <a:pt x="6333" y="-700"/>
                                </a:lnTo>
                                <a:lnTo>
                                  <a:pt x="6333" y="-642"/>
                                </a:lnTo>
                                <a:lnTo>
                                  <a:pt x="6333" y="-586"/>
                                </a:lnTo>
                                <a:lnTo>
                                  <a:pt x="6333" y="-535"/>
                                </a:lnTo>
                                <a:lnTo>
                                  <a:pt x="6333" y="-486"/>
                                </a:lnTo>
                                <a:lnTo>
                                  <a:pt x="6333" y="-441"/>
                                </a:lnTo>
                                <a:lnTo>
                                  <a:pt x="6333" y="-397"/>
                                </a:lnTo>
                                <a:lnTo>
                                  <a:pt x="6333" y="-356"/>
                                </a:lnTo>
                                <a:lnTo>
                                  <a:pt x="6333" y="-313"/>
                                </a:lnTo>
                                <a:lnTo>
                                  <a:pt x="6333" y="-271"/>
                                </a:lnTo>
                                <a:lnTo>
                                  <a:pt x="6333" y="-234"/>
                                </a:lnTo>
                                <a:lnTo>
                                  <a:pt x="6333" y="-198"/>
                                </a:lnTo>
                                <a:lnTo>
                                  <a:pt x="6333" y="-161"/>
                                </a:lnTo>
                                <a:lnTo>
                                  <a:pt x="6333" y="-123"/>
                                </a:lnTo>
                                <a:lnTo>
                                  <a:pt x="6333" y="-86"/>
                                </a:lnTo>
                                <a:lnTo>
                                  <a:pt x="6333" y="-51"/>
                                </a:lnTo>
                                <a:lnTo>
                                  <a:pt x="6333" y="-14"/>
                                </a:lnTo>
                                <a:lnTo>
                                  <a:pt x="6333" y="24"/>
                                </a:lnTo>
                                <a:lnTo>
                                  <a:pt x="6333" y="61"/>
                                </a:lnTo>
                                <a:lnTo>
                                  <a:pt x="6333" y="98"/>
                                </a:lnTo>
                                <a:lnTo>
                                  <a:pt x="6334" y="135"/>
                                </a:lnTo>
                                <a:lnTo>
                                  <a:pt x="6334" y="170"/>
                                </a:lnTo>
                                <a:lnTo>
                                  <a:pt x="6334" y="203"/>
                                </a:lnTo>
                                <a:lnTo>
                                  <a:pt x="6334" y="232"/>
                                </a:lnTo>
                                <a:lnTo>
                                  <a:pt x="6334" y="261"/>
                                </a:lnTo>
                                <a:lnTo>
                                  <a:pt x="6334" y="286"/>
                                </a:lnTo>
                                <a:lnTo>
                                  <a:pt x="6334" y="305"/>
                                </a:lnTo>
                                <a:lnTo>
                                  <a:pt x="6334" y="313"/>
                                </a:lnTo>
                                <a:lnTo>
                                  <a:pt x="6335" y="320"/>
                                </a:lnTo>
                                <a:lnTo>
                                  <a:pt x="6335" y="315"/>
                                </a:lnTo>
                                <a:lnTo>
                                  <a:pt x="6335" y="299"/>
                                </a:lnTo>
                                <a:lnTo>
                                  <a:pt x="6335" y="274"/>
                                </a:lnTo>
                                <a:lnTo>
                                  <a:pt x="6336" y="247"/>
                                </a:lnTo>
                                <a:lnTo>
                                  <a:pt x="6336" y="216"/>
                                </a:lnTo>
                                <a:lnTo>
                                  <a:pt x="6336" y="185"/>
                                </a:lnTo>
                                <a:lnTo>
                                  <a:pt x="6336" y="148"/>
                                </a:lnTo>
                                <a:lnTo>
                                  <a:pt x="6336" y="116"/>
                                </a:lnTo>
                                <a:lnTo>
                                  <a:pt x="6336" y="81"/>
                                </a:lnTo>
                                <a:lnTo>
                                  <a:pt x="6336" y="44"/>
                                </a:lnTo>
                                <a:lnTo>
                                  <a:pt x="6336" y="8"/>
                                </a:lnTo>
                                <a:lnTo>
                                  <a:pt x="6336" y="-28"/>
                                </a:lnTo>
                                <a:lnTo>
                                  <a:pt x="6336" y="-63"/>
                                </a:lnTo>
                                <a:lnTo>
                                  <a:pt x="6336" y="-95"/>
                                </a:lnTo>
                                <a:lnTo>
                                  <a:pt x="6336" y="-130"/>
                                </a:lnTo>
                                <a:lnTo>
                                  <a:pt x="6336" y="-167"/>
                                </a:lnTo>
                                <a:lnTo>
                                  <a:pt x="6336" y="-204"/>
                                </a:lnTo>
                                <a:lnTo>
                                  <a:pt x="6336" y="-241"/>
                                </a:lnTo>
                                <a:lnTo>
                                  <a:pt x="6336" y="-282"/>
                                </a:lnTo>
                                <a:lnTo>
                                  <a:pt x="6336" y="-327"/>
                                </a:lnTo>
                                <a:lnTo>
                                  <a:pt x="6336" y="-374"/>
                                </a:lnTo>
                                <a:lnTo>
                                  <a:pt x="6336" y="-423"/>
                                </a:lnTo>
                                <a:lnTo>
                                  <a:pt x="6336" y="-473"/>
                                </a:lnTo>
                                <a:lnTo>
                                  <a:pt x="6336" y="-524"/>
                                </a:lnTo>
                                <a:lnTo>
                                  <a:pt x="6336" y="-577"/>
                                </a:lnTo>
                                <a:lnTo>
                                  <a:pt x="6336" y="-633"/>
                                </a:lnTo>
                                <a:lnTo>
                                  <a:pt x="6336" y="-689"/>
                                </a:lnTo>
                                <a:lnTo>
                                  <a:pt x="6336" y="-749"/>
                                </a:lnTo>
                                <a:lnTo>
                                  <a:pt x="6336" y="-821"/>
                                </a:lnTo>
                                <a:lnTo>
                                  <a:pt x="6336" y="-922"/>
                                </a:lnTo>
                                <a:lnTo>
                                  <a:pt x="6336" y="-952"/>
                                </a:lnTo>
                                <a:lnTo>
                                  <a:pt x="6337" y="-962"/>
                                </a:lnTo>
                                <a:lnTo>
                                  <a:pt x="6337" y="-956"/>
                                </a:lnTo>
                                <a:lnTo>
                                  <a:pt x="6337" y="-935"/>
                                </a:lnTo>
                                <a:lnTo>
                                  <a:pt x="6337" y="-877"/>
                                </a:lnTo>
                                <a:lnTo>
                                  <a:pt x="6337" y="-785"/>
                                </a:lnTo>
                                <a:lnTo>
                                  <a:pt x="6337" y="-720"/>
                                </a:lnTo>
                                <a:lnTo>
                                  <a:pt x="6337" y="-659"/>
                                </a:lnTo>
                                <a:lnTo>
                                  <a:pt x="6337" y="-601"/>
                                </a:lnTo>
                                <a:lnTo>
                                  <a:pt x="6337" y="-544"/>
                                </a:lnTo>
                                <a:lnTo>
                                  <a:pt x="6337" y="-492"/>
                                </a:lnTo>
                                <a:lnTo>
                                  <a:pt x="6337" y="-441"/>
                                </a:lnTo>
                                <a:lnTo>
                                  <a:pt x="6337" y="-390"/>
                                </a:lnTo>
                                <a:lnTo>
                                  <a:pt x="6337" y="-346"/>
                                </a:lnTo>
                                <a:lnTo>
                                  <a:pt x="6337" y="-301"/>
                                </a:lnTo>
                                <a:lnTo>
                                  <a:pt x="6337" y="-260"/>
                                </a:lnTo>
                                <a:lnTo>
                                  <a:pt x="6337" y="-217"/>
                                </a:lnTo>
                                <a:lnTo>
                                  <a:pt x="6337" y="-177"/>
                                </a:lnTo>
                                <a:lnTo>
                                  <a:pt x="6337" y="-139"/>
                                </a:lnTo>
                                <a:lnTo>
                                  <a:pt x="6337" y="-107"/>
                                </a:lnTo>
                                <a:lnTo>
                                  <a:pt x="6337" y="-71"/>
                                </a:lnTo>
                                <a:lnTo>
                                  <a:pt x="6337" y="-36"/>
                                </a:lnTo>
                                <a:lnTo>
                                  <a:pt x="6337" y="-1"/>
                                </a:lnTo>
                                <a:lnTo>
                                  <a:pt x="6337" y="33"/>
                                </a:lnTo>
                                <a:lnTo>
                                  <a:pt x="6337" y="70"/>
                                </a:lnTo>
                                <a:lnTo>
                                  <a:pt x="6337" y="100"/>
                                </a:lnTo>
                                <a:lnTo>
                                  <a:pt x="6337" y="129"/>
                                </a:lnTo>
                                <a:lnTo>
                                  <a:pt x="6337" y="153"/>
                                </a:lnTo>
                                <a:lnTo>
                                  <a:pt x="6337" y="166"/>
                                </a:lnTo>
                                <a:lnTo>
                                  <a:pt x="6337" y="181"/>
                                </a:lnTo>
                                <a:lnTo>
                                  <a:pt x="6337" y="183"/>
                                </a:lnTo>
                                <a:lnTo>
                                  <a:pt x="6338" y="178"/>
                                </a:lnTo>
                                <a:lnTo>
                                  <a:pt x="6338" y="168"/>
                                </a:lnTo>
                                <a:lnTo>
                                  <a:pt x="6338" y="151"/>
                                </a:lnTo>
                                <a:lnTo>
                                  <a:pt x="6338" y="127"/>
                                </a:lnTo>
                                <a:lnTo>
                                  <a:pt x="6338" y="97"/>
                                </a:lnTo>
                                <a:lnTo>
                                  <a:pt x="6338" y="64"/>
                                </a:lnTo>
                                <a:lnTo>
                                  <a:pt x="6338" y="29"/>
                                </a:lnTo>
                                <a:lnTo>
                                  <a:pt x="6338" y="-11"/>
                                </a:lnTo>
                                <a:lnTo>
                                  <a:pt x="6338" y="-54"/>
                                </a:lnTo>
                                <a:lnTo>
                                  <a:pt x="6338" y="-104"/>
                                </a:lnTo>
                                <a:lnTo>
                                  <a:pt x="6338" y="-154"/>
                                </a:lnTo>
                                <a:lnTo>
                                  <a:pt x="6338" y="-209"/>
                                </a:lnTo>
                                <a:lnTo>
                                  <a:pt x="6338" y="-266"/>
                                </a:lnTo>
                                <a:lnTo>
                                  <a:pt x="6338" y="-334"/>
                                </a:lnTo>
                                <a:lnTo>
                                  <a:pt x="6338" y="-468"/>
                                </a:lnTo>
                                <a:lnTo>
                                  <a:pt x="6338" y="-494"/>
                                </a:lnTo>
                                <a:lnTo>
                                  <a:pt x="6338" y="-501"/>
                                </a:lnTo>
                                <a:lnTo>
                                  <a:pt x="6338" y="-494"/>
                                </a:lnTo>
                                <a:lnTo>
                                  <a:pt x="6338" y="-474"/>
                                </a:lnTo>
                                <a:lnTo>
                                  <a:pt x="6338" y="-416"/>
                                </a:lnTo>
                                <a:lnTo>
                                  <a:pt x="6338" y="-325"/>
                                </a:lnTo>
                                <a:lnTo>
                                  <a:pt x="6338" y="-260"/>
                                </a:lnTo>
                                <a:lnTo>
                                  <a:pt x="6338" y="-205"/>
                                </a:lnTo>
                                <a:lnTo>
                                  <a:pt x="6338" y="-152"/>
                                </a:lnTo>
                                <a:lnTo>
                                  <a:pt x="6338" y="-98"/>
                                </a:lnTo>
                                <a:lnTo>
                                  <a:pt x="6338" y="-53"/>
                                </a:lnTo>
                                <a:lnTo>
                                  <a:pt x="6338" y="-9"/>
                                </a:lnTo>
                                <a:lnTo>
                                  <a:pt x="6338" y="31"/>
                                </a:lnTo>
                                <a:lnTo>
                                  <a:pt x="6338" y="67"/>
                                </a:lnTo>
                                <a:lnTo>
                                  <a:pt x="6338" y="101"/>
                                </a:lnTo>
                                <a:lnTo>
                                  <a:pt x="6338" y="129"/>
                                </a:lnTo>
                                <a:lnTo>
                                  <a:pt x="6338" y="151"/>
                                </a:lnTo>
                                <a:lnTo>
                                  <a:pt x="6338" y="170"/>
                                </a:lnTo>
                                <a:lnTo>
                                  <a:pt x="6338" y="186"/>
                                </a:lnTo>
                                <a:lnTo>
                                  <a:pt x="6338" y="196"/>
                                </a:lnTo>
                                <a:lnTo>
                                  <a:pt x="6338" y="201"/>
                                </a:lnTo>
                                <a:lnTo>
                                  <a:pt x="6339" y="194"/>
                                </a:lnTo>
                                <a:lnTo>
                                  <a:pt x="6339" y="170"/>
                                </a:lnTo>
                                <a:lnTo>
                                  <a:pt x="6339" y="141"/>
                                </a:lnTo>
                                <a:lnTo>
                                  <a:pt x="6339" y="108"/>
                                </a:lnTo>
                                <a:lnTo>
                                  <a:pt x="6339" y="72"/>
                                </a:lnTo>
                                <a:lnTo>
                                  <a:pt x="6340" y="35"/>
                                </a:lnTo>
                                <a:lnTo>
                                  <a:pt x="6340" y="0"/>
                                </a:lnTo>
                                <a:lnTo>
                                  <a:pt x="6340" y="-32"/>
                                </a:lnTo>
                                <a:lnTo>
                                  <a:pt x="6340" y="-68"/>
                                </a:lnTo>
                                <a:lnTo>
                                  <a:pt x="6340" y="-99"/>
                                </a:lnTo>
                                <a:lnTo>
                                  <a:pt x="6340" y="-132"/>
                                </a:lnTo>
                                <a:lnTo>
                                  <a:pt x="6340" y="-160"/>
                                </a:lnTo>
                                <a:lnTo>
                                  <a:pt x="6340" y="-190"/>
                                </a:lnTo>
                                <a:lnTo>
                                  <a:pt x="6340" y="-222"/>
                                </a:lnTo>
                                <a:lnTo>
                                  <a:pt x="6340" y="-257"/>
                                </a:lnTo>
                                <a:lnTo>
                                  <a:pt x="6340" y="-293"/>
                                </a:lnTo>
                                <a:lnTo>
                                  <a:pt x="6340" y="-331"/>
                                </a:lnTo>
                                <a:lnTo>
                                  <a:pt x="6340" y="-372"/>
                                </a:lnTo>
                                <a:lnTo>
                                  <a:pt x="6340" y="-418"/>
                                </a:lnTo>
                                <a:lnTo>
                                  <a:pt x="6340" y="-467"/>
                                </a:lnTo>
                                <a:lnTo>
                                  <a:pt x="6340" y="-518"/>
                                </a:lnTo>
                                <a:lnTo>
                                  <a:pt x="6340" y="-571"/>
                                </a:lnTo>
                                <a:lnTo>
                                  <a:pt x="6340" y="-623"/>
                                </a:lnTo>
                                <a:lnTo>
                                  <a:pt x="6340" y="-680"/>
                                </a:lnTo>
                                <a:lnTo>
                                  <a:pt x="6340" y="-737"/>
                                </a:lnTo>
                                <a:lnTo>
                                  <a:pt x="6340" y="-798"/>
                                </a:lnTo>
                                <a:lnTo>
                                  <a:pt x="6340" y="-887"/>
                                </a:lnTo>
                                <a:lnTo>
                                  <a:pt x="6340" y="-950"/>
                                </a:lnTo>
                                <a:lnTo>
                                  <a:pt x="6340" y="-974"/>
                                </a:lnTo>
                                <a:lnTo>
                                  <a:pt x="6340" y="-980"/>
                                </a:lnTo>
                                <a:lnTo>
                                  <a:pt x="6340" y="-974"/>
                                </a:lnTo>
                                <a:lnTo>
                                  <a:pt x="6340" y="-951"/>
                                </a:lnTo>
                                <a:lnTo>
                                  <a:pt x="6340" y="-882"/>
                                </a:lnTo>
                                <a:lnTo>
                                  <a:pt x="6341" y="-799"/>
                                </a:lnTo>
                                <a:lnTo>
                                  <a:pt x="6341" y="-739"/>
                                </a:lnTo>
                                <a:lnTo>
                                  <a:pt x="6341" y="-682"/>
                                </a:lnTo>
                                <a:lnTo>
                                  <a:pt x="6341" y="-629"/>
                                </a:lnTo>
                                <a:lnTo>
                                  <a:pt x="6341" y="-575"/>
                                </a:lnTo>
                                <a:lnTo>
                                  <a:pt x="6341" y="-527"/>
                                </a:lnTo>
                                <a:lnTo>
                                  <a:pt x="6341" y="-484"/>
                                </a:lnTo>
                                <a:lnTo>
                                  <a:pt x="6341" y="-438"/>
                                </a:lnTo>
                                <a:lnTo>
                                  <a:pt x="6341" y="-396"/>
                                </a:lnTo>
                                <a:lnTo>
                                  <a:pt x="6341" y="-360"/>
                                </a:lnTo>
                                <a:lnTo>
                                  <a:pt x="6341" y="-330"/>
                                </a:lnTo>
                                <a:lnTo>
                                  <a:pt x="6341" y="-302"/>
                                </a:lnTo>
                                <a:lnTo>
                                  <a:pt x="6341" y="-277"/>
                                </a:lnTo>
                                <a:lnTo>
                                  <a:pt x="6341" y="-257"/>
                                </a:lnTo>
                                <a:lnTo>
                                  <a:pt x="6341" y="-240"/>
                                </a:lnTo>
                                <a:lnTo>
                                  <a:pt x="6341" y="-233"/>
                                </a:lnTo>
                                <a:lnTo>
                                  <a:pt x="6341" y="-238"/>
                                </a:lnTo>
                                <a:lnTo>
                                  <a:pt x="6341" y="-257"/>
                                </a:lnTo>
                                <a:lnTo>
                                  <a:pt x="6341" y="-286"/>
                                </a:lnTo>
                                <a:lnTo>
                                  <a:pt x="6341" y="-321"/>
                                </a:lnTo>
                                <a:lnTo>
                                  <a:pt x="6341" y="-359"/>
                                </a:lnTo>
                                <a:lnTo>
                                  <a:pt x="6341" y="-398"/>
                                </a:lnTo>
                                <a:lnTo>
                                  <a:pt x="6341" y="-435"/>
                                </a:lnTo>
                                <a:lnTo>
                                  <a:pt x="6341" y="-475"/>
                                </a:lnTo>
                                <a:lnTo>
                                  <a:pt x="6341" y="-512"/>
                                </a:lnTo>
                                <a:lnTo>
                                  <a:pt x="6341" y="-547"/>
                                </a:lnTo>
                                <a:lnTo>
                                  <a:pt x="6341" y="-589"/>
                                </a:lnTo>
                                <a:lnTo>
                                  <a:pt x="6341" y="-628"/>
                                </a:lnTo>
                                <a:lnTo>
                                  <a:pt x="6341" y="-671"/>
                                </a:lnTo>
                                <a:lnTo>
                                  <a:pt x="6341" y="-719"/>
                                </a:lnTo>
                                <a:lnTo>
                                  <a:pt x="6341" y="-771"/>
                                </a:lnTo>
                                <a:lnTo>
                                  <a:pt x="6342" y="-840"/>
                                </a:lnTo>
                                <a:lnTo>
                                  <a:pt x="6342" y="-907"/>
                                </a:lnTo>
                                <a:lnTo>
                                  <a:pt x="6342" y="-929"/>
                                </a:lnTo>
                                <a:lnTo>
                                  <a:pt x="6342" y="-937"/>
                                </a:lnTo>
                                <a:lnTo>
                                  <a:pt x="6342" y="-932"/>
                                </a:lnTo>
                                <a:lnTo>
                                  <a:pt x="6342" y="-907"/>
                                </a:lnTo>
                                <a:lnTo>
                                  <a:pt x="6342" y="-854"/>
                                </a:lnTo>
                                <a:lnTo>
                                  <a:pt x="6342" y="-835"/>
                                </a:lnTo>
                                <a:lnTo>
                                  <a:pt x="6342" y="-831"/>
                                </a:lnTo>
                                <a:lnTo>
                                  <a:pt x="6342" y="-838"/>
                                </a:lnTo>
                                <a:lnTo>
                                  <a:pt x="6342" y="-856"/>
                                </a:lnTo>
                                <a:lnTo>
                                  <a:pt x="6342" y="-890"/>
                                </a:lnTo>
                                <a:lnTo>
                                  <a:pt x="6342" y="-941"/>
                                </a:lnTo>
                                <a:lnTo>
                                  <a:pt x="6342" y="-1002"/>
                                </a:lnTo>
                                <a:lnTo>
                                  <a:pt x="6342" y="-1020"/>
                                </a:lnTo>
                                <a:lnTo>
                                  <a:pt x="6342" y="-1022"/>
                                </a:lnTo>
                                <a:lnTo>
                                  <a:pt x="6342" y="-1016"/>
                                </a:lnTo>
                                <a:lnTo>
                                  <a:pt x="6342" y="-996"/>
                                </a:lnTo>
                                <a:lnTo>
                                  <a:pt x="6342" y="-918"/>
                                </a:lnTo>
                                <a:lnTo>
                                  <a:pt x="6342" y="-848"/>
                                </a:lnTo>
                                <a:lnTo>
                                  <a:pt x="6342" y="-795"/>
                                </a:lnTo>
                                <a:lnTo>
                                  <a:pt x="6342" y="-745"/>
                                </a:lnTo>
                                <a:lnTo>
                                  <a:pt x="6342" y="-700"/>
                                </a:lnTo>
                                <a:lnTo>
                                  <a:pt x="6342" y="-655"/>
                                </a:lnTo>
                                <a:lnTo>
                                  <a:pt x="6342" y="-612"/>
                                </a:lnTo>
                                <a:lnTo>
                                  <a:pt x="6342" y="-569"/>
                                </a:lnTo>
                                <a:lnTo>
                                  <a:pt x="6342" y="-532"/>
                                </a:lnTo>
                                <a:lnTo>
                                  <a:pt x="6342" y="-493"/>
                                </a:lnTo>
                                <a:lnTo>
                                  <a:pt x="6342" y="-454"/>
                                </a:lnTo>
                                <a:lnTo>
                                  <a:pt x="6343" y="-414"/>
                                </a:lnTo>
                                <a:lnTo>
                                  <a:pt x="6343" y="-377"/>
                                </a:lnTo>
                                <a:lnTo>
                                  <a:pt x="6343" y="-339"/>
                                </a:lnTo>
                                <a:lnTo>
                                  <a:pt x="6343" y="-301"/>
                                </a:lnTo>
                                <a:lnTo>
                                  <a:pt x="6343" y="-260"/>
                                </a:lnTo>
                                <a:lnTo>
                                  <a:pt x="6343" y="-224"/>
                                </a:lnTo>
                                <a:lnTo>
                                  <a:pt x="6343" y="-186"/>
                                </a:lnTo>
                                <a:lnTo>
                                  <a:pt x="6343" y="-150"/>
                                </a:lnTo>
                                <a:lnTo>
                                  <a:pt x="6343" y="-116"/>
                                </a:lnTo>
                                <a:lnTo>
                                  <a:pt x="6343" y="-91"/>
                                </a:lnTo>
                                <a:lnTo>
                                  <a:pt x="6343" y="-74"/>
                                </a:lnTo>
                                <a:lnTo>
                                  <a:pt x="6344" y="-69"/>
                                </a:lnTo>
                                <a:lnTo>
                                  <a:pt x="6344" y="-78"/>
                                </a:lnTo>
                                <a:lnTo>
                                  <a:pt x="6344" y="-93"/>
                                </a:lnTo>
                                <a:lnTo>
                                  <a:pt x="6344" y="-111"/>
                                </a:lnTo>
                                <a:lnTo>
                                  <a:pt x="6344" y="-134"/>
                                </a:lnTo>
                                <a:lnTo>
                                  <a:pt x="6344" y="-157"/>
                                </a:lnTo>
                                <a:lnTo>
                                  <a:pt x="6344" y="-184"/>
                                </a:lnTo>
                                <a:lnTo>
                                  <a:pt x="6344" y="-213"/>
                                </a:lnTo>
                                <a:lnTo>
                                  <a:pt x="6344" y="-244"/>
                                </a:lnTo>
                                <a:lnTo>
                                  <a:pt x="6344" y="-282"/>
                                </a:lnTo>
                                <a:lnTo>
                                  <a:pt x="6344" y="-324"/>
                                </a:lnTo>
                                <a:lnTo>
                                  <a:pt x="6344" y="-365"/>
                                </a:lnTo>
                                <a:lnTo>
                                  <a:pt x="6344" y="-409"/>
                                </a:lnTo>
                                <a:lnTo>
                                  <a:pt x="6344" y="-456"/>
                                </a:lnTo>
                                <a:lnTo>
                                  <a:pt x="6344" y="-503"/>
                                </a:lnTo>
                                <a:lnTo>
                                  <a:pt x="6344" y="-555"/>
                                </a:lnTo>
                                <a:lnTo>
                                  <a:pt x="6344" y="-608"/>
                                </a:lnTo>
                                <a:lnTo>
                                  <a:pt x="6344" y="-664"/>
                                </a:lnTo>
                                <a:lnTo>
                                  <a:pt x="6344" y="-729"/>
                                </a:lnTo>
                                <a:lnTo>
                                  <a:pt x="6344" y="-870"/>
                                </a:lnTo>
                                <a:lnTo>
                                  <a:pt x="6344" y="-893"/>
                                </a:lnTo>
                                <a:lnTo>
                                  <a:pt x="6344" y="-901"/>
                                </a:lnTo>
                                <a:lnTo>
                                  <a:pt x="6344" y="-893"/>
                                </a:lnTo>
                                <a:lnTo>
                                  <a:pt x="6344" y="-870"/>
                                </a:lnTo>
                                <a:lnTo>
                                  <a:pt x="6344" y="-794"/>
                                </a:lnTo>
                                <a:lnTo>
                                  <a:pt x="6344" y="-712"/>
                                </a:lnTo>
                                <a:lnTo>
                                  <a:pt x="6344" y="-651"/>
                                </a:lnTo>
                                <a:lnTo>
                                  <a:pt x="6344" y="-592"/>
                                </a:lnTo>
                                <a:lnTo>
                                  <a:pt x="6344" y="-538"/>
                                </a:lnTo>
                                <a:lnTo>
                                  <a:pt x="6344" y="-488"/>
                                </a:lnTo>
                                <a:lnTo>
                                  <a:pt x="6344" y="-441"/>
                                </a:lnTo>
                                <a:lnTo>
                                  <a:pt x="6344" y="-395"/>
                                </a:lnTo>
                                <a:lnTo>
                                  <a:pt x="6344" y="-351"/>
                                </a:lnTo>
                                <a:lnTo>
                                  <a:pt x="6344" y="-310"/>
                                </a:lnTo>
                                <a:lnTo>
                                  <a:pt x="6344" y="-271"/>
                                </a:lnTo>
                                <a:lnTo>
                                  <a:pt x="6344" y="-232"/>
                                </a:lnTo>
                                <a:lnTo>
                                  <a:pt x="6344" y="-194"/>
                                </a:lnTo>
                                <a:lnTo>
                                  <a:pt x="6344" y="-164"/>
                                </a:lnTo>
                                <a:lnTo>
                                  <a:pt x="6344" y="-131"/>
                                </a:lnTo>
                                <a:lnTo>
                                  <a:pt x="6345" y="-101"/>
                                </a:lnTo>
                                <a:lnTo>
                                  <a:pt x="6345" y="-69"/>
                                </a:lnTo>
                                <a:lnTo>
                                  <a:pt x="6345" y="-41"/>
                                </a:lnTo>
                                <a:lnTo>
                                  <a:pt x="6345" y="-15"/>
                                </a:lnTo>
                                <a:lnTo>
                                  <a:pt x="6345" y="9"/>
                                </a:lnTo>
                                <a:lnTo>
                                  <a:pt x="6345" y="27"/>
                                </a:lnTo>
                                <a:lnTo>
                                  <a:pt x="6345" y="39"/>
                                </a:lnTo>
                                <a:lnTo>
                                  <a:pt x="6345" y="40"/>
                                </a:lnTo>
                                <a:lnTo>
                                  <a:pt x="6345" y="33"/>
                                </a:lnTo>
                                <a:lnTo>
                                  <a:pt x="6345" y="20"/>
                                </a:lnTo>
                                <a:lnTo>
                                  <a:pt x="6345" y="-8"/>
                                </a:lnTo>
                                <a:lnTo>
                                  <a:pt x="6346" y="-36"/>
                                </a:lnTo>
                                <a:lnTo>
                                  <a:pt x="6346" y="-67"/>
                                </a:lnTo>
                                <a:lnTo>
                                  <a:pt x="6346" y="-103"/>
                                </a:lnTo>
                                <a:lnTo>
                                  <a:pt x="6346" y="-141"/>
                                </a:lnTo>
                                <a:lnTo>
                                  <a:pt x="6346" y="-179"/>
                                </a:lnTo>
                                <a:lnTo>
                                  <a:pt x="6346" y="-218"/>
                                </a:lnTo>
                                <a:lnTo>
                                  <a:pt x="6346" y="-256"/>
                                </a:lnTo>
                                <a:lnTo>
                                  <a:pt x="6346" y="-292"/>
                                </a:lnTo>
                                <a:lnTo>
                                  <a:pt x="6346" y="-330"/>
                                </a:lnTo>
                                <a:lnTo>
                                  <a:pt x="6346" y="-367"/>
                                </a:lnTo>
                                <a:lnTo>
                                  <a:pt x="6346" y="-404"/>
                                </a:lnTo>
                                <a:lnTo>
                                  <a:pt x="6346" y="-439"/>
                                </a:lnTo>
                                <a:lnTo>
                                  <a:pt x="6346" y="-478"/>
                                </a:lnTo>
                                <a:lnTo>
                                  <a:pt x="6346" y="-521"/>
                                </a:lnTo>
                                <a:lnTo>
                                  <a:pt x="6346" y="-561"/>
                                </a:lnTo>
                                <a:lnTo>
                                  <a:pt x="6346" y="-603"/>
                                </a:lnTo>
                                <a:lnTo>
                                  <a:pt x="6346" y="-647"/>
                                </a:lnTo>
                                <a:lnTo>
                                  <a:pt x="6346" y="-696"/>
                                </a:lnTo>
                                <a:lnTo>
                                  <a:pt x="6346" y="-744"/>
                                </a:lnTo>
                                <a:lnTo>
                                  <a:pt x="6346" y="-799"/>
                                </a:lnTo>
                                <a:lnTo>
                                  <a:pt x="6346" y="-862"/>
                                </a:lnTo>
                                <a:lnTo>
                                  <a:pt x="6346" y="-945"/>
                                </a:lnTo>
                                <a:lnTo>
                                  <a:pt x="6346" y="-1009"/>
                                </a:lnTo>
                                <a:lnTo>
                                  <a:pt x="6346" y="-1028"/>
                                </a:lnTo>
                                <a:lnTo>
                                  <a:pt x="6346" y="-1035"/>
                                </a:lnTo>
                                <a:lnTo>
                                  <a:pt x="6346" y="-1028"/>
                                </a:lnTo>
                                <a:lnTo>
                                  <a:pt x="6346" y="-1005"/>
                                </a:lnTo>
                                <a:lnTo>
                                  <a:pt x="6347" y="-864"/>
                                </a:lnTo>
                                <a:lnTo>
                                  <a:pt x="6347" y="-803"/>
                                </a:lnTo>
                                <a:lnTo>
                                  <a:pt x="6347" y="-750"/>
                                </a:lnTo>
                                <a:lnTo>
                                  <a:pt x="6347" y="-701"/>
                                </a:lnTo>
                                <a:lnTo>
                                  <a:pt x="6347" y="-653"/>
                                </a:lnTo>
                                <a:lnTo>
                                  <a:pt x="6347" y="-604"/>
                                </a:lnTo>
                                <a:lnTo>
                                  <a:pt x="6347" y="-561"/>
                                </a:lnTo>
                                <a:lnTo>
                                  <a:pt x="6347" y="-517"/>
                                </a:lnTo>
                                <a:lnTo>
                                  <a:pt x="6347" y="-476"/>
                                </a:lnTo>
                                <a:lnTo>
                                  <a:pt x="6347" y="-437"/>
                                </a:lnTo>
                                <a:lnTo>
                                  <a:pt x="6347" y="-395"/>
                                </a:lnTo>
                                <a:lnTo>
                                  <a:pt x="6347" y="-356"/>
                                </a:lnTo>
                                <a:lnTo>
                                  <a:pt x="6347" y="-317"/>
                                </a:lnTo>
                                <a:lnTo>
                                  <a:pt x="6347" y="-276"/>
                                </a:lnTo>
                                <a:lnTo>
                                  <a:pt x="6347" y="-241"/>
                                </a:lnTo>
                                <a:lnTo>
                                  <a:pt x="6347" y="-200"/>
                                </a:lnTo>
                                <a:lnTo>
                                  <a:pt x="6347" y="-164"/>
                                </a:lnTo>
                                <a:lnTo>
                                  <a:pt x="6347" y="-124"/>
                                </a:lnTo>
                                <a:lnTo>
                                  <a:pt x="6347" y="-83"/>
                                </a:lnTo>
                                <a:lnTo>
                                  <a:pt x="6347" y="-44"/>
                                </a:lnTo>
                                <a:lnTo>
                                  <a:pt x="6347" y="-7"/>
                                </a:lnTo>
                                <a:lnTo>
                                  <a:pt x="6347" y="29"/>
                                </a:lnTo>
                                <a:lnTo>
                                  <a:pt x="6347" y="66"/>
                                </a:lnTo>
                                <a:lnTo>
                                  <a:pt x="6348" y="104"/>
                                </a:lnTo>
                                <a:lnTo>
                                  <a:pt x="6348" y="139"/>
                                </a:lnTo>
                                <a:lnTo>
                                  <a:pt x="6348" y="172"/>
                                </a:lnTo>
                                <a:lnTo>
                                  <a:pt x="6348" y="203"/>
                                </a:lnTo>
                                <a:lnTo>
                                  <a:pt x="6348" y="229"/>
                                </a:lnTo>
                                <a:lnTo>
                                  <a:pt x="6349" y="247"/>
                                </a:lnTo>
                                <a:lnTo>
                                  <a:pt x="6349" y="255"/>
                                </a:lnTo>
                                <a:lnTo>
                                  <a:pt x="6349" y="248"/>
                                </a:lnTo>
                                <a:lnTo>
                                  <a:pt x="6349" y="234"/>
                                </a:lnTo>
                                <a:lnTo>
                                  <a:pt x="6349" y="216"/>
                                </a:lnTo>
                                <a:lnTo>
                                  <a:pt x="6349" y="190"/>
                                </a:lnTo>
                                <a:lnTo>
                                  <a:pt x="6349" y="160"/>
                                </a:lnTo>
                                <a:lnTo>
                                  <a:pt x="6350" y="132"/>
                                </a:lnTo>
                                <a:lnTo>
                                  <a:pt x="6350" y="100"/>
                                </a:lnTo>
                                <a:lnTo>
                                  <a:pt x="6350" y="68"/>
                                </a:lnTo>
                                <a:lnTo>
                                  <a:pt x="6350" y="33"/>
                                </a:lnTo>
                                <a:lnTo>
                                  <a:pt x="6350" y="3"/>
                                </a:lnTo>
                                <a:lnTo>
                                  <a:pt x="6350" y="-33"/>
                                </a:lnTo>
                                <a:lnTo>
                                  <a:pt x="6350" y="-65"/>
                                </a:lnTo>
                                <a:lnTo>
                                  <a:pt x="6350" y="-103"/>
                                </a:lnTo>
                                <a:lnTo>
                                  <a:pt x="6350" y="-140"/>
                                </a:lnTo>
                                <a:lnTo>
                                  <a:pt x="6350" y="-183"/>
                                </a:lnTo>
                                <a:lnTo>
                                  <a:pt x="6350" y="-223"/>
                                </a:lnTo>
                                <a:lnTo>
                                  <a:pt x="6350" y="-269"/>
                                </a:lnTo>
                                <a:lnTo>
                                  <a:pt x="6350" y="-318"/>
                                </a:lnTo>
                                <a:lnTo>
                                  <a:pt x="6350" y="-368"/>
                                </a:lnTo>
                                <a:lnTo>
                                  <a:pt x="6350" y="-418"/>
                                </a:lnTo>
                                <a:lnTo>
                                  <a:pt x="6350" y="-473"/>
                                </a:lnTo>
                                <a:lnTo>
                                  <a:pt x="6350" y="-530"/>
                                </a:lnTo>
                                <a:lnTo>
                                  <a:pt x="6350" y="-590"/>
                                </a:lnTo>
                                <a:lnTo>
                                  <a:pt x="6350" y="-654"/>
                                </a:lnTo>
                                <a:lnTo>
                                  <a:pt x="6350" y="-724"/>
                                </a:lnTo>
                                <a:lnTo>
                                  <a:pt x="6350" y="-846"/>
                                </a:lnTo>
                                <a:lnTo>
                                  <a:pt x="6350" y="-873"/>
                                </a:lnTo>
                                <a:lnTo>
                                  <a:pt x="6350" y="-882"/>
                                </a:lnTo>
                                <a:lnTo>
                                  <a:pt x="6350" y="-875"/>
                                </a:lnTo>
                                <a:lnTo>
                                  <a:pt x="6350" y="-856"/>
                                </a:lnTo>
                                <a:lnTo>
                                  <a:pt x="6350" y="-800"/>
                                </a:lnTo>
                                <a:lnTo>
                                  <a:pt x="6350" y="-709"/>
                                </a:lnTo>
                                <a:lnTo>
                                  <a:pt x="6350" y="-642"/>
                                </a:lnTo>
                                <a:lnTo>
                                  <a:pt x="6350" y="-586"/>
                                </a:lnTo>
                                <a:lnTo>
                                  <a:pt x="6350" y="-529"/>
                                </a:lnTo>
                                <a:lnTo>
                                  <a:pt x="6350" y="-472"/>
                                </a:lnTo>
                                <a:lnTo>
                                  <a:pt x="6350" y="-420"/>
                                </a:lnTo>
                                <a:lnTo>
                                  <a:pt x="6350" y="-372"/>
                                </a:lnTo>
                                <a:lnTo>
                                  <a:pt x="6350" y="-323"/>
                                </a:lnTo>
                                <a:lnTo>
                                  <a:pt x="6350" y="-276"/>
                                </a:lnTo>
                                <a:lnTo>
                                  <a:pt x="6350" y="-232"/>
                                </a:lnTo>
                                <a:lnTo>
                                  <a:pt x="6350" y="-191"/>
                                </a:lnTo>
                                <a:lnTo>
                                  <a:pt x="6350" y="-153"/>
                                </a:lnTo>
                                <a:lnTo>
                                  <a:pt x="6350" y="-116"/>
                                </a:lnTo>
                                <a:lnTo>
                                  <a:pt x="6350" y="-90"/>
                                </a:lnTo>
                                <a:lnTo>
                                  <a:pt x="6350" y="-65"/>
                                </a:lnTo>
                                <a:lnTo>
                                  <a:pt x="6350" y="-39"/>
                                </a:lnTo>
                                <a:lnTo>
                                  <a:pt x="6350" y="-18"/>
                                </a:lnTo>
                                <a:lnTo>
                                  <a:pt x="6350" y="-2"/>
                                </a:lnTo>
                                <a:lnTo>
                                  <a:pt x="6350" y="7"/>
                                </a:lnTo>
                                <a:lnTo>
                                  <a:pt x="6350" y="3"/>
                                </a:lnTo>
                                <a:lnTo>
                                  <a:pt x="6351" y="-15"/>
                                </a:lnTo>
                                <a:lnTo>
                                  <a:pt x="6351" y="-38"/>
                                </a:lnTo>
                                <a:lnTo>
                                  <a:pt x="6351" y="-67"/>
                                </a:lnTo>
                                <a:lnTo>
                                  <a:pt x="6351" y="-99"/>
                                </a:lnTo>
                                <a:lnTo>
                                  <a:pt x="6351" y="-131"/>
                                </a:lnTo>
                                <a:lnTo>
                                  <a:pt x="6351" y="-169"/>
                                </a:lnTo>
                                <a:lnTo>
                                  <a:pt x="6351" y="-207"/>
                                </a:lnTo>
                                <a:lnTo>
                                  <a:pt x="6351" y="-250"/>
                                </a:lnTo>
                                <a:lnTo>
                                  <a:pt x="6351" y="-289"/>
                                </a:lnTo>
                                <a:lnTo>
                                  <a:pt x="6351" y="-332"/>
                                </a:lnTo>
                                <a:lnTo>
                                  <a:pt x="6351" y="-382"/>
                                </a:lnTo>
                                <a:lnTo>
                                  <a:pt x="6351" y="-433"/>
                                </a:lnTo>
                                <a:lnTo>
                                  <a:pt x="6351" y="-484"/>
                                </a:lnTo>
                                <a:lnTo>
                                  <a:pt x="6351" y="-541"/>
                                </a:lnTo>
                                <a:lnTo>
                                  <a:pt x="6351" y="-599"/>
                                </a:lnTo>
                                <a:lnTo>
                                  <a:pt x="6351" y="-658"/>
                                </a:lnTo>
                                <a:lnTo>
                                  <a:pt x="6351" y="-724"/>
                                </a:lnTo>
                                <a:lnTo>
                                  <a:pt x="6351" y="-802"/>
                                </a:lnTo>
                                <a:lnTo>
                                  <a:pt x="6351" y="-879"/>
                                </a:lnTo>
                                <a:lnTo>
                                  <a:pt x="6351" y="-908"/>
                                </a:lnTo>
                                <a:lnTo>
                                  <a:pt x="6351" y="-917"/>
                                </a:lnTo>
                                <a:lnTo>
                                  <a:pt x="6351" y="-911"/>
                                </a:lnTo>
                                <a:lnTo>
                                  <a:pt x="6351" y="-891"/>
                                </a:lnTo>
                                <a:lnTo>
                                  <a:pt x="6351" y="-833"/>
                                </a:lnTo>
                                <a:lnTo>
                                  <a:pt x="6351" y="-737"/>
                                </a:lnTo>
                                <a:lnTo>
                                  <a:pt x="6351" y="-675"/>
                                </a:lnTo>
                                <a:lnTo>
                                  <a:pt x="6351" y="-619"/>
                                </a:lnTo>
                                <a:lnTo>
                                  <a:pt x="6351" y="-560"/>
                                </a:lnTo>
                                <a:lnTo>
                                  <a:pt x="6351" y="-505"/>
                                </a:lnTo>
                                <a:lnTo>
                                  <a:pt x="6351" y="-454"/>
                                </a:lnTo>
                                <a:lnTo>
                                  <a:pt x="6351" y="-400"/>
                                </a:lnTo>
                                <a:lnTo>
                                  <a:pt x="6351" y="-349"/>
                                </a:lnTo>
                                <a:lnTo>
                                  <a:pt x="6351" y="-299"/>
                                </a:lnTo>
                                <a:lnTo>
                                  <a:pt x="6351" y="-252"/>
                                </a:lnTo>
                                <a:lnTo>
                                  <a:pt x="6351" y="-212"/>
                                </a:lnTo>
                                <a:lnTo>
                                  <a:pt x="6351" y="-170"/>
                                </a:lnTo>
                                <a:lnTo>
                                  <a:pt x="6351" y="-133"/>
                                </a:lnTo>
                                <a:lnTo>
                                  <a:pt x="6351" y="-96"/>
                                </a:lnTo>
                                <a:lnTo>
                                  <a:pt x="6351" y="-61"/>
                                </a:lnTo>
                                <a:lnTo>
                                  <a:pt x="6351" y="-33"/>
                                </a:lnTo>
                                <a:lnTo>
                                  <a:pt x="6351" y="1"/>
                                </a:lnTo>
                                <a:lnTo>
                                  <a:pt x="6351" y="36"/>
                                </a:lnTo>
                                <a:lnTo>
                                  <a:pt x="6351" y="71"/>
                                </a:lnTo>
                                <a:lnTo>
                                  <a:pt x="6351" y="104"/>
                                </a:lnTo>
                                <a:lnTo>
                                  <a:pt x="6351" y="141"/>
                                </a:lnTo>
                                <a:lnTo>
                                  <a:pt x="6352" y="175"/>
                                </a:lnTo>
                                <a:lnTo>
                                  <a:pt x="6352" y="204"/>
                                </a:lnTo>
                                <a:lnTo>
                                  <a:pt x="6352" y="230"/>
                                </a:lnTo>
                                <a:lnTo>
                                  <a:pt x="6352" y="254"/>
                                </a:lnTo>
                                <a:lnTo>
                                  <a:pt x="6352" y="272"/>
                                </a:lnTo>
                                <a:lnTo>
                                  <a:pt x="6352" y="283"/>
                                </a:lnTo>
                                <a:lnTo>
                                  <a:pt x="6352" y="284"/>
                                </a:lnTo>
                                <a:lnTo>
                                  <a:pt x="6352" y="280"/>
                                </a:lnTo>
                                <a:lnTo>
                                  <a:pt x="6353" y="265"/>
                                </a:lnTo>
                                <a:lnTo>
                                  <a:pt x="6353" y="242"/>
                                </a:lnTo>
                                <a:lnTo>
                                  <a:pt x="6353" y="218"/>
                                </a:lnTo>
                                <a:lnTo>
                                  <a:pt x="6353" y="185"/>
                                </a:lnTo>
                                <a:lnTo>
                                  <a:pt x="6353" y="150"/>
                                </a:lnTo>
                                <a:lnTo>
                                  <a:pt x="6353" y="113"/>
                                </a:lnTo>
                                <a:lnTo>
                                  <a:pt x="6353" y="78"/>
                                </a:lnTo>
                                <a:lnTo>
                                  <a:pt x="6353" y="45"/>
                                </a:lnTo>
                                <a:lnTo>
                                  <a:pt x="6353" y="9"/>
                                </a:lnTo>
                                <a:lnTo>
                                  <a:pt x="6353" y="-27"/>
                                </a:lnTo>
                                <a:lnTo>
                                  <a:pt x="6353" y="-61"/>
                                </a:lnTo>
                                <a:lnTo>
                                  <a:pt x="6353" y="-99"/>
                                </a:lnTo>
                                <a:lnTo>
                                  <a:pt x="6353" y="-134"/>
                                </a:lnTo>
                                <a:lnTo>
                                  <a:pt x="6353" y="-171"/>
                                </a:lnTo>
                                <a:lnTo>
                                  <a:pt x="6353" y="-207"/>
                                </a:lnTo>
                                <a:lnTo>
                                  <a:pt x="6353" y="-246"/>
                                </a:lnTo>
                                <a:lnTo>
                                  <a:pt x="6353" y="-287"/>
                                </a:lnTo>
                                <a:lnTo>
                                  <a:pt x="6353" y="-326"/>
                                </a:lnTo>
                                <a:lnTo>
                                  <a:pt x="6353" y="-369"/>
                                </a:lnTo>
                                <a:lnTo>
                                  <a:pt x="6353" y="-416"/>
                                </a:lnTo>
                                <a:lnTo>
                                  <a:pt x="6353" y="-461"/>
                                </a:lnTo>
                                <a:lnTo>
                                  <a:pt x="6353" y="-513"/>
                                </a:lnTo>
                                <a:lnTo>
                                  <a:pt x="6354" y="-562"/>
                                </a:lnTo>
                                <a:lnTo>
                                  <a:pt x="6354" y="-614"/>
                                </a:lnTo>
                                <a:lnTo>
                                  <a:pt x="6354" y="-670"/>
                                </a:lnTo>
                                <a:lnTo>
                                  <a:pt x="6354" y="-726"/>
                                </a:lnTo>
                                <a:lnTo>
                                  <a:pt x="6354" y="-788"/>
                                </a:lnTo>
                                <a:lnTo>
                                  <a:pt x="6354" y="-862"/>
                                </a:lnTo>
                                <a:lnTo>
                                  <a:pt x="6354" y="-950"/>
                                </a:lnTo>
                                <a:lnTo>
                                  <a:pt x="6354" y="-977"/>
                                </a:lnTo>
                                <a:lnTo>
                                  <a:pt x="6354" y="-988"/>
                                </a:lnTo>
                                <a:lnTo>
                                  <a:pt x="6354" y="-989"/>
                                </a:lnTo>
                                <a:lnTo>
                                  <a:pt x="6354" y="-982"/>
                                </a:lnTo>
                                <a:lnTo>
                                  <a:pt x="6354" y="-962"/>
                                </a:lnTo>
                                <a:lnTo>
                                  <a:pt x="6354" y="-902"/>
                                </a:lnTo>
                                <a:lnTo>
                                  <a:pt x="6354" y="-814"/>
                                </a:lnTo>
                                <a:lnTo>
                                  <a:pt x="6354" y="-748"/>
                                </a:lnTo>
                                <a:lnTo>
                                  <a:pt x="6354" y="-691"/>
                                </a:lnTo>
                                <a:lnTo>
                                  <a:pt x="6354" y="-637"/>
                                </a:lnTo>
                                <a:lnTo>
                                  <a:pt x="6354" y="-582"/>
                                </a:lnTo>
                                <a:lnTo>
                                  <a:pt x="6354" y="-533"/>
                                </a:lnTo>
                                <a:lnTo>
                                  <a:pt x="6354" y="-484"/>
                                </a:lnTo>
                                <a:lnTo>
                                  <a:pt x="6354" y="-436"/>
                                </a:lnTo>
                                <a:lnTo>
                                  <a:pt x="6354" y="-393"/>
                                </a:lnTo>
                                <a:lnTo>
                                  <a:pt x="6354" y="-351"/>
                                </a:lnTo>
                                <a:lnTo>
                                  <a:pt x="6354" y="-307"/>
                                </a:lnTo>
                                <a:lnTo>
                                  <a:pt x="6354" y="-267"/>
                                </a:lnTo>
                                <a:lnTo>
                                  <a:pt x="6354" y="-230"/>
                                </a:lnTo>
                                <a:lnTo>
                                  <a:pt x="6354" y="-197"/>
                                </a:lnTo>
                                <a:lnTo>
                                  <a:pt x="6354" y="-158"/>
                                </a:lnTo>
                                <a:lnTo>
                                  <a:pt x="6354" y="-125"/>
                                </a:lnTo>
                                <a:lnTo>
                                  <a:pt x="6354" y="-88"/>
                                </a:lnTo>
                                <a:lnTo>
                                  <a:pt x="6354" y="-48"/>
                                </a:lnTo>
                                <a:lnTo>
                                  <a:pt x="6354" y="-13"/>
                                </a:lnTo>
                                <a:lnTo>
                                  <a:pt x="6354" y="22"/>
                                </a:lnTo>
                                <a:lnTo>
                                  <a:pt x="6354" y="60"/>
                                </a:lnTo>
                                <a:lnTo>
                                  <a:pt x="6354" y="99"/>
                                </a:lnTo>
                                <a:lnTo>
                                  <a:pt x="6354" y="137"/>
                                </a:lnTo>
                                <a:lnTo>
                                  <a:pt x="6354" y="169"/>
                                </a:lnTo>
                                <a:lnTo>
                                  <a:pt x="6355" y="204"/>
                                </a:lnTo>
                                <a:lnTo>
                                  <a:pt x="6355" y="238"/>
                                </a:lnTo>
                                <a:lnTo>
                                  <a:pt x="6355" y="266"/>
                                </a:lnTo>
                                <a:lnTo>
                                  <a:pt x="6355" y="288"/>
                                </a:lnTo>
                                <a:lnTo>
                                  <a:pt x="6355" y="304"/>
                                </a:lnTo>
                                <a:lnTo>
                                  <a:pt x="6355" y="307"/>
                                </a:lnTo>
                                <a:lnTo>
                                  <a:pt x="6355" y="300"/>
                                </a:lnTo>
                                <a:lnTo>
                                  <a:pt x="6356" y="286"/>
                                </a:lnTo>
                                <a:lnTo>
                                  <a:pt x="6356" y="269"/>
                                </a:lnTo>
                                <a:lnTo>
                                  <a:pt x="6356" y="247"/>
                                </a:lnTo>
                                <a:lnTo>
                                  <a:pt x="6356" y="223"/>
                                </a:lnTo>
                                <a:lnTo>
                                  <a:pt x="6356" y="193"/>
                                </a:lnTo>
                                <a:lnTo>
                                  <a:pt x="6356" y="164"/>
                                </a:lnTo>
                                <a:lnTo>
                                  <a:pt x="6356" y="135"/>
                                </a:lnTo>
                                <a:lnTo>
                                  <a:pt x="6356" y="108"/>
                                </a:lnTo>
                                <a:lnTo>
                                  <a:pt x="6356" y="75"/>
                                </a:lnTo>
                                <a:lnTo>
                                  <a:pt x="6356" y="38"/>
                                </a:lnTo>
                                <a:lnTo>
                                  <a:pt x="6356" y="1"/>
                                </a:lnTo>
                                <a:lnTo>
                                  <a:pt x="6356" y="-41"/>
                                </a:lnTo>
                                <a:lnTo>
                                  <a:pt x="6356" y="-81"/>
                                </a:lnTo>
                                <a:lnTo>
                                  <a:pt x="6356" y="-122"/>
                                </a:lnTo>
                                <a:lnTo>
                                  <a:pt x="6356" y="-166"/>
                                </a:lnTo>
                                <a:lnTo>
                                  <a:pt x="6356" y="-212"/>
                                </a:lnTo>
                                <a:lnTo>
                                  <a:pt x="6356" y="-262"/>
                                </a:lnTo>
                                <a:lnTo>
                                  <a:pt x="6356" y="-311"/>
                                </a:lnTo>
                                <a:lnTo>
                                  <a:pt x="6356" y="-366"/>
                                </a:lnTo>
                                <a:lnTo>
                                  <a:pt x="6356" y="-425"/>
                                </a:lnTo>
                                <a:lnTo>
                                  <a:pt x="6356" y="-487"/>
                                </a:lnTo>
                                <a:lnTo>
                                  <a:pt x="6356" y="-553"/>
                                </a:lnTo>
                                <a:lnTo>
                                  <a:pt x="6356" y="-632"/>
                                </a:lnTo>
                                <a:lnTo>
                                  <a:pt x="6356" y="-722"/>
                                </a:lnTo>
                                <a:lnTo>
                                  <a:pt x="6356" y="-748"/>
                                </a:lnTo>
                                <a:lnTo>
                                  <a:pt x="6356" y="-756"/>
                                </a:lnTo>
                                <a:lnTo>
                                  <a:pt x="6356" y="-749"/>
                                </a:lnTo>
                                <a:lnTo>
                                  <a:pt x="6356" y="-723"/>
                                </a:lnTo>
                                <a:lnTo>
                                  <a:pt x="6356" y="-572"/>
                                </a:lnTo>
                                <a:lnTo>
                                  <a:pt x="6356" y="-505"/>
                                </a:lnTo>
                                <a:lnTo>
                                  <a:pt x="6356" y="-445"/>
                                </a:lnTo>
                                <a:lnTo>
                                  <a:pt x="6356" y="-386"/>
                                </a:lnTo>
                                <a:lnTo>
                                  <a:pt x="6356" y="-334"/>
                                </a:lnTo>
                                <a:lnTo>
                                  <a:pt x="6356" y="-280"/>
                                </a:lnTo>
                                <a:lnTo>
                                  <a:pt x="6356" y="-232"/>
                                </a:lnTo>
                                <a:lnTo>
                                  <a:pt x="6356" y="-187"/>
                                </a:lnTo>
                                <a:lnTo>
                                  <a:pt x="6356" y="-143"/>
                                </a:lnTo>
                                <a:lnTo>
                                  <a:pt x="6356" y="-101"/>
                                </a:lnTo>
                                <a:lnTo>
                                  <a:pt x="6356" y="-61"/>
                                </a:lnTo>
                                <a:lnTo>
                                  <a:pt x="6356" y="-18"/>
                                </a:lnTo>
                                <a:lnTo>
                                  <a:pt x="6356" y="19"/>
                                </a:lnTo>
                                <a:lnTo>
                                  <a:pt x="6356" y="48"/>
                                </a:lnTo>
                                <a:lnTo>
                                  <a:pt x="6356" y="80"/>
                                </a:lnTo>
                                <a:lnTo>
                                  <a:pt x="6356" y="111"/>
                                </a:lnTo>
                                <a:lnTo>
                                  <a:pt x="6357" y="135"/>
                                </a:lnTo>
                                <a:lnTo>
                                  <a:pt x="6357" y="162"/>
                                </a:lnTo>
                                <a:lnTo>
                                  <a:pt x="6357" y="187"/>
                                </a:lnTo>
                                <a:lnTo>
                                  <a:pt x="6357" y="209"/>
                                </a:lnTo>
                                <a:lnTo>
                                  <a:pt x="6357" y="225"/>
                                </a:lnTo>
                                <a:lnTo>
                                  <a:pt x="6357" y="229"/>
                                </a:lnTo>
                                <a:lnTo>
                                  <a:pt x="6357" y="222"/>
                                </a:lnTo>
                                <a:lnTo>
                                  <a:pt x="6357" y="202"/>
                                </a:lnTo>
                                <a:lnTo>
                                  <a:pt x="6357" y="176"/>
                                </a:lnTo>
                                <a:lnTo>
                                  <a:pt x="6357" y="146"/>
                                </a:lnTo>
                                <a:lnTo>
                                  <a:pt x="6357" y="115"/>
                                </a:lnTo>
                                <a:lnTo>
                                  <a:pt x="6357" y="79"/>
                                </a:lnTo>
                                <a:lnTo>
                                  <a:pt x="6357" y="42"/>
                                </a:lnTo>
                                <a:lnTo>
                                  <a:pt x="6357" y="4"/>
                                </a:lnTo>
                                <a:lnTo>
                                  <a:pt x="6357" y="-35"/>
                                </a:lnTo>
                                <a:lnTo>
                                  <a:pt x="6357" y="-70"/>
                                </a:lnTo>
                                <a:lnTo>
                                  <a:pt x="6358" y="-103"/>
                                </a:lnTo>
                                <a:lnTo>
                                  <a:pt x="6358" y="-140"/>
                                </a:lnTo>
                                <a:lnTo>
                                  <a:pt x="6358" y="-172"/>
                                </a:lnTo>
                                <a:lnTo>
                                  <a:pt x="6358" y="-209"/>
                                </a:lnTo>
                                <a:lnTo>
                                  <a:pt x="6358" y="-252"/>
                                </a:lnTo>
                                <a:lnTo>
                                  <a:pt x="6358" y="-297"/>
                                </a:lnTo>
                                <a:lnTo>
                                  <a:pt x="6358" y="-343"/>
                                </a:lnTo>
                                <a:lnTo>
                                  <a:pt x="6358" y="-392"/>
                                </a:lnTo>
                                <a:lnTo>
                                  <a:pt x="6358" y="-442"/>
                                </a:lnTo>
                                <a:lnTo>
                                  <a:pt x="6358" y="-494"/>
                                </a:lnTo>
                                <a:lnTo>
                                  <a:pt x="6358" y="-548"/>
                                </a:lnTo>
                                <a:lnTo>
                                  <a:pt x="6358" y="-605"/>
                                </a:lnTo>
                                <a:lnTo>
                                  <a:pt x="6358" y="-664"/>
                                </a:lnTo>
                                <a:lnTo>
                                  <a:pt x="6358" y="-728"/>
                                </a:lnTo>
                                <a:lnTo>
                                  <a:pt x="6358" y="-865"/>
                                </a:lnTo>
                                <a:lnTo>
                                  <a:pt x="6358" y="-887"/>
                                </a:lnTo>
                                <a:lnTo>
                                  <a:pt x="6358" y="-895"/>
                                </a:lnTo>
                                <a:lnTo>
                                  <a:pt x="6358" y="-889"/>
                                </a:lnTo>
                                <a:lnTo>
                                  <a:pt x="6358" y="-870"/>
                                </a:lnTo>
                                <a:lnTo>
                                  <a:pt x="6358" y="-810"/>
                                </a:lnTo>
                                <a:lnTo>
                                  <a:pt x="6358" y="-720"/>
                                </a:lnTo>
                                <a:lnTo>
                                  <a:pt x="6358" y="-653"/>
                                </a:lnTo>
                                <a:lnTo>
                                  <a:pt x="6358" y="-599"/>
                                </a:lnTo>
                                <a:lnTo>
                                  <a:pt x="6358" y="-544"/>
                                </a:lnTo>
                                <a:lnTo>
                                  <a:pt x="6358" y="-492"/>
                                </a:lnTo>
                                <a:lnTo>
                                  <a:pt x="6358" y="-446"/>
                                </a:lnTo>
                                <a:lnTo>
                                  <a:pt x="6358" y="-402"/>
                                </a:lnTo>
                                <a:lnTo>
                                  <a:pt x="6358" y="-360"/>
                                </a:lnTo>
                                <a:lnTo>
                                  <a:pt x="6358" y="-324"/>
                                </a:lnTo>
                                <a:lnTo>
                                  <a:pt x="6358" y="-295"/>
                                </a:lnTo>
                                <a:lnTo>
                                  <a:pt x="6358" y="-269"/>
                                </a:lnTo>
                                <a:lnTo>
                                  <a:pt x="6358" y="-257"/>
                                </a:lnTo>
                                <a:lnTo>
                                  <a:pt x="6358" y="-254"/>
                                </a:lnTo>
                                <a:lnTo>
                                  <a:pt x="6358" y="-260"/>
                                </a:lnTo>
                                <a:lnTo>
                                  <a:pt x="6358" y="-279"/>
                                </a:lnTo>
                                <a:lnTo>
                                  <a:pt x="6358" y="-306"/>
                                </a:lnTo>
                                <a:lnTo>
                                  <a:pt x="6358" y="-347"/>
                                </a:lnTo>
                                <a:lnTo>
                                  <a:pt x="6358" y="-391"/>
                                </a:lnTo>
                                <a:lnTo>
                                  <a:pt x="6358" y="-452"/>
                                </a:lnTo>
                                <a:lnTo>
                                  <a:pt x="6358" y="-544"/>
                                </a:lnTo>
                                <a:lnTo>
                                  <a:pt x="6358" y="-567"/>
                                </a:lnTo>
                                <a:lnTo>
                                  <a:pt x="6358" y="-574"/>
                                </a:lnTo>
                                <a:lnTo>
                                  <a:pt x="6358" y="-566"/>
                                </a:lnTo>
                                <a:lnTo>
                                  <a:pt x="6358" y="-543"/>
                                </a:lnTo>
                                <a:lnTo>
                                  <a:pt x="6358" y="-458"/>
                                </a:lnTo>
                                <a:lnTo>
                                  <a:pt x="6358" y="-383"/>
                                </a:lnTo>
                                <a:lnTo>
                                  <a:pt x="6358" y="-324"/>
                                </a:lnTo>
                                <a:lnTo>
                                  <a:pt x="6358" y="-268"/>
                                </a:lnTo>
                                <a:lnTo>
                                  <a:pt x="6358" y="-217"/>
                                </a:lnTo>
                                <a:lnTo>
                                  <a:pt x="6359" y="-166"/>
                                </a:lnTo>
                                <a:lnTo>
                                  <a:pt x="6359" y="-120"/>
                                </a:lnTo>
                                <a:lnTo>
                                  <a:pt x="6359" y="-78"/>
                                </a:lnTo>
                                <a:lnTo>
                                  <a:pt x="6359" y="-40"/>
                                </a:lnTo>
                                <a:lnTo>
                                  <a:pt x="6359" y="-8"/>
                                </a:lnTo>
                                <a:lnTo>
                                  <a:pt x="6359" y="25"/>
                                </a:lnTo>
                                <a:lnTo>
                                  <a:pt x="6359" y="49"/>
                                </a:lnTo>
                                <a:lnTo>
                                  <a:pt x="6359" y="68"/>
                                </a:lnTo>
                                <a:lnTo>
                                  <a:pt x="6359" y="86"/>
                                </a:lnTo>
                                <a:lnTo>
                                  <a:pt x="6359" y="95"/>
                                </a:lnTo>
                                <a:lnTo>
                                  <a:pt x="6359" y="102"/>
                                </a:lnTo>
                                <a:lnTo>
                                  <a:pt x="6359" y="97"/>
                                </a:lnTo>
                                <a:lnTo>
                                  <a:pt x="6359" y="83"/>
                                </a:lnTo>
                                <a:lnTo>
                                  <a:pt x="6359" y="59"/>
                                </a:lnTo>
                                <a:lnTo>
                                  <a:pt x="6359" y="27"/>
                                </a:lnTo>
                                <a:lnTo>
                                  <a:pt x="6359" y="-8"/>
                                </a:lnTo>
                                <a:lnTo>
                                  <a:pt x="6359" y="-45"/>
                                </a:lnTo>
                                <a:lnTo>
                                  <a:pt x="6359" y="-82"/>
                                </a:lnTo>
                                <a:lnTo>
                                  <a:pt x="6359" y="-122"/>
                                </a:lnTo>
                                <a:lnTo>
                                  <a:pt x="6359" y="-156"/>
                                </a:lnTo>
                                <a:lnTo>
                                  <a:pt x="6359" y="-189"/>
                                </a:lnTo>
                                <a:lnTo>
                                  <a:pt x="6359" y="-227"/>
                                </a:lnTo>
                                <a:lnTo>
                                  <a:pt x="6359" y="-263"/>
                                </a:lnTo>
                                <a:lnTo>
                                  <a:pt x="6359" y="-301"/>
                                </a:lnTo>
                                <a:lnTo>
                                  <a:pt x="6359" y="-342"/>
                                </a:lnTo>
                                <a:lnTo>
                                  <a:pt x="6360" y="-384"/>
                                </a:lnTo>
                                <a:lnTo>
                                  <a:pt x="6360" y="-426"/>
                                </a:lnTo>
                                <a:lnTo>
                                  <a:pt x="6360" y="-469"/>
                                </a:lnTo>
                                <a:lnTo>
                                  <a:pt x="6360" y="-517"/>
                                </a:lnTo>
                                <a:lnTo>
                                  <a:pt x="6360" y="-568"/>
                                </a:lnTo>
                                <a:lnTo>
                                  <a:pt x="6360" y="-620"/>
                                </a:lnTo>
                                <a:lnTo>
                                  <a:pt x="6360" y="-669"/>
                                </a:lnTo>
                                <a:lnTo>
                                  <a:pt x="6360" y="-725"/>
                                </a:lnTo>
                                <a:lnTo>
                                  <a:pt x="6360" y="-784"/>
                                </a:lnTo>
                                <a:lnTo>
                                  <a:pt x="6360" y="-848"/>
                                </a:lnTo>
                                <a:lnTo>
                                  <a:pt x="6360" y="-978"/>
                                </a:lnTo>
                                <a:lnTo>
                                  <a:pt x="6360" y="-1005"/>
                                </a:lnTo>
                                <a:lnTo>
                                  <a:pt x="6360" y="-1013"/>
                                </a:lnTo>
                                <a:lnTo>
                                  <a:pt x="6360" y="-1006"/>
                                </a:lnTo>
                                <a:lnTo>
                                  <a:pt x="6360" y="-984"/>
                                </a:lnTo>
                                <a:lnTo>
                                  <a:pt x="6360" y="-907"/>
                                </a:lnTo>
                                <a:lnTo>
                                  <a:pt x="6360" y="-827"/>
                                </a:lnTo>
                                <a:lnTo>
                                  <a:pt x="6360" y="-767"/>
                                </a:lnTo>
                                <a:lnTo>
                                  <a:pt x="6360" y="-708"/>
                                </a:lnTo>
                                <a:lnTo>
                                  <a:pt x="6360" y="-652"/>
                                </a:lnTo>
                                <a:lnTo>
                                  <a:pt x="6360" y="-603"/>
                                </a:lnTo>
                                <a:lnTo>
                                  <a:pt x="6360" y="-552"/>
                                </a:lnTo>
                                <a:lnTo>
                                  <a:pt x="6360" y="-506"/>
                                </a:lnTo>
                                <a:lnTo>
                                  <a:pt x="6360" y="-462"/>
                                </a:lnTo>
                                <a:lnTo>
                                  <a:pt x="6360" y="-420"/>
                                </a:lnTo>
                                <a:lnTo>
                                  <a:pt x="6360" y="-382"/>
                                </a:lnTo>
                                <a:lnTo>
                                  <a:pt x="6360" y="-343"/>
                                </a:lnTo>
                                <a:lnTo>
                                  <a:pt x="6360" y="-309"/>
                                </a:lnTo>
                                <a:lnTo>
                                  <a:pt x="6360" y="-275"/>
                                </a:lnTo>
                                <a:lnTo>
                                  <a:pt x="6360" y="-242"/>
                                </a:lnTo>
                                <a:lnTo>
                                  <a:pt x="6360" y="-207"/>
                                </a:lnTo>
                                <a:lnTo>
                                  <a:pt x="6360" y="-172"/>
                                </a:lnTo>
                                <a:lnTo>
                                  <a:pt x="6360" y="-144"/>
                                </a:lnTo>
                                <a:lnTo>
                                  <a:pt x="6360" y="-115"/>
                                </a:lnTo>
                                <a:lnTo>
                                  <a:pt x="6360" y="-89"/>
                                </a:lnTo>
                                <a:lnTo>
                                  <a:pt x="6360" y="-73"/>
                                </a:lnTo>
                                <a:lnTo>
                                  <a:pt x="6360" y="-67"/>
                                </a:lnTo>
                                <a:lnTo>
                                  <a:pt x="6361" y="-72"/>
                                </a:lnTo>
                                <a:lnTo>
                                  <a:pt x="6361" y="-89"/>
                                </a:lnTo>
                                <a:lnTo>
                                  <a:pt x="6361" y="-116"/>
                                </a:lnTo>
                                <a:lnTo>
                                  <a:pt x="6361" y="-148"/>
                                </a:lnTo>
                                <a:lnTo>
                                  <a:pt x="6361" y="-183"/>
                                </a:lnTo>
                                <a:lnTo>
                                  <a:pt x="6361" y="-215"/>
                                </a:lnTo>
                                <a:lnTo>
                                  <a:pt x="6361" y="-245"/>
                                </a:lnTo>
                                <a:lnTo>
                                  <a:pt x="6361" y="-281"/>
                                </a:lnTo>
                                <a:lnTo>
                                  <a:pt x="6361" y="-319"/>
                                </a:lnTo>
                                <a:lnTo>
                                  <a:pt x="6361" y="-358"/>
                                </a:lnTo>
                                <a:lnTo>
                                  <a:pt x="6361" y="-400"/>
                                </a:lnTo>
                                <a:lnTo>
                                  <a:pt x="6361" y="-442"/>
                                </a:lnTo>
                                <a:lnTo>
                                  <a:pt x="6361" y="-484"/>
                                </a:lnTo>
                                <a:lnTo>
                                  <a:pt x="6361" y="-532"/>
                                </a:lnTo>
                                <a:lnTo>
                                  <a:pt x="6361" y="-582"/>
                                </a:lnTo>
                                <a:lnTo>
                                  <a:pt x="6361" y="-632"/>
                                </a:lnTo>
                                <a:lnTo>
                                  <a:pt x="6361" y="-682"/>
                                </a:lnTo>
                                <a:lnTo>
                                  <a:pt x="6361" y="-739"/>
                                </a:lnTo>
                                <a:lnTo>
                                  <a:pt x="6361" y="-799"/>
                                </a:lnTo>
                                <a:lnTo>
                                  <a:pt x="6361" y="-863"/>
                                </a:lnTo>
                                <a:lnTo>
                                  <a:pt x="6361" y="-979"/>
                                </a:lnTo>
                                <a:lnTo>
                                  <a:pt x="6361" y="-1004"/>
                                </a:lnTo>
                                <a:lnTo>
                                  <a:pt x="6361" y="-1012"/>
                                </a:lnTo>
                                <a:lnTo>
                                  <a:pt x="6361" y="-1013"/>
                                </a:lnTo>
                                <a:lnTo>
                                  <a:pt x="6361" y="-1006"/>
                                </a:lnTo>
                                <a:lnTo>
                                  <a:pt x="6361" y="-983"/>
                                </a:lnTo>
                                <a:lnTo>
                                  <a:pt x="6361" y="-909"/>
                                </a:lnTo>
                                <a:lnTo>
                                  <a:pt x="6361" y="-827"/>
                                </a:lnTo>
                                <a:lnTo>
                                  <a:pt x="6361" y="-762"/>
                                </a:lnTo>
                                <a:lnTo>
                                  <a:pt x="6361" y="-701"/>
                                </a:lnTo>
                                <a:lnTo>
                                  <a:pt x="6361" y="-652"/>
                                </a:lnTo>
                                <a:lnTo>
                                  <a:pt x="6361" y="-601"/>
                                </a:lnTo>
                                <a:lnTo>
                                  <a:pt x="6361" y="-551"/>
                                </a:lnTo>
                                <a:lnTo>
                                  <a:pt x="6361" y="-502"/>
                                </a:lnTo>
                                <a:lnTo>
                                  <a:pt x="6361" y="-455"/>
                                </a:lnTo>
                                <a:lnTo>
                                  <a:pt x="6361" y="-415"/>
                                </a:lnTo>
                                <a:lnTo>
                                  <a:pt x="6361" y="-374"/>
                                </a:lnTo>
                                <a:lnTo>
                                  <a:pt x="6361" y="-332"/>
                                </a:lnTo>
                                <a:lnTo>
                                  <a:pt x="6361" y="-296"/>
                                </a:lnTo>
                                <a:lnTo>
                                  <a:pt x="6361" y="-263"/>
                                </a:lnTo>
                                <a:lnTo>
                                  <a:pt x="6361" y="-227"/>
                                </a:lnTo>
                                <a:lnTo>
                                  <a:pt x="6361" y="-189"/>
                                </a:lnTo>
                                <a:lnTo>
                                  <a:pt x="6362" y="-153"/>
                                </a:lnTo>
                                <a:lnTo>
                                  <a:pt x="6362" y="-113"/>
                                </a:lnTo>
                                <a:lnTo>
                                  <a:pt x="6362" y="-76"/>
                                </a:lnTo>
                                <a:lnTo>
                                  <a:pt x="6362" y="-39"/>
                                </a:lnTo>
                                <a:lnTo>
                                  <a:pt x="6362" y="-3"/>
                                </a:lnTo>
                                <a:lnTo>
                                  <a:pt x="6362" y="32"/>
                                </a:lnTo>
                                <a:lnTo>
                                  <a:pt x="6362" y="70"/>
                                </a:lnTo>
                                <a:lnTo>
                                  <a:pt x="6362" y="100"/>
                                </a:lnTo>
                                <a:lnTo>
                                  <a:pt x="6362" y="130"/>
                                </a:lnTo>
                                <a:lnTo>
                                  <a:pt x="6362" y="146"/>
                                </a:lnTo>
                                <a:lnTo>
                                  <a:pt x="6362" y="154"/>
                                </a:lnTo>
                                <a:lnTo>
                                  <a:pt x="6362" y="155"/>
                                </a:lnTo>
                                <a:lnTo>
                                  <a:pt x="6362" y="149"/>
                                </a:lnTo>
                                <a:lnTo>
                                  <a:pt x="6362" y="134"/>
                                </a:lnTo>
                                <a:lnTo>
                                  <a:pt x="6362" y="111"/>
                                </a:lnTo>
                                <a:lnTo>
                                  <a:pt x="6362" y="90"/>
                                </a:lnTo>
                                <a:lnTo>
                                  <a:pt x="6363" y="64"/>
                                </a:lnTo>
                                <a:lnTo>
                                  <a:pt x="6363" y="37"/>
                                </a:lnTo>
                                <a:lnTo>
                                  <a:pt x="6363" y="9"/>
                                </a:lnTo>
                                <a:lnTo>
                                  <a:pt x="6363" y="-26"/>
                                </a:lnTo>
                                <a:lnTo>
                                  <a:pt x="6363" y="-60"/>
                                </a:lnTo>
                                <a:lnTo>
                                  <a:pt x="6363" y="-94"/>
                                </a:lnTo>
                                <a:lnTo>
                                  <a:pt x="6363" y="-134"/>
                                </a:lnTo>
                                <a:lnTo>
                                  <a:pt x="6363" y="-176"/>
                                </a:lnTo>
                                <a:lnTo>
                                  <a:pt x="6363" y="-222"/>
                                </a:lnTo>
                                <a:lnTo>
                                  <a:pt x="6363" y="-269"/>
                                </a:lnTo>
                                <a:lnTo>
                                  <a:pt x="6363" y="-317"/>
                                </a:lnTo>
                                <a:lnTo>
                                  <a:pt x="6363" y="-369"/>
                                </a:lnTo>
                                <a:lnTo>
                                  <a:pt x="6363" y="-419"/>
                                </a:lnTo>
                                <a:lnTo>
                                  <a:pt x="6363" y="-474"/>
                                </a:lnTo>
                                <a:lnTo>
                                  <a:pt x="6363" y="-530"/>
                                </a:lnTo>
                                <a:lnTo>
                                  <a:pt x="6363" y="-594"/>
                                </a:lnTo>
                                <a:lnTo>
                                  <a:pt x="6363" y="-663"/>
                                </a:lnTo>
                                <a:lnTo>
                                  <a:pt x="6363" y="-784"/>
                                </a:lnTo>
                                <a:lnTo>
                                  <a:pt x="6363" y="-810"/>
                                </a:lnTo>
                                <a:lnTo>
                                  <a:pt x="6363" y="-820"/>
                                </a:lnTo>
                                <a:lnTo>
                                  <a:pt x="6363" y="-813"/>
                                </a:lnTo>
                                <a:lnTo>
                                  <a:pt x="6363" y="-793"/>
                                </a:lnTo>
                                <a:lnTo>
                                  <a:pt x="6363" y="-731"/>
                                </a:lnTo>
                                <a:lnTo>
                                  <a:pt x="6363" y="-637"/>
                                </a:lnTo>
                                <a:lnTo>
                                  <a:pt x="6363" y="-574"/>
                                </a:lnTo>
                                <a:lnTo>
                                  <a:pt x="6363" y="-510"/>
                                </a:lnTo>
                                <a:lnTo>
                                  <a:pt x="6363" y="-451"/>
                                </a:lnTo>
                                <a:lnTo>
                                  <a:pt x="6363" y="-394"/>
                                </a:lnTo>
                                <a:lnTo>
                                  <a:pt x="6363" y="-344"/>
                                </a:lnTo>
                                <a:lnTo>
                                  <a:pt x="6363" y="-291"/>
                                </a:lnTo>
                                <a:lnTo>
                                  <a:pt x="6363" y="-247"/>
                                </a:lnTo>
                                <a:lnTo>
                                  <a:pt x="6363" y="-204"/>
                                </a:lnTo>
                                <a:lnTo>
                                  <a:pt x="6363" y="-164"/>
                                </a:lnTo>
                                <a:lnTo>
                                  <a:pt x="6363" y="-128"/>
                                </a:lnTo>
                                <a:lnTo>
                                  <a:pt x="6363" y="-94"/>
                                </a:lnTo>
                                <a:lnTo>
                                  <a:pt x="6363" y="-69"/>
                                </a:lnTo>
                                <a:lnTo>
                                  <a:pt x="6363" y="-51"/>
                                </a:lnTo>
                                <a:lnTo>
                                  <a:pt x="6363" y="-47"/>
                                </a:lnTo>
                                <a:lnTo>
                                  <a:pt x="6363" y="-53"/>
                                </a:lnTo>
                                <a:lnTo>
                                  <a:pt x="6363" y="-69"/>
                                </a:lnTo>
                                <a:lnTo>
                                  <a:pt x="6363" y="-97"/>
                                </a:lnTo>
                                <a:lnTo>
                                  <a:pt x="6363" y="-136"/>
                                </a:lnTo>
                                <a:lnTo>
                                  <a:pt x="6363" y="-194"/>
                                </a:lnTo>
                                <a:lnTo>
                                  <a:pt x="6363" y="-276"/>
                                </a:lnTo>
                                <a:lnTo>
                                  <a:pt x="6363" y="-296"/>
                                </a:lnTo>
                                <a:lnTo>
                                  <a:pt x="6363" y="-301"/>
                                </a:lnTo>
                                <a:lnTo>
                                  <a:pt x="6363" y="-293"/>
                                </a:lnTo>
                                <a:lnTo>
                                  <a:pt x="6363" y="-266"/>
                                </a:lnTo>
                                <a:lnTo>
                                  <a:pt x="6363" y="-131"/>
                                </a:lnTo>
                                <a:lnTo>
                                  <a:pt x="6363" y="-69"/>
                                </a:lnTo>
                                <a:lnTo>
                                  <a:pt x="6363" y="-12"/>
                                </a:lnTo>
                                <a:lnTo>
                                  <a:pt x="6363" y="40"/>
                                </a:lnTo>
                                <a:lnTo>
                                  <a:pt x="6363" y="85"/>
                                </a:lnTo>
                                <a:lnTo>
                                  <a:pt x="6364" y="130"/>
                                </a:lnTo>
                                <a:lnTo>
                                  <a:pt x="6364" y="170"/>
                                </a:lnTo>
                                <a:lnTo>
                                  <a:pt x="6364" y="208"/>
                                </a:lnTo>
                                <a:lnTo>
                                  <a:pt x="6364" y="242"/>
                                </a:lnTo>
                                <a:lnTo>
                                  <a:pt x="6364" y="263"/>
                                </a:lnTo>
                                <a:lnTo>
                                  <a:pt x="6364" y="287"/>
                                </a:lnTo>
                                <a:lnTo>
                                  <a:pt x="6364" y="303"/>
                                </a:lnTo>
                                <a:lnTo>
                                  <a:pt x="6364" y="325"/>
                                </a:lnTo>
                                <a:lnTo>
                                  <a:pt x="6364" y="349"/>
                                </a:lnTo>
                                <a:lnTo>
                                  <a:pt x="6364" y="379"/>
                                </a:lnTo>
                                <a:lnTo>
                                  <a:pt x="6364" y="402"/>
                                </a:lnTo>
                                <a:lnTo>
                                  <a:pt x="6364" y="429"/>
                                </a:lnTo>
                                <a:lnTo>
                                  <a:pt x="6364" y="447"/>
                                </a:lnTo>
                                <a:lnTo>
                                  <a:pt x="6365" y="456"/>
                                </a:lnTo>
                                <a:lnTo>
                                  <a:pt x="6365" y="452"/>
                                </a:lnTo>
                                <a:lnTo>
                                  <a:pt x="6365" y="444"/>
                                </a:lnTo>
                                <a:lnTo>
                                  <a:pt x="6365" y="433"/>
                                </a:lnTo>
                                <a:lnTo>
                                  <a:pt x="6365" y="418"/>
                                </a:lnTo>
                                <a:lnTo>
                                  <a:pt x="6365" y="397"/>
                                </a:lnTo>
                                <a:lnTo>
                                  <a:pt x="6365" y="372"/>
                                </a:lnTo>
                                <a:lnTo>
                                  <a:pt x="6365" y="339"/>
                                </a:lnTo>
                                <a:lnTo>
                                  <a:pt x="6365" y="303"/>
                                </a:lnTo>
                                <a:lnTo>
                                  <a:pt x="6365" y="265"/>
                                </a:lnTo>
                                <a:lnTo>
                                  <a:pt x="6365" y="224"/>
                                </a:lnTo>
                                <a:lnTo>
                                  <a:pt x="6365" y="180"/>
                                </a:lnTo>
                                <a:lnTo>
                                  <a:pt x="6365" y="135"/>
                                </a:lnTo>
                                <a:lnTo>
                                  <a:pt x="6365" y="82"/>
                                </a:lnTo>
                                <a:lnTo>
                                  <a:pt x="6365" y="23"/>
                                </a:lnTo>
                                <a:lnTo>
                                  <a:pt x="6365" y="-42"/>
                                </a:lnTo>
                                <a:lnTo>
                                  <a:pt x="6365" y="-120"/>
                                </a:lnTo>
                                <a:lnTo>
                                  <a:pt x="6365" y="-190"/>
                                </a:lnTo>
                                <a:lnTo>
                                  <a:pt x="6365" y="-219"/>
                                </a:lnTo>
                                <a:lnTo>
                                  <a:pt x="6365" y="-228"/>
                                </a:lnTo>
                                <a:lnTo>
                                  <a:pt x="6365" y="-229"/>
                                </a:lnTo>
                                <a:lnTo>
                                  <a:pt x="6365" y="-222"/>
                                </a:lnTo>
                                <a:lnTo>
                                  <a:pt x="6365" y="-201"/>
                                </a:lnTo>
                                <a:lnTo>
                                  <a:pt x="6365" y="-140"/>
                                </a:lnTo>
                                <a:lnTo>
                                  <a:pt x="6365" y="-55"/>
                                </a:lnTo>
                                <a:lnTo>
                                  <a:pt x="6365" y="9"/>
                                </a:lnTo>
                                <a:lnTo>
                                  <a:pt x="6365" y="68"/>
                                </a:lnTo>
                                <a:lnTo>
                                  <a:pt x="6365" y="123"/>
                                </a:lnTo>
                                <a:lnTo>
                                  <a:pt x="6365" y="171"/>
                                </a:lnTo>
                                <a:lnTo>
                                  <a:pt x="6365" y="219"/>
                                </a:lnTo>
                                <a:lnTo>
                                  <a:pt x="6365" y="265"/>
                                </a:lnTo>
                                <a:lnTo>
                                  <a:pt x="6365" y="307"/>
                                </a:lnTo>
                                <a:lnTo>
                                  <a:pt x="6365" y="343"/>
                                </a:lnTo>
                                <a:lnTo>
                                  <a:pt x="6365" y="374"/>
                                </a:lnTo>
                                <a:lnTo>
                                  <a:pt x="6365" y="401"/>
                                </a:lnTo>
                                <a:lnTo>
                                  <a:pt x="6365" y="421"/>
                                </a:lnTo>
                                <a:lnTo>
                                  <a:pt x="6366" y="441"/>
                                </a:lnTo>
                                <a:lnTo>
                                  <a:pt x="6366" y="457"/>
                                </a:lnTo>
                                <a:lnTo>
                                  <a:pt x="6366" y="469"/>
                                </a:lnTo>
                                <a:lnTo>
                                  <a:pt x="6366" y="476"/>
                                </a:lnTo>
                                <a:lnTo>
                                  <a:pt x="6366" y="483"/>
                                </a:lnTo>
                                <a:lnTo>
                                  <a:pt x="6366" y="477"/>
                                </a:lnTo>
                                <a:lnTo>
                                  <a:pt x="6367" y="456"/>
                                </a:lnTo>
                                <a:lnTo>
                                  <a:pt x="6367" y="431"/>
                                </a:lnTo>
                                <a:lnTo>
                                  <a:pt x="6367" y="407"/>
                                </a:lnTo>
                                <a:lnTo>
                                  <a:pt x="6367" y="378"/>
                                </a:lnTo>
                                <a:lnTo>
                                  <a:pt x="6367" y="346"/>
                                </a:lnTo>
                                <a:lnTo>
                                  <a:pt x="6367" y="312"/>
                                </a:lnTo>
                                <a:lnTo>
                                  <a:pt x="6367" y="275"/>
                                </a:lnTo>
                                <a:lnTo>
                                  <a:pt x="6367" y="243"/>
                                </a:lnTo>
                                <a:lnTo>
                                  <a:pt x="6367" y="207"/>
                                </a:lnTo>
                                <a:lnTo>
                                  <a:pt x="6368" y="167"/>
                                </a:lnTo>
                                <a:lnTo>
                                  <a:pt x="6368" y="127"/>
                                </a:lnTo>
                                <a:lnTo>
                                  <a:pt x="6368" y="87"/>
                                </a:lnTo>
                                <a:lnTo>
                                  <a:pt x="6368" y="53"/>
                                </a:lnTo>
                                <a:lnTo>
                                  <a:pt x="6368" y="21"/>
                                </a:lnTo>
                                <a:lnTo>
                                  <a:pt x="6368" y="-9"/>
                                </a:lnTo>
                                <a:lnTo>
                                  <a:pt x="6368" y="-46"/>
                                </a:lnTo>
                                <a:lnTo>
                                  <a:pt x="6368" y="-84"/>
                                </a:lnTo>
                                <a:lnTo>
                                  <a:pt x="6368" y="-124"/>
                                </a:lnTo>
                                <a:lnTo>
                                  <a:pt x="6368" y="-164"/>
                                </a:lnTo>
                                <a:lnTo>
                                  <a:pt x="6368" y="-208"/>
                                </a:lnTo>
                                <a:lnTo>
                                  <a:pt x="6368" y="-249"/>
                                </a:lnTo>
                                <a:lnTo>
                                  <a:pt x="6368" y="-296"/>
                                </a:lnTo>
                                <a:lnTo>
                                  <a:pt x="6368" y="-346"/>
                                </a:lnTo>
                                <a:lnTo>
                                  <a:pt x="6368" y="-398"/>
                                </a:lnTo>
                                <a:lnTo>
                                  <a:pt x="6368" y="-449"/>
                                </a:lnTo>
                                <a:lnTo>
                                  <a:pt x="6368" y="-505"/>
                                </a:lnTo>
                                <a:lnTo>
                                  <a:pt x="6368" y="-559"/>
                                </a:lnTo>
                                <a:lnTo>
                                  <a:pt x="6368" y="-620"/>
                                </a:lnTo>
                                <a:lnTo>
                                  <a:pt x="6368" y="-680"/>
                                </a:lnTo>
                                <a:lnTo>
                                  <a:pt x="6368" y="-752"/>
                                </a:lnTo>
                                <a:lnTo>
                                  <a:pt x="6368" y="-870"/>
                                </a:lnTo>
                                <a:lnTo>
                                  <a:pt x="6368" y="-898"/>
                                </a:lnTo>
                                <a:lnTo>
                                  <a:pt x="6368" y="-907"/>
                                </a:lnTo>
                                <a:lnTo>
                                  <a:pt x="6368" y="-901"/>
                                </a:lnTo>
                                <a:lnTo>
                                  <a:pt x="6368" y="-881"/>
                                </a:lnTo>
                                <a:lnTo>
                                  <a:pt x="6368" y="-827"/>
                                </a:lnTo>
                                <a:lnTo>
                                  <a:pt x="6368" y="-732"/>
                                </a:lnTo>
                                <a:lnTo>
                                  <a:pt x="6368" y="-665"/>
                                </a:lnTo>
                                <a:lnTo>
                                  <a:pt x="6368" y="-602"/>
                                </a:lnTo>
                                <a:lnTo>
                                  <a:pt x="6368" y="-545"/>
                                </a:lnTo>
                                <a:lnTo>
                                  <a:pt x="6368" y="-490"/>
                                </a:lnTo>
                                <a:lnTo>
                                  <a:pt x="6368" y="-437"/>
                                </a:lnTo>
                                <a:lnTo>
                                  <a:pt x="6368" y="-385"/>
                                </a:lnTo>
                                <a:lnTo>
                                  <a:pt x="6368" y="-334"/>
                                </a:lnTo>
                                <a:lnTo>
                                  <a:pt x="6368" y="-284"/>
                                </a:lnTo>
                                <a:lnTo>
                                  <a:pt x="6368" y="-236"/>
                                </a:lnTo>
                                <a:lnTo>
                                  <a:pt x="6368" y="-196"/>
                                </a:lnTo>
                                <a:lnTo>
                                  <a:pt x="6368" y="-153"/>
                                </a:lnTo>
                                <a:lnTo>
                                  <a:pt x="6368" y="-114"/>
                                </a:lnTo>
                                <a:lnTo>
                                  <a:pt x="6368" y="-75"/>
                                </a:lnTo>
                                <a:lnTo>
                                  <a:pt x="6368" y="-38"/>
                                </a:lnTo>
                                <a:lnTo>
                                  <a:pt x="6368" y="-4"/>
                                </a:lnTo>
                                <a:lnTo>
                                  <a:pt x="6368" y="32"/>
                                </a:lnTo>
                                <a:lnTo>
                                  <a:pt x="6368" y="66"/>
                                </a:lnTo>
                                <a:lnTo>
                                  <a:pt x="6368" y="102"/>
                                </a:lnTo>
                                <a:lnTo>
                                  <a:pt x="6368" y="138"/>
                                </a:lnTo>
                                <a:lnTo>
                                  <a:pt x="6369" y="175"/>
                                </a:lnTo>
                                <a:lnTo>
                                  <a:pt x="6369" y="211"/>
                                </a:lnTo>
                                <a:lnTo>
                                  <a:pt x="6369" y="245"/>
                                </a:lnTo>
                                <a:lnTo>
                                  <a:pt x="6369" y="275"/>
                                </a:lnTo>
                                <a:lnTo>
                                  <a:pt x="6369" y="296"/>
                                </a:lnTo>
                                <a:lnTo>
                                  <a:pt x="6369" y="314"/>
                                </a:lnTo>
                                <a:lnTo>
                                  <a:pt x="6369" y="319"/>
                                </a:lnTo>
                                <a:lnTo>
                                  <a:pt x="6369" y="311"/>
                                </a:lnTo>
                                <a:lnTo>
                                  <a:pt x="6369" y="297"/>
                                </a:lnTo>
                                <a:lnTo>
                                  <a:pt x="6369" y="276"/>
                                </a:lnTo>
                                <a:lnTo>
                                  <a:pt x="6370" y="254"/>
                                </a:lnTo>
                                <a:lnTo>
                                  <a:pt x="6370" y="223"/>
                                </a:lnTo>
                                <a:lnTo>
                                  <a:pt x="6370" y="191"/>
                                </a:lnTo>
                                <a:lnTo>
                                  <a:pt x="6370" y="156"/>
                                </a:lnTo>
                                <a:lnTo>
                                  <a:pt x="6370" y="120"/>
                                </a:lnTo>
                                <a:lnTo>
                                  <a:pt x="6370" y="83"/>
                                </a:lnTo>
                                <a:lnTo>
                                  <a:pt x="6370" y="52"/>
                                </a:lnTo>
                                <a:lnTo>
                                  <a:pt x="6370" y="20"/>
                                </a:lnTo>
                                <a:lnTo>
                                  <a:pt x="6370" y="-10"/>
                                </a:lnTo>
                                <a:lnTo>
                                  <a:pt x="6370" y="-42"/>
                                </a:lnTo>
                                <a:lnTo>
                                  <a:pt x="6370" y="-79"/>
                                </a:lnTo>
                                <a:lnTo>
                                  <a:pt x="6370" y="-118"/>
                                </a:lnTo>
                                <a:lnTo>
                                  <a:pt x="6370" y="-157"/>
                                </a:lnTo>
                                <a:lnTo>
                                  <a:pt x="6370" y="-200"/>
                                </a:lnTo>
                                <a:lnTo>
                                  <a:pt x="6370" y="-247"/>
                                </a:lnTo>
                                <a:lnTo>
                                  <a:pt x="6370" y="-294"/>
                                </a:lnTo>
                                <a:lnTo>
                                  <a:pt x="6370" y="-345"/>
                                </a:lnTo>
                                <a:lnTo>
                                  <a:pt x="6370" y="-398"/>
                                </a:lnTo>
                                <a:lnTo>
                                  <a:pt x="6370" y="-449"/>
                                </a:lnTo>
                                <a:lnTo>
                                  <a:pt x="6370" y="-506"/>
                                </a:lnTo>
                                <a:lnTo>
                                  <a:pt x="6370" y="-562"/>
                                </a:lnTo>
                                <a:lnTo>
                                  <a:pt x="6370" y="-623"/>
                                </a:lnTo>
                                <a:lnTo>
                                  <a:pt x="6370" y="-694"/>
                                </a:lnTo>
                                <a:lnTo>
                                  <a:pt x="6370" y="-814"/>
                                </a:lnTo>
                                <a:lnTo>
                                  <a:pt x="6370" y="-839"/>
                                </a:lnTo>
                                <a:lnTo>
                                  <a:pt x="6370" y="-847"/>
                                </a:lnTo>
                                <a:lnTo>
                                  <a:pt x="6370" y="-840"/>
                                </a:lnTo>
                                <a:lnTo>
                                  <a:pt x="6370" y="-818"/>
                                </a:lnTo>
                                <a:lnTo>
                                  <a:pt x="6370" y="-749"/>
                                </a:lnTo>
                                <a:lnTo>
                                  <a:pt x="6370" y="-664"/>
                                </a:lnTo>
                                <a:lnTo>
                                  <a:pt x="6370" y="-599"/>
                                </a:lnTo>
                                <a:lnTo>
                                  <a:pt x="6370" y="-538"/>
                                </a:lnTo>
                                <a:lnTo>
                                  <a:pt x="6370" y="-483"/>
                                </a:lnTo>
                                <a:lnTo>
                                  <a:pt x="6370" y="-428"/>
                                </a:lnTo>
                                <a:lnTo>
                                  <a:pt x="6370" y="-376"/>
                                </a:lnTo>
                                <a:lnTo>
                                  <a:pt x="6370" y="-325"/>
                                </a:lnTo>
                                <a:lnTo>
                                  <a:pt x="6370" y="-275"/>
                                </a:lnTo>
                                <a:lnTo>
                                  <a:pt x="6371" y="-228"/>
                                </a:lnTo>
                                <a:lnTo>
                                  <a:pt x="6371" y="-185"/>
                                </a:lnTo>
                                <a:lnTo>
                                  <a:pt x="6371" y="-146"/>
                                </a:lnTo>
                                <a:lnTo>
                                  <a:pt x="6371" y="-107"/>
                                </a:lnTo>
                                <a:lnTo>
                                  <a:pt x="6371" y="-75"/>
                                </a:lnTo>
                                <a:lnTo>
                                  <a:pt x="6371" y="-41"/>
                                </a:lnTo>
                                <a:lnTo>
                                  <a:pt x="6371" y="-10"/>
                                </a:lnTo>
                                <a:lnTo>
                                  <a:pt x="6371" y="14"/>
                                </a:lnTo>
                                <a:lnTo>
                                  <a:pt x="6371" y="42"/>
                                </a:lnTo>
                                <a:lnTo>
                                  <a:pt x="6371" y="64"/>
                                </a:lnTo>
                                <a:lnTo>
                                  <a:pt x="6371" y="73"/>
                                </a:lnTo>
                                <a:lnTo>
                                  <a:pt x="6371" y="80"/>
                                </a:lnTo>
                                <a:lnTo>
                                  <a:pt x="6371" y="74"/>
                                </a:lnTo>
                                <a:lnTo>
                                  <a:pt x="6371" y="54"/>
                                </a:lnTo>
                                <a:lnTo>
                                  <a:pt x="6371" y="28"/>
                                </a:lnTo>
                                <a:lnTo>
                                  <a:pt x="6371" y="-2"/>
                                </a:lnTo>
                                <a:lnTo>
                                  <a:pt x="6371" y="-33"/>
                                </a:lnTo>
                                <a:lnTo>
                                  <a:pt x="6371" y="-68"/>
                                </a:lnTo>
                                <a:lnTo>
                                  <a:pt x="6371" y="-103"/>
                                </a:lnTo>
                                <a:lnTo>
                                  <a:pt x="6371" y="-138"/>
                                </a:lnTo>
                                <a:lnTo>
                                  <a:pt x="6371" y="-171"/>
                                </a:lnTo>
                                <a:lnTo>
                                  <a:pt x="6371" y="-208"/>
                                </a:lnTo>
                                <a:lnTo>
                                  <a:pt x="6371" y="-242"/>
                                </a:lnTo>
                                <a:lnTo>
                                  <a:pt x="6371" y="-282"/>
                                </a:lnTo>
                                <a:lnTo>
                                  <a:pt x="6371" y="-321"/>
                                </a:lnTo>
                                <a:lnTo>
                                  <a:pt x="6371" y="-362"/>
                                </a:lnTo>
                                <a:lnTo>
                                  <a:pt x="6371" y="-409"/>
                                </a:lnTo>
                                <a:lnTo>
                                  <a:pt x="6371" y="-453"/>
                                </a:lnTo>
                                <a:lnTo>
                                  <a:pt x="6371" y="-499"/>
                                </a:lnTo>
                                <a:lnTo>
                                  <a:pt x="6371" y="-547"/>
                                </a:lnTo>
                                <a:lnTo>
                                  <a:pt x="6371" y="-599"/>
                                </a:lnTo>
                                <a:lnTo>
                                  <a:pt x="6371" y="-654"/>
                                </a:lnTo>
                                <a:lnTo>
                                  <a:pt x="6371" y="-713"/>
                                </a:lnTo>
                                <a:lnTo>
                                  <a:pt x="6371" y="-777"/>
                                </a:lnTo>
                                <a:lnTo>
                                  <a:pt x="6371" y="-853"/>
                                </a:lnTo>
                                <a:lnTo>
                                  <a:pt x="6372" y="-949"/>
                                </a:lnTo>
                                <a:lnTo>
                                  <a:pt x="6372" y="-973"/>
                                </a:lnTo>
                                <a:lnTo>
                                  <a:pt x="6372" y="-982"/>
                                </a:lnTo>
                                <a:lnTo>
                                  <a:pt x="6372" y="-975"/>
                                </a:lnTo>
                                <a:lnTo>
                                  <a:pt x="6372" y="-954"/>
                                </a:lnTo>
                                <a:lnTo>
                                  <a:pt x="6372" y="-890"/>
                                </a:lnTo>
                                <a:lnTo>
                                  <a:pt x="6372" y="-801"/>
                                </a:lnTo>
                                <a:lnTo>
                                  <a:pt x="6372" y="-738"/>
                                </a:lnTo>
                                <a:lnTo>
                                  <a:pt x="6372" y="-677"/>
                                </a:lnTo>
                                <a:lnTo>
                                  <a:pt x="6372" y="-622"/>
                                </a:lnTo>
                                <a:lnTo>
                                  <a:pt x="6372" y="-569"/>
                                </a:lnTo>
                                <a:lnTo>
                                  <a:pt x="6372" y="-516"/>
                                </a:lnTo>
                                <a:lnTo>
                                  <a:pt x="6372" y="-469"/>
                                </a:lnTo>
                                <a:lnTo>
                                  <a:pt x="6372" y="-424"/>
                                </a:lnTo>
                                <a:lnTo>
                                  <a:pt x="6372" y="-382"/>
                                </a:lnTo>
                                <a:lnTo>
                                  <a:pt x="6372" y="-342"/>
                                </a:lnTo>
                                <a:lnTo>
                                  <a:pt x="6372" y="-302"/>
                                </a:lnTo>
                                <a:lnTo>
                                  <a:pt x="6372" y="-262"/>
                                </a:lnTo>
                                <a:lnTo>
                                  <a:pt x="6372" y="-223"/>
                                </a:lnTo>
                                <a:lnTo>
                                  <a:pt x="6372" y="-185"/>
                                </a:lnTo>
                                <a:lnTo>
                                  <a:pt x="6372" y="-147"/>
                                </a:lnTo>
                                <a:lnTo>
                                  <a:pt x="6372" y="-109"/>
                                </a:lnTo>
                                <a:lnTo>
                                  <a:pt x="6372" y="-73"/>
                                </a:lnTo>
                                <a:lnTo>
                                  <a:pt x="6372" y="-34"/>
                                </a:lnTo>
                                <a:lnTo>
                                  <a:pt x="6372" y="6"/>
                                </a:lnTo>
                                <a:lnTo>
                                  <a:pt x="6372" y="44"/>
                                </a:lnTo>
                                <a:lnTo>
                                  <a:pt x="6372" y="80"/>
                                </a:lnTo>
                                <a:lnTo>
                                  <a:pt x="6372" y="118"/>
                                </a:lnTo>
                                <a:lnTo>
                                  <a:pt x="6372" y="152"/>
                                </a:lnTo>
                                <a:lnTo>
                                  <a:pt x="6372" y="179"/>
                                </a:lnTo>
                                <a:lnTo>
                                  <a:pt x="6373" y="206"/>
                                </a:lnTo>
                                <a:lnTo>
                                  <a:pt x="6373" y="227"/>
                                </a:lnTo>
                                <a:lnTo>
                                  <a:pt x="6373" y="239"/>
                                </a:lnTo>
                                <a:lnTo>
                                  <a:pt x="6373" y="240"/>
                                </a:lnTo>
                                <a:lnTo>
                                  <a:pt x="6373" y="233"/>
                                </a:lnTo>
                                <a:lnTo>
                                  <a:pt x="6373" y="220"/>
                                </a:lnTo>
                                <a:lnTo>
                                  <a:pt x="6373" y="200"/>
                                </a:lnTo>
                                <a:lnTo>
                                  <a:pt x="6373" y="178"/>
                                </a:lnTo>
                                <a:lnTo>
                                  <a:pt x="6373" y="147"/>
                                </a:lnTo>
                                <a:lnTo>
                                  <a:pt x="6373" y="115"/>
                                </a:lnTo>
                                <a:lnTo>
                                  <a:pt x="6373" y="77"/>
                                </a:lnTo>
                                <a:lnTo>
                                  <a:pt x="6373" y="39"/>
                                </a:lnTo>
                                <a:lnTo>
                                  <a:pt x="6373" y="6"/>
                                </a:lnTo>
                                <a:lnTo>
                                  <a:pt x="6374" y="-27"/>
                                </a:lnTo>
                                <a:lnTo>
                                  <a:pt x="6374" y="-57"/>
                                </a:lnTo>
                                <a:lnTo>
                                  <a:pt x="6374" y="-89"/>
                                </a:lnTo>
                                <a:lnTo>
                                  <a:pt x="6374" y="-122"/>
                                </a:lnTo>
                                <a:lnTo>
                                  <a:pt x="6374" y="-157"/>
                                </a:lnTo>
                                <a:lnTo>
                                  <a:pt x="6374" y="-196"/>
                                </a:lnTo>
                                <a:lnTo>
                                  <a:pt x="6374" y="-235"/>
                                </a:lnTo>
                                <a:lnTo>
                                  <a:pt x="6374" y="-278"/>
                                </a:lnTo>
                                <a:lnTo>
                                  <a:pt x="6374" y="-324"/>
                                </a:lnTo>
                                <a:lnTo>
                                  <a:pt x="6374" y="-373"/>
                                </a:lnTo>
                                <a:lnTo>
                                  <a:pt x="6374" y="-424"/>
                                </a:lnTo>
                                <a:lnTo>
                                  <a:pt x="6374" y="-475"/>
                                </a:lnTo>
                                <a:lnTo>
                                  <a:pt x="6374" y="-526"/>
                                </a:lnTo>
                                <a:lnTo>
                                  <a:pt x="6374" y="-581"/>
                                </a:lnTo>
                                <a:lnTo>
                                  <a:pt x="6374" y="-640"/>
                                </a:lnTo>
                                <a:lnTo>
                                  <a:pt x="6374" y="-699"/>
                                </a:lnTo>
                                <a:lnTo>
                                  <a:pt x="6374" y="-766"/>
                                </a:lnTo>
                                <a:lnTo>
                                  <a:pt x="6374" y="-901"/>
                                </a:lnTo>
                                <a:lnTo>
                                  <a:pt x="6374" y="-927"/>
                                </a:lnTo>
                                <a:lnTo>
                                  <a:pt x="6374" y="-935"/>
                                </a:lnTo>
                                <a:lnTo>
                                  <a:pt x="6374" y="-928"/>
                                </a:lnTo>
                                <a:lnTo>
                                  <a:pt x="6374" y="-905"/>
                                </a:lnTo>
                                <a:lnTo>
                                  <a:pt x="6374" y="-837"/>
                                </a:lnTo>
                                <a:lnTo>
                                  <a:pt x="6374" y="-753"/>
                                </a:lnTo>
                                <a:lnTo>
                                  <a:pt x="6374" y="-690"/>
                                </a:lnTo>
                                <a:lnTo>
                                  <a:pt x="6374" y="-629"/>
                                </a:lnTo>
                                <a:lnTo>
                                  <a:pt x="6374" y="-571"/>
                                </a:lnTo>
                                <a:lnTo>
                                  <a:pt x="6374" y="-515"/>
                                </a:lnTo>
                                <a:lnTo>
                                  <a:pt x="6374" y="-464"/>
                                </a:lnTo>
                                <a:lnTo>
                                  <a:pt x="6374" y="-415"/>
                                </a:lnTo>
                                <a:lnTo>
                                  <a:pt x="6374" y="-366"/>
                                </a:lnTo>
                                <a:lnTo>
                                  <a:pt x="6374" y="-319"/>
                                </a:lnTo>
                                <a:lnTo>
                                  <a:pt x="6374" y="-275"/>
                                </a:lnTo>
                                <a:lnTo>
                                  <a:pt x="6374" y="-233"/>
                                </a:lnTo>
                                <a:lnTo>
                                  <a:pt x="6374" y="-196"/>
                                </a:lnTo>
                                <a:lnTo>
                                  <a:pt x="6374" y="-157"/>
                                </a:lnTo>
                                <a:lnTo>
                                  <a:pt x="6374" y="-125"/>
                                </a:lnTo>
                                <a:lnTo>
                                  <a:pt x="6374" y="-89"/>
                                </a:lnTo>
                                <a:lnTo>
                                  <a:pt x="6374" y="-58"/>
                                </a:lnTo>
                                <a:lnTo>
                                  <a:pt x="6374" y="-26"/>
                                </a:lnTo>
                                <a:lnTo>
                                  <a:pt x="6374" y="6"/>
                                </a:lnTo>
                                <a:lnTo>
                                  <a:pt x="6374" y="31"/>
                                </a:lnTo>
                                <a:lnTo>
                                  <a:pt x="6374" y="60"/>
                                </a:lnTo>
                                <a:lnTo>
                                  <a:pt x="6374" y="76"/>
                                </a:lnTo>
                                <a:lnTo>
                                  <a:pt x="6374" y="89"/>
                                </a:lnTo>
                                <a:lnTo>
                                  <a:pt x="6374" y="94"/>
                                </a:lnTo>
                                <a:lnTo>
                                  <a:pt x="6375" y="90"/>
                                </a:lnTo>
                                <a:lnTo>
                                  <a:pt x="6375" y="74"/>
                                </a:lnTo>
                                <a:lnTo>
                                  <a:pt x="6375" y="51"/>
                                </a:lnTo>
                                <a:lnTo>
                                  <a:pt x="6375" y="22"/>
                                </a:lnTo>
                                <a:lnTo>
                                  <a:pt x="6375" y="-6"/>
                                </a:lnTo>
                                <a:lnTo>
                                  <a:pt x="6375" y="-41"/>
                                </a:lnTo>
                                <a:lnTo>
                                  <a:pt x="6375" y="-72"/>
                                </a:lnTo>
                                <a:lnTo>
                                  <a:pt x="6375" y="-102"/>
                                </a:lnTo>
                                <a:lnTo>
                                  <a:pt x="6375" y="-138"/>
                                </a:lnTo>
                                <a:lnTo>
                                  <a:pt x="6375" y="-172"/>
                                </a:lnTo>
                                <a:lnTo>
                                  <a:pt x="6375" y="-212"/>
                                </a:lnTo>
                                <a:lnTo>
                                  <a:pt x="6375" y="-250"/>
                                </a:lnTo>
                                <a:lnTo>
                                  <a:pt x="6375" y="-293"/>
                                </a:lnTo>
                                <a:lnTo>
                                  <a:pt x="6375" y="-340"/>
                                </a:lnTo>
                                <a:lnTo>
                                  <a:pt x="6375" y="-389"/>
                                </a:lnTo>
                                <a:lnTo>
                                  <a:pt x="6375" y="-440"/>
                                </a:lnTo>
                                <a:lnTo>
                                  <a:pt x="6375" y="-492"/>
                                </a:lnTo>
                                <a:lnTo>
                                  <a:pt x="6375" y="-547"/>
                                </a:lnTo>
                                <a:lnTo>
                                  <a:pt x="6375" y="-601"/>
                                </a:lnTo>
                                <a:lnTo>
                                  <a:pt x="6375" y="-658"/>
                                </a:lnTo>
                                <a:lnTo>
                                  <a:pt x="6375" y="-721"/>
                                </a:lnTo>
                                <a:lnTo>
                                  <a:pt x="6375" y="-792"/>
                                </a:lnTo>
                                <a:lnTo>
                                  <a:pt x="6375" y="-909"/>
                                </a:lnTo>
                                <a:lnTo>
                                  <a:pt x="6375" y="-935"/>
                                </a:lnTo>
                                <a:lnTo>
                                  <a:pt x="6375" y="-943"/>
                                </a:lnTo>
                                <a:lnTo>
                                  <a:pt x="6375" y="-937"/>
                                </a:lnTo>
                                <a:lnTo>
                                  <a:pt x="6375" y="-914"/>
                                </a:lnTo>
                                <a:lnTo>
                                  <a:pt x="6375" y="-845"/>
                                </a:lnTo>
                                <a:lnTo>
                                  <a:pt x="6375" y="-758"/>
                                </a:lnTo>
                                <a:lnTo>
                                  <a:pt x="6375" y="-696"/>
                                </a:lnTo>
                                <a:lnTo>
                                  <a:pt x="6375" y="-638"/>
                                </a:lnTo>
                                <a:lnTo>
                                  <a:pt x="6375" y="-583"/>
                                </a:lnTo>
                                <a:lnTo>
                                  <a:pt x="6375" y="-530"/>
                                </a:lnTo>
                                <a:lnTo>
                                  <a:pt x="6375" y="-479"/>
                                </a:lnTo>
                                <a:lnTo>
                                  <a:pt x="6375" y="-432"/>
                                </a:lnTo>
                                <a:lnTo>
                                  <a:pt x="6375" y="-385"/>
                                </a:lnTo>
                                <a:lnTo>
                                  <a:pt x="6375" y="-340"/>
                                </a:lnTo>
                                <a:lnTo>
                                  <a:pt x="6375" y="-296"/>
                                </a:lnTo>
                                <a:lnTo>
                                  <a:pt x="6375" y="-253"/>
                                </a:lnTo>
                                <a:lnTo>
                                  <a:pt x="6375" y="-213"/>
                                </a:lnTo>
                                <a:lnTo>
                                  <a:pt x="6375" y="-173"/>
                                </a:lnTo>
                                <a:lnTo>
                                  <a:pt x="6375" y="-135"/>
                                </a:lnTo>
                                <a:lnTo>
                                  <a:pt x="6375" y="-105"/>
                                </a:lnTo>
                                <a:lnTo>
                                  <a:pt x="6375" y="-70"/>
                                </a:lnTo>
                                <a:lnTo>
                                  <a:pt x="6375" y="-35"/>
                                </a:lnTo>
                                <a:lnTo>
                                  <a:pt x="6376" y="-1"/>
                                </a:lnTo>
                                <a:lnTo>
                                  <a:pt x="6376" y="35"/>
                                </a:lnTo>
                                <a:lnTo>
                                  <a:pt x="6376" y="71"/>
                                </a:lnTo>
                                <a:lnTo>
                                  <a:pt x="6376" y="108"/>
                                </a:lnTo>
                                <a:lnTo>
                                  <a:pt x="6376" y="143"/>
                                </a:lnTo>
                                <a:lnTo>
                                  <a:pt x="6376" y="175"/>
                                </a:lnTo>
                                <a:lnTo>
                                  <a:pt x="6376" y="197"/>
                                </a:lnTo>
                                <a:lnTo>
                                  <a:pt x="6376" y="211"/>
                                </a:lnTo>
                                <a:lnTo>
                                  <a:pt x="6376" y="216"/>
                                </a:lnTo>
                                <a:lnTo>
                                  <a:pt x="6376" y="211"/>
                                </a:lnTo>
                                <a:lnTo>
                                  <a:pt x="6376" y="197"/>
                                </a:lnTo>
                                <a:lnTo>
                                  <a:pt x="6376" y="176"/>
                                </a:lnTo>
                                <a:lnTo>
                                  <a:pt x="6376" y="154"/>
                                </a:lnTo>
                                <a:lnTo>
                                  <a:pt x="6376" y="124"/>
                                </a:lnTo>
                                <a:lnTo>
                                  <a:pt x="6376" y="91"/>
                                </a:lnTo>
                                <a:lnTo>
                                  <a:pt x="6376" y="56"/>
                                </a:lnTo>
                                <a:lnTo>
                                  <a:pt x="6376" y="14"/>
                                </a:lnTo>
                                <a:lnTo>
                                  <a:pt x="6376" y="-31"/>
                                </a:lnTo>
                                <a:lnTo>
                                  <a:pt x="6376" y="-79"/>
                                </a:lnTo>
                                <a:lnTo>
                                  <a:pt x="6376" y="-128"/>
                                </a:lnTo>
                                <a:lnTo>
                                  <a:pt x="6376" y="-181"/>
                                </a:lnTo>
                                <a:lnTo>
                                  <a:pt x="6376" y="-238"/>
                                </a:lnTo>
                                <a:lnTo>
                                  <a:pt x="6376" y="-300"/>
                                </a:lnTo>
                                <a:lnTo>
                                  <a:pt x="6376" y="-360"/>
                                </a:lnTo>
                                <a:lnTo>
                                  <a:pt x="6376" y="-445"/>
                                </a:lnTo>
                                <a:lnTo>
                                  <a:pt x="6376" y="-512"/>
                                </a:lnTo>
                                <a:lnTo>
                                  <a:pt x="6376" y="-539"/>
                                </a:lnTo>
                                <a:lnTo>
                                  <a:pt x="6376" y="-548"/>
                                </a:lnTo>
                                <a:lnTo>
                                  <a:pt x="6376" y="-542"/>
                                </a:lnTo>
                                <a:lnTo>
                                  <a:pt x="6376" y="-522"/>
                                </a:lnTo>
                                <a:lnTo>
                                  <a:pt x="6376" y="-464"/>
                                </a:lnTo>
                                <a:lnTo>
                                  <a:pt x="6376" y="-369"/>
                                </a:lnTo>
                                <a:lnTo>
                                  <a:pt x="6376" y="-305"/>
                                </a:lnTo>
                                <a:lnTo>
                                  <a:pt x="6376" y="-243"/>
                                </a:lnTo>
                                <a:lnTo>
                                  <a:pt x="6376" y="-187"/>
                                </a:lnTo>
                                <a:lnTo>
                                  <a:pt x="6376" y="-131"/>
                                </a:lnTo>
                                <a:lnTo>
                                  <a:pt x="6376" y="-77"/>
                                </a:lnTo>
                                <a:lnTo>
                                  <a:pt x="6377" y="-28"/>
                                </a:lnTo>
                                <a:lnTo>
                                  <a:pt x="6377" y="20"/>
                                </a:lnTo>
                                <a:lnTo>
                                  <a:pt x="6377" y="65"/>
                                </a:lnTo>
                                <a:lnTo>
                                  <a:pt x="6377" y="107"/>
                                </a:lnTo>
                                <a:lnTo>
                                  <a:pt x="6377" y="148"/>
                                </a:lnTo>
                                <a:lnTo>
                                  <a:pt x="6377" y="183"/>
                                </a:lnTo>
                                <a:lnTo>
                                  <a:pt x="6377" y="210"/>
                                </a:lnTo>
                                <a:lnTo>
                                  <a:pt x="6377" y="237"/>
                                </a:lnTo>
                                <a:lnTo>
                                  <a:pt x="6377" y="262"/>
                                </a:lnTo>
                                <a:lnTo>
                                  <a:pt x="6377" y="282"/>
                                </a:lnTo>
                                <a:lnTo>
                                  <a:pt x="6377" y="300"/>
                                </a:lnTo>
                                <a:lnTo>
                                  <a:pt x="6377" y="323"/>
                                </a:lnTo>
                                <a:lnTo>
                                  <a:pt x="6377" y="334"/>
                                </a:lnTo>
                                <a:lnTo>
                                  <a:pt x="6377" y="346"/>
                                </a:lnTo>
                                <a:lnTo>
                                  <a:pt x="6377" y="349"/>
                                </a:lnTo>
                                <a:lnTo>
                                  <a:pt x="6377" y="345"/>
                                </a:lnTo>
                                <a:lnTo>
                                  <a:pt x="6377" y="332"/>
                                </a:lnTo>
                                <a:lnTo>
                                  <a:pt x="6377" y="311"/>
                                </a:lnTo>
                                <a:lnTo>
                                  <a:pt x="6377" y="285"/>
                                </a:lnTo>
                                <a:lnTo>
                                  <a:pt x="6377" y="263"/>
                                </a:lnTo>
                                <a:lnTo>
                                  <a:pt x="6377" y="237"/>
                                </a:lnTo>
                                <a:lnTo>
                                  <a:pt x="6377" y="212"/>
                                </a:lnTo>
                                <a:lnTo>
                                  <a:pt x="6377" y="186"/>
                                </a:lnTo>
                                <a:lnTo>
                                  <a:pt x="6377" y="155"/>
                                </a:lnTo>
                                <a:lnTo>
                                  <a:pt x="6377" y="123"/>
                                </a:lnTo>
                                <a:lnTo>
                                  <a:pt x="6378" y="85"/>
                                </a:lnTo>
                                <a:lnTo>
                                  <a:pt x="6378" y="49"/>
                                </a:lnTo>
                                <a:lnTo>
                                  <a:pt x="6378" y="9"/>
                                </a:lnTo>
                                <a:lnTo>
                                  <a:pt x="6378" y="-33"/>
                                </a:lnTo>
                                <a:lnTo>
                                  <a:pt x="6378" y="-78"/>
                                </a:lnTo>
                                <a:lnTo>
                                  <a:pt x="6378" y="-128"/>
                                </a:lnTo>
                                <a:lnTo>
                                  <a:pt x="6378" y="-178"/>
                                </a:lnTo>
                                <a:lnTo>
                                  <a:pt x="6378" y="-231"/>
                                </a:lnTo>
                                <a:lnTo>
                                  <a:pt x="6378" y="-288"/>
                                </a:lnTo>
                                <a:lnTo>
                                  <a:pt x="6378" y="-348"/>
                                </a:lnTo>
                                <a:lnTo>
                                  <a:pt x="6378" y="-412"/>
                                </a:lnTo>
                                <a:lnTo>
                                  <a:pt x="6378" y="-484"/>
                                </a:lnTo>
                                <a:lnTo>
                                  <a:pt x="6378" y="-595"/>
                                </a:lnTo>
                                <a:lnTo>
                                  <a:pt x="6378" y="-619"/>
                                </a:lnTo>
                                <a:lnTo>
                                  <a:pt x="6378" y="-628"/>
                                </a:lnTo>
                                <a:lnTo>
                                  <a:pt x="6378" y="-621"/>
                                </a:lnTo>
                                <a:lnTo>
                                  <a:pt x="6378" y="-598"/>
                                </a:lnTo>
                                <a:lnTo>
                                  <a:pt x="6378" y="-528"/>
                                </a:lnTo>
                                <a:lnTo>
                                  <a:pt x="6378" y="-446"/>
                                </a:lnTo>
                                <a:lnTo>
                                  <a:pt x="6378" y="-383"/>
                                </a:lnTo>
                                <a:lnTo>
                                  <a:pt x="6378" y="-320"/>
                                </a:lnTo>
                                <a:lnTo>
                                  <a:pt x="6378" y="-266"/>
                                </a:lnTo>
                                <a:lnTo>
                                  <a:pt x="6378" y="-210"/>
                                </a:lnTo>
                                <a:lnTo>
                                  <a:pt x="6378" y="-160"/>
                                </a:lnTo>
                                <a:lnTo>
                                  <a:pt x="6378" y="-109"/>
                                </a:lnTo>
                                <a:lnTo>
                                  <a:pt x="6378" y="-65"/>
                                </a:lnTo>
                                <a:lnTo>
                                  <a:pt x="6378" y="-23"/>
                                </a:lnTo>
                                <a:lnTo>
                                  <a:pt x="6378" y="16"/>
                                </a:lnTo>
                                <a:lnTo>
                                  <a:pt x="6378" y="56"/>
                                </a:lnTo>
                                <a:lnTo>
                                  <a:pt x="6378" y="91"/>
                                </a:lnTo>
                                <a:lnTo>
                                  <a:pt x="6378" y="119"/>
                                </a:lnTo>
                                <a:lnTo>
                                  <a:pt x="6378" y="144"/>
                                </a:lnTo>
                                <a:lnTo>
                                  <a:pt x="6378" y="166"/>
                                </a:lnTo>
                                <a:lnTo>
                                  <a:pt x="6378" y="181"/>
                                </a:lnTo>
                                <a:lnTo>
                                  <a:pt x="6378" y="196"/>
                                </a:lnTo>
                                <a:lnTo>
                                  <a:pt x="6378" y="204"/>
                                </a:lnTo>
                                <a:lnTo>
                                  <a:pt x="6378" y="198"/>
                                </a:lnTo>
                                <a:lnTo>
                                  <a:pt x="6378" y="178"/>
                                </a:lnTo>
                                <a:lnTo>
                                  <a:pt x="6378" y="152"/>
                                </a:lnTo>
                                <a:lnTo>
                                  <a:pt x="6378" y="117"/>
                                </a:lnTo>
                                <a:lnTo>
                                  <a:pt x="6379" y="80"/>
                                </a:lnTo>
                                <a:lnTo>
                                  <a:pt x="6379" y="43"/>
                                </a:lnTo>
                                <a:lnTo>
                                  <a:pt x="6379" y="5"/>
                                </a:lnTo>
                                <a:lnTo>
                                  <a:pt x="6379" y="-31"/>
                                </a:lnTo>
                                <a:lnTo>
                                  <a:pt x="6379" y="-70"/>
                                </a:lnTo>
                                <a:lnTo>
                                  <a:pt x="6379" y="-109"/>
                                </a:lnTo>
                                <a:lnTo>
                                  <a:pt x="6379" y="-143"/>
                                </a:lnTo>
                                <a:lnTo>
                                  <a:pt x="6379" y="-174"/>
                                </a:lnTo>
                                <a:lnTo>
                                  <a:pt x="6379" y="-210"/>
                                </a:lnTo>
                                <a:lnTo>
                                  <a:pt x="6379" y="-247"/>
                                </a:lnTo>
                                <a:lnTo>
                                  <a:pt x="6379" y="-286"/>
                                </a:lnTo>
                                <a:lnTo>
                                  <a:pt x="6379" y="-325"/>
                                </a:lnTo>
                                <a:lnTo>
                                  <a:pt x="6379" y="-367"/>
                                </a:lnTo>
                                <a:lnTo>
                                  <a:pt x="6379" y="-412"/>
                                </a:lnTo>
                                <a:lnTo>
                                  <a:pt x="6379" y="-461"/>
                                </a:lnTo>
                                <a:lnTo>
                                  <a:pt x="6379" y="-508"/>
                                </a:lnTo>
                                <a:lnTo>
                                  <a:pt x="6379" y="-561"/>
                                </a:lnTo>
                                <a:lnTo>
                                  <a:pt x="6379" y="-617"/>
                                </a:lnTo>
                                <a:lnTo>
                                  <a:pt x="6379" y="-673"/>
                                </a:lnTo>
                                <a:lnTo>
                                  <a:pt x="6379" y="-731"/>
                                </a:lnTo>
                                <a:lnTo>
                                  <a:pt x="6379" y="-799"/>
                                </a:lnTo>
                                <a:lnTo>
                                  <a:pt x="6379" y="-936"/>
                                </a:lnTo>
                                <a:lnTo>
                                  <a:pt x="6379" y="-961"/>
                                </a:lnTo>
                                <a:lnTo>
                                  <a:pt x="6379" y="-969"/>
                                </a:lnTo>
                                <a:lnTo>
                                  <a:pt x="6379" y="-963"/>
                                </a:lnTo>
                                <a:lnTo>
                                  <a:pt x="6379" y="-940"/>
                                </a:lnTo>
                                <a:lnTo>
                                  <a:pt x="6379" y="-875"/>
                                </a:lnTo>
                                <a:lnTo>
                                  <a:pt x="6379" y="-789"/>
                                </a:lnTo>
                                <a:lnTo>
                                  <a:pt x="6379" y="-724"/>
                                </a:lnTo>
                                <a:lnTo>
                                  <a:pt x="6379" y="-663"/>
                                </a:lnTo>
                                <a:lnTo>
                                  <a:pt x="6379" y="-609"/>
                                </a:lnTo>
                                <a:lnTo>
                                  <a:pt x="6379" y="-555"/>
                                </a:lnTo>
                                <a:lnTo>
                                  <a:pt x="6379" y="-502"/>
                                </a:lnTo>
                                <a:lnTo>
                                  <a:pt x="6379" y="-454"/>
                                </a:lnTo>
                                <a:lnTo>
                                  <a:pt x="6379" y="-406"/>
                                </a:lnTo>
                                <a:lnTo>
                                  <a:pt x="6379" y="-361"/>
                                </a:lnTo>
                                <a:lnTo>
                                  <a:pt x="6379" y="-319"/>
                                </a:lnTo>
                                <a:lnTo>
                                  <a:pt x="6379" y="-276"/>
                                </a:lnTo>
                                <a:lnTo>
                                  <a:pt x="6379" y="-237"/>
                                </a:lnTo>
                                <a:lnTo>
                                  <a:pt x="6379" y="-201"/>
                                </a:lnTo>
                                <a:lnTo>
                                  <a:pt x="6379" y="-167"/>
                                </a:lnTo>
                                <a:lnTo>
                                  <a:pt x="6379" y="-130"/>
                                </a:lnTo>
                                <a:lnTo>
                                  <a:pt x="6379" y="-95"/>
                                </a:lnTo>
                                <a:lnTo>
                                  <a:pt x="6379" y="-59"/>
                                </a:lnTo>
                                <a:lnTo>
                                  <a:pt x="6380" y="-22"/>
                                </a:lnTo>
                                <a:lnTo>
                                  <a:pt x="6380" y="14"/>
                                </a:lnTo>
                                <a:lnTo>
                                  <a:pt x="6380" y="48"/>
                                </a:lnTo>
                                <a:lnTo>
                                  <a:pt x="6380" y="82"/>
                                </a:lnTo>
                                <a:lnTo>
                                  <a:pt x="6380" y="117"/>
                                </a:lnTo>
                                <a:lnTo>
                                  <a:pt x="6380" y="150"/>
                                </a:lnTo>
                                <a:lnTo>
                                  <a:pt x="6380" y="171"/>
                                </a:lnTo>
                                <a:lnTo>
                                  <a:pt x="6380" y="195"/>
                                </a:lnTo>
                                <a:lnTo>
                                  <a:pt x="6380" y="206"/>
                                </a:lnTo>
                                <a:lnTo>
                                  <a:pt x="6380" y="209"/>
                                </a:lnTo>
                                <a:lnTo>
                                  <a:pt x="6380" y="202"/>
                                </a:lnTo>
                                <a:lnTo>
                                  <a:pt x="6380" y="181"/>
                                </a:lnTo>
                                <a:lnTo>
                                  <a:pt x="6381" y="159"/>
                                </a:lnTo>
                                <a:lnTo>
                                  <a:pt x="6381" y="129"/>
                                </a:lnTo>
                                <a:lnTo>
                                  <a:pt x="6381" y="96"/>
                                </a:lnTo>
                                <a:lnTo>
                                  <a:pt x="6381" y="59"/>
                                </a:lnTo>
                                <a:lnTo>
                                  <a:pt x="6381" y="22"/>
                                </a:lnTo>
                                <a:lnTo>
                                  <a:pt x="6381" y="-18"/>
                                </a:lnTo>
                                <a:lnTo>
                                  <a:pt x="6381" y="-56"/>
                                </a:lnTo>
                                <a:lnTo>
                                  <a:pt x="6381" y="-94"/>
                                </a:lnTo>
                                <a:lnTo>
                                  <a:pt x="6381" y="-131"/>
                                </a:lnTo>
                                <a:lnTo>
                                  <a:pt x="6381" y="-166"/>
                                </a:lnTo>
                                <a:lnTo>
                                  <a:pt x="6381" y="-207"/>
                                </a:lnTo>
                                <a:lnTo>
                                  <a:pt x="6381" y="-242"/>
                                </a:lnTo>
                                <a:lnTo>
                                  <a:pt x="6381" y="-281"/>
                                </a:lnTo>
                                <a:lnTo>
                                  <a:pt x="6381" y="-322"/>
                                </a:lnTo>
                                <a:lnTo>
                                  <a:pt x="6381" y="-356"/>
                                </a:lnTo>
                                <a:lnTo>
                                  <a:pt x="6381" y="-399"/>
                                </a:lnTo>
                                <a:lnTo>
                                  <a:pt x="6381" y="-440"/>
                                </a:lnTo>
                                <a:lnTo>
                                  <a:pt x="6381" y="-484"/>
                                </a:lnTo>
                                <a:lnTo>
                                  <a:pt x="6381" y="-533"/>
                                </a:lnTo>
                                <a:lnTo>
                                  <a:pt x="6381" y="-584"/>
                                </a:lnTo>
                                <a:lnTo>
                                  <a:pt x="6381" y="-635"/>
                                </a:lnTo>
                                <a:lnTo>
                                  <a:pt x="6381" y="-688"/>
                                </a:lnTo>
                                <a:lnTo>
                                  <a:pt x="6381" y="-745"/>
                                </a:lnTo>
                                <a:lnTo>
                                  <a:pt x="6381" y="-810"/>
                                </a:lnTo>
                                <a:lnTo>
                                  <a:pt x="6381" y="-899"/>
                                </a:lnTo>
                                <a:lnTo>
                                  <a:pt x="6381" y="-959"/>
                                </a:lnTo>
                                <a:lnTo>
                                  <a:pt x="6381" y="-980"/>
                                </a:lnTo>
                                <a:lnTo>
                                  <a:pt x="6381" y="-986"/>
                                </a:lnTo>
                                <a:lnTo>
                                  <a:pt x="6382" y="-979"/>
                                </a:lnTo>
                                <a:lnTo>
                                  <a:pt x="6382" y="-956"/>
                                </a:lnTo>
                                <a:lnTo>
                                  <a:pt x="6382" y="-880"/>
                                </a:lnTo>
                                <a:lnTo>
                                  <a:pt x="6382" y="-803"/>
                                </a:lnTo>
                                <a:lnTo>
                                  <a:pt x="6382" y="-737"/>
                                </a:lnTo>
                                <a:lnTo>
                                  <a:pt x="6382" y="-677"/>
                                </a:lnTo>
                                <a:lnTo>
                                  <a:pt x="6382" y="-627"/>
                                </a:lnTo>
                                <a:lnTo>
                                  <a:pt x="6382" y="-576"/>
                                </a:lnTo>
                                <a:lnTo>
                                  <a:pt x="6382" y="-527"/>
                                </a:lnTo>
                                <a:lnTo>
                                  <a:pt x="6382" y="-477"/>
                                </a:lnTo>
                                <a:lnTo>
                                  <a:pt x="6382" y="-430"/>
                                </a:lnTo>
                                <a:lnTo>
                                  <a:pt x="6382" y="-387"/>
                                </a:lnTo>
                                <a:lnTo>
                                  <a:pt x="6382" y="-346"/>
                                </a:lnTo>
                                <a:lnTo>
                                  <a:pt x="6382" y="-304"/>
                                </a:lnTo>
                                <a:lnTo>
                                  <a:pt x="6382" y="-265"/>
                                </a:lnTo>
                                <a:lnTo>
                                  <a:pt x="6382" y="-225"/>
                                </a:lnTo>
                                <a:lnTo>
                                  <a:pt x="6382" y="-190"/>
                                </a:lnTo>
                                <a:lnTo>
                                  <a:pt x="6382" y="-154"/>
                                </a:lnTo>
                                <a:lnTo>
                                  <a:pt x="6382" y="-114"/>
                                </a:lnTo>
                                <a:lnTo>
                                  <a:pt x="6382" y="-76"/>
                                </a:lnTo>
                                <a:lnTo>
                                  <a:pt x="6382" y="-43"/>
                                </a:lnTo>
                                <a:lnTo>
                                  <a:pt x="6382" y="-5"/>
                                </a:lnTo>
                                <a:lnTo>
                                  <a:pt x="6382" y="26"/>
                                </a:lnTo>
                                <a:lnTo>
                                  <a:pt x="6382" y="55"/>
                                </a:lnTo>
                                <a:lnTo>
                                  <a:pt x="6382" y="77"/>
                                </a:lnTo>
                                <a:lnTo>
                                  <a:pt x="6382" y="89"/>
                                </a:lnTo>
                                <a:lnTo>
                                  <a:pt x="6382" y="91"/>
                                </a:lnTo>
                                <a:lnTo>
                                  <a:pt x="6382" y="85"/>
                                </a:lnTo>
                                <a:lnTo>
                                  <a:pt x="6383" y="67"/>
                                </a:lnTo>
                                <a:lnTo>
                                  <a:pt x="6383" y="41"/>
                                </a:lnTo>
                                <a:lnTo>
                                  <a:pt x="6383" y="16"/>
                                </a:lnTo>
                                <a:lnTo>
                                  <a:pt x="6383" y="-12"/>
                                </a:lnTo>
                                <a:lnTo>
                                  <a:pt x="6383" y="-44"/>
                                </a:lnTo>
                                <a:lnTo>
                                  <a:pt x="6383" y="-74"/>
                                </a:lnTo>
                                <a:lnTo>
                                  <a:pt x="6383" y="-107"/>
                                </a:lnTo>
                                <a:lnTo>
                                  <a:pt x="6383" y="-142"/>
                                </a:lnTo>
                                <a:lnTo>
                                  <a:pt x="6383" y="-176"/>
                                </a:lnTo>
                                <a:lnTo>
                                  <a:pt x="6383" y="-215"/>
                                </a:lnTo>
                                <a:lnTo>
                                  <a:pt x="6383" y="-258"/>
                                </a:lnTo>
                                <a:lnTo>
                                  <a:pt x="6383" y="-301"/>
                                </a:lnTo>
                                <a:lnTo>
                                  <a:pt x="6383" y="-351"/>
                                </a:lnTo>
                                <a:lnTo>
                                  <a:pt x="6383" y="-402"/>
                                </a:lnTo>
                                <a:lnTo>
                                  <a:pt x="6383" y="-453"/>
                                </a:lnTo>
                                <a:lnTo>
                                  <a:pt x="6383" y="-508"/>
                                </a:lnTo>
                                <a:lnTo>
                                  <a:pt x="6383" y="-563"/>
                                </a:lnTo>
                                <a:lnTo>
                                  <a:pt x="6383" y="-614"/>
                                </a:lnTo>
                                <a:lnTo>
                                  <a:pt x="6383" y="-674"/>
                                </a:lnTo>
                                <a:lnTo>
                                  <a:pt x="6383" y="-740"/>
                                </a:lnTo>
                                <a:lnTo>
                                  <a:pt x="6383" y="-874"/>
                                </a:lnTo>
                                <a:lnTo>
                                  <a:pt x="6383" y="-898"/>
                                </a:lnTo>
                                <a:lnTo>
                                  <a:pt x="6383" y="-905"/>
                                </a:lnTo>
                                <a:lnTo>
                                  <a:pt x="6383" y="-899"/>
                                </a:lnTo>
                                <a:lnTo>
                                  <a:pt x="6383" y="-878"/>
                                </a:lnTo>
                                <a:lnTo>
                                  <a:pt x="6383" y="-820"/>
                                </a:lnTo>
                                <a:lnTo>
                                  <a:pt x="6383" y="-731"/>
                                </a:lnTo>
                                <a:lnTo>
                                  <a:pt x="6383" y="-667"/>
                                </a:lnTo>
                                <a:lnTo>
                                  <a:pt x="6383" y="-611"/>
                                </a:lnTo>
                                <a:lnTo>
                                  <a:pt x="6383" y="-553"/>
                                </a:lnTo>
                                <a:lnTo>
                                  <a:pt x="6383" y="-497"/>
                                </a:lnTo>
                                <a:lnTo>
                                  <a:pt x="6383" y="-446"/>
                                </a:lnTo>
                                <a:lnTo>
                                  <a:pt x="6383" y="-394"/>
                                </a:lnTo>
                                <a:lnTo>
                                  <a:pt x="6383" y="-345"/>
                                </a:lnTo>
                                <a:lnTo>
                                  <a:pt x="6383" y="-300"/>
                                </a:lnTo>
                                <a:lnTo>
                                  <a:pt x="6383" y="-258"/>
                                </a:lnTo>
                                <a:lnTo>
                                  <a:pt x="6383" y="-213"/>
                                </a:lnTo>
                                <a:lnTo>
                                  <a:pt x="6383" y="-173"/>
                                </a:lnTo>
                                <a:lnTo>
                                  <a:pt x="6383" y="-136"/>
                                </a:lnTo>
                                <a:lnTo>
                                  <a:pt x="6383" y="-98"/>
                                </a:lnTo>
                                <a:lnTo>
                                  <a:pt x="6383" y="-68"/>
                                </a:lnTo>
                                <a:lnTo>
                                  <a:pt x="6383" y="-35"/>
                                </a:lnTo>
                                <a:lnTo>
                                  <a:pt x="6383" y="-7"/>
                                </a:lnTo>
                                <a:lnTo>
                                  <a:pt x="6383" y="19"/>
                                </a:lnTo>
                                <a:lnTo>
                                  <a:pt x="6383" y="43"/>
                                </a:lnTo>
                                <a:lnTo>
                                  <a:pt x="6383" y="65"/>
                                </a:lnTo>
                                <a:lnTo>
                                  <a:pt x="6384" y="75"/>
                                </a:lnTo>
                                <a:lnTo>
                                  <a:pt x="6384" y="76"/>
                                </a:lnTo>
                                <a:lnTo>
                                  <a:pt x="6384" y="72"/>
                                </a:lnTo>
                                <a:lnTo>
                                  <a:pt x="6384" y="55"/>
                                </a:lnTo>
                                <a:lnTo>
                                  <a:pt x="6384" y="32"/>
                                </a:lnTo>
                                <a:lnTo>
                                  <a:pt x="6384" y="3"/>
                                </a:lnTo>
                                <a:lnTo>
                                  <a:pt x="6384" y="-30"/>
                                </a:lnTo>
                                <a:lnTo>
                                  <a:pt x="6384" y="-64"/>
                                </a:lnTo>
                                <a:lnTo>
                                  <a:pt x="6384" y="-96"/>
                                </a:lnTo>
                                <a:lnTo>
                                  <a:pt x="6384" y="-129"/>
                                </a:lnTo>
                                <a:lnTo>
                                  <a:pt x="6384" y="-160"/>
                                </a:lnTo>
                                <a:lnTo>
                                  <a:pt x="6384" y="-198"/>
                                </a:lnTo>
                                <a:lnTo>
                                  <a:pt x="6384" y="-232"/>
                                </a:lnTo>
                                <a:lnTo>
                                  <a:pt x="6384" y="-272"/>
                                </a:lnTo>
                                <a:lnTo>
                                  <a:pt x="6384" y="-313"/>
                                </a:lnTo>
                                <a:lnTo>
                                  <a:pt x="6384" y="-354"/>
                                </a:lnTo>
                                <a:lnTo>
                                  <a:pt x="6384" y="-398"/>
                                </a:lnTo>
                                <a:lnTo>
                                  <a:pt x="6384" y="-445"/>
                                </a:lnTo>
                                <a:lnTo>
                                  <a:pt x="6384" y="-492"/>
                                </a:lnTo>
                                <a:lnTo>
                                  <a:pt x="6384" y="-540"/>
                                </a:lnTo>
                                <a:lnTo>
                                  <a:pt x="6384" y="-589"/>
                                </a:lnTo>
                                <a:lnTo>
                                  <a:pt x="6384" y="-640"/>
                                </a:lnTo>
                                <a:lnTo>
                                  <a:pt x="6384" y="-696"/>
                                </a:lnTo>
                                <a:lnTo>
                                  <a:pt x="6384" y="-759"/>
                                </a:lnTo>
                                <a:lnTo>
                                  <a:pt x="6384" y="-831"/>
                                </a:lnTo>
                                <a:lnTo>
                                  <a:pt x="6384" y="-933"/>
                                </a:lnTo>
                                <a:lnTo>
                                  <a:pt x="6384" y="-959"/>
                                </a:lnTo>
                                <a:lnTo>
                                  <a:pt x="6384" y="-967"/>
                                </a:lnTo>
                                <a:lnTo>
                                  <a:pt x="6384" y="-961"/>
                                </a:lnTo>
                                <a:lnTo>
                                  <a:pt x="6384" y="-937"/>
                                </a:lnTo>
                                <a:lnTo>
                                  <a:pt x="6384" y="-854"/>
                                </a:lnTo>
                                <a:lnTo>
                                  <a:pt x="6384" y="-777"/>
                                </a:lnTo>
                                <a:lnTo>
                                  <a:pt x="6384" y="-716"/>
                                </a:lnTo>
                                <a:lnTo>
                                  <a:pt x="6384" y="-662"/>
                                </a:lnTo>
                                <a:lnTo>
                                  <a:pt x="6384" y="-604"/>
                                </a:lnTo>
                                <a:lnTo>
                                  <a:pt x="6385" y="-553"/>
                                </a:lnTo>
                                <a:lnTo>
                                  <a:pt x="6385" y="-505"/>
                                </a:lnTo>
                                <a:lnTo>
                                  <a:pt x="6385" y="-457"/>
                                </a:lnTo>
                                <a:lnTo>
                                  <a:pt x="6385" y="-412"/>
                                </a:lnTo>
                                <a:lnTo>
                                  <a:pt x="6385" y="-368"/>
                                </a:lnTo>
                                <a:lnTo>
                                  <a:pt x="6385" y="-327"/>
                                </a:lnTo>
                                <a:lnTo>
                                  <a:pt x="6385" y="-286"/>
                                </a:lnTo>
                                <a:lnTo>
                                  <a:pt x="6385" y="-254"/>
                                </a:lnTo>
                                <a:lnTo>
                                  <a:pt x="6385" y="-220"/>
                                </a:lnTo>
                                <a:lnTo>
                                  <a:pt x="6385" y="-186"/>
                                </a:lnTo>
                                <a:lnTo>
                                  <a:pt x="6385" y="-155"/>
                                </a:lnTo>
                                <a:lnTo>
                                  <a:pt x="6385" y="-124"/>
                                </a:lnTo>
                                <a:lnTo>
                                  <a:pt x="6385" y="-94"/>
                                </a:lnTo>
                                <a:lnTo>
                                  <a:pt x="6385" y="-66"/>
                                </a:lnTo>
                                <a:lnTo>
                                  <a:pt x="6385" y="-48"/>
                                </a:lnTo>
                                <a:lnTo>
                                  <a:pt x="6385" y="-38"/>
                                </a:lnTo>
                                <a:lnTo>
                                  <a:pt x="6385" y="-37"/>
                                </a:lnTo>
                                <a:lnTo>
                                  <a:pt x="6385" y="-45"/>
                                </a:lnTo>
                                <a:lnTo>
                                  <a:pt x="6385" y="-58"/>
                                </a:lnTo>
                                <a:lnTo>
                                  <a:pt x="6385" y="-79"/>
                                </a:lnTo>
                                <a:lnTo>
                                  <a:pt x="6385" y="-104"/>
                                </a:lnTo>
                                <a:lnTo>
                                  <a:pt x="6385" y="-133"/>
                                </a:lnTo>
                                <a:lnTo>
                                  <a:pt x="6385" y="-165"/>
                                </a:lnTo>
                                <a:lnTo>
                                  <a:pt x="6385" y="-194"/>
                                </a:lnTo>
                                <a:lnTo>
                                  <a:pt x="6385" y="-230"/>
                                </a:lnTo>
                                <a:lnTo>
                                  <a:pt x="6385" y="-266"/>
                                </a:lnTo>
                                <a:lnTo>
                                  <a:pt x="6385" y="-309"/>
                                </a:lnTo>
                                <a:lnTo>
                                  <a:pt x="6385" y="-349"/>
                                </a:lnTo>
                                <a:lnTo>
                                  <a:pt x="6385" y="-393"/>
                                </a:lnTo>
                                <a:lnTo>
                                  <a:pt x="6385" y="-440"/>
                                </a:lnTo>
                                <a:lnTo>
                                  <a:pt x="6385" y="-489"/>
                                </a:lnTo>
                                <a:lnTo>
                                  <a:pt x="6385" y="-543"/>
                                </a:lnTo>
                                <a:lnTo>
                                  <a:pt x="6385" y="-595"/>
                                </a:lnTo>
                                <a:lnTo>
                                  <a:pt x="6385" y="-647"/>
                                </a:lnTo>
                                <a:lnTo>
                                  <a:pt x="6385" y="-703"/>
                                </a:lnTo>
                                <a:lnTo>
                                  <a:pt x="6385" y="-768"/>
                                </a:lnTo>
                                <a:lnTo>
                                  <a:pt x="6385" y="-852"/>
                                </a:lnTo>
                                <a:lnTo>
                                  <a:pt x="6385" y="-919"/>
                                </a:lnTo>
                                <a:lnTo>
                                  <a:pt x="6385" y="-944"/>
                                </a:lnTo>
                                <a:lnTo>
                                  <a:pt x="6385" y="-953"/>
                                </a:lnTo>
                                <a:lnTo>
                                  <a:pt x="6385" y="-947"/>
                                </a:lnTo>
                                <a:lnTo>
                                  <a:pt x="6385" y="-923"/>
                                </a:lnTo>
                                <a:lnTo>
                                  <a:pt x="6385" y="-845"/>
                                </a:lnTo>
                                <a:lnTo>
                                  <a:pt x="6385" y="-764"/>
                                </a:lnTo>
                                <a:lnTo>
                                  <a:pt x="6385" y="-701"/>
                                </a:lnTo>
                                <a:lnTo>
                                  <a:pt x="6386" y="-641"/>
                                </a:lnTo>
                                <a:lnTo>
                                  <a:pt x="6386" y="-588"/>
                                </a:lnTo>
                                <a:lnTo>
                                  <a:pt x="6386" y="-533"/>
                                </a:lnTo>
                                <a:lnTo>
                                  <a:pt x="6386" y="-483"/>
                                </a:lnTo>
                                <a:lnTo>
                                  <a:pt x="6386" y="-433"/>
                                </a:lnTo>
                                <a:lnTo>
                                  <a:pt x="6386" y="-388"/>
                                </a:lnTo>
                                <a:lnTo>
                                  <a:pt x="6386" y="-340"/>
                                </a:lnTo>
                                <a:lnTo>
                                  <a:pt x="6386" y="-296"/>
                                </a:lnTo>
                                <a:lnTo>
                                  <a:pt x="6386" y="-254"/>
                                </a:lnTo>
                                <a:lnTo>
                                  <a:pt x="6386" y="-215"/>
                                </a:lnTo>
                                <a:lnTo>
                                  <a:pt x="6386" y="-176"/>
                                </a:lnTo>
                                <a:lnTo>
                                  <a:pt x="6386" y="-143"/>
                                </a:lnTo>
                                <a:lnTo>
                                  <a:pt x="6386" y="-110"/>
                                </a:lnTo>
                                <a:lnTo>
                                  <a:pt x="6386" y="-78"/>
                                </a:lnTo>
                                <a:lnTo>
                                  <a:pt x="6386" y="-43"/>
                                </a:lnTo>
                                <a:lnTo>
                                  <a:pt x="6386" y="-6"/>
                                </a:lnTo>
                                <a:lnTo>
                                  <a:pt x="6386" y="33"/>
                                </a:lnTo>
                                <a:lnTo>
                                  <a:pt x="6386" y="71"/>
                                </a:lnTo>
                                <a:lnTo>
                                  <a:pt x="6386" y="107"/>
                                </a:lnTo>
                                <a:lnTo>
                                  <a:pt x="6386" y="145"/>
                                </a:lnTo>
                                <a:lnTo>
                                  <a:pt x="6386" y="181"/>
                                </a:lnTo>
                                <a:lnTo>
                                  <a:pt x="6386" y="219"/>
                                </a:lnTo>
                                <a:lnTo>
                                  <a:pt x="6386" y="258"/>
                                </a:lnTo>
                                <a:lnTo>
                                  <a:pt x="6386" y="294"/>
                                </a:lnTo>
                                <a:lnTo>
                                  <a:pt x="6387" y="328"/>
                                </a:lnTo>
                                <a:lnTo>
                                  <a:pt x="6387" y="350"/>
                                </a:lnTo>
                                <a:lnTo>
                                  <a:pt x="6387" y="356"/>
                                </a:lnTo>
                                <a:lnTo>
                                  <a:pt x="6387" y="352"/>
                                </a:lnTo>
                                <a:lnTo>
                                  <a:pt x="6387" y="343"/>
                                </a:lnTo>
                                <a:lnTo>
                                  <a:pt x="6387" y="326"/>
                                </a:lnTo>
                                <a:lnTo>
                                  <a:pt x="6387" y="304"/>
                                </a:lnTo>
                                <a:lnTo>
                                  <a:pt x="6387" y="278"/>
                                </a:lnTo>
                                <a:lnTo>
                                  <a:pt x="6387" y="244"/>
                                </a:lnTo>
                                <a:lnTo>
                                  <a:pt x="6387" y="204"/>
                                </a:lnTo>
                                <a:lnTo>
                                  <a:pt x="6387" y="166"/>
                                </a:lnTo>
                                <a:lnTo>
                                  <a:pt x="6387" y="118"/>
                                </a:lnTo>
                                <a:lnTo>
                                  <a:pt x="6387" y="68"/>
                                </a:lnTo>
                                <a:lnTo>
                                  <a:pt x="6387" y="17"/>
                                </a:lnTo>
                                <a:lnTo>
                                  <a:pt x="6387" y="-40"/>
                                </a:lnTo>
                                <a:lnTo>
                                  <a:pt x="6387" y="-107"/>
                                </a:lnTo>
                                <a:lnTo>
                                  <a:pt x="6387" y="-206"/>
                                </a:lnTo>
                                <a:lnTo>
                                  <a:pt x="6387" y="-252"/>
                                </a:lnTo>
                                <a:lnTo>
                                  <a:pt x="6387" y="-275"/>
                                </a:lnTo>
                                <a:lnTo>
                                  <a:pt x="6387" y="-280"/>
                                </a:lnTo>
                                <a:lnTo>
                                  <a:pt x="6387" y="-272"/>
                                </a:lnTo>
                                <a:lnTo>
                                  <a:pt x="6387" y="-247"/>
                                </a:lnTo>
                                <a:lnTo>
                                  <a:pt x="6387" y="-101"/>
                                </a:lnTo>
                                <a:lnTo>
                                  <a:pt x="6387" y="-40"/>
                                </a:lnTo>
                                <a:lnTo>
                                  <a:pt x="6387" y="16"/>
                                </a:lnTo>
                                <a:lnTo>
                                  <a:pt x="6387" y="69"/>
                                </a:lnTo>
                                <a:lnTo>
                                  <a:pt x="6387" y="123"/>
                                </a:lnTo>
                                <a:lnTo>
                                  <a:pt x="6387" y="173"/>
                                </a:lnTo>
                                <a:lnTo>
                                  <a:pt x="6387" y="215"/>
                                </a:lnTo>
                                <a:lnTo>
                                  <a:pt x="6387" y="259"/>
                                </a:lnTo>
                                <a:lnTo>
                                  <a:pt x="6387" y="292"/>
                                </a:lnTo>
                                <a:lnTo>
                                  <a:pt x="6387" y="325"/>
                                </a:lnTo>
                                <a:lnTo>
                                  <a:pt x="6387" y="355"/>
                                </a:lnTo>
                                <a:lnTo>
                                  <a:pt x="6387" y="380"/>
                                </a:lnTo>
                                <a:lnTo>
                                  <a:pt x="6387" y="397"/>
                                </a:lnTo>
                                <a:lnTo>
                                  <a:pt x="6387" y="411"/>
                                </a:lnTo>
                                <a:lnTo>
                                  <a:pt x="6387" y="426"/>
                                </a:lnTo>
                                <a:lnTo>
                                  <a:pt x="6388" y="434"/>
                                </a:lnTo>
                                <a:lnTo>
                                  <a:pt x="6388" y="431"/>
                                </a:lnTo>
                                <a:lnTo>
                                  <a:pt x="6388" y="419"/>
                                </a:lnTo>
                                <a:lnTo>
                                  <a:pt x="6388" y="402"/>
                                </a:lnTo>
                                <a:lnTo>
                                  <a:pt x="6388" y="380"/>
                                </a:lnTo>
                                <a:lnTo>
                                  <a:pt x="6388" y="356"/>
                                </a:lnTo>
                                <a:lnTo>
                                  <a:pt x="6388" y="332"/>
                                </a:lnTo>
                                <a:lnTo>
                                  <a:pt x="6388" y="303"/>
                                </a:lnTo>
                                <a:lnTo>
                                  <a:pt x="6388" y="273"/>
                                </a:lnTo>
                                <a:lnTo>
                                  <a:pt x="6388" y="247"/>
                                </a:lnTo>
                                <a:lnTo>
                                  <a:pt x="6388" y="214"/>
                                </a:lnTo>
                                <a:lnTo>
                                  <a:pt x="6388" y="178"/>
                                </a:lnTo>
                                <a:lnTo>
                                  <a:pt x="6388" y="139"/>
                                </a:lnTo>
                                <a:lnTo>
                                  <a:pt x="6388" y="101"/>
                                </a:lnTo>
                                <a:lnTo>
                                  <a:pt x="6388" y="60"/>
                                </a:lnTo>
                                <a:lnTo>
                                  <a:pt x="6388" y="16"/>
                                </a:lnTo>
                                <a:lnTo>
                                  <a:pt x="6388" y="-34"/>
                                </a:lnTo>
                                <a:lnTo>
                                  <a:pt x="6388" y="-86"/>
                                </a:lnTo>
                                <a:lnTo>
                                  <a:pt x="6388" y="-135"/>
                                </a:lnTo>
                                <a:lnTo>
                                  <a:pt x="6388" y="-187"/>
                                </a:lnTo>
                                <a:lnTo>
                                  <a:pt x="6388" y="-244"/>
                                </a:lnTo>
                                <a:lnTo>
                                  <a:pt x="6388" y="-299"/>
                                </a:lnTo>
                                <a:lnTo>
                                  <a:pt x="6388" y="-355"/>
                                </a:lnTo>
                                <a:lnTo>
                                  <a:pt x="6388" y="-421"/>
                                </a:lnTo>
                                <a:lnTo>
                                  <a:pt x="6388" y="-500"/>
                                </a:lnTo>
                                <a:lnTo>
                                  <a:pt x="6388" y="-589"/>
                                </a:lnTo>
                                <a:lnTo>
                                  <a:pt x="6388" y="-613"/>
                                </a:lnTo>
                                <a:lnTo>
                                  <a:pt x="6388" y="-622"/>
                                </a:lnTo>
                                <a:lnTo>
                                  <a:pt x="6388" y="-616"/>
                                </a:lnTo>
                                <a:lnTo>
                                  <a:pt x="6388" y="-598"/>
                                </a:lnTo>
                                <a:lnTo>
                                  <a:pt x="6388" y="-551"/>
                                </a:lnTo>
                                <a:lnTo>
                                  <a:pt x="6389" y="-447"/>
                                </a:lnTo>
                                <a:lnTo>
                                  <a:pt x="6389" y="-381"/>
                                </a:lnTo>
                                <a:lnTo>
                                  <a:pt x="6389" y="-318"/>
                                </a:lnTo>
                                <a:lnTo>
                                  <a:pt x="6389" y="-263"/>
                                </a:lnTo>
                                <a:lnTo>
                                  <a:pt x="6389" y="-207"/>
                                </a:lnTo>
                                <a:lnTo>
                                  <a:pt x="6389" y="-155"/>
                                </a:lnTo>
                                <a:lnTo>
                                  <a:pt x="6389" y="-103"/>
                                </a:lnTo>
                                <a:lnTo>
                                  <a:pt x="6389" y="-50"/>
                                </a:lnTo>
                                <a:lnTo>
                                  <a:pt x="6389" y="-5"/>
                                </a:lnTo>
                                <a:lnTo>
                                  <a:pt x="6389" y="40"/>
                                </a:lnTo>
                                <a:lnTo>
                                  <a:pt x="6389" y="86"/>
                                </a:lnTo>
                                <a:lnTo>
                                  <a:pt x="6389" y="124"/>
                                </a:lnTo>
                                <a:lnTo>
                                  <a:pt x="6389" y="167"/>
                                </a:lnTo>
                                <a:lnTo>
                                  <a:pt x="6389" y="204"/>
                                </a:lnTo>
                                <a:lnTo>
                                  <a:pt x="6389" y="241"/>
                                </a:lnTo>
                                <a:lnTo>
                                  <a:pt x="6389" y="271"/>
                                </a:lnTo>
                                <a:lnTo>
                                  <a:pt x="6389" y="302"/>
                                </a:lnTo>
                                <a:lnTo>
                                  <a:pt x="6389" y="326"/>
                                </a:lnTo>
                                <a:lnTo>
                                  <a:pt x="6389" y="355"/>
                                </a:lnTo>
                                <a:lnTo>
                                  <a:pt x="6389" y="382"/>
                                </a:lnTo>
                                <a:lnTo>
                                  <a:pt x="6389" y="406"/>
                                </a:lnTo>
                                <a:lnTo>
                                  <a:pt x="6389" y="430"/>
                                </a:lnTo>
                                <a:lnTo>
                                  <a:pt x="6389" y="454"/>
                                </a:lnTo>
                                <a:lnTo>
                                  <a:pt x="6389" y="466"/>
                                </a:lnTo>
                                <a:lnTo>
                                  <a:pt x="6389" y="469"/>
                                </a:lnTo>
                                <a:lnTo>
                                  <a:pt x="6389" y="463"/>
                                </a:lnTo>
                                <a:lnTo>
                                  <a:pt x="6389" y="451"/>
                                </a:lnTo>
                                <a:lnTo>
                                  <a:pt x="6389" y="437"/>
                                </a:lnTo>
                                <a:lnTo>
                                  <a:pt x="6389" y="417"/>
                                </a:lnTo>
                                <a:lnTo>
                                  <a:pt x="6389" y="393"/>
                                </a:lnTo>
                                <a:lnTo>
                                  <a:pt x="6389" y="370"/>
                                </a:lnTo>
                                <a:lnTo>
                                  <a:pt x="6389" y="339"/>
                                </a:lnTo>
                                <a:lnTo>
                                  <a:pt x="6389" y="305"/>
                                </a:lnTo>
                                <a:lnTo>
                                  <a:pt x="6389" y="268"/>
                                </a:lnTo>
                                <a:lnTo>
                                  <a:pt x="6389" y="228"/>
                                </a:lnTo>
                                <a:lnTo>
                                  <a:pt x="6389" y="183"/>
                                </a:lnTo>
                                <a:lnTo>
                                  <a:pt x="6389" y="136"/>
                                </a:lnTo>
                                <a:lnTo>
                                  <a:pt x="6389" y="87"/>
                                </a:lnTo>
                                <a:lnTo>
                                  <a:pt x="6390" y="38"/>
                                </a:lnTo>
                                <a:lnTo>
                                  <a:pt x="6390" y="-16"/>
                                </a:lnTo>
                                <a:lnTo>
                                  <a:pt x="6390" y="-73"/>
                                </a:lnTo>
                                <a:lnTo>
                                  <a:pt x="6390" y="-131"/>
                                </a:lnTo>
                                <a:lnTo>
                                  <a:pt x="6390" y="-194"/>
                                </a:lnTo>
                                <a:lnTo>
                                  <a:pt x="6390" y="-268"/>
                                </a:lnTo>
                                <a:lnTo>
                                  <a:pt x="6390" y="-372"/>
                                </a:lnTo>
                                <a:lnTo>
                                  <a:pt x="6390" y="-398"/>
                                </a:lnTo>
                                <a:lnTo>
                                  <a:pt x="6390" y="-407"/>
                                </a:lnTo>
                                <a:lnTo>
                                  <a:pt x="6390" y="-400"/>
                                </a:lnTo>
                                <a:lnTo>
                                  <a:pt x="6390" y="-379"/>
                                </a:lnTo>
                                <a:lnTo>
                                  <a:pt x="6390" y="-321"/>
                                </a:lnTo>
                                <a:lnTo>
                                  <a:pt x="6390" y="-225"/>
                                </a:lnTo>
                                <a:lnTo>
                                  <a:pt x="6390" y="-159"/>
                                </a:lnTo>
                                <a:lnTo>
                                  <a:pt x="6390" y="-97"/>
                                </a:lnTo>
                                <a:lnTo>
                                  <a:pt x="6390" y="-43"/>
                                </a:lnTo>
                                <a:lnTo>
                                  <a:pt x="6390" y="12"/>
                                </a:lnTo>
                                <a:lnTo>
                                  <a:pt x="6390" y="63"/>
                                </a:lnTo>
                                <a:lnTo>
                                  <a:pt x="6390" y="115"/>
                                </a:lnTo>
                                <a:lnTo>
                                  <a:pt x="6390" y="165"/>
                                </a:lnTo>
                                <a:lnTo>
                                  <a:pt x="6390" y="214"/>
                                </a:lnTo>
                                <a:lnTo>
                                  <a:pt x="6390" y="259"/>
                                </a:lnTo>
                                <a:lnTo>
                                  <a:pt x="6390" y="302"/>
                                </a:lnTo>
                                <a:lnTo>
                                  <a:pt x="6390" y="338"/>
                                </a:lnTo>
                                <a:lnTo>
                                  <a:pt x="6390" y="368"/>
                                </a:lnTo>
                                <a:lnTo>
                                  <a:pt x="6390" y="395"/>
                                </a:lnTo>
                                <a:lnTo>
                                  <a:pt x="6390" y="415"/>
                                </a:lnTo>
                                <a:lnTo>
                                  <a:pt x="6390" y="437"/>
                                </a:lnTo>
                                <a:lnTo>
                                  <a:pt x="6390" y="458"/>
                                </a:lnTo>
                                <a:lnTo>
                                  <a:pt x="6390" y="479"/>
                                </a:lnTo>
                                <a:lnTo>
                                  <a:pt x="6390" y="494"/>
                                </a:lnTo>
                                <a:lnTo>
                                  <a:pt x="6390" y="509"/>
                                </a:lnTo>
                                <a:lnTo>
                                  <a:pt x="6390" y="516"/>
                                </a:lnTo>
                                <a:lnTo>
                                  <a:pt x="6391" y="517"/>
                                </a:lnTo>
                                <a:lnTo>
                                  <a:pt x="6391" y="511"/>
                                </a:lnTo>
                                <a:lnTo>
                                  <a:pt x="6391" y="494"/>
                                </a:lnTo>
                                <a:lnTo>
                                  <a:pt x="6391" y="474"/>
                                </a:lnTo>
                                <a:lnTo>
                                  <a:pt x="6391" y="450"/>
                                </a:lnTo>
                                <a:lnTo>
                                  <a:pt x="6392" y="423"/>
                                </a:lnTo>
                                <a:lnTo>
                                  <a:pt x="6392" y="394"/>
                                </a:lnTo>
                                <a:lnTo>
                                  <a:pt x="6392" y="363"/>
                                </a:lnTo>
                                <a:lnTo>
                                  <a:pt x="6392" y="330"/>
                                </a:lnTo>
                                <a:lnTo>
                                  <a:pt x="6392" y="299"/>
                                </a:lnTo>
                                <a:lnTo>
                                  <a:pt x="6392" y="267"/>
                                </a:lnTo>
                                <a:lnTo>
                                  <a:pt x="6392" y="236"/>
                                </a:lnTo>
                                <a:lnTo>
                                  <a:pt x="6392" y="202"/>
                                </a:lnTo>
                                <a:lnTo>
                                  <a:pt x="6392" y="166"/>
                                </a:lnTo>
                                <a:lnTo>
                                  <a:pt x="6392" y="132"/>
                                </a:lnTo>
                                <a:lnTo>
                                  <a:pt x="6392" y="100"/>
                                </a:lnTo>
                                <a:lnTo>
                                  <a:pt x="6392" y="63"/>
                                </a:lnTo>
                                <a:lnTo>
                                  <a:pt x="6392" y="27"/>
                                </a:lnTo>
                                <a:lnTo>
                                  <a:pt x="6392" y="-14"/>
                                </a:lnTo>
                                <a:lnTo>
                                  <a:pt x="6392" y="-53"/>
                                </a:lnTo>
                                <a:lnTo>
                                  <a:pt x="6392" y="-94"/>
                                </a:lnTo>
                                <a:lnTo>
                                  <a:pt x="6392" y="-137"/>
                                </a:lnTo>
                                <a:lnTo>
                                  <a:pt x="6392" y="-183"/>
                                </a:lnTo>
                                <a:lnTo>
                                  <a:pt x="6392" y="-231"/>
                                </a:lnTo>
                                <a:lnTo>
                                  <a:pt x="6392" y="-280"/>
                                </a:lnTo>
                                <a:lnTo>
                                  <a:pt x="6392" y="-335"/>
                                </a:lnTo>
                                <a:lnTo>
                                  <a:pt x="6392" y="-385"/>
                                </a:lnTo>
                                <a:lnTo>
                                  <a:pt x="6392" y="-445"/>
                                </a:lnTo>
                                <a:lnTo>
                                  <a:pt x="6392" y="-501"/>
                                </a:lnTo>
                                <a:lnTo>
                                  <a:pt x="6392" y="-566"/>
                                </a:lnTo>
                                <a:lnTo>
                                  <a:pt x="6392" y="-645"/>
                                </a:lnTo>
                                <a:lnTo>
                                  <a:pt x="6392" y="-727"/>
                                </a:lnTo>
                                <a:lnTo>
                                  <a:pt x="6392" y="-751"/>
                                </a:lnTo>
                                <a:lnTo>
                                  <a:pt x="6392" y="-759"/>
                                </a:lnTo>
                                <a:lnTo>
                                  <a:pt x="6392" y="-760"/>
                                </a:lnTo>
                                <a:lnTo>
                                  <a:pt x="6392" y="-752"/>
                                </a:lnTo>
                                <a:lnTo>
                                  <a:pt x="6392" y="-730"/>
                                </a:lnTo>
                                <a:lnTo>
                                  <a:pt x="6392" y="-661"/>
                                </a:lnTo>
                                <a:lnTo>
                                  <a:pt x="6392" y="-572"/>
                                </a:lnTo>
                                <a:lnTo>
                                  <a:pt x="6392" y="-508"/>
                                </a:lnTo>
                                <a:lnTo>
                                  <a:pt x="6392" y="-447"/>
                                </a:lnTo>
                                <a:lnTo>
                                  <a:pt x="6392" y="-388"/>
                                </a:lnTo>
                                <a:lnTo>
                                  <a:pt x="6393" y="-332"/>
                                </a:lnTo>
                                <a:lnTo>
                                  <a:pt x="6393" y="-283"/>
                                </a:lnTo>
                                <a:lnTo>
                                  <a:pt x="6393" y="-234"/>
                                </a:lnTo>
                                <a:lnTo>
                                  <a:pt x="6393" y="-186"/>
                                </a:lnTo>
                                <a:lnTo>
                                  <a:pt x="6393" y="-139"/>
                                </a:lnTo>
                                <a:lnTo>
                                  <a:pt x="6393" y="-93"/>
                                </a:lnTo>
                                <a:lnTo>
                                  <a:pt x="6393" y="-47"/>
                                </a:lnTo>
                                <a:lnTo>
                                  <a:pt x="6393" y="-3"/>
                                </a:lnTo>
                                <a:lnTo>
                                  <a:pt x="6393" y="36"/>
                                </a:lnTo>
                                <a:lnTo>
                                  <a:pt x="6393" y="74"/>
                                </a:lnTo>
                                <a:lnTo>
                                  <a:pt x="6393" y="110"/>
                                </a:lnTo>
                                <a:lnTo>
                                  <a:pt x="6393" y="142"/>
                                </a:lnTo>
                                <a:lnTo>
                                  <a:pt x="6393" y="175"/>
                                </a:lnTo>
                                <a:lnTo>
                                  <a:pt x="6393" y="207"/>
                                </a:lnTo>
                                <a:lnTo>
                                  <a:pt x="6393" y="235"/>
                                </a:lnTo>
                                <a:lnTo>
                                  <a:pt x="6393" y="268"/>
                                </a:lnTo>
                                <a:lnTo>
                                  <a:pt x="6393" y="296"/>
                                </a:lnTo>
                                <a:lnTo>
                                  <a:pt x="6393" y="321"/>
                                </a:lnTo>
                                <a:lnTo>
                                  <a:pt x="6393" y="336"/>
                                </a:lnTo>
                                <a:lnTo>
                                  <a:pt x="6393" y="348"/>
                                </a:lnTo>
                                <a:lnTo>
                                  <a:pt x="6393" y="350"/>
                                </a:lnTo>
                                <a:lnTo>
                                  <a:pt x="6393" y="343"/>
                                </a:lnTo>
                                <a:lnTo>
                                  <a:pt x="6394" y="322"/>
                                </a:lnTo>
                                <a:lnTo>
                                  <a:pt x="6394" y="294"/>
                                </a:lnTo>
                                <a:lnTo>
                                  <a:pt x="6394" y="261"/>
                                </a:lnTo>
                                <a:lnTo>
                                  <a:pt x="6394" y="226"/>
                                </a:lnTo>
                                <a:lnTo>
                                  <a:pt x="6394" y="190"/>
                                </a:lnTo>
                                <a:lnTo>
                                  <a:pt x="6394" y="154"/>
                                </a:lnTo>
                                <a:lnTo>
                                  <a:pt x="6394" y="117"/>
                                </a:lnTo>
                                <a:lnTo>
                                  <a:pt x="6394" y="76"/>
                                </a:lnTo>
                                <a:lnTo>
                                  <a:pt x="6394" y="36"/>
                                </a:lnTo>
                                <a:lnTo>
                                  <a:pt x="6394" y="-5"/>
                                </a:lnTo>
                                <a:lnTo>
                                  <a:pt x="6394" y="-43"/>
                                </a:lnTo>
                                <a:lnTo>
                                  <a:pt x="6394" y="-78"/>
                                </a:lnTo>
                                <a:lnTo>
                                  <a:pt x="6394" y="-115"/>
                                </a:lnTo>
                                <a:lnTo>
                                  <a:pt x="6394" y="-151"/>
                                </a:lnTo>
                                <a:lnTo>
                                  <a:pt x="6394" y="-186"/>
                                </a:lnTo>
                                <a:lnTo>
                                  <a:pt x="6394" y="-218"/>
                                </a:lnTo>
                                <a:lnTo>
                                  <a:pt x="6394" y="-256"/>
                                </a:lnTo>
                                <a:lnTo>
                                  <a:pt x="6394" y="-298"/>
                                </a:lnTo>
                                <a:lnTo>
                                  <a:pt x="6394" y="-339"/>
                                </a:lnTo>
                                <a:lnTo>
                                  <a:pt x="6394" y="-387"/>
                                </a:lnTo>
                                <a:lnTo>
                                  <a:pt x="6394" y="-435"/>
                                </a:lnTo>
                                <a:lnTo>
                                  <a:pt x="6395" y="-486"/>
                                </a:lnTo>
                                <a:lnTo>
                                  <a:pt x="6395" y="-538"/>
                                </a:lnTo>
                                <a:lnTo>
                                  <a:pt x="6395" y="-589"/>
                                </a:lnTo>
                                <a:lnTo>
                                  <a:pt x="6395" y="-647"/>
                                </a:lnTo>
                                <a:lnTo>
                                  <a:pt x="6395" y="-707"/>
                                </a:lnTo>
                                <a:lnTo>
                                  <a:pt x="6395" y="-773"/>
                                </a:lnTo>
                                <a:lnTo>
                                  <a:pt x="6395" y="-860"/>
                                </a:lnTo>
                                <a:lnTo>
                                  <a:pt x="6395" y="-923"/>
                                </a:lnTo>
                                <a:lnTo>
                                  <a:pt x="6395" y="-949"/>
                                </a:lnTo>
                                <a:lnTo>
                                  <a:pt x="6395" y="-957"/>
                                </a:lnTo>
                                <a:lnTo>
                                  <a:pt x="6395" y="-951"/>
                                </a:lnTo>
                                <a:lnTo>
                                  <a:pt x="6395" y="-933"/>
                                </a:lnTo>
                                <a:lnTo>
                                  <a:pt x="6395" y="-879"/>
                                </a:lnTo>
                                <a:lnTo>
                                  <a:pt x="6395" y="-783"/>
                                </a:lnTo>
                                <a:lnTo>
                                  <a:pt x="6395" y="-720"/>
                                </a:lnTo>
                                <a:lnTo>
                                  <a:pt x="6395" y="-660"/>
                                </a:lnTo>
                                <a:lnTo>
                                  <a:pt x="6395" y="-603"/>
                                </a:lnTo>
                                <a:lnTo>
                                  <a:pt x="6395" y="-552"/>
                                </a:lnTo>
                                <a:lnTo>
                                  <a:pt x="6395" y="-498"/>
                                </a:lnTo>
                                <a:lnTo>
                                  <a:pt x="6395" y="-448"/>
                                </a:lnTo>
                                <a:lnTo>
                                  <a:pt x="6395" y="-398"/>
                                </a:lnTo>
                                <a:lnTo>
                                  <a:pt x="6395" y="-351"/>
                                </a:lnTo>
                                <a:lnTo>
                                  <a:pt x="6395" y="-310"/>
                                </a:lnTo>
                                <a:lnTo>
                                  <a:pt x="6395" y="-266"/>
                                </a:lnTo>
                                <a:lnTo>
                                  <a:pt x="6395" y="-228"/>
                                </a:lnTo>
                                <a:lnTo>
                                  <a:pt x="6395" y="-195"/>
                                </a:lnTo>
                                <a:lnTo>
                                  <a:pt x="6395" y="-161"/>
                                </a:lnTo>
                                <a:lnTo>
                                  <a:pt x="6395" y="-123"/>
                                </a:lnTo>
                                <a:lnTo>
                                  <a:pt x="6395" y="-86"/>
                                </a:lnTo>
                                <a:lnTo>
                                  <a:pt x="6395" y="-46"/>
                                </a:lnTo>
                                <a:lnTo>
                                  <a:pt x="6395" y="-9"/>
                                </a:lnTo>
                                <a:lnTo>
                                  <a:pt x="6395" y="30"/>
                                </a:lnTo>
                                <a:lnTo>
                                  <a:pt x="6395" y="68"/>
                                </a:lnTo>
                                <a:lnTo>
                                  <a:pt x="6395" y="105"/>
                                </a:lnTo>
                                <a:lnTo>
                                  <a:pt x="6395" y="142"/>
                                </a:lnTo>
                                <a:lnTo>
                                  <a:pt x="6395" y="175"/>
                                </a:lnTo>
                                <a:lnTo>
                                  <a:pt x="6396" y="201"/>
                                </a:lnTo>
                                <a:lnTo>
                                  <a:pt x="6396" y="226"/>
                                </a:lnTo>
                                <a:lnTo>
                                  <a:pt x="6396" y="243"/>
                                </a:lnTo>
                                <a:lnTo>
                                  <a:pt x="6396" y="256"/>
                                </a:lnTo>
                                <a:lnTo>
                                  <a:pt x="6396" y="257"/>
                                </a:lnTo>
                                <a:lnTo>
                                  <a:pt x="6396" y="250"/>
                                </a:lnTo>
                                <a:lnTo>
                                  <a:pt x="6396" y="231"/>
                                </a:lnTo>
                                <a:lnTo>
                                  <a:pt x="6397" y="203"/>
                                </a:lnTo>
                                <a:lnTo>
                                  <a:pt x="6397" y="169"/>
                                </a:lnTo>
                                <a:lnTo>
                                  <a:pt x="6397" y="132"/>
                                </a:lnTo>
                                <a:lnTo>
                                  <a:pt x="6397" y="96"/>
                                </a:lnTo>
                                <a:lnTo>
                                  <a:pt x="6397" y="58"/>
                                </a:lnTo>
                                <a:lnTo>
                                  <a:pt x="6397" y="20"/>
                                </a:lnTo>
                                <a:lnTo>
                                  <a:pt x="6397" y="-18"/>
                                </a:lnTo>
                                <a:lnTo>
                                  <a:pt x="6397" y="-58"/>
                                </a:lnTo>
                                <a:lnTo>
                                  <a:pt x="6397" y="-94"/>
                                </a:lnTo>
                                <a:lnTo>
                                  <a:pt x="6397" y="-130"/>
                                </a:lnTo>
                                <a:lnTo>
                                  <a:pt x="6398" y="-169"/>
                                </a:lnTo>
                                <a:lnTo>
                                  <a:pt x="6398" y="-207"/>
                                </a:lnTo>
                                <a:lnTo>
                                  <a:pt x="6398" y="-246"/>
                                </a:lnTo>
                                <a:lnTo>
                                  <a:pt x="6398" y="-283"/>
                                </a:lnTo>
                                <a:lnTo>
                                  <a:pt x="6398" y="-318"/>
                                </a:lnTo>
                                <a:lnTo>
                                  <a:pt x="6398" y="-357"/>
                                </a:lnTo>
                                <a:lnTo>
                                  <a:pt x="6398" y="-399"/>
                                </a:lnTo>
                                <a:lnTo>
                                  <a:pt x="6398" y="-441"/>
                                </a:lnTo>
                                <a:lnTo>
                                  <a:pt x="6398" y="-483"/>
                                </a:lnTo>
                                <a:lnTo>
                                  <a:pt x="6398" y="-526"/>
                                </a:lnTo>
                                <a:lnTo>
                                  <a:pt x="6398" y="-575"/>
                                </a:lnTo>
                                <a:lnTo>
                                  <a:pt x="6398" y="-626"/>
                                </a:lnTo>
                                <a:lnTo>
                                  <a:pt x="6398" y="-675"/>
                                </a:lnTo>
                                <a:lnTo>
                                  <a:pt x="6398" y="-730"/>
                                </a:lnTo>
                                <a:lnTo>
                                  <a:pt x="6398" y="-792"/>
                                </a:lnTo>
                                <a:lnTo>
                                  <a:pt x="6398" y="-867"/>
                                </a:lnTo>
                                <a:lnTo>
                                  <a:pt x="6398" y="-942"/>
                                </a:lnTo>
                                <a:lnTo>
                                  <a:pt x="6398" y="-967"/>
                                </a:lnTo>
                                <a:lnTo>
                                  <a:pt x="6398" y="-977"/>
                                </a:lnTo>
                                <a:lnTo>
                                  <a:pt x="6398" y="-970"/>
                                </a:lnTo>
                                <a:lnTo>
                                  <a:pt x="6398" y="-943"/>
                                </a:lnTo>
                                <a:lnTo>
                                  <a:pt x="6398" y="-804"/>
                                </a:lnTo>
                                <a:lnTo>
                                  <a:pt x="6398" y="-742"/>
                                </a:lnTo>
                                <a:lnTo>
                                  <a:pt x="6398" y="-688"/>
                                </a:lnTo>
                                <a:lnTo>
                                  <a:pt x="6398" y="-636"/>
                                </a:lnTo>
                                <a:lnTo>
                                  <a:pt x="6398" y="-586"/>
                                </a:lnTo>
                                <a:lnTo>
                                  <a:pt x="6398" y="-538"/>
                                </a:lnTo>
                                <a:lnTo>
                                  <a:pt x="6398" y="-492"/>
                                </a:lnTo>
                                <a:lnTo>
                                  <a:pt x="6398" y="-453"/>
                                </a:lnTo>
                                <a:lnTo>
                                  <a:pt x="6398" y="-418"/>
                                </a:lnTo>
                                <a:lnTo>
                                  <a:pt x="6398" y="-380"/>
                                </a:lnTo>
                                <a:lnTo>
                                  <a:pt x="6398" y="-347"/>
                                </a:lnTo>
                                <a:lnTo>
                                  <a:pt x="6398" y="-315"/>
                                </a:lnTo>
                                <a:lnTo>
                                  <a:pt x="6398" y="-287"/>
                                </a:lnTo>
                                <a:lnTo>
                                  <a:pt x="6398" y="-269"/>
                                </a:lnTo>
                                <a:lnTo>
                                  <a:pt x="6398" y="-252"/>
                                </a:lnTo>
                                <a:lnTo>
                                  <a:pt x="6398" y="-241"/>
                                </a:lnTo>
                                <a:lnTo>
                                  <a:pt x="6398" y="-238"/>
                                </a:lnTo>
                                <a:lnTo>
                                  <a:pt x="6398" y="-242"/>
                                </a:lnTo>
                                <a:lnTo>
                                  <a:pt x="6399" y="-259"/>
                                </a:lnTo>
                                <a:lnTo>
                                  <a:pt x="6399" y="-283"/>
                                </a:lnTo>
                                <a:lnTo>
                                  <a:pt x="6399" y="-312"/>
                                </a:lnTo>
                                <a:lnTo>
                                  <a:pt x="6399" y="-345"/>
                                </a:lnTo>
                                <a:lnTo>
                                  <a:pt x="6399" y="-378"/>
                                </a:lnTo>
                                <a:lnTo>
                                  <a:pt x="6399" y="-417"/>
                                </a:lnTo>
                                <a:lnTo>
                                  <a:pt x="6399" y="-454"/>
                                </a:lnTo>
                                <a:lnTo>
                                  <a:pt x="6399" y="-495"/>
                                </a:lnTo>
                                <a:lnTo>
                                  <a:pt x="6399" y="-538"/>
                                </a:lnTo>
                                <a:lnTo>
                                  <a:pt x="6399" y="-580"/>
                                </a:lnTo>
                                <a:lnTo>
                                  <a:pt x="6399" y="-627"/>
                                </a:lnTo>
                                <a:lnTo>
                                  <a:pt x="6399" y="-673"/>
                                </a:lnTo>
                                <a:lnTo>
                                  <a:pt x="6399" y="-723"/>
                                </a:lnTo>
                                <a:lnTo>
                                  <a:pt x="6399" y="-779"/>
                                </a:lnTo>
                                <a:lnTo>
                                  <a:pt x="6399" y="-851"/>
                                </a:lnTo>
                                <a:lnTo>
                                  <a:pt x="6399" y="-942"/>
                                </a:lnTo>
                                <a:lnTo>
                                  <a:pt x="6399" y="-965"/>
                                </a:lnTo>
                                <a:lnTo>
                                  <a:pt x="6399" y="-972"/>
                                </a:lnTo>
                                <a:lnTo>
                                  <a:pt x="6399" y="-966"/>
                                </a:lnTo>
                                <a:lnTo>
                                  <a:pt x="6399" y="-945"/>
                                </a:lnTo>
                                <a:lnTo>
                                  <a:pt x="6399" y="-873"/>
                                </a:lnTo>
                                <a:lnTo>
                                  <a:pt x="6399" y="-796"/>
                                </a:lnTo>
                                <a:lnTo>
                                  <a:pt x="6399" y="-737"/>
                                </a:lnTo>
                                <a:lnTo>
                                  <a:pt x="6399" y="-685"/>
                                </a:lnTo>
                                <a:lnTo>
                                  <a:pt x="6399" y="-637"/>
                                </a:lnTo>
                                <a:lnTo>
                                  <a:pt x="6399" y="-591"/>
                                </a:lnTo>
                                <a:lnTo>
                                  <a:pt x="6399" y="-549"/>
                                </a:lnTo>
                                <a:lnTo>
                                  <a:pt x="6399" y="-511"/>
                                </a:lnTo>
                                <a:lnTo>
                                  <a:pt x="6399" y="-470"/>
                                </a:lnTo>
                                <a:lnTo>
                                  <a:pt x="6399" y="-433"/>
                                </a:lnTo>
                                <a:lnTo>
                                  <a:pt x="6399" y="-394"/>
                                </a:lnTo>
                                <a:lnTo>
                                  <a:pt x="6399" y="-360"/>
                                </a:lnTo>
                                <a:lnTo>
                                  <a:pt x="6399" y="-325"/>
                                </a:lnTo>
                                <a:lnTo>
                                  <a:pt x="6399" y="-289"/>
                                </a:lnTo>
                                <a:lnTo>
                                  <a:pt x="6399" y="-255"/>
                                </a:lnTo>
                                <a:lnTo>
                                  <a:pt x="6399" y="-223"/>
                                </a:lnTo>
                                <a:lnTo>
                                  <a:pt x="6399" y="-193"/>
                                </a:lnTo>
                                <a:lnTo>
                                  <a:pt x="6399" y="-178"/>
                                </a:lnTo>
                                <a:lnTo>
                                  <a:pt x="6400" y="-171"/>
                                </a:lnTo>
                                <a:lnTo>
                                  <a:pt x="6400" y="-178"/>
                                </a:lnTo>
                                <a:lnTo>
                                  <a:pt x="6400" y="-192"/>
                                </a:lnTo>
                                <a:lnTo>
                                  <a:pt x="6400" y="-217"/>
                                </a:lnTo>
                                <a:lnTo>
                                  <a:pt x="6400" y="-241"/>
                                </a:lnTo>
                                <a:lnTo>
                                  <a:pt x="6400" y="-266"/>
                                </a:lnTo>
                                <a:lnTo>
                                  <a:pt x="6400" y="-301"/>
                                </a:lnTo>
                                <a:lnTo>
                                  <a:pt x="6400" y="-338"/>
                                </a:lnTo>
                                <a:lnTo>
                                  <a:pt x="6400" y="-376"/>
                                </a:lnTo>
                                <a:lnTo>
                                  <a:pt x="6400" y="-418"/>
                                </a:lnTo>
                                <a:lnTo>
                                  <a:pt x="6400" y="-462"/>
                                </a:lnTo>
                                <a:lnTo>
                                  <a:pt x="6400" y="-508"/>
                                </a:lnTo>
                                <a:lnTo>
                                  <a:pt x="6400" y="-559"/>
                                </a:lnTo>
                                <a:lnTo>
                                  <a:pt x="6400" y="-618"/>
                                </a:lnTo>
                                <a:lnTo>
                                  <a:pt x="6400" y="-680"/>
                                </a:lnTo>
                                <a:lnTo>
                                  <a:pt x="6400" y="-753"/>
                                </a:lnTo>
                                <a:lnTo>
                                  <a:pt x="6400" y="-835"/>
                                </a:lnTo>
                                <a:lnTo>
                                  <a:pt x="6400" y="-862"/>
                                </a:lnTo>
                                <a:lnTo>
                                  <a:pt x="6400" y="-870"/>
                                </a:lnTo>
                                <a:lnTo>
                                  <a:pt x="6400" y="-864"/>
                                </a:lnTo>
                                <a:lnTo>
                                  <a:pt x="6400" y="-842"/>
                                </a:lnTo>
                                <a:lnTo>
                                  <a:pt x="6400" y="-776"/>
                                </a:lnTo>
                                <a:lnTo>
                                  <a:pt x="6400" y="-689"/>
                                </a:lnTo>
                                <a:lnTo>
                                  <a:pt x="6400" y="-628"/>
                                </a:lnTo>
                                <a:lnTo>
                                  <a:pt x="6400" y="-572"/>
                                </a:lnTo>
                                <a:lnTo>
                                  <a:pt x="6400" y="-519"/>
                                </a:lnTo>
                                <a:lnTo>
                                  <a:pt x="6400" y="-466"/>
                                </a:lnTo>
                                <a:lnTo>
                                  <a:pt x="6400" y="-420"/>
                                </a:lnTo>
                                <a:lnTo>
                                  <a:pt x="6400" y="-371"/>
                                </a:lnTo>
                                <a:lnTo>
                                  <a:pt x="6400" y="-325"/>
                                </a:lnTo>
                                <a:lnTo>
                                  <a:pt x="6400" y="-282"/>
                                </a:lnTo>
                                <a:lnTo>
                                  <a:pt x="6400" y="-243"/>
                                </a:lnTo>
                                <a:lnTo>
                                  <a:pt x="6400" y="-204"/>
                                </a:lnTo>
                                <a:lnTo>
                                  <a:pt x="6400" y="-172"/>
                                </a:lnTo>
                                <a:lnTo>
                                  <a:pt x="6400" y="-140"/>
                                </a:lnTo>
                                <a:lnTo>
                                  <a:pt x="6400" y="-104"/>
                                </a:lnTo>
                                <a:lnTo>
                                  <a:pt x="6400" y="-69"/>
                                </a:lnTo>
                                <a:lnTo>
                                  <a:pt x="6400" y="-34"/>
                                </a:lnTo>
                                <a:lnTo>
                                  <a:pt x="6400" y="3"/>
                                </a:lnTo>
                                <a:lnTo>
                                  <a:pt x="6400" y="35"/>
                                </a:lnTo>
                                <a:lnTo>
                                  <a:pt x="6401" y="66"/>
                                </a:lnTo>
                                <a:lnTo>
                                  <a:pt x="6401" y="94"/>
                                </a:lnTo>
                                <a:lnTo>
                                  <a:pt x="6401" y="117"/>
                                </a:lnTo>
                                <a:lnTo>
                                  <a:pt x="6401" y="130"/>
                                </a:lnTo>
                                <a:lnTo>
                                  <a:pt x="6401" y="128"/>
                                </a:lnTo>
                                <a:lnTo>
                                  <a:pt x="6401" y="117"/>
                                </a:lnTo>
                                <a:lnTo>
                                  <a:pt x="6401" y="102"/>
                                </a:lnTo>
                                <a:lnTo>
                                  <a:pt x="6401" y="78"/>
                                </a:lnTo>
                                <a:lnTo>
                                  <a:pt x="6401" y="49"/>
                                </a:lnTo>
                                <a:lnTo>
                                  <a:pt x="6401" y="19"/>
                                </a:lnTo>
                                <a:lnTo>
                                  <a:pt x="6401" y="-20"/>
                                </a:lnTo>
                                <a:lnTo>
                                  <a:pt x="6401" y="-64"/>
                                </a:lnTo>
                                <a:lnTo>
                                  <a:pt x="6401" y="-112"/>
                                </a:lnTo>
                                <a:lnTo>
                                  <a:pt x="6401" y="-162"/>
                                </a:lnTo>
                                <a:lnTo>
                                  <a:pt x="6401" y="-218"/>
                                </a:lnTo>
                                <a:lnTo>
                                  <a:pt x="6401" y="-280"/>
                                </a:lnTo>
                                <a:lnTo>
                                  <a:pt x="6401" y="-345"/>
                                </a:lnTo>
                                <a:lnTo>
                                  <a:pt x="6401" y="-467"/>
                                </a:lnTo>
                                <a:lnTo>
                                  <a:pt x="6401" y="-492"/>
                                </a:lnTo>
                                <a:lnTo>
                                  <a:pt x="6401" y="-500"/>
                                </a:lnTo>
                                <a:lnTo>
                                  <a:pt x="6401" y="-493"/>
                                </a:lnTo>
                                <a:lnTo>
                                  <a:pt x="6401" y="-471"/>
                                </a:lnTo>
                                <a:lnTo>
                                  <a:pt x="6401" y="-405"/>
                                </a:lnTo>
                                <a:lnTo>
                                  <a:pt x="6401" y="-319"/>
                                </a:lnTo>
                                <a:lnTo>
                                  <a:pt x="6401" y="-254"/>
                                </a:lnTo>
                                <a:lnTo>
                                  <a:pt x="6401" y="-199"/>
                                </a:lnTo>
                                <a:lnTo>
                                  <a:pt x="6401" y="-144"/>
                                </a:lnTo>
                                <a:lnTo>
                                  <a:pt x="6401" y="-96"/>
                                </a:lnTo>
                                <a:lnTo>
                                  <a:pt x="6401" y="-49"/>
                                </a:lnTo>
                                <a:lnTo>
                                  <a:pt x="6401" y="-5"/>
                                </a:lnTo>
                                <a:lnTo>
                                  <a:pt x="6401" y="34"/>
                                </a:lnTo>
                                <a:lnTo>
                                  <a:pt x="6401" y="70"/>
                                </a:lnTo>
                                <a:lnTo>
                                  <a:pt x="6401" y="98"/>
                                </a:lnTo>
                                <a:lnTo>
                                  <a:pt x="6401" y="124"/>
                                </a:lnTo>
                                <a:lnTo>
                                  <a:pt x="6401" y="146"/>
                                </a:lnTo>
                                <a:lnTo>
                                  <a:pt x="6401" y="163"/>
                                </a:lnTo>
                                <a:lnTo>
                                  <a:pt x="6401" y="171"/>
                                </a:lnTo>
                                <a:lnTo>
                                  <a:pt x="6401" y="172"/>
                                </a:lnTo>
                                <a:lnTo>
                                  <a:pt x="6402" y="169"/>
                                </a:lnTo>
                                <a:lnTo>
                                  <a:pt x="6402" y="159"/>
                                </a:lnTo>
                                <a:lnTo>
                                  <a:pt x="6402" y="136"/>
                                </a:lnTo>
                                <a:lnTo>
                                  <a:pt x="6402" y="109"/>
                                </a:lnTo>
                                <a:lnTo>
                                  <a:pt x="6402" y="76"/>
                                </a:lnTo>
                                <a:lnTo>
                                  <a:pt x="6402" y="40"/>
                                </a:lnTo>
                                <a:lnTo>
                                  <a:pt x="6402" y="1"/>
                                </a:lnTo>
                                <a:lnTo>
                                  <a:pt x="6402" y="-36"/>
                                </a:lnTo>
                                <a:lnTo>
                                  <a:pt x="6402" y="-75"/>
                                </a:lnTo>
                                <a:lnTo>
                                  <a:pt x="6402" y="-112"/>
                                </a:lnTo>
                                <a:lnTo>
                                  <a:pt x="6402" y="-147"/>
                                </a:lnTo>
                                <a:lnTo>
                                  <a:pt x="6402" y="-185"/>
                                </a:lnTo>
                                <a:lnTo>
                                  <a:pt x="6402" y="-222"/>
                                </a:lnTo>
                                <a:lnTo>
                                  <a:pt x="6402" y="-262"/>
                                </a:lnTo>
                                <a:lnTo>
                                  <a:pt x="6402" y="-303"/>
                                </a:lnTo>
                                <a:lnTo>
                                  <a:pt x="6402" y="-342"/>
                                </a:lnTo>
                                <a:lnTo>
                                  <a:pt x="6402" y="-387"/>
                                </a:lnTo>
                                <a:lnTo>
                                  <a:pt x="6402" y="-431"/>
                                </a:lnTo>
                                <a:lnTo>
                                  <a:pt x="6402" y="-481"/>
                                </a:lnTo>
                                <a:lnTo>
                                  <a:pt x="6402" y="-532"/>
                                </a:lnTo>
                                <a:lnTo>
                                  <a:pt x="6402" y="-582"/>
                                </a:lnTo>
                                <a:lnTo>
                                  <a:pt x="6402" y="-639"/>
                                </a:lnTo>
                                <a:lnTo>
                                  <a:pt x="6402" y="-703"/>
                                </a:lnTo>
                                <a:lnTo>
                                  <a:pt x="6402" y="-793"/>
                                </a:lnTo>
                                <a:lnTo>
                                  <a:pt x="6402" y="-850"/>
                                </a:lnTo>
                                <a:lnTo>
                                  <a:pt x="6402" y="-870"/>
                                </a:lnTo>
                                <a:lnTo>
                                  <a:pt x="6402" y="-875"/>
                                </a:lnTo>
                                <a:lnTo>
                                  <a:pt x="6402" y="-870"/>
                                </a:lnTo>
                                <a:lnTo>
                                  <a:pt x="6403" y="-849"/>
                                </a:lnTo>
                                <a:lnTo>
                                  <a:pt x="6403" y="-792"/>
                                </a:lnTo>
                                <a:lnTo>
                                  <a:pt x="6403" y="-706"/>
                                </a:lnTo>
                                <a:lnTo>
                                  <a:pt x="6403" y="-645"/>
                                </a:lnTo>
                                <a:lnTo>
                                  <a:pt x="6403" y="-590"/>
                                </a:lnTo>
                                <a:lnTo>
                                  <a:pt x="6403" y="-540"/>
                                </a:lnTo>
                                <a:lnTo>
                                  <a:pt x="6403" y="-489"/>
                                </a:lnTo>
                                <a:lnTo>
                                  <a:pt x="6403" y="-443"/>
                                </a:lnTo>
                                <a:lnTo>
                                  <a:pt x="6403" y="-398"/>
                                </a:lnTo>
                                <a:lnTo>
                                  <a:pt x="6403" y="-352"/>
                                </a:lnTo>
                                <a:lnTo>
                                  <a:pt x="6403" y="-310"/>
                                </a:lnTo>
                                <a:lnTo>
                                  <a:pt x="6403" y="-269"/>
                                </a:lnTo>
                                <a:lnTo>
                                  <a:pt x="6403" y="-230"/>
                                </a:lnTo>
                                <a:lnTo>
                                  <a:pt x="6403" y="-193"/>
                                </a:lnTo>
                                <a:lnTo>
                                  <a:pt x="6403" y="-152"/>
                                </a:lnTo>
                                <a:lnTo>
                                  <a:pt x="6403" y="-117"/>
                                </a:lnTo>
                                <a:lnTo>
                                  <a:pt x="6403" y="-79"/>
                                </a:lnTo>
                                <a:lnTo>
                                  <a:pt x="6403" y="-42"/>
                                </a:lnTo>
                                <a:lnTo>
                                  <a:pt x="6403" y="-5"/>
                                </a:lnTo>
                                <a:lnTo>
                                  <a:pt x="6403" y="33"/>
                                </a:lnTo>
                                <a:lnTo>
                                  <a:pt x="6403" y="68"/>
                                </a:lnTo>
                                <a:lnTo>
                                  <a:pt x="6403" y="106"/>
                                </a:lnTo>
                                <a:lnTo>
                                  <a:pt x="6403" y="138"/>
                                </a:lnTo>
                                <a:lnTo>
                                  <a:pt x="6403" y="168"/>
                                </a:lnTo>
                                <a:lnTo>
                                  <a:pt x="6403" y="189"/>
                                </a:lnTo>
                                <a:lnTo>
                                  <a:pt x="6403" y="203"/>
                                </a:lnTo>
                                <a:lnTo>
                                  <a:pt x="6404" y="211"/>
                                </a:lnTo>
                                <a:lnTo>
                                  <a:pt x="6404" y="207"/>
                                </a:lnTo>
                                <a:lnTo>
                                  <a:pt x="6404" y="195"/>
                                </a:lnTo>
                                <a:lnTo>
                                  <a:pt x="6404" y="179"/>
                                </a:lnTo>
                                <a:lnTo>
                                  <a:pt x="6404" y="158"/>
                                </a:lnTo>
                                <a:lnTo>
                                  <a:pt x="6404" y="133"/>
                                </a:lnTo>
                                <a:lnTo>
                                  <a:pt x="6404" y="111"/>
                                </a:lnTo>
                                <a:lnTo>
                                  <a:pt x="6404" y="85"/>
                                </a:lnTo>
                                <a:lnTo>
                                  <a:pt x="6404" y="57"/>
                                </a:lnTo>
                                <a:lnTo>
                                  <a:pt x="6404" y="21"/>
                                </a:lnTo>
                                <a:lnTo>
                                  <a:pt x="6404" y="-18"/>
                                </a:lnTo>
                                <a:lnTo>
                                  <a:pt x="6404" y="-59"/>
                                </a:lnTo>
                                <a:lnTo>
                                  <a:pt x="6404" y="-99"/>
                                </a:lnTo>
                                <a:lnTo>
                                  <a:pt x="6404" y="-142"/>
                                </a:lnTo>
                                <a:lnTo>
                                  <a:pt x="6404" y="-187"/>
                                </a:lnTo>
                                <a:lnTo>
                                  <a:pt x="6404" y="-233"/>
                                </a:lnTo>
                                <a:lnTo>
                                  <a:pt x="6404" y="-281"/>
                                </a:lnTo>
                                <a:lnTo>
                                  <a:pt x="6404" y="-335"/>
                                </a:lnTo>
                                <a:lnTo>
                                  <a:pt x="6404" y="-391"/>
                                </a:lnTo>
                                <a:lnTo>
                                  <a:pt x="6404" y="-448"/>
                                </a:lnTo>
                                <a:lnTo>
                                  <a:pt x="6404" y="-512"/>
                                </a:lnTo>
                                <a:lnTo>
                                  <a:pt x="6404" y="-582"/>
                                </a:lnTo>
                                <a:lnTo>
                                  <a:pt x="6404" y="-718"/>
                                </a:lnTo>
                                <a:lnTo>
                                  <a:pt x="6404" y="-742"/>
                                </a:lnTo>
                                <a:lnTo>
                                  <a:pt x="6404" y="-750"/>
                                </a:lnTo>
                                <a:lnTo>
                                  <a:pt x="6404" y="-743"/>
                                </a:lnTo>
                                <a:lnTo>
                                  <a:pt x="6404" y="-722"/>
                                </a:lnTo>
                                <a:lnTo>
                                  <a:pt x="6404" y="-655"/>
                                </a:lnTo>
                                <a:lnTo>
                                  <a:pt x="6404" y="-568"/>
                                </a:lnTo>
                                <a:lnTo>
                                  <a:pt x="6404" y="-505"/>
                                </a:lnTo>
                                <a:lnTo>
                                  <a:pt x="6404" y="-446"/>
                                </a:lnTo>
                                <a:lnTo>
                                  <a:pt x="6404" y="-389"/>
                                </a:lnTo>
                                <a:lnTo>
                                  <a:pt x="6404" y="-334"/>
                                </a:lnTo>
                                <a:lnTo>
                                  <a:pt x="6404" y="-283"/>
                                </a:lnTo>
                                <a:lnTo>
                                  <a:pt x="6404" y="-235"/>
                                </a:lnTo>
                                <a:lnTo>
                                  <a:pt x="6404" y="-188"/>
                                </a:lnTo>
                                <a:lnTo>
                                  <a:pt x="6404" y="-142"/>
                                </a:lnTo>
                                <a:lnTo>
                                  <a:pt x="6404" y="-98"/>
                                </a:lnTo>
                                <a:lnTo>
                                  <a:pt x="6404" y="-54"/>
                                </a:lnTo>
                                <a:lnTo>
                                  <a:pt x="6404" y="-14"/>
                                </a:lnTo>
                                <a:lnTo>
                                  <a:pt x="6404" y="22"/>
                                </a:lnTo>
                                <a:lnTo>
                                  <a:pt x="6404" y="58"/>
                                </a:lnTo>
                                <a:lnTo>
                                  <a:pt x="6404" y="94"/>
                                </a:lnTo>
                                <a:lnTo>
                                  <a:pt x="6404" y="125"/>
                                </a:lnTo>
                                <a:lnTo>
                                  <a:pt x="6404" y="158"/>
                                </a:lnTo>
                                <a:lnTo>
                                  <a:pt x="6404" y="190"/>
                                </a:lnTo>
                                <a:lnTo>
                                  <a:pt x="6404" y="221"/>
                                </a:lnTo>
                                <a:lnTo>
                                  <a:pt x="6405" y="248"/>
                                </a:lnTo>
                                <a:lnTo>
                                  <a:pt x="6405" y="278"/>
                                </a:lnTo>
                                <a:lnTo>
                                  <a:pt x="6405" y="304"/>
                                </a:lnTo>
                                <a:lnTo>
                                  <a:pt x="6405" y="327"/>
                                </a:lnTo>
                                <a:lnTo>
                                  <a:pt x="6405" y="347"/>
                                </a:lnTo>
                                <a:lnTo>
                                  <a:pt x="6405" y="360"/>
                                </a:lnTo>
                                <a:lnTo>
                                  <a:pt x="6405" y="361"/>
                                </a:lnTo>
                                <a:lnTo>
                                  <a:pt x="6405" y="356"/>
                                </a:lnTo>
                                <a:lnTo>
                                  <a:pt x="6406" y="338"/>
                                </a:lnTo>
                                <a:lnTo>
                                  <a:pt x="6406" y="318"/>
                                </a:lnTo>
                                <a:lnTo>
                                  <a:pt x="6406" y="288"/>
                                </a:lnTo>
                                <a:lnTo>
                                  <a:pt x="6406" y="258"/>
                                </a:lnTo>
                                <a:lnTo>
                                  <a:pt x="6406" y="225"/>
                                </a:lnTo>
                                <a:lnTo>
                                  <a:pt x="6406" y="189"/>
                                </a:lnTo>
                                <a:lnTo>
                                  <a:pt x="6406" y="152"/>
                                </a:lnTo>
                                <a:lnTo>
                                  <a:pt x="6406" y="117"/>
                                </a:lnTo>
                                <a:lnTo>
                                  <a:pt x="6406" y="81"/>
                                </a:lnTo>
                                <a:lnTo>
                                  <a:pt x="6406" y="47"/>
                                </a:lnTo>
                                <a:lnTo>
                                  <a:pt x="6406" y="6"/>
                                </a:lnTo>
                                <a:lnTo>
                                  <a:pt x="6406" y="-33"/>
                                </a:lnTo>
                                <a:lnTo>
                                  <a:pt x="6406" y="-68"/>
                                </a:lnTo>
                                <a:lnTo>
                                  <a:pt x="6406" y="-106"/>
                                </a:lnTo>
                                <a:lnTo>
                                  <a:pt x="6406" y="-144"/>
                                </a:lnTo>
                                <a:lnTo>
                                  <a:pt x="6406" y="-180"/>
                                </a:lnTo>
                                <a:lnTo>
                                  <a:pt x="6407" y="-218"/>
                                </a:lnTo>
                                <a:lnTo>
                                  <a:pt x="6407" y="-258"/>
                                </a:lnTo>
                                <a:lnTo>
                                  <a:pt x="6407" y="-302"/>
                                </a:lnTo>
                                <a:lnTo>
                                  <a:pt x="6407" y="-344"/>
                                </a:lnTo>
                                <a:lnTo>
                                  <a:pt x="6407" y="-391"/>
                                </a:lnTo>
                                <a:lnTo>
                                  <a:pt x="6407" y="-440"/>
                                </a:lnTo>
                                <a:lnTo>
                                  <a:pt x="6407" y="-491"/>
                                </a:lnTo>
                                <a:lnTo>
                                  <a:pt x="6407" y="-545"/>
                                </a:lnTo>
                                <a:lnTo>
                                  <a:pt x="6407" y="-595"/>
                                </a:lnTo>
                                <a:lnTo>
                                  <a:pt x="6407" y="-651"/>
                                </a:lnTo>
                                <a:lnTo>
                                  <a:pt x="6407" y="-714"/>
                                </a:lnTo>
                                <a:lnTo>
                                  <a:pt x="6407" y="-783"/>
                                </a:lnTo>
                                <a:lnTo>
                                  <a:pt x="6407" y="-911"/>
                                </a:lnTo>
                                <a:lnTo>
                                  <a:pt x="6407" y="-937"/>
                                </a:lnTo>
                                <a:lnTo>
                                  <a:pt x="6407" y="-944"/>
                                </a:lnTo>
                                <a:lnTo>
                                  <a:pt x="6407" y="-936"/>
                                </a:lnTo>
                                <a:lnTo>
                                  <a:pt x="6407" y="-915"/>
                                </a:lnTo>
                                <a:lnTo>
                                  <a:pt x="6407" y="-846"/>
                                </a:lnTo>
                                <a:lnTo>
                                  <a:pt x="6407" y="-760"/>
                                </a:lnTo>
                                <a:lnTo>
                                  <a:pt x="6407" y="-697"/>
                                </a:lnTo>
                                <a:lnTo>
                                  <a:pt x="6407" y="-640"/>
                                </a:lnTo>
                                <a:lnTo>
                                  <a:pt x="6407" y="-584"/>
                                </a:lnTo>
                                <a:lnTo>
                                  <a:pt x="6407" y="-529"/>
                                </a:lnTo>
                                <a:lnTo>
                                  <a:pt x="6407" y="-478"/>
                                </a:lnTo>
                                <a:lnTo>
                                  <a:pt x="6407" y="-428"/>
                                </a:lnTo>
                                <a:lnTo>
                                  <a:pt x="6407" y="-379"/>
                                </a:lnTo>
                                <a:lnTo>
                                  <a:pt x="6407" y="-332"/>
                                </a:lnTo>
                                <a:lnTo>
                                  <a:pt x="6407" y="-290"/>
                                </a:lnTo>
                                <a:lnTo>
                                  <a:pt x="6407" y="-247"/>
                                </a:lnTo>
                                <a:lnTo>
                                  <a:pt x="6407" y="-214"/>
                                </a:lnTo>
                                <a:lnTo>
                                  <a:pt x="6407" y="-175"/>
                                </a:lnTo>
                                <a:lnTo>
                                  <a:pt x="6407" y="-144"/>
                                </a:lnTo>
                                <a:lnTo>
                                  <a:pt x="6407" y="-106"/>
                                </a:lnTo>
                                <a:lnTo>
                                  <a:pt x="6407" y="-68"/>
                                </a:lnTo>
                                <a:lnTo>
                                  <a:pt x="6407" y="-33"/>
                                </a:lnTo>
                                <a:lnTo>
                                  <a:pt x="6407" y="6"/>
                                </a:lnTo>
                                <a:lnTo>
                                  <a:pt x="6407" y="40"/>
                                </a:lnTo>
                                <a:lnTo>
                                  <a:pt x="6407" y="75"/>
                                </a:lnTo>
                                <a:lnTo>
                                  <a:pt x="6407" y="112"/>
                                </a:lnTo>
                                <a:lnTo>
                                  <a:pt x="6407" y="151"/>
                                </a:lnTo>
                                <a:lnTo>
                                  <a:pt x="6407" y="189"/>
                                </a:lnTo>
                                <a:lnTo>
                                  <a:pt x="6407" y="221"/>
                                </a:lnTo>
                                <a:lnTo>
                                  <a:pt x="6408" y="255"/>
                                </a:lnTo>
                                <a:lnTo>
                                  <a:pt x="6408" y="289"/>
                                </a:lnTo>
                                <a:lnTo>
                                  <a:pt x="6408" y="316"/>
                                </a:lnTo>
                                <a:lnTo>
                                  <a:pt x="6408" y="339"/>
                                </a:lnTo>
                                <a:lnTo>
                                  <a:pt x="6408" y="355"/>
                                </a:lnTo>
                                <a:lnTo>
                                  <a:pt x="6408" y="359"/>
                                </a:lnTo>
                                <a:lnTo>
                                  <a:pt x="6408" y="355"/>
                                </a:lnTo>
                                <a:lnTo>
                                  <a:pt x="6408" y="342"/>
                                </a:lnTo>
                                <a:lnTo>
                                  <a:pt x="6409" y="327"/>
                                </a:lnTo>
                                <a:lnTo>
                                  <a:pt x="6409" y="303"/>
                                </a:lnTo>
                                <a:lnTo>
                                  <a:pt x="6409" y="279"/>
                                </a:lnTo>
                                <a:lnTo>
                                  <a:pt x="6409" y="251"/>
                                </a:lnTo>
                                <a:lnTo>
                                  <a:pt x="6409" y="223"/>
                                </a:lnTo>
                                <a:lnTo>
                                  <a:pt x="6409" y="195"/>
                                </a:lnTo>
                                <a:lnTo>
                                  <a:pt x="6409" y="165"/>
                                </a:lnTo>
                                <a:lnTo>
                                  <a:pt x="6409" y="132"/>
                                </a:lnTo>
                                <a:lnTo>
                                  <a:pt x="6409" y="98"/>
                                </a:lnTo>
                                <a:lnTo>
                                  <a:pt x="6409" y="62"/>
                                </a:lnTo>
                                <a:lnTo>
                                  <a:pt x="6409" y="23"/>
                                </a:lnTo>
                                <a:lnTo>
                                  <a:pt x="6409" y="-20"/>
                                </a:lnTo>
                                <a:lnTo>
                                  <a:pt x="6409" y="-65"/>
                                </a:lnTo>
                                <a:lnTo>
                                  <a:pt x="6409" y="-117"/>
                                </a:lnTo>
                                <a:lnTo>
                                  <a:pt x="6409" y="-169"/>
                                </a:lnTo>
                                <a:lnTo>
                                  <a:pt x="6409" y="-222"/>
                                </a:lnTo>
                                <a:lnTo>
                                  <a:pt x="6409" y="-273"/>
                                </a:lnTo>
                                <a:lnTo>
                                  <a:pt x="6409" y="-329"/>
                                </a:lnTo>
                                <a:lnTo>
                                  <a:pt x="6409" y="-386"/>
                                </a:lnTo>
                                <a:lnTo>
                                  <a:pt x="6409" y="-447"/>
                                </a:lnTo>
                                <a:lnTo>
                                  <a:pt x="6409" y="-520"/>
                                </a:lnTo>
                                <a:lnTo>
                                  <a:pt x="6409" y="-622"/>
                                </a:lnTo>
                                <a:lnTo>
                                  <a:pt x="6409" y="-648"/>
                                </a:lnTo>
                                <a:lnTo>
                                  <a:pt x="6409" y="-657"/>
                                </a:lnTo>
                                <a:lnTo>
                                  <a:pt x="6409" y="-649"/>
                                </a:lnTo>
                                <a:lnTo>
                                  <a:pt x="6409" y="-626"/>
                                </a:lnTo>
                                <a:lnTo>
                                  <a:pt x="6409" y="-550"/>
                                </a:lnTo>
                                <a:lnTo>
                                  <a:pt x="6409" y="-467"/>
                                </a:lnTo>
                                <a:lnTo>
                                  <a:pt x="6409" y="-401"/>
                                </a:lnTo>
                                <a:lnTo>
                                  <a:pt x="6409" y="-344"/>
                                </a:lnTo>
                                <a:lnTo>
                                  <a:pt x="6409" y="-289"/>
                                </a:lnTo>
                                <a:lnTo>
                                  <a:pt x="6409" y="-232"/>
                                </a:lnTo>
                                <a:lnTo>
                                  <a:pt x="6409" y="-180"/>
                                </a:lnTo>
                                <a:lnTo>
                                  <a:pt x="6409" y="-128"/>
                                </a:lnTo>
                                <a:lnTo>
                                  <a:pt x="6409" y="-80"/>
                                </a:lnTo>
                                <a:lnTo>
                                  <a:pt x="6409" y="-33"/>
                                </a:lnTo>
                                <a:lnTo>
                                  <a:pt x="6409" y="11"/>
                                </a:lnTo>
                                <a:lnTo>
                                  <a:pt x="6409" y="51"/>
                                </a:lnTo>
                                <a:lnTo>
                                  <a:pt x="6409" y="87"/>
                                </a:lnTo>
                                <a:lnTo>
                                  <a:pt x="6409" y="126"/>
                                </a:lnTo>
                                <a:lnTo>
                                  <a:pt x="6409" y="156"/>
                                </a:lnTo>
                                <a:lnTo>
                                  <a:pt x="6409" y="183"/>
                                </a:lnTo>
                                <a:lnTo>
                                  <a:pt x="6409" y="209"/>
                                </a:lnTo>
                                <a:lnTo>
                                  <a:pt x="6409" y="230"/>
                                </a:lnTo>
                                <a:lnTo>
                                  <a:pt x="6409" y="252"/>
                                </a:lnTo>
                                <a:lnTo>
                                  <a:pt x="6409" y="261"/>
                                </a:lnTo>
                                <a:lnTo>
                                  <a:pt x="6409" y="269"/>
                                </a:lnTo>
                                <a:lnTo>
                                  <a:pt x="6409" y="266"/>
                                </a:lnTo>
                                <a:lnTo>
                                  <a:pt x="6410" y="254"/>
                                </a:lnTo>
                                <a:lnTo>
                                  <a:pt x="6410" y="234"/>
                                </a:lnTo>
                                <a:lnTo>
                                  <a:pt x="6410" y="209"/>
                                </a:lnTo>
                                <a:lnTo>
                                  <a:pt x="6410" y="182"/>
                                </a:lnTo>
                                <a:lnTo>
                                  <a:pt x="6410" y="153"/>
                                </a:lnTo>
                                <a:lnTo>
                                  <a:pt x="6410" y="121"/>
                                </a:lnTo>
                                <a:lnTo>
                                  <a:pt x="6410" y="86"/>
                                </a:lnTo>
                                <a:lnTo>
                                  <a:pt x="6410" y="55"/>
                                </a:lnTo>
                                <a:lnTo>
                                  <a:pt x="6410" y="22"/>
                                </a:lnTo>
                                <a:lnTo>
                                  <a:pt x="6410" y="-14"/>
                                </a:lnTo>
                                <a:lnTo>
                                  <a:pt x="6410" y="-50"/>
                                </a:lnTo>
                                <a:lnTo>
                                  <a:pt x="6410" y="-91"/>
                                </a:lnTo>
                                <a:lnTo>
                                  <a:pt x="6410" y="-137"/>
                                </a:lnTo>
                                <a:lnTo>
                                  <a:pt x="6410" y="-178"/>
                                </a:lnTo>
                                <a:lnTo>
                                  <a:pt x="6410" y="-221"/>
                                </a:lnTo>
                                <a:lnTo>
                                  <a:pt x="6410" y="-268"/>
                                </a:lnTo>
                                <a:lnTo>
                                  <a:pt x="6410" y="-319"/>
                                </a:lnTo>
                                <a:lnTo>
                                  <a:pt x="6410" y="-369"/>
                                </a:lnTo>
                                <a:lnTo>
                                  <a:pt x="6410" y="-425"/>
                                </a:lnTo>
                                <a:lnTo>
                                  <a:pt x="6410" y="-479"/>
                                </a:lnTo>
                                <a:lnTo>
                                  <a:pt x="6410" y="-539"/>
                                </a:lnTo>
                                <a:lnTo>
                                  <a:pt x="6410" y="-608"/>
                                </a:lnTo>
                                <a:lnTo>
                                  <a:pt x="6410" y="-711"/>
                                </a:lnTo>
                                <a:lnTo>
                                  <a:pt x="6410" y="-761"/>
                                </a:lnTo>
                                <a:lnTo>
                                  <a:pt x="6410" y="-781"/>
                                </a:lnTo>
                                <a:lnTo>
                                  <a:pt x="6410" y="-785"/>
                                </a:lnTo>
                                <a:lnTo>
                                  <a:pt x="6410" y="-779"/>
                                </a:lnTo>
                                <a:lnTo>
                                  <a:pt x="6410" y="-759"/>
                                </a:lnTo>
                                <a:lnTo>
                                  <a:pt x="6410" y="-703"/>
                                </a:lnTo>
                                <a:lnTo>
                                  <a:pt x="6410" y="-609"/>
                                </a:lnTo>
                                <a:lnTo>
                                  <a:pt x="6410" y="-541"/>
                                </a:lnTo>
                                <a:lnTo>
                                  <a:pt x="6410" y="-485"/>
                                </a:lnTo>
                                <a:lnTo>
                                  <a:pt x="6410" y="-426"/>
                                </a:lnTo>
                                <a:lnTo>
                                  <a:pt x="6410" y="-372"/>
                                </a:lnTo>
                                <a:lnTo>
                                  <a:pt x="6410" y="-322"/>
                                </a:lnTo>
                                <a:lnTo>
                                  <a:pt x="6410" y="-273"/>
                                </a:lnTo>
                                <a:lnTo>
                                  <a:pt x="6410" y="-228"/>
                                </a:lnTo>
                                <a:lnTo>
                                  <a:pt x="6410" y="-184"/>
                                </a:lnTo>
                                <a:lnTo>
                                  <a:pt x="6410" y="-141"/>
                                </a:lnTo>
                                <a:lnTo>
                                  <a:pt x="6410" y="-96"/>
                                </a:lnTo>
                                <a:lnTo>
                                  <a:pt x="6410" y="-52"/>
                                </a:lnTo>
                                <a:lnTo>
                                  <a:pt x="6410" y="-17"/>
                                </a:lnTo>
                                <a:lnTo>
                                  <a:pt x="6410" y="18"/>
                                </a:lnTo>
                                <a:lnTo>
                                  <a:pt x="6410" y="52"/>
                                </a:lnTo>
                                <a:lnTo>
                                  <a:pt x="6410" y="84"/>
                                </a:lnTo>
                                <a:lnTo>
                                  <a:pt x="6410" y="112"/>
                                </a:lnTo>
                                <a:lnTo>
                                  <a:pt x="6410" y="138"/>
                                </a:lnTo>
                                <a:lnTo>
                                  <a:pt x="6410" y="172"/>
                                </a:lnTo>
                                <a:lnTo>
                                  <a:pt x="6411" y="202"/>
                                </a:lnTo>
                                <a:lnTo>
                                  <a:pt x="6411" y="225"/>
                                </a:lnTo>
                                <a:lnTo>
                                  <a:pt x="6411" y="250"/>
                                </a:lnTo>
                                <a:lnTo>
                                  <a:pt x="6411" y="267"/>
                                </a:lnTo>
                                <a:lnTo>
                                  <a:pt x="6411" y="282"/>
                                </a:lnTo>
                                <a:lnTo>
                                  <a:pt x="6411" y="288"/>
                                </a:lnTo>
                                <a:lnTo>
                                  <a:pt x="6411" y="290"/>
                                </a:lnTo>
                                <a:lnTo>
                                  <a:pt x="6411" y="285"/>
                                </a:lnTo>
                                <a:lnTo>
                                  <a:pt x="6411" y="271"/>
                                </a:lnTo>
                                <a:lnTo>
                                  <a:pt x="6411" y="247"/>
                                </a:lnTo>
                                <a:lnTo>
                                  <a:pt x="6412" y="220"/>
                                </a:lnTo>
                                <a:lnTo>
                                  <a:pt x="6412" y="193"/>
                                </a:lnTo>
                                <a:lnTo>
                                  <a:pt x="6412" y="169"/>
                                </a:lnTo>
                                <a:lnTo>
                                  <a:pt x="6412" y="145"/>
                                </a:lnTo>
                                <a:lnTo>
                                  <a:pt x="6412" y="122"/>
                                </a:lnTo>
                                <a:lnTo>
                                  <a:pt x="6412" y="96"/>
                                </a:lnTo>
                                <a:lnTo>
                                  <a:pt x="6412" y="68"/>
                                </a:lnTo>
                                <a:lnTo>
                                  <a:pt x="6412" y="37"/>
                                </a:lnTo>
                                <a:lnTo>
                                  <a:pt x="6412" y="0"/>
                                </a:lnTo>
                                <a:lnTo>
                                  <a:pt x="6412" y="-44"/>
                                </a:lnTo>
                                <a:lnTo>
                                  <a:pt x="6412" y="-84"/>
                                </a:lnTo>
                                <a:lnTo>
                                  <a:pt x="6412" y="-127"/>
                                </a:lnTo>
                                <a:lnTo>
                                  <a:pt x="6412" y="-179"/>
                                </a:lnTo>
                                <a:lnTo>
                                  <a:pt x="6412" y="-230"/>
                                </a:lnTo>
                                <a:lnTo>
                                  <a:pt x="6412" y="-287"/>
                                </a:lnTo>
                                <a:lnTo>
                                  <a:pt x="6412" y="-349"/>
                                </a:lnTo>
                                <a:lnTo>
                                  <a:pt x="6412" y="-416"/>
                                </a:lnTo>
                                <a:lnTo>
                                  <a:pt x="6412" y="-533"/>
                                </a:lnTo>
                                <a:lnTo>
                                  <a:pt x="6412" y="-562"/>
                                </a:lnTo>
                                <a:lnTo>
                                  <a:pt x="6412" y="-571"/>
                                </a:lnTo>
                                <a:lnTo>
                                  <a:pt x="6412" y="-565"/>
                                </a:lnTo>
                                <a:lnTo>
                                  <a:pt x="6412" y="-544"/>
                                </a:lnTo>
                                <a:lnTo>
                                  <a:pt x="6412" y="-482"/>
                                </a:lnTo>
                                <a:lnTo>
                                  <a:pt x="6412" y="-394"/>
                                </a:lnTo>
                                <a:lnTo>
                                  <a:pt x="6412" y="-333"/>
                                </a:lnTo>
                                <a:lnTo>
                                  <a:pt x="6412" y="-279"/>
                                </a:lnTo>
                                <a:lnTo>
                                  <a:pt x="6412" y="-230"/>
                                </a:lnTo>
                                <a:lnTo>
                                  <a:pt x="6412" y="-181"/>
                                </a:lnTo>
                                <a:lnTo>
                                  <a:pt x="6412" y="-135"/>
                                </a:lnTo>
                                <a:lnTo>
                                  <a:pt x="6412" y="-95"/>
                                </a:lnTo>
                                <a:lnTo>
                                  <a:pt x="6412" y="-62"/>
                                </a:lnTo>
                                <a:lnTo>
                                  <a:pt x="6412" y="-39"/>
                                </a:lnTo>
                                <a:lnTo>
                                  <a:pt x="6412" y="-16"/>
                                </a:lnTo>
                                <a:lnTo>
                                  <a:pt x="6412" y="-3"/>
                                </a:lnTo>
                                <a:lnTo>
                                  <a:pt x="6412" y="3"/>
                                </a:lnTo>
                                <a:lnTo>
                                  <a:pt x="6412" y="0"/>
                                </a:lnTo>
                                <a:lnTo>
                                  <a:pt x="6412" y="-20"/>
                                </a:lnTo>
                                <a:lnTo>
                                  <a:pt x="6413" y="-56"/>
                                </a:lnTo>
                                <a:lnTo>
                                  <a:pt x="6413" y="-92"/>
                                </a:lnTo>
                                <a:lnTo>
                                  <a:pt x="6413" y="-129"/>
                                </a:lnTo>
                                <a:lnTo>
                                  <a:pt x="6413" y="-168"/>
                                </a:lnTo>
                                <a:lnTo>
                                  <a:pt x="6413" y="-210"/>
                                </a:lnTo>
                                <a:lnTo>
                                  <a:pt x="6413" y="-249"/>
                                </a:lnTo>
                                <a:lnTo>
                                  <a:pt x="6413" y="-288"/>
                                </a:lnTo>
                                <a:lnTo>
                                  <a:pt x="6413" y="-325"/>
                                </a:lnTo>
                                <a:lnTo>
                                  <a:pt x="6413" y="-366"/>
                                </a:lnTo>
                                <a:lnTo>
                                  <a:pt x="6413" y="-405"/>
                                </a:lnTo>
                                <a:lnTo>
                                  <a:pt x="6413" y="-440"/>
                                </a:lnTo>
                                <a:lnTo>
                                  <a:pt x="6413" y="-483"/>
                                </a:lnTo>
                                <a:lnTo>
                                  <a:pt x="6413" y="-523"/>
                                </a:lnTo>
                                <a:lnTo>
                                  <a:pt x="6413" y="-566"/>
                                </a:lnTo>
                                <a:lnTo>
                                  <a:pt x="6413" y="-613"/>
                                </a:lnTo>
                                <a:lnTo>
                                  <a:pt x="6413" y="-663"/>
                                </a:lnTo>
                                <a:lnTo>
                                  <a:pt x="6413" y="-712"/>
                                </a:lnTo>
                                <a:lnTo>
                                  <a:pt x="6413" y="-768"/>
                                </a:lnTo>
                                <a:lnTo>
                                  <a:pt x="6413" y="-833"/>
                                </a:lnTo>
                                <a:lnTo>
                                  <a:pt x="6413" y="-941"/>
                                </a:lnTo>
                                <a:lnTo>
                                  <a:pt x="6413" y="-965"/>
                                </a:lnTo>
                                <a:lnTo>
                                  <a:pt x="6413" y="-972"/>
                                </a:lnTo>
                                <a:lnTo>
                                  <a:pt x="6413" y="-964"/>
                                </a:lnTo>
                                <a:lnTo>
                                  <a:pt x="6413" y="-937"/>
                                </a:lnTo>
                                <a:lnTo>
                                  <a:pt x="6413" y="-809"/>
                                </a:lnTo>
                                <a:lnTo>
                                  <a:pt x="6413" y="-751"/>
                                </a:lnTo>
                                <a:lnTo>
                                  <a:pt x="6413" y="-699"/>
                                </a:lnTo>
                                <a:lnTo>
                                  <a:pt x="6413" y="-647"/>
                                </a:lnTo>
                                <a:lnTo>
                                  <a:pt x="6413" y="-598"/>
                                </a:lnTo>
                                <a:lnTo>
                                  <a:pt x="6413" y="-552"/>
                                </a:lnTo>
                                <a:lnTo>
                                  <a:pt x="6413" y="-512"/>
                                </a:lnTo>
                                <a:lnTo>
                                  <a:pt x="6413" y="-473"/>
                                </a:lnTo>
                                <a:lnTo>
                                  <a:pt x="6414" y="-432"/>
                                </a:lnTo>
                                <a:lnTo>
                                  <a:pt x="6414" y="-394"/>
                                </a:lnTo>
                                <a:lnTo>
                                  <a:pt x="6414" y="-353"/>
                                </a:lnTo>
                                <a:lnTo>
                                  <a:pt x="6414" y="-316"/>
                                </a:lnTo>
                                <a:lnTo>
                                  <a:pt x="6414" y="-275"/>
                                </a:lnTo>
                                <a:lnTo>
                                  <a:pt x="6414" y="-233"/>
                                </a:lnTo>
                                <a:lnTo>
                                  <a:pt x="6414" y="-192"/>
                                </a:lnTo>
                                <a:lnTo>
                                  <a:pt x="6414" y="-149"/>
                                </a:lnTo>
                                <a:lnTo>
                                  <a:pt x="6414" y="-111"/>
                                </a:lnTo>
                                <a:lnTo>
                                  <a:pt x="6414" y="-73"/>
                                </a:lnTo>
                                <a:lnTo>
                                  <a:pt x="6414" y="-31"/>
                                </a:lnTo>
                                <a:lnTo>
                                  <a:pt x="6414" y="6"/>
                                </a:lnTo>
                                <a:lnTo>
                                  <a:pt x="6414" y="45"/>
                                </a:lnTo>
                                <a:lnTo>
                                  <a:pt x="6414" y="83"/>
                                </a:lnTo>
                                <a:lnTo>
                                  <a:pt x="6414" y="117"/>
                                </a:lnTo>
                                <a:lnTo>
                                  <a:pt x="6415" y="154"/>
                                </a:lnTo>
                                <a:lnTo>
                                  <a:pt x="6415" y="187"/>
                                </a:lnTo>
                                <a:lnTo>
                                  <a:pt x="6415" y="215"/>
                                </a:lnTo>
                                <a:lnTo>
                                  <a:pt x="6415" y="232"/>
                                </a:lnTo>
                                <a:lnTo>
                                  <a:pt x="6415" y="238"/>
                                </a:lnTo>
                                <a:lnTo>
                                  <a:pt x="6415" y="235"/>
                                </a:lnTo>
                                <a:lnTo>
                                  <a:pt x="6416" y="220"/>
                                </a:lnTo>
                                <a:lnTo>
                                  <a:pt x="6416" y="203"/>
                                </a:lnTo>
                                <a:lnTo>
                                  <a:pt x="6416" y="179"/>
                                </a:lnTo>
                                <a:lnTo>
                                  <a:pt x="6416" y="151"/>
                                </a:lnTo>
                                <a:lnTo>
                                  <a:pt x="6416" y="119"/>
                                </a:lnTo>
                                <a:lnTo>
                                  <a:pt x="6416" y="84"/>
                                </a:lnTo>
                                <a:lnTo>
                                  <a:pt x="6416" y="47"/>
                                </a:lnTo>
                                <a:lnTo>
                                  <a:pt x="6416" y="12"/>
                                </a:lnTo>
                                <a:lnTo>
                                  <a:pt x="6416" y="-20"/>
                                </a:lnTo>
                                <a:lnTo>
                                  <a:pt x="6416" y="-55"/>
                                </a:lnTo>
                                <a:lnTo>
                                  <a:pt x="6416" y="-92"/>
                                </a:lnTo>
                                <a:lnTo>
                                  <a:pt x="6416" y="-129"/>
                                </a:lnTo>
                                <a:lnTo>
                                  <a:pt x="6416" y="-162"/>
                                </a:lnTo>
                                <a:lnTo>
                                  <a:pt x="6416" y="-202"/>
                                </a:lnTo>
                                <a:lnTo>
                                  <a:pt x="6416" y="-241"/>
                                </a:lnTo>
                                <a:lnTo>
                                  <a:pt x="6416" y="-284"/>
                                </a:lnTo>
                                <a:lnTo>
                                  <a:pt x="6416" y="-324"/>
                                </a:lnTo>
                                <a:lnTo>
                                  <a:pt x="6416" y="-371"/>
                                </a:lnTo>
                                <a:lnTo>
                                  <a:pt x="6416" y="-417"/>
                                </a:lnTo>
                                <a:lnTo>
                                  <a:pt x="6416" y="-470"/>
                                </a:lnTo>
                                <a:lnTo>
                                  <a:pt x="6416" y="-517"/>
                                </a:lnTo>
                                <a:lnTo>
                                  <a:pt x="6416" y="-569"/>
                                </a:lnTo>
                                <a:lnTo>
                                  <a:pt x="6416" y="-627"/>
                                </a:lnTo>
                                <a:lnTo>
                                  <a:pt x="6416" y="-687"/>
                                </a:lnTo>
                                <a:lnTo>
                                  <a:pt x="6416" y="-751"/>
                                </a:lnTo>
                                <a:lnTo>
                                  <a:pt x="6416" y="-879"/>
                                </a:lnTo>
                                <a:lnTo>
                                  <a:pt x="6416" y="-907"/>
                                </a:lnTo>
                                <a:lnTo>
                                  <a:pt x="6416" y="-915"/>
                                </a:lnTo>
                                <a:lnTo>
                                  <a:pt x="6416" y="-909"/>
                                </a:lnTo>
                                <a:lnTo>
                                  <a:pt x="6416" y="-885"/>
                                </a:lnTo>
                                <a:lnTo>
                                  <a:pt x="6417" y="-813"/>
                                </a:lnTo>
                                <a:lnTo>
                                  <a:pt x="6417" y="-783"/>
                                </a:lnTo>
                                <a:lnTo>
                                  <a:pt x="6417" y="-765"/>
                                </a:lnTo>
                                <a:lnTo>
                                  <a:pt x="6417" y="-761"/>
                                </a:lnTo>
                                <a:lnTo>
                                  <a:pt x="6417" y="-771"/>
                                </a:lnTo>
                                <a:lnTo>
                                  <a:pt x="6417" y="-795"/>
                                </a:lnTo>
                                <a:lnTo>
                                  <a:pt x="6417" y="-798"/>
                                </a:lnTo>
                                <a:lnTo>
                                  <a:pt x="6417" y="-791"/>
                                </a:lnTo>
                                <a:lnTo>
                                  <a:pt x="6417" y="-769"/>
                                </a:lnTo>
                                <a:lnTo>
                                  <a:pt x="6417" y="-710"/>
                                </a:lnTo>
                                <a:lnTo>
                                  <a:pt x="6417" y="-618"/>
                                </a:lnTo>
                                <a:lnTo>
                                  <a:pt x="6417" y="-551"/>
                                </a:lnTo>
                                <a:lnTo>
                                  <a:pt x="6417" y="-490"/>
                                </a:lnTo>
                                <a:lnTo>
                                  <a:pt x="6417" y="-432"/>
                                </a:lnTo>
                                <a:lnTo>
                                  <a:pt x="6417" y="-379"/>
                                </a:lnTo>
                                <a:lnTo>
                                  <a:pt x="6417" y="-332"/>
                                </a:lnTo>
                                <a:lnTo>
                                  <a:pt x="6417" y="-286"/>
                                </a:lnTo>
                                <a:lnTo>
                                  <a:pt x="6417" y="-242"/>
                                </a:lnTo>
                                <a:lnTo>
                                  <a:pt x="6417" y="-202"/>
                                </a:lnTo>
                                <a:lnTo>
                                  <a:pt x="6417" y="-165"/>
                                </a:lnTo>
                                <a:lnTo>
                                  <a:pt x="6417" y="-128"/>
                                </a:lnTo>
                                <a:lnTo>
                                  <a:pt x="6417" y="-93"/>
                                </a:lnTo>
                                <a:lnTo>
                                  <a:pt x="6417" y="-62"/>
                                </a:lnTo>
                                <a:lnTo>
                                  <a:pt x="6417" y="-43"/>
                                </a:lnTo>
                                <a:lnTo>
                                  <a:pt x="6417" y="-23"/>
                                </a:lnTo>
                                <a:lnTo>
                                  <a:pt x="6417" y="-11"/>
                                </a:lnTo>
                                <a:lnTo>
                                  <a:pt x="6417" y="-4"/>
                                </a:lnTo>
                                <a:lnTo>
                                  <a:pt x="6417" y="-9"/>
                                </a:lnTo>
                                <a:lnTo>
                                  <a:pt x="6417" y="-23"/>
                                </a:lnTo>
                                <a:lnTo>
                                  <a:pt x="6417" y="-44"/>
                                </a:lnTo>
                                <a:lnTo>
                                  <a:pt x="6417" y="-69"/>
                                </a:lnTo>
                                <a:lnTo>
                                  <a:pt x="6417" y="-99"/>
                                </a:lnTo>
                                <a:lnTo>
                                  <a:pt x="6417" y="-136"/>
                                </a:lnTo>
                                <a:lnTo>
                                  <a:pt x="6417" y="-173"/>
                                </a:lnTo>
                                <a:lnTo>
                                  <a:pt x="6417" y="-215"/>
                                </a:lnTo>
                                <a:lnTo>
                                  <a:pt x="6417" y="-260"/>
                                </a:lnTo>
                                <a:lnTo>
                                  <a:pt x="6417" y="-307"/>
                                </a:lnTo>
                                <a:lnTo>
                                  <a:pt x="6417" y="-355"/>
                                </a:lnTo>
                                <a:lnTo>
                                  <a:pt x="6417" y="-402"/>
                                </a:lnTo>
                                <a:lnTo>
                                  <a:pt x="6417" y="-457"/>
                                </a:lnTo>
                                <a:lnTo>
                                  <a:pt x="6417" y="-511"/>
                                </a:lnTo>
                                <a:lnTo>
                                  <a:pt x="6417" y="-572"/>
                                </a:lnTo>
                                <a:lnTo>
                                  <a:pt x="6417" y="-642"/>
                                </a:lnTo>
                                <a:lnTo>
                                  <a:pt x="6417" y="-772"/>
                                </a:lnTo>
                                <a:lnTo>
                                  <a:pt x="6417" y="-800"/>
                                </a:lnTo>
                                <a:lnTo>
                                  <a:pt x="6417" y="-810"/>
                                </a:lnTo>
                                <a:lnTo>
                                  <a:pt x="6417" y="-802"/>
                                </a:lnTo>
                                <a:lnTo>
                                  <a:pt x="6417" y="-780"/>
                                </a:lnTo>
                                <a:lnTo>
                                  <a:pt x="6417" y="-709"/>
                                </a:lnTo>
                                <a:lnTo>
                                  <a:pt x="6417" y="-622"/>
                                </a:lnTo>
                                <a:lnTo>
                                  <a:pt x="6417" y="-554"/>
                                </a:lnTo>
                                <a:lnTo>
                                  <a:pt x="6417" y="-496"/>
                                </a:lnTo>
                                <a:lnTo>
                                  <a:pt x="6417" y="-443"/>
                                </a:lnTo>
                                <a:lnTo>
                                  <a:pt x="6417" y="-388"/>
                                </a:lnTo>
                                <a:lnTo>
                                  <a:pt x="6418" y="-339"/>
                                </a:lnTo>
                                <a:lnTo>
                                  <a:pt x="6418" y="-289"/>
                                </a:lnTo>
                                <a:lnTo>
                                  <a:pt x="6418" y="-241"/>
                                </a:lnTo>
                                <a:lnTo>
                                  <a:pt x="6418" y="-196"/>
                                </a:lnTo>
                                <a:lnTo>
                                  <a:pt x="6418" y="-154"/>
                                </a:lnTo>
                                <a:lnTo>
                                  <a:pt x="6418" y="-116"/>
                                </a:lnTo>
                                <a:lnTo>
                                  <a:pt x="6418" y="-79"/>
                                </a:lnTo>
                                <a:lnTo>
                                  <a:pt x="6418" y="-48"/>
                                </a:lnTo>
                                <a:lnTo>
                                  <a:pt x="6418" y="-21"/>
                                </a:lnTo>
                                <a:lnTo>
                                  <a:pt x="6418" y="-2"/>
                                </a:lnTo>
                                <a:lnTo>
                                  <a:pt x="6418" y="18"/>
                                </a:lnTo>
                                <a:lnTo>
                                  <a:pt x="6418" y="30"/>
                                </a:lnTo>
                                <a:lnTo>
                                  <a:pt x="6418" y="34"/>
                                </a:lnTo>
                                <a:lnTo>
                                  <a:pt x="6418" y="29"/>
                                </a:lnTo>
                                <a:lnTo>
                                  <a:pt x="6418" y="17"/>
                                </a:lnTo>
                                <a:lnTo>
                                  <a:pt x="6418" y="-3"/>
                                </a:lnTo>
                                <a:lnTo>
                                  <a:pt x="6418" y="-28"/>
                                </a:lnTo>
                                <a:lnTo>
                                  <a:pt x="6418" y="-56"/>
                                </a:lnTo>
                                <a:lnTo>
                                  <a:pt x="6418" y="-83"/>
                                </a:lnTo>
                                <a:lnTo>
                                  <a:pt x="6418" y="-116"/>
                                </a:lnTo>
                                <a:lnTo>
                                  <a:pt x="6418" y="-150"/>
                                </a:lnTo>
                                <a:lnTo>
                                  <a:pt x="6418" y="-189"/>
                                </a:lnTo>
                                <a:lnTo>
                                  <a:pt x="6418" y="-227"/>
                                </a:lnTo>
                                <a:lnTo>
                                  <a:pt x="6418" y="-267"/>
                                </a:lnTo>
                                <a:lnTo>
                                  <a:pt x="6418" y="-311"/>
                                </a:lnTo>
                                <a:lnTo>
                                  <a:pt x="6418" y="-356"/>
                                </a:lnTo>
                                <a:lnTo>
                                  <a:pt x="6418" y="-409"/>
                                </a:lnTo>
                                <a:lnTo>
                                  <a:pt x="6418" y="-462"/>
                                </a:lnTo>
                                <a:lnTo>
                                  <a:pt x="6418" y="-518"/>
                                </a:lnTo>
                                <a:lnTo>
                                  <a:pt x="6418" y="-577"/>
                                </a:lnTo>
                                <a:lnTo>
                                  <a:pt x="6418" y="-639"/>
                                </a:lnTo>
                                <a:lnTo>
                                  <a:pt x="6418" y="-703"/>
                                </a:lnTo>
                                <a:lnTo>
                                  <a:pt x="6418" y="-788"/>
                                </a:lnTo>
                                <a:lnTo>
                                  <a:pt x="6418" y="-854"/>
                                </a:lnTo>
                                <a:lnTo>
                                  <a:pt x="6418" y="-879"/>
                                </a:lnTo>
                                <a:lnTo>
                                  <a:pt x="6418" y="-888"/>
                                </a:lnTo>
                                <a:lnTo>
                                  <a:pt x="6418" y="-881"/>
                                </a:lnTo>
                                <a:lnTo>
                                  <a:pt x="6418" y="-859"/>
                                </a:lnTo>
                                <a:lnTo>
                                  <a:pt x="6418" y="-791"/>
                                </a:lnTo>
                                <a:lnTo>
                                  <a:pt x="6418" y="-703"/>
                                </a:lnTo>
                                <a:lnTo>
                                  <a:pt x="6418" y="-635"/>
                                </a:lnTo>
                                <a:lnTo>
                                  <a:pt x="6418" y="-576"/>
                                </a:lnTo>
                                <a:lnTo>
                                  <a:pt x="6418" y="-520"/>
                                </a:lnTo>
                                <a:lnTo>
                                  <a:pt x="6418" y="-468"/>
                                </a:lnTo>
                                <a:lnTo>
                                  <a:pt x="6418" y="-415"/>
                                </a:lnTo>
                                <a:lnTo>
                                  <a:pt x="6418" y="-365"/>
                                </a:lnTo>
                                <a:lnTo>
                                  <a:pt x="6418" y="-317"/>
                                </a:lnTo>
                                <a:lnTo>
                                  <a:pt x="6418" y="-272"/>
                                </a:lnTo>
                                <a:lnTo>
                                  <a:pt x="6418" y="-228"/>
                                </a:lnTo>
                                <a:lnTo>
                                  <a:pt x="6418" y="-188"/>
                                </a:lnTo>
                                <a:lnTo>
                                  <a:pt x="6418" y="-145"/>
                                </a:lnTo>
                                <a:lnTo>
                                  <a:pt x="6418" y="-109"/>
                                </a:lnTo>
                                <a:lnTo>
                                  <a:pt x="6418" y="-73"/>
                                </a:lnTo>
                                <a:lnTo>
                                  <a:pt x="6418" y="-37"/>
                                </a:lnTo>
                                <a:lnTo>
                                  <a:pt x="6418" y="-4"/>
                                </a:lnTo>
                                <a:lnTo>
                                  <a:pt x="6418" y="30"/>
                                </a:lnTo>
                                <a:lnTo>
                                  <a:pt x="6418" y="66"/>
                                </a:lnTo>
                                <a:lnTo>
                                  <a:pt x="6418" y="98"/>
                                </a:lnTo>
                                <a:lnTo>
                                  <a:pt x="6419" y="133"/>
                                </a:lnTo>
                                <a:lnTo>
                                  <a:pt x="6419" y="166"/>
                                </a:lnTo>
                                <a:lnTo>
                                  <a:pt x="6419" y="198"/>
                                </a:lnTo>
                                <a:lnTo>
                                  <a:pt x="6419" y="231"/>
                                </a:lnTo>
                                <a:lnTo>
                                  <a:pt x="6419" y="262"/>
                                </a:lnTo>
                                <a:lnTo>
                                  <a:pt x="6419" y="284"/>
                                </a:lnTo>
                                <a:lnTo>
                                  <a:pt x="6419" y="305"/>
                                </a:lnTo>
                                <a:lnTo>
                                  <a:pt x="6419" y="315"/>
                                </a:lnTo>
                                <a:lnTo>
                                  <a:pt x="6419" y="316"/>
                                </a:lnTo>
                                <a:lnTo>
                                  <a:pt x="6419" y="310"/>
                                </a:lnTo>
                                <a:lnTo>
                                  <a:pt x="6420" y="299"/>
                                </a:lnTo>
                                <a:lnTo>
                                  <a:pt x="6420" y="285"/>
                                </a:lnTo>
                                <a:lnTo>
                                  <a:pt x="6420" y="267"/>
                                </a:lnTo>
                                <a:lnTo>
                                  <a:pt x="6420" y="245"/>
                                </a:lnTo>
                                <a:lnTo>
                                  <a:pt x="6420" y="219"/>
                                </a:lnTo>
                                <a:lnTo>
                                  <a:pt x="6420" y="190"/>
                                </a:lnTo>
                                <a:lnTo>
                                  <a:pt x="6420" y="155"/>
                                </a:lnTo>
                                <a:lnTo>
                                  <a:pt x="6420" y="118"/>
                                </a:lnTo>
                                <a:lnTo>
                                  <a:pt x="6420" y="76"/>
                                </a:lnTo>
                                <a:lnTo>
                                  <a:pt x="6420" y="31"/>
                                </a:lnTo>
                                <a:lnTo>
                                  <a:pt x="6420" y="-16"/>
                                </a:lnTo>
                                <a:lnTo>
                                  <a:pt x="6420" y="-65"/>
                                </a:lnTo>
                                <a:lnTo>
                                  <a:pt x="6420" y="-115"/>
                                </a:lnTo>
                                <a:lnTo>
                                  <a:pt x="6420" y="-171"/>
                                </a:lnTo>
                                <a:lnTo>
                                  <a:pt x="6420" y="-230"/>
                                </a:lnTo>
                                <a:lnTo>
                                  <a:pt x="6420" y="-293"/>
                                </a:lnTo>
                                <a:lnTo>
                                  <a:pt x="6420" y="-381"/>
                                </a:lnTo>
                                <a:lnTo>
                                  <a:pt x="6420" y="-446"/>
                                </a:lnTo>
                                <a:lnTo>
                                  <a:pt x="6420" y="-469"/>
                                </a:lnTo>
                                <a:lnTo>
                                  <a:pt x="6420" y="-474"/>
                                </a:lnTo>
                                <a:lnTo>
                                  <a:pt x="6420" y="-467"/>
                                </a:lnTo>
                                <a:lnTo>
                                  <a:pt x="6420" y="-444"/>
                                </a:lnTo>
                                <a:lnTo>
                                  <a:pt x="6420" y="-374"/>
                                </a:lnTo>
                                <a:lnTo>
                                  <a:pt x="6420" y="-291"/>
                                </a:lnTo>
                                <a:lnTo>
                                  <a:pt x="6420" y="-224"/>
                                </a:lnTo>
                                <a:lnTo>
                                  <a:pt x="6420" y="-167"/>
                                </a:lnTo>
                                <a:lnTo>
                                  <a:pt x="6420" y="-114"/>
                                </a:lnTo>
                                <a:lnTo>
                                  <a:pt x="6420" y="-59"/>
                                </a:lnTo>
                                <a:lnTo>
                                  <a:pt x="6420" y="-9"/>
                                </a:lnTo>
                                <a:lnTo>
                                  <a:pt x="6420" y="39"/>
                                </a:lnTo>
                                <a:lnTo>
                                  <a:pt x="6420" y="80"/>
                                </a:lnTo>
                                <a:lnTo>
                                  <a:pt x="6420" y="121"/>
                                </a:lnTo>
                                <a:lnTo>
                                  <a:pt x="6420" y="158"/>
                                </a:lnTo>
                                <a:lnTo>
                                  <a:pt x="6420" y="191"/>
                                </a:lnTo>
                                <a:lnTo>
                                  <a:pt x="6420" y="215"/>
                                </a:lnTo>
                                <a:lnTo>
                                  <a:pt x="6420" y="236"/>
                                </a:lnTo>
                                <a:lnTo>
                                  <a:pt x="6420" y="252"/>
                                </a:lnTo>
                                <a:lnTo>
                                  <a:pt x="6420" y="265"/>
                                </a:lnTo>
                                <a:lnTo>
                                  <a:pt x="6420" y="273"/>
                                </a:lnTo>
                                <a:lnTo>
                                  <a:pt x="6420" y="267"/>
                                </a:lnTo>
                                <a:lnTo>
                                  <a:pt x="6420" y="254"/>
                                </a:lnTo>
                                <a:lnTo>
                                  <a:pt x="6420" y="240"/>
                                </a:lnTo>
                                <a:lnTo>
                                  <a:pt x="6420" y="225"/>
                                </a:lnTo>
                                <a:lnTo>
                                  <a:pt x="6420" y="201"/>
                                </a:lnTo>
                                <a:lnTo>
                                  <a:pt x="6420" y="174"/>
                                </a:lnTo>
                                <a:lnTo>
                                  <a:pt x="6420" y="141"/>
                                </a:lnTo>
                                <a:lnTo>
                                  <a:pt x="6421" y="101"/>
                                </a:lnTo>
                                <a:lnTo>
                                  <a:pt x="6421" y="60"/>
                                </a:lnTo>
                                <a:lnTo>
                                  <a:pt x="6421" y="14"/>
                                </a:lnTo>
                                <a:lnTo>
                                  <a:pt x="6421" y="-33"/>
                                </a:lnTo>
                                <a:lnTo>
                                  <a:pt x="6421" y="-86"/>
                                </a:lnTo>
                                <a:lnTo>
                                  <a:pt x="6421" y="-140"/>
                                </a:lnTo>
                                <a:lnTo>
                                  <a:pt x="6421" y="-198"/>
                                </a:lnTo>
                                <a:lnTo>
                                  <a:pt x="6421" y="-265"/>
                                </a:lnTo>
                                <a:lnTo>
                                  <a:pt x="6421" y="-385"/>
                                </a:lnTo>
                                <a:lnTo>
                                  <a:pt x="6421" y="-410"/>
                                </a:lnTo>
                                <a:lnTo>
                                  <a:pt x="6421" y="-417"/>
                                </a:lnTo>
                                <a:lnTo>
                                  <a:pt x="6421" y="-410"/>
                                </a:lnTo>
                                <a:lnTo>
                                  <a:pt x="6421" y="-388"/>
                                </a:lnTo>
                                <a:lnTo>
                                  <a:pt x="6421" y="-321"/>
                                </a:lnTo>
                                <a:lnTo>
                                  <a:pt x="6421" y="-240"/>
                                </a:lnTo>
                                <a:lnTo>
                                  <a:pt x="6421" y="-177"/>
                                </a:lnTo>
                                <a:lnTo>
                                  <a:pt x="6421" y="-119"/>
                                </a:lnTo>
                                <a:lnTo>
                                  <a:pt x="6421" y="-65"/>
                                </a:lnTo>
                                <a:lnTo>
                                  <a:pt x="6421" y="-19"/>
                                </a:lnTo>
                                <a:lnTo>
                                  <a:pt x="6421" y="24"/>
                                </a:lnTo>
                                <a:lnTo>
                                  <a:pt x="6421" y="64"/>
                                </a:lnTo>
                                <a:lnTo>
                                  <a:pt x="6421" y="97"/>
                                </a:lnTo>
                                <a:lnTo>
                                  <a:pt x="6421" y="129"/>
                                </a:lnTo>
                                <a:lnTo>
                                  <a:pt x="6421" y="155"/>
                                </a:lnTo>
                                <a:lnTo>
                                  <a:pt x="6421" y="170"/>
                                </a:lnTo>
                                <a:lnTo>
                                  <a:pt x="6421" y="181"/>
                                </a:lnTo>
                                <a:lnTo>
                                  <a:pt x="6421" y="188"/>
                                </a:lnTo>
                                <a:lnTo>
                                  <a:pt x="6421" y="182"/>
                                </a:lnTo>
                                <a:lnTo>
                                  <a:pt x="6421" y="162"/>
                                </a:lnTo>
                                <a:lnTo>
                                  <a:pt x="6421" y="127"/>
                                </a:lnTo>
                                <a:lnTo>
                                  <a:pt x="6421" y="93"/>
                                </a:lnTo>
                                <a:lnTo>
                                  <a:pt x="6422" y="57"/>
                                </a:lnTo>
                                <a:lnTo>
                                  <a:pt x="6422" y="21"/>
                                </a:lnTo>
                                <a:lnTo>
                                  <a:pt x="6422" y="-17"/>
                                </a:lnTo>
                                <a:lnTo>
                                  <a:pt x="6422" y="-54"/>
                                </a:lnTo>
                                <a:lnTo>
                                  <a:pt x="6422" y="-91"/>
                                </a:lnTo>
                                <a:lnTo>
                                  <a:pt x="6422" y="-128"/>
                                </a:lnTo>
                                <a:lnTo>
                                  <a:pt x="6422" y="-165"/>
                                </a:lnTo>
                                <a:lnTo>
                                  <a:pt x="6422" y="-200"/>
                                </a:lnTo>
                                <a:lnTo>
                                  <a:pt x="6422" y="-239"/>
                                </a:lnTo>
                                <a:lnTo>
                                  <a:pt x="6422" y="-277"/>
                                </a:lnTo>
                                <a:lnTo>
                                  <a:pt x="6422" y="-317"/>
                                </a:lnTo>
                                <a:lnTo>
                                  <a:pt x="6422" y="-356"/>
                                </a:lnTo>
                                <a:lnTo>
                                  <a:pt x="6422" y="-396"/>
                                </a:lnTo>
                                <a:lnTo>
                                  <a:pt x="6422" y="-432"/>
                                </a:lnTo>
                                <a:lnTo>
                                  <a:pt x="6422" y="-475"/>
                                </a:lnTo>
                                <a:lnTo>
                                  <a:pt x="6422" y="-522"/>
                                </a:lnTo>
                                <a:lnTo>
                                  <a:pt x="6422" y="-565"/>
                                </a:lnTo>
                                <a:lnTo>
                                  <a:pt x="6422" y="-613"/>
                                </a:lnTo>
                                <a:lnTo>
                                  <a:pt x="6422" y="-661"/>
                                </a:lnTo>
                                <a:lnTo>
                                  <a:pt x="6422" y="-719"/>
                                </a:lnTo>
                                <a:lnTo>
                                  <a:pt x="6422" y="-780"/>
                                </a:lnTo>
                                <a:lnTo>
                                  <a:pt x="6422" y="-869"/>
                                </a:lnTo>
                                <a:lnTo>
                                  <a:pt x="6422" y="-923"/>
                                </a:lnTo>
                                <a:lnTo>
                                  <a:pt x="6422" y="-944"/>
                                </a:lnTo>
                                <a:lnTo>
                                  <a:pt x="6422" y="-950"/>
                                </a:lnTo>
                                <a:lnTo>
                                  <a:pt x="6422" y="-946"/>
                                </a:lnTo>
                                <a:lnTo>
                                  <a:pt x="6422" y="-929"/>
                                </a:lnTo>
                                <a:lnTo>
                                  <a:pt x="6422" y="-884"/>
                                </a:lnTo>
                                <a:lnTo>
                                  <a:pt x="6422" y="-787"/>
                                </a:lnTo>
                                <a:lnTo>
                                  <a:pt x="6422" y="-727"/>
                                </a:lnTo>
                                <a:lnTo>
                                  <a:pt x="6423" y="-672"/>
                                </a:lnTo>
                                <a:lnTo>
                                  <a:pt x="6423" y="-621"/>
                                </a:lnTo>
                                <a:lnTo>
                                  <a:pt x="6423" y="-574"/>
                                </a:lnTo>
                                <a:lnTo>
                                  <a:pt x="6423" y="-529"/>
                                </a:lnTo>
                                <a:lnTo>
                                  <a:pt x="6423" y="-484"/>
                                </a:lnTo>
                                <a:lnTo>
                                  <a:pt x="6423" y="-443"/>
                                </a:lnTo>
                                <a:lnTo>
                                  <a:pt x="6423" y="-404"/>
                                </a:lnTo>
                                <a:lnTo>
                                  <a:pt x="6423" y="-370"/>
                                </a:lnTo>
                                <a:lnTo>
                                  <a:pt x="6423" y="-335"/>
                                </a:lnTo>
                                <a:lnTo>
                                  <a:pt x="6423" y="-301"/>
                                </a:lnTo>
                                <a:lnTo>
                                  <a:pt x="6423" y="-276"/>
                                </a:lnTo>
                                <a:lnTo>
                                  <a:pt x="6423" y="-255"/>
                                </a:lnTo>
                                <a:lnTo>
                                  <a:pt x="6423" y="-235"/>
                                </a:lnTo>
                                <a:lnTo>
                                  <a:pt x="6423" y="-229"/>
                                </a:lnTo>
                                <a:lnTo>
                                  <a:pt x="6423" y="-232"/>
                                </a:lnTo>
                                <a:lnTo>
                                  <a:pt x="6423" y="-247"/>
                                </a:lnTo>
                                <a:lnTo>
                                  <a:pt x="6423" y="-268"/>
                                </a:lnTo>
                                <a:lnTo>
                                  <a:pt x="6423" y="-298"/>
                                </a:lnTo>
                                <a:lnTo>
                                  <a:pt x="6423" y="-332"/>
                                </a:lnTo>
                                <a:lnTo>
                                  <a:pt x="6423" y="-367"/>
                                </a:lnTo>
                                <a:lnTo>
                                  <a:pt x="6423" y="-404"/>
                                </a:lnTo>
                                <a:lnTo>
                                  <a:pt x="6423" y="-443"/>
                                </a:lnTo>
                                <a:lnTo>
                                  <a:pt x="6423" y="-482"/>
                                </a:lnTo>
                                <a:lnTo>
                                  <a:pt x="6423" y="-521"/>
                                </a:lnTo>
                                <a:lnTo>
                                  <a:pt x="6423" y="-565"/>
                                </a:lnTo>
                                <a:lnTo>
                                  <a:pt x="6423" y="-612"/>
                                </a:lnTo>
                                <a:lnTo>
                                  <a:pt x="6423" y="-659"/>
                                </a:lnTo>
                                <a:lnTo>
                                  <a:pt x="6423" y="-710"/>
                                </a:lnTo>
                                <a:lnTo>
                                  <a:pt x="6423" y="-767"/>
                                </a:lnTo>
                                <a:lnTo>
                                  <a:pt x="6423" y="-835"/>
                                </a:lnTo>
                                <a:lnTo>
                                  <a:pt x="6423" y="-926"/>
                                </a:lnTo>
                                <a:lnTo>
                                  <a:pt x="6423" y="-948"/>
                                </a:lnTo>
                                <a:lnTo>
                                  <a:pt x="6423" y="-957"/>
                                </a:lnTo>
                                <a:lnTo>
                                  <a:pt x="6423" y="-958"/>
                                </a:lnTo>
                                <a:lnTo>
                                  <a:pt x="6423" y="-951"/>
                                </a:lnTo>
                                <a:lnTo>
                                  <a:pt x="6423" y="-928"/>
                                </a:lnTo>
                                <a:lnTo>
                                  <a:pt x="6424" y="-798"/>
                                </a:lnTo>
                                <a:lnTo>
                                  <a:pt x="6424" y="-739"/>
                                </a:lnTo>
                                <a:lnTo>
                                  <a:pt x="6424" y="-683"/>
                                </a:lnTo>
                                <a:lnTo>
                                  <a:pt x="6424" y="-637"/>
                                </a:lnTo>
                                <a:lnTo>
                                  <a:pt x="6424" y="-589"/>
                                </a:lnTo>
                                <a:lnTo>
                                  <a:pt x="6424" y="-545"/>
                                </a:lnTo>
                                <a:lnTo>
                                  <a:pt x="6424" y="-503"/>
                                </a:lnTo>
                                <a:lnTo>
                                  <a:pt x="6424" y="-465"/>
                                </a:lnTo>
                                <a:lnTo>
                                  <a:pt x="6424" y="-423"/>
                                </a:lnTo>
                                <a:lnTo>
                                  <a:pt x="6424" y="-384"/>
                                </a:lnTo>
                                <a:lnTo>
                                  <a:pt x="6424" y="-344"/>
                                </a:lnTo>
                                <a:lnTo>
                                  <a:pt x="6424" y="-309"/>
                                </a:lnTo>
                                <a:lnTo>
                                  <a:pt x="6424" y="-270"/>
                                </a:lnTo>
                                <a:lnTo>
                                  <a:pt x="6424" y="-237"/>
                                </a:lnTo>
                                <a:lnTo>
                                  <a:pt x="6424" y="-199"/>
                                </a:lnTo>
                                <a:lnTo>
                                  <a:pt x="6424" y="-168"/>
                                </a:lnTo>
                                <a:lnTo>
                                  <a:pt x="6424" y="-139"/>
                                </a:lnTo>
                                <a:lnTo>
                                  <a:pt x="6424" y="-114"/>
                                </a:lnTo>
                                <a:lnTo>
                                  <a:pt x="6424" y="-102"/>
                                </a:lnTo>
                                <a:lnTo>
                                  <a:pt x="6424" y="-109"/>
                                </a:lnTo>
                                <a:lnTo>
                                  <a:pt x="6424" y="-123"/>
                                </a:lnTo>
                                <a:lnTo>
                                  <a:pt x="6424" y="-138"/>
                                </a:lnTo>
                                <a:lnTo>
                                  <a:pt x="6424" y="-160"/>
                                </a:lnTo>
                                <a:lnTo>
                                  <a:pt x="6424" y="-183"/>
                                </a:lnTo>
                                <a:lnTo>
                                  <a:pt x="6424" y="-214"/>
                                </a:lnTo>
                                <a:lnTo>
                                  <a:pt x="6424" y="-248"/>
                                </a:lnTo>
                                <a:lnTo>
                                  <a:pt x="6424" y="-283"/>
                                </a:lnTo>
                                <a:lnTo>
                                  <a:pt x="6424" y="-325"/>
                                </a:lnTo>
                                <a:lnTo>
                                  <a:pt x="6424" y="-365"/>
                                </a:lnTo>
                                <a:lnTo>
                                  <a:pt x="6424" y="-408"/>
                                </a:lnTo>
                                <a:lnTo>
                                  <a:pt x="6424" y="-454"/>
                                </a:lnTo>
                                <a:lnTo>
                                  <a:pt x="6424" y="-503"/>
                                </a:lnTo>
                                <a:lnTo>
                                  <a:pt x="6424" y="-554"/>
                                </a:lnTo>
                                <a:lnTo>
                                  <a:pt x="6424" y="-608"/>
                                </a:lnTo>
                                <a:lnTo>
                                  <a:pt x="6424" y="-665"/>
                                </a:lnTo>
                                <a:lnTo>
                                  <a:pt x="6424" y="-730"/>
                                </a:lnTo>
                                <a:lnTo>
                                  <a:pt x="6425" y="-810"/>
                                </a:lnTo>
                                <a:lnTo>
                                  <a:pt x="6425" y="-887"/>
                                </a:lnTo>
                                <a:lnTo>
                                  <a:pt x="6425" y="-914"/>
                                </a:lnTo>
                                <a:lnTo>
                                  <a:pt x="6425" y="-921"/>
                                </a:lnTo>
                                <a:lnTo>
                                  <a:pt x="6425" y="-914"/>
                                </a:lnTo>
                                <a:lnTo>
                                  <a:pt x="6425" y="-887"/>
                                </a:lnTo>
                                <a:lnTo>
                                  <a:pt x="6425" y="-742"/>
                                </a:lnTo>
                                <a:lnTo>
                                  <a:pt x="6425" y="-680"/>
                                </a:lnTo>
                                <a:lnTo>
                                  <a:pt x="6425" y="-620"/>
                                </a:lnTo>
                                <a:lnTo>
                                  <a:pt x="6425" y="-567"/>
                                </a:lnTo>
                                <a:lnTo>
                                  <a:pt x="6425" y="-512"/>
                                </a:lnTo>
                                <a:lnTo>
                                  <a:pt x="6425" y="-463"/>
                                </a:lnTo>
                                <a:lnTo>
                                  <a:pt x="6425" y="-415"/>
                                </a:lnTo>
                                <a:lnTo>
                                  <a:pt x="6425" y="-369"/>
                                </a:lnTo>
                                <a:lnTo>
                                  <a:pt x="6425" y="-326"/>
                                </a:lnTo>
                                <a:lnTo>
                                  <a:pt x="6425" y="-286"/>
                                </a:lnTo>
                                <a:lnTo>
                                  <a:pt x="6425" y="-245"/>
                                </a:lnTo>
                                <a:lnTo>
                                  <a:pt x="6425" y="-210"/>
                                </a:lnTo>
                                <a:lnTo>
                                  <a:pt x="6425" y="-174"/>
                                </a:lnTo>
                                <a:lnTo>
                                  <a:pt x="6425" y="-144"/>
                                </a:lnTo>
                                <a:lnTo>
                                  <a:pt x="6425" y="-113"/>
                                </a:lnTo>
                                <a:lnTo>
                                  <a:pt x="6425" y="-81"/>
                                </a:lnTo>
                                <a:lnTo>
                                  <a:pt x="6425" y="-50"/>
                                </a:lnTo>
                                <a:lnTo>
                                  <a:pt x="6425" y="-19"/>
                                </a:lnTo>
                                <a:lnTo>
                                  <a:pt x="6425" y="6"/>
                                </a:lnTo>
                                <a:lnTo>
                                  <a:pt x="6425" y="34"/>
                                </a:lnTo>
                                <a:lnTo>
                                  <a:pt x="6425" y="58"/>
                                </a:lnTo>
                                <a:lnTo>
                                  <a:pt x="6425" y="76"/>
                                </a:lnTo>
                                <a:lnTo>
                                  <a:pt x="6425" y="84"/>
                                </a:lnTo>
                                <a:lnTo>
                                  <a:pt x="6425" y="85"/>
                                </a:lnTo>
                                <a:lnTo>
                                  <a:pt x="6426" y="78"/>
                                </a:lnTo>
                                <a:lnTo>
                                  <a:pt x="6426" y="63"/>
                                </a:lnTo>
                                <a:lnTo>
                                  <a:pt x="6426" y="40"/>
                                </a:lnTo>
                                <a:lnTo>
                                  <a:pt x="6426" y="14"/>
                                </a:lnTo>
                                <a:lnTo>
                                  <a:pt x="6426" y="-13"/>
                                </a:lnTo>
                                <a:lnTo>
                                  <a:pt x="6426" y="-48"/>
                                </a:lnTo>
                                <a:lnTo>
                                  <a:pt x="6426" y="-81"/>
                                </a:lnTo>
                                <a:lnTo>
                                  <a:pt x="6426" y="-114"/>
                                </a:lnTo>
                                <a:lnTo>
                                  <a:pt x="6426" y="-144"/>
                                </a:lnTo>
                                <a:lnTo>
                                  <a:pt x="6426" y="-180"/>
                                </a:lnTo>
                                <a:lnTo>
                                  <a:pt x="6426" y="-215"/>
                                </a:lnTo>
                                <a:lnTo>
                                  <a:pt x="6426" y="-252"/>
                                </a:lnTo>
                                <a:lnTo>
                                  <a:pt x="6426" y="-293"/>
                                </a:lnTo>
                                <a:lnTo>
                                  <a:pt x="6426" y="-334"/>
                                </a:lnTo>
                                <a:lnTo>
                                  <a:pt x="6426" y="-374"/>
                                </a:lnTo>
                                <a:lnTo>
                                  <a:pt x="6426" y="-417"/>
                                </a:lnTo>
                                <a:lnTo>
                                  <a:pt x="6426" y="-462"/>
                                </a:lnTo>
                                <a:lnTo>
                                  <a:pt x="6426" y="-510"/>
                                </a:lnTo>
                                <a:lnTo>
                                  <a:pt x="6426" y="-562"/>
                                </a:lnTo>
                                <a:lnTo>
                                  <a:pt x="6426" y="-618"/>
                                </a:lnTo>
                                <a:lnTo>
                                  <a:pt x="6426" y="-675"/>
                                </a:lnTo>
                                <a:lnTo>
                                  <a:pt x="6426" y="-740"/>
                                </a:lnTo>
                                <a:lnTo>
                                  <a:pt x="6426" y="-817"/>
                                </a:lnTo>
                                <a:lnTo>
                                  <a:pt x="6426" y="-903"/>
                                </a:lnTo>
                                <a:lnTo>
                                  <a:pt x="6426" y="-927"/>
                                </a:lnTo>
                                <a:lnTo>
                                  <a:pt x="6426" y="-934"/>
                                </a:lnTo>
                                <a:lnTo>
                                  <a:pt x="6426" y="-927"/>
                                </a:lnTo>
                                <a:lnTo>
                                  <a:pt x="6426" y="-903"/>
                                </a:lnTo>
                                <a:lnTo>
                                  <a:pt x="6426" y="-755"/>
                                </a:lnTo>
                                <a:lnTo>
                                  <a:pt x="6426" y="-689"/>
                                </a:lnTo>
                                <a:lnTo>
                                  <a:pt x="6426" y="-630"/>
                                </a:lnTo>
                                <a:lnTo>
                                  <a:pt x="6426" y="-574"/>
                                </a:lnTo>
                                <a:lnTo>
                                  <a:pt x="6426" y="-523"/>
                                </a:lnTo>
                                <a:lnTo>
                                  <a:pt x="6426" y="-472"/>
                                </a:lnTo>
                                <a:lnTo>
                                  <a:pt x="6426" y="-424"/>
                                </a:lnTo>
                                <a:lnTo>
                                  <a:pt x="6426" y="-378"/>
                                </a:lnTo>
                                <a:lnTo>
                                  <a:pt x="6426" y="-337"/>
                                </a:lnTo>
                                <a:lnTo>
                                  <a:pt x="6426" y="-301"/>
                                </a:lnTo>
                                <a:lnTo>
                                  <a:pt x="6426" y="-265"/>
                                </a:lnTo>
                                <a:lnTo>
                                  <a:pt x="6427" y="-234"/>
                                </a:lnTo>
                                <a:lnTo>
                                  <a:pt x="6427" y="-205"/>
                                </a:lnTo>
                                <a:lnTo>
                                  <a:pt x="6427" y="-178"/>
                                </a:lnTo>
                                <a:lnTo>
                                  <a:pt x="6427" y="-155"/>
                                </a:lnTo>
                                <a:lnTo>
                                  <a:pt x="6427" y="-139"/>
                                </a:lnTo>
                                <a:lnTo>
                                  <a:pt x="6427" y="-125"/>
                                </a:lnTo>
                                <a:lnTo>
                                  <a:pt x="6427" y="-118"/>
                                </a:lnTo>
                                <a:lnTo>
                                  <a:pt x="6427" y="-123"/>
                                </a:lnTo>
                                <a:lnTo>
                                  <a:pt x="6427" y="-139"/>
                                </a:lnTo>
                                <a:lnTo>
                                  <a:pt x="6427" y="-166"/>
                                </a:lnTo>
                                <a:lnTo>
                                  <a:pt x="6427" y="-198"/>
                                </a:lnTo>
                                <a:lnTo>
                                  <a:pt x="6427" y="-234"/>
                                </a:lnTo>
                                <a:lnTo>
                                  <a:pt x="6427" y="-270"/>
                                </a:lnTo>
                                <a:lnTo>
                                  <a:pt x="6427" y="-305"/>
                                </a:lnTo>
                                <a:lnTo>
                                  <a:pt x="6427" y="-341"/>
                                </a:lnTo>
                                <a:lnTo>
                                  <a:pt x="6427" y="-379"/>
                                </a:lnTo>
                                <a:lnTo>
                                  <a:pt x="6427" y="-418"/>
                                </a:lnTo>
                                <a:lnTo>
                                  <a:pt x="6427" y="-457"/>
                                </a:lnTo>
                                <a:lnTo>
                                  <a:pt x="6427" y="-498"/>
                                </a:lnTo>
                                <a:lnTo>
                                  <a:pt x="6427" y="-542"/>
                                </a:lnTo>
                                <a:lnTo>
                                  <a:pt x="6427" y="-591"/>
                                </a:lnTo>
                                <a:lnTo>
                                  <a:pt x="6427" y="-642"/>
                                </a:lnTo>
                                <a:lnTo>
                                  <a:pt x="6427" y="-697"/>
                                </a:lnTo>
                                <a:lnTo>
                                  <a:pt x="6427" y="-754"/>
                                </a:lnTo>
                                <a:lnTo>
                                  <a:pt x="6427" y="-824"/>
                                </a:lnTo>
                                <a:lnTo>
                                  <a:pt x="6427" y="-920"/>
                                </a:lnTo>
                                <a:lnTo>
                                  <a:pt x="6427" y="-944"/>
                                </a:lnTo>
                                <a:lnTo>
                                  <a:pt x="6427" y="-952"/>
                                </a:lnTo>
                                <a:lnTo>
                                  <a:pt x="6427" y="-945"/>
                                </a:lnTo>
                                <a:lnTo>
                                  <a:pt x="6427" y="-920"/>
                                </a:lnTo>
                                <a:lnTo>
                                  <a:pt x="6427" y="-784"/>
                                </a:lnTo>
                                <a:lnTo>
                                  <a:pt x="6427" y="-725"/>
                                </a:lnTo>
                                <a:lnTo>
                                  <a:pt x="6427" y="-670"/>
                                </a:lnTo>
                                <a:lnTo>
                                  <a:pt x="6427" y="-619"/>
                                </a:lnTo>
                                <a:lnTo>
                                  <a:pt x="6427" y="-569"/>
                                </a:lnTo>
                                <a:lnTo>
                                  <a:pt x="6427" y="-523"/>
                                </a:lnTo>
                                <a:lnTo>
                                  <a:pt x="6427" y="-479"/>
                                </a:lnTo>
                                <a:lnTo>
                                  <a:pt x="6428" y="-439"/>
                                </a:lnTo>
                                <a:lnTo>
                                  <a:pt x="6428" y="-396"/>
                                </a:lnTo>
                                <a:lnTo>
                                  <a:pt x="6428" y="-357"/>
                                </a:lnTo>
                                <a:lnTo>
                                  <a:pt x="6428" y="-315"/>
                                </a:lnTo>
                                <a:lnTo>
                                  <a:pt x="6428" y="-274"/>
                                </a:lnTo>
                                <a:lnTo>
                                  <a:pt x="6428" y="-238"/>
                                </a:lnTo>
                                <a:lnTo>
                                  <a:pt x="6428" y="-198"/>
                                </a:lnTo>
                                <a:lnTo>
                                  <a:pt x="6428" y="-157"/>
                                </a:lnTo>
                                <a:lnTo>
                                  <a:pt x="6428" y="-116"/>
                                </a:lnTo>
                                <a:lnTo>
                                  <a:pt x="6428" y="-75"/>
                                </a:lnTo>
                                <a:lnTo>
                                  <a:pt x="6428" y="-34"/>
                                </a:lnTo>
                                <a:lnTo>
                                  <a:pt x="6428" y="4"/>
                                </a:lnTo>
                                <a:lnTo>
                                  <a:pt x="6428" y="38"/>
                                </a:lnTo>
                                <a:lnTo>
                                  <a:pt x="6428" y="75"/>
                                </a:lnTo>
                                <a:lnTo>
                                  <a:pt x="6428" y="109"/>
                                </a:lnTo>
                                <a:lnTo>
                                  <a:pt x="6428" y="137"/>
                                </a:lnTo>
                                <a:lnTo>
                                  <a:pt x="6428" y="146"/>
                                </a:lnTo>
                                <a:lnTo>
                                  <a:pt x="6428" y="143"/>
                                </a:lnTo>
                                <a:lnTo>
                                  <a:pt x="6428" y="131"/>
                                </a:lnTo>
                                <a:lnTo>
                                  <a:pt x="6428" y="112"/>
                                </a:lnTo>
                                <a:lnTo>
                                  <a:pt x="6428" y="86"/>
                                </a:lnTo>
                                <a:lnTo>
                                  <a:pt x="6428" y="52"/>
                                </a:lnTo>
                                <a:lnTo>
                                  <a:pt x="6428" y="18"/>
                                </a:lnTo>
                                <a:lnTo>
                                  <a:pt x="6428" y="-21"/>
                                </a:lnTo>
                                <a:lnTo>
                                  <a:pt x="6428" y="-71"/>
                                </a:lnTo>
                                <a:lnTo>
                                  <a:pt x="6428" y="-121"/>
                                </a:lnTo>
                                <a:lnTo>
                                  <a:pt x="6428" y="-179"/>
                                </a:lnTo>
                                <a:lnTo>
                                  <a:pt x="6429" y="-249"/>
                                </a:lnTo>
                                <a:lnTo>
                                  <a:pt x="6429" y="-341"/>
                                </a:lnTo>
                                <a:lnTo>
                                  <a:pt x="6429" y="-367"/>
                                </a:lnTo>
                                <a:lnTo>
                                  <a:pt x="6429" y="-375"/>
                                </a:lnTo>
                                <a:lnTo>
                                  <a:pt x="6429" y="-368"/>
                                </a:lnTo>
                                <a:lnTo>
                                  <a:pt x="6429" y="-345"/>
                                </a:lnTo>
                                <a:lnTo>
                                  <a:pt x="6429" y="-271"/>
                                </a:lnTo>
                                <a:lnTo>
                                  <a:pt x="6429" y="-191"/>
                                </a:lnTo>
                                <a:lnTo>
                                  <a:pt x="6429" y="-126"/>
                                </a:lnTo>
                                <a:lnTo>
                                  <a:pt x="6429" y="-69"/>
                                </a:lnTo>
                                <a:lnTo>
                                  <a:pt x="6429" y="-17"/>
                                </a:lnTo>
                                <a:lnTo>
                                  <a:pt x="6429" y="32"/>
                                </a:lnTo>
                                <a:lnTo>
                                  <a:pt x="6429" y="79"/>
                                </a:lnTo>
                                <a:lnTo>
                                  <a:pt x="6429" y="120"/>
                                </a:lnTo>
                                <a:lnTo>
                                  <a:pt x="6429" y="155"/>
                                </a:lnTo>
                                <a:lnTo>
                                  <a:pt x="6429" y="184"/>
                                </a:lnTo>
                                <a:lnTo>
                                  <a:pt x="6429" y="207"/>
                                </a:lnTo>
                                <a:lnTo>
                                  <a:pt x="6429" y="227"/>
                                </a:lnTo>
                                <a:lnTo>
                                  <a:pt x="6429" y="244"/>
                                </a:lnTo>
                                <a:lnTo>
                                  <a:pt x="6429" y="262"/>
                                </a:lnTo>
                                <a:lnTo>
                                  <a:pt x="6429" y="281"/>
                                </a:lnTo>
                                <a:lnTo>
                                  <a:pt x="6429" y="303"/>
                                </a:lnTo>
                                <a:lnTo>
                                  <a:pt x="6429" y="315"/>
                                </a:lnTo>
                                <a:lnTo>
                                  <a:pt x="6430" y="319"/>
                                </a:lnTo>
                                <a:lnTo>
                                  <a:pt x="6430" y="312"/>
                                </a:lnTo>
                                <a:lnTo>
                                  <a:pt x="6430" y="299"/>
                                </a:lnTo>
                                <a:lnTo>
                                  <a:pt x="6430" y="278"/>
                                </a:lnTo>
                                <a:lnTo>
                                  <a:pt x="6430" y="252"/>
                                </a:lnTo>
                                <a:lnTo>
                                  <a:pt x="6430" y="226"/>
                                </a:lnTo>
                                <a:lnTo>
                                  <a:pt x="6430" y="199"/>
                                </a:lnTo>
                                <a:lnTo>
                                  <a:pt x="6430" y="170"/>
                                </a:lnTo>
                                <a:lnTo>
                                  <a:pt x="6430" y="144"/>
                                </a:lnTo>
                                <a:lnTo>
                                  <a:pt x="6430" y="110"/>
                                </a:lnTo>
                                <a:lnTo>
                                  <a:pt x="6430" y="72"/>
                                </a:lnTo>
                                <a:lnTo>
                                  <a:pt x="6430" y="38"/>
                                </a:lnTo>
                                <a:lnTo>
                                  <a:pt x="6430" y="-1"/>
                                </a:lnTo>
                                <a:lnTo>
                                  <a:pt x="6430" y="-45"/>
                                </a:lnTo>
                                <a:lnTo>
                                  <a:pt x="6430" y="-91"/>
                                </a:lnTo>
                                <a:lnTo>
                                  <a:pt x="6430" y="-139"/>
                                </a:lnTo>
                                <a:lnTo>
                                  <a:pt x="6430" y="-189"/>
                                </a:lnTo>
                                <a:lnTo>
                                  <a:pt x="6430" y="-242"/>
                                </a:lnTo>
                                <a:lnTo>
                                  <a:pt x="6430" y="-294"/>
                                </a:lnTo>
                                <a:lnTo>
                                  <a:pt x="6430" y="-350"/>
                                </a:lnTo>
                                <a:lnTo>
                                  <a:pt x="6430" y="-406"/>
                                </a:lnTo>
                                <a:lnTo>
                                  <a:pt x="6430" y="-471"/>
                                </a:lnTo>
                                <a:lnTo>
                                  <a:pt x="6430" y="-544"/>
                                </a:lnTo>
                                <a:lnTo>
                                  <a:pt x="6430" y="-651"/>
                                </a:lnTo>
                                <a:lnTo>
                                  <a:pt x="6430" y="-677"/>
                                </a:lnTo>
                                <a:lnTo>
                                  <a:pt x="6430" y="-685"/>
                                </a:lnTo>
                                <a:lnTo>
                                  <a:pt x="6430" y="-686"/>
                                </a:lnTo>
                                <a:lnTo>
                                  <a:pt x="6430" y="-678"/>
                                </a:lnTo>
                                <a:lnTo>
                                  <a:pt x="6430" y="-655"/>
                                </a:lnTo>
                                <a:lnTo>
                                  <a:pt x="6430" y="-586"/>
                                </a:lnTo>
                                <a:lnTo>
                                  <a:pt x="6430" y="-499"/>
                                </a:lnTo>
                                <a:lnTo>
                                  <a:pt x="6430" y="-431"/>
                                </a:lnTo>
                                <a:lnTo>
                                  <a:pt x="6430" y="-373"/>
                                </a:lnTo>
                                <a:lnTo>
                                  <a:pt x="6430" y="-319"/>
                                </a:lnTo>
                                <a:lnTo>
                                  <a:pt x="6430" y="-262"/>
                                </a:lnTo>
                                <a:lnTo>
                                  <a:pt x="6430" y="-215"/>
                                </a:lnTo>
                                <a:lnTo>
                                  <a:pt x="6430" y="-161"/>
                                </a:lnTo>
                                <a:lnTo>
                                  <a:pt x="6430" y="-117"/>
                                </a:lnTo>
                                <a:lnTo>
                                  <a:pt x="6430" y="-75"/>
                                </a:lnTo>
                                <a:lnTo>
                                  <a:pt x="6430" y="-34"/>
                                </a:lnTo>
                                <a:lnTo>
                                  <a:pt x="6430" y="11"/>
                                </a:lnTo>
                                <a:lnTo>
                                  <a:pt x="6430" y="54"/>
                                </a:lnTo>
                                <a:lnTo>
                                  <a:pt x="6431" y="89"/>
                                </a:lnTo>
                                <a:lnTo>
                                  <a:pt x="6431" y="119"/>
                                </a:lnTo>
                                <a:lnTo>
                                  <a:pt x="6431" y="153"/>
                                </a:lnTo>
                                <a:lnTo>
                                  <a:pt x="6431" y="178"/>
                                </a:lnTo>
                                <a:lnTo>
                                  <a:pt x="6431" y="200"/>
                                </a:lnTo>
                                <a:lnTo>
                                  <a:pt x="6431" y="223"/>
                                </a:lnTo>
                                <a:lnTo>
                                  <a:pt x="6431" y="247"/>
                                </a:lnTo>
                                <a:lnTo>
                                  <a:pt x="6431" y="266"/>
                                </a:lnTo>
                                <a:lnTo>
                                  <a:pt x="6431" y="281"/>
                                </a:lnTo>
                                <a:lnTo>
                                  <a:pt x="6431" y="289"/>
                                </a:lnTo>
                                <a:lnTo>
                                  <a:pt x="6431" y="282"/>
                                </a:lnTo>
                                <a:lnTo>
                                  <a:pt x="6431" y="261"/>
                                </a:lnTo>
                                <a:lnTo>
                                  <a:pt x="6431" y="233"/>
                                </a:lnTo>
                                <a:lnTo>
                                  <a:pt x="6431" y="203"/>
                                </a:lnTo>
                                <a:lnTo>
                                  <a:pt x="6432" y="172"/>
                                </a:lnTo>
                                <a:lnTo>
                                  <a:pt x="6432" y="143"/>
                                </a:lnTo>
                                <a:lnTo>
                                  <a:pt x="6432" y="104"/>
                                </a:lnTo>
                                <a:lnTo>
                                  <a:pt x="6432" y="65"/>
                                </a:lnTo>
                                <a:lnTo>
                                  <a:pt x="6432" y="24"/>
                                </a:lnTo>
                                <a:lnTo>
                                  <a:pt x="6432" y="-18"/>
                                </a:lnTo>
                                <a:lnTo>
                                  <a:pt x="6432" y="-58"/>
                                </a:lnTo>
                                <a:lnTo>
                                  <a:pt x="6432" y="-98"/>
                                </a:lnTo>
                                <a:lnTo>
                                  <a:pt x="6432" y="-136"/>
                                </a:lnTo>
                                <a:lnTo>
                                  <a:pt x="6432" y="-172"/>
                                </a:lnTo>
                                <a:lnTo>
                                  <a:pt x="6432" y="-206"/>
                                </a:lnTo>
                                <a:lnTo>
                                  <a:pt x="6432" y="-242"/>
                                </a:lnTo>
                                <a:lnTo>
                                  <a:pt x="6432" y="-280"/>
                                </a:lnTo>
                                <a:lnTo>
                                  <a:pt x="6432" y="-319"/>
                                </a:lnTo>
                                <a:lnTo>
                                  <a:pt x="6432" y="-359"/>
                                </a:lnTo>
                                <a:lnTo>
                                  <a:pt x="6432" y="-402"/>
                                </a:lnTo>
                                <a:lnTo>
                                  <a:pt x="6432" y="-449"/>
                                </a:lnTo>
                                <a:lnTo>
                                  <a:pt x="6432" y="-493"/>
                                </a:lnTo>
                                <a:lnTo>
                                  <a:pt x="6432" y="-537"/>
                                </a:lnTo>
                                <a:lnTo>
                                  <a:pt x="6432" y="-584"/>
                                </a:lnTo>
                                <a:lnTo>
                                  <a:pt x="6432" y="-638"/>
                                </a:lnTo>
                                <a:lnTo>
                                  <a:pt x="6432" y="-692"/>
                                </a:lnTo>
                                <a:lnTo>
                                  <a:pt x="6432" y="-756"/>
                                </a:lnTo>
                                <a:lnTo>
                                  <a:pt x="6432" y="-833"/>
                                </a:lnTo>
                                <a:lnTo>
                                  <a:pt x="6432" y="-909"/>
                                </a:lnTo>
                                <a:lnTo>
                                  <a:pt x="6432" y="-932"/>
                                </a:lnTo>
                                <a:lnTo>
                                  <a:pt x="6432" y="-940"/>
                                </a:lnTo>
                                <a:lnTo>
                                  <a:pt x="6432" y="-934"/>
                                </a:lnTo>
                                <a:lnTo>
                                  <a:pt x="6432" y="-915"/>
                                </a:lnTo>
                                <a:lnTo>
                                  <a:pt x="6432" y="-856"/>
                                </a:lnTo>
                                <a:lnTo>
                                  <a:pt x="6432" y="-768"/>
                                </a:lnTo>
                                <a:lnTo>
                                  <a:pt x="6433" y="-707"/>
                                </a:lnTo>
                                <a:lnTo>
                                  <a:pt x="6433" y="-649"/>
                                </a:lnTo>
                                <a:lnTo>
                                  <a:pt x="6433" y="-597"/>
                                </a:lnTo>
                                <a:lnTo>
                                  <a:pt x="6433" y="-543"/>
                                </a:lnTo>
                                <a:lnTo>
                                  <a:pt x="6433" y="-495"/>
                                </a:lnTo>
                                <a:lnTo>
                                  <a:pt x="6433" y="-449"/>
                                </a:lnTo>
                                <a:lnTo>
                                  <a:pt x="6433" y="-405"/>
                                </a:lnTo>
                                <a:lnTo>
                                  <a:pt x="6433" y="-366"/>
                                </a:lnTo>
                                <a:lnTo>
                                  <a:pt x="6433" y="-323"/>
                                </a:lnTo>
                                <a:lnTo>
                                  <a:pt x="6433" y="-285"/>
                                </a:lnTo>
                                <a:lnTo>
                                  <a:pt x="6433" y="-251"/>
                                </a:lnTo>
                                <a:lnTo>
                                  <a:pt x="6433" y="-217"/>
                                </a:lnTo>
                                <a:lnTo>
                                  <a:pt x="6433" y="-179"/>
                                </a:lnTo>
                                <a:lnTo>
                                  <a:pt x="6433" y="-140"/>
                                </a:lnTo>
                                <a:lnTo>
                                  <a:pt x="6433" y="-104"/>
                                </a:lnTo>
                                <a:lnTo>
                                  <a:pt x="6433" y="-67"/>
                                </a:lnTo>
                                <a:lnTo>
                                  <a:pt x="6433" y="-30"/>
                                </a:lnTo>
                                <a:lnTo>
                                  <a:pt x="6433" y="5"/>
                                </a:lnTo>
                                <a:lnTo>
                                  <a:pt x="6433" y="44"/>
                                </a:lnTo>
                                <a:lnTo>
                                  <a:pt x="6433" y="78"/>
                                </a:lnTo>
                                <a:lnTo>
                                  <a:pt x="6433" y="110"/>
                                </a:lnTo>
                                <a:lnTo>
                                  <a:pt x="6433" y="127"/>
                                </a:lnTo>
                                <a:lnTo>
                                  <a:pt x="6433" y="144"/>
                                </a:lnTo>
                                <a:lnTo>
                                  <a:pt x="6433" y="149"/>
                                </a:lnTo>
                                <a:lnTo>
                                  <a:pt x="6433" y="143"/>
                                </a:lnTo>
                                <a:lnTo>
                                  <a:pt x="6433" y="127"/>
                                </a:lnTo>
                                <a:lnTo>
                                  <a:pt x="6433" y="105"/>
                                </a:lnTo>
                                <a:lnTo>
                                  <a:pt x="6433" y="80"/>
                                </a:lnTo>
                                <a:lnTo>
                                  <a:pt x="6433" y="52"/>
                                </a:lnTo>
                                <a:lnTo>
                                  <a:pt x="6434" y="20"/>
                                </a:lnTo>
                                <a:lnTo>
                                  <a:pt x="6434" y="-10"/>
                                </a:lnTo>
                                <a:lnTo>
                                  <a:pt x="6434" y="-43"/>
                                </a:lnTo>
                                <a:lnTo>
                                  <a:pt x="6434" y="-81"/>
                                </a:lnTo>
                                <a:lnTo>
                                  <a:pt x="6434" y="-124"/>
                                </a:lnTo>
                                <a:lnTo>
                                  <a:pt x="6434" y="-170"/>
                                </a:lnTo>
                                <a:lnTo>
                                  <a:pt x="6434" y="-219"/>
                                </a:lnTo>
                                <a:lnTo>
                                  <a:pt x="6434" y="-269"/>
                                </a:lnTo>
                                <a:lnTo>
                                  <a:pt x="6434" y="-322"/>
                                </a:lnTo>
                                <a:lnTo>
                                  <a:pt x="6434" y="-375"/>
                                </a:lnTo>
                                <a:lnTo>
                                  <a:pt x="6434" y="-432"/>
                                </a:lnTo>
                                <a:lnTo>
                                  <a:pt x="6434" y="-488"/>
                                </a:lnTo>
                                <a:lnTo>
                                  <a:pt x="6434" y="-552"/>
                                </a:lnTo>
                                <a:lnTo>
                                  <a:pt x="6434" y="-633"/>
                                </a:lnTo>
                                <a:lnTo>
                                  <a:pt x="6434" y="-709"/>
                                </a:lnTo>
                                <a:lnTo>
                                  <a:pt x="6434" y="-734"/>
                                </a:lnTo>
                                <a:lnTo>
                                  <a:pt x="6434" y="-743"/>
                                </a:lnTo>
                                <a:lnTo>
                                  <a:pt x="6434" y="-735"/>
                                </a:lnTo>
                                <a:lnTo>
                                  <a:pt x="6434" y="-713"/>
                                </a:lnTo>
                                <a:lnTo>
                                  <a:pt x="6434" y="-641"/>
                                </a:lnTo>
                                <a:lnTo>
                                  <a:pt x="6434" y="-555"/>
                                </a:lnTo>
                                <a:lnTo>
                                  <a:pt x="6434" y="-487"/>
                                </a:lnTo>
                                <a:lnTo>
                                  <a:pt x="6434" y="-431"/>
                                </a:lnTo>
                                <a:lnTo>
                                  <a:pt x="6434" y="-372"/>
                                </a:lnTo>
                                <a:lnTo>
                                  <a:pt x="6434" y="-319"/>
                                </a:lnTo>
                                <a:lnTo>
                                  <a:pt x="6434" y="-265"/>
                                </a:lnTo>
                                <a:lnTo>
                                  <a:pt x="6434" y="-217"/>
                                </a:lnTo>
                                <a:lnTo>
                                  <a:pt x="6434" y="-166"/>
                                </a:lnTo>
                                <a:lnTo>
                                  <a:pt x="6434" y="-124"/>
                                </a:lnTo>
                                <a:lnTo>
                                  <a:pt x="6434" y="-84"/>
                                </a:lnTo>
                                <a:lnTo>
                                  <a:pt x="6434" y="-41"/>
                                </a:lnTo>
                                <a:lnTo>
                                  <a:pt x="6434" y="-3"/>
                                </a:lnTo>
                                <a:lnTo>
                                  <a:pt x="6434" y="34"/>
                                </a:lnTo>
                                <a:lnTo>
                                  <a:pt x="6434" y="64"/>
                                </a:lnTo>
                                <a:lnTo>
                                  <a:pt x="6434" y="94"/>
                                </a:lnTo>
                                <a:lnTo>
                                  <a:pt x="6434" y="121"/>
                                </a:lnTo>
                                <a:lnTo>
                                  <a:pt x="6434" y="147"/>
                                </a:lnTo>
                                <a:lnTo>
                                  <a:pt x="6434" y="173"/>
                                </a:lnTo>
                                <a:lnTo>
                                  <a:pt x="6434" y="198"/>
                                </a:lnTo>
                                <a:lnTo>
                                  <a:pt x="6434" y="219"/>
                                </a:lnTo>
                                <a:lnTo>
                                  <a:pt x="6434" y="235"/>
                                </a:lnTo>
                                <a:lnTo>
                                  <a:pt x="6434" y="246"/>
                                </a:lnTo>
                                <a:lnTo>
                                  <a:pt x="6434" y="251"/>
                                </a:lnTo>
                                <a:lnTo>
                                  <a:pt x="6435" y="245"/>
                                </a:lnTo>
                                <a:lnTo>
                                  <a:pt x="6435" y="226"/>
                                </a:lnTo>
                                <a:lnTo>
                                  <a:pt x="6435" y="207"/>
                                </a:lnTo>
                                <a:lnTo>
                                  <a:pt x="6435" y="177"/>
                                </a:lnTo>
                                <a:lnTo>
                                  <a:pt x="6435" y="148"/>
                                </a:lnTo>
                                <a:lnTo>
                                  <a:pt x="6435" y="115"/>
                                </a:lnTo>
                                <a:lnTo>
                                  <a:pt x="6435" y="82"/>
                                </a:lnTo>
                                <a:lnTo>
                                  <a:pt x="6435" y="50"/>
                                </a:lnTo>
                                <a:lnTo>
                                  <a:pt x="6435" y="14"/>
                                </a:lnTo>
                                <a:lnTo>
                                  <a:pt x="6435" y="-17"/>
                                </a:lnTo>
                                <a:lnTo>
                                  <a:pt x="6435" y="-47"/>
                                </a:lnTo>
                                <a:lnTo>
                                  <a:pt x="6435" y="-83"/>
                                </a:lnTo>
                                <a:lnTo>
                                  <a:pt x="6435" y="-119"/>
                                </a:lnTo>
                                <a:lnTo>
                                  <a:pt x="6435" y="-157"/>
                                </a:lnTo>
                                <a:lnTo>
                                  <a:pt x="6435" y="-198"/>
                                </a:lnTo>
                                <a:lnTo>
                                  <a:pt x="6435" y="-238"/>
                                </a:lnTo>
                                <a:lnTo>
                                  <a:pt x="6435" y="-280"/>
                                </a:lnTo>
                                <a:lnTo>
                                  <a:pt x="6435" y="-326"/>
                                </a:lnTo>
                                <a:lnTo>
                                  <a:pt x="6435" y="-374"/>
                                </a:lnTo>
                                <a:lnTo>
                                  <a:pt x="6435" y="-423"/>
                                </a:lnTo>
                                <a:lnTo>
                                  <a:pt x="6435" y="-474"/>
                                </a:lnTo>
                                <a:lnTo>
                                  <a:pt x="6435" y="-526"/>
                                </a:lnTo>
                                <a:lnTo>
                                  <a:pt x="6435" y="-576"/>
                                </a:lnTo>
                                <a:lnTo>
                                  <a:pt x="6435" y="-631"/>
                                </a:lnTo>
                                <a:lnTo>
                                  <a:pt x="6435" y="-695"/>
                                </a:lnTo>
                                <a:lnTo>
                                  <a:pt x="6435" y="-763"/>
                                </a:lnTo>
                                <a:lnTo>
                                  <a:pt x="6436" y="-874"/>
                                </a:lnTo>
                                <a:lnTo>
                                  <a:pt x="6436" y="-897"/>
                                </a:lnTo>
                                <a:lnTo>
                                  <a:pt x="6436" y="-906"/>
                                </a:lnTo>
                                <a:lnTo>
                                  <a:pt x="6436" y="-899"/>
                                </a:lnTo>
                                <a:lnTo>
                                  <a:pt x="6436" y="-880"/>
                                </a:lnTo>
                                <a:lnTo>
                                  <a:pt x="6436" y="-822"/>
                                </a:lnTo>
                                <a:lnTo>
                                  <a:pt x="6436" y="-733"/>
                                </a:lnTo>
                                <a:lnTo>
                                  <a:pt x="6436" y="-666"/>
                                </a:lnTo>
                                <a:lnTo>
                                  <a:pt x="6436" y="-613"/>
                                </a:lnTo>
                                <a:lnTo>
                                  <a:pt x="6436" y="-563"/>
                                </a:lnTo>
                                <a:lnTo>
                                  <a:pt x="6436" y="-519"/>
                                </a:lnTo>
                                <a:lnTo>
                                  <a:pt x="6436" y="-478"/>
                                </a:lnTo>
                                <a:lnTo>
                                  <a:pt x="6436" y="-447"/>
                                </a:lnTo>
                                <a:lnTo>
                                  <a:pt x="6436" y="-424"/>
                                </a:lnTo>
                                <a:lnTo>
                                  <a:pt x="6436" y="-412"/>
                                </a:lnTo>
                                <a:lnTo>
                                  <a:pt x="6436" y="-408"/>
                                </a:lnTo>
                                <a:lnTo>
                                  <a:pt x="6436" y="-416"/>
                                </a:lnTo>
                                <a:lnTo>
                                  <a:pt x="6436" y="-434"/>
                                </a:lnTo>
                                <a:lnTo>
                                  <a:pt x="6436" y="-467"/>
                                </a:lnTo>
                                <a:lnTo>
                                  <a:pt x="6436" y="-514"/>
                                </a:lnTo>
                                <a:lnTo>
                                  <a:pt x="6436" y="-588"/>
                                </a:lnTo>
                                <a:lnTo>
                                  <a:pt x="6436" y="-643"/>
                                </a:lnTo>
                                <a:lnTo>
                                  <a:pt x="6436" y="-667"/>
                                </a:lnTo>
                                <a:lnTo>
                                  <a:pt x="6436" y="-673"/>
                                </a:lnTo>
                                <a:lnTo>
                                  <a:pt x="6436" y="-667"/>
                                </a:lnTo>
                                <a:lnTo>
                                  <a:pt x="6436" y="-647"/>
                                </a:lnTo>
                                <a:lnTo>
                                  <a:pt x="6436" y="-591"/>
                                </a:lnTo>
                                <a:lnTo>
                                  <a:pt x="6436" y="-500"/>
                                </a:lnTo>
                                <a:lnTo>
                                  <a:pt x="6436" y="-433"/>
                                </a:lnTo>
                                <a:lnTo>
                                  <a:pt x="6436" y="-373"/>
                                </a:lnTo>
                                <a:lnTo>
                                  <a:pt x="6436" y="-317"/>
                                </a:lnTo>
                                <a:lnTo>
                                  <a:pt x="6436" y="-266"/>
                                </a:lnTo>
                                <a:lnTo>
                                  <a:pt x="6436" y="-215"/>
                                </a:lnTo>
                                <a:lnTo>
                                  <a:pt x="6436" y="-165"/>
                                </a:lnTo>
                                <a:lnTo>
                                  <a:pt x="6436" y="-118"/>
                                </a:lnTo>
                                <a:lnTo>
                                  <a:pt x="6436" y="-76"/>
                                </a:lnTo>
                                <a:lnTo>
                                  <a:pt x="6436" y="-39"/>
                                </a:lnTo>
                                <a:lnTo>
                                  <a:pt x="6436" y="-3"/>
                                </a:lnTo>
                                <a:lnTo>
                                  <a:pt x="6436" y="28"/>
                                </a:lnTo>
                                <a:lnTo>
                                  <a:pt x="6436" y="51"/>
                                </a:lnTo>
                                <a:lnTo>
                                  <a:pt x="6436" y="75"/>
                                </a:lnTo>
                                <a:lnTo>
                                  <a:pt x="6436" y="99"/>
                                </a:lnTo>
                                <a:lnTo>
                                  <a:pt x="6436" y="119"/>
                                </a:lnTo>
                                <a:lnTo>
                                  <a:pt x="6436" y="132"/>
                                </a:lnTo>
                                <a:lnTo>
                                  <a:pt x="6436" y="141"/>
                                </a:lnTo>
                                <a:lnTo>
                                  <a:pt x="6436" y="143"/>
                                </a:lnTo>
                                <a:lnTo>
                                  <a:pt x="6437" y="139"/>
                                </a:lnTo>
                                <a:lnTo>
                                  <a:pt x="6437" y="126"/>
                                </a:lnTo>
                                <a:lnTo>
                                  <a:pt x="6437" y="100"/>
                                </a:lnTo>
                                <a:lnTo>
                                  <a:pt x="6437" y="70"/>
                                </a:lnTo>
                                <a:lnTo>
                                  <a:pt x="6437" y="43"/>
                                </a:lnTo>
                                <a:lnTo>
                                  <a:pt x="6437" y="10"/>
                                </a:lnTo>
                                <a:lnTo>
                                  <a:pt x="6437" y="-20"/>
                                </a:lnTo>
                                <a:lnTo>
                                  <a:pt x="6437" y="-51"/>
                                </a:lnTo>
                                <a:lnTo>
                                  <a:pt x="6437" y="-75"/>
                                </a:lnTo>
                                <a:lnTo>
                                  <a:pt x="6437" y="-99"/>
                                </a:lnTo>
                                <a:lnTo>
                                  <a:pt x="6437" y="-130"/>
                                </a:lnTo>
                                <a:lnTo>
                                  <a:pt x="6437" y="-164"/>
                                </a:lnTo>
                                <a:lnTo>
                                  <a:pt x="6437" y="-203"/>
                                </a:lnTo>
                                <a:lnTo>
                                  <a:pt x="6437" y="-240"/>
                                </a:lnTo>
                                <a:lnTo>
                                  <a:pt x="6437" y="-279"/>
                                </a:lnTo>
                                <a:lnTo>
                                  <a:pt x="6437" y="-322"/>
                                </a:lnTo>
                                <a:lnTo>
                                  <a:pt x="6437" y="-368"/>
                                </a:lnTo>
                                <a:lnTo>
                                  <a:pt x="6437" y="-415"/>
                                </a:lnTo>
                                <a:lnTo>
                                  <a:pt x="6437" y="-469"/>
                                </a:lnTo>
                                <a:lnTo>
                                  <a:pt x="6437" y="-524"/>
                                </a:lnTo>
                                <a:lnTo>
                                  <a:pt x="6437" y="-583"/>
                                </a:lnTo>
                                <a:lnTo>
                                  <a:pt x="6437" y="-645"/>
                                </a:lnTo>
                                <a:lnTo>
                                  <a:pt x="6437" y="-717"/>
                                </a:lnTo>
                                <a:lnTo>
                                  <a:pt x="6437" y="-827"/>
                                </a:lnTo>
                                <a:lnTo>
                                  <a:pt x="6437" y="-851"/>
                                </a:lnTo>
                                <a:lnTo>
                                  <a:pt x="6437" y="-859"/>
                                </a:lnTo>
                                <a:lnTo>
                                  <a:pt x="6437" y="-853"/>
                                </a:lnTo>
                                <a:lnTo>
                                  <a:pt x="6438" y="-832"/>
                                </a:lnTo>
                                <a:lnTo>
                                  <a:pt x="6438" y="-769"/>
                                </a:lnTo>
                                <a:lnTo>
                                  <a:pt x="6438" y="-683"/>
                                </a:lnTo>
                                <a:lnTo>
                                  <a:pt x="6438" y="-620"/>
                                </a:lnTo>
                                <a:lnTo>
                                  <a:pt x="6438" y="-563"/>
                                </a:lnTo>
                                <a:lnTo>
                                  <a:pt x="6438" y="-513"/>
                                </a:lnTo>
                                <a:lnTo>
                                  <a:pt x="6438" y="-466"/>
                                </a:lnTo>
                                <a:lnTo>
                                  <a:pt x="6438" y="-423"/>
                                </a:lnTo>
                                <a:lnTo>
                                  <a:pt x="6438" y="-385"/>
                                </a:lnTo>
                                <a:lnTo>
                                  <a:pt x="6438" y="-358"/>
                                </a:lnTo>
                                <a:lnTo>
                                  <a:pt x="6438" y="-334"/>
                                </a:lnTo>
                                <a:lnTo>
                                  <a:pt x="6438" y="-319"/>
                                </a:lnTo>
                                <a:lnTo>
                                  <a:pt x="6438" y="-309"/>
                                </a:lnTo>
                                <a:lnTo>
                                  <a:pt x="6438" y="-308"/>
                                </a:lnTo>
                                <a:lnTo>
                                  <a:pt x="6438" y="-315"/>
                                </a:lnTo>
                                <a:lnTo>
                                  <a:pt x="6438" y="-334"/>
                                </a:lnTo>
                                <a:lnTo>
                                  <a:pt x="6438" y="-364"/>
                                </a:lnTo>
                                <a:lnTo>
                                  <a:pt x="6438" y="-398"/>
                                </a:lnTo>
                                <a:lnTo>
                                  <a:pt x="6438" y="-432"/>
                                </a:lnTo>
                                <a:lnTo>
                                  <a:pt x="6438" y="-471"/>
                                </a:lnTo>
                                <a:lnTo>
                                  <a:pt x="6438" y="-512"/>
                                </a:lnTo>
                                <a:lnTo>
                                  <a:pt x="6438" y="-554"/>
                                </a:lnTo>
                                <a:lnTo>
                                  <a:pt x="6438" y="-599"/>
                                </a:lnTo>
                                <a:lnTo>
                                  <a:pt x="6438" y="-647"/>
                                </a:lnTo>
                                <a:lnTo>
                                  <a:pt x="6438" y="-696"/>
                                </a:lnTo>
                                <a:lnTo>
                                  <a:pt x="6438" y="-752"/>
                                </a:lnTo>
                                <a:lnTo>
                                  <a:pt x="6438" y="-816"/>
                                </a:lnTo>
                                <a:lnTo>
                                  <a:pt x="6438" y="-932"/>
                                </a:lnTo>
                                <a:lnTo>
                                  <a:pt x="6438" y="-954"/>
                                </a:lnTo>
                                <a:lnTo>
                                  <a:pt x="6438" y="-962"/>
                                </a:lnTo>
                                <a:lnTo>
                                  <a:pt x="6438" y="-955"/>
                                </a:lnTo>
                                <a:lnTo>
                                  <a:pt x="6438" y="-932"/>
                                </a:lnTo>
                                <a:lnTo>
                                  <a:pt x="6438" y="-798"/>
                                </a:lnTo>
                                <a:lnTo>
                                  <a:pt x="6438" y="-741"/>
                                </a:lnTo>
                                <a:lnTo>
                                  <a:pt x="6438" y="-688"/>
                                </a:lnTo>
                                <a:lnTo>
                                  <a:pt x="6438" y="-639"/>
                                </a:lnTo>
                                <a:lnTo>
                                  <a:pt x="6438" y="-592"/>
                                </a:lnTo>
                                <a:lnTo>
                                  <a:pt x="6438" y="-545"/>
                                </a:lnTo>
                                <a:lnTo>
                                  <a:pt x="6438" y="-503"/>
                                </a:lnTo>
                                <a:lnTo>
                                  <a:pt x="6438" y="-461"/>
                                </a:lnTo>
                                <a:lnTo>
                                  <a:pt x="6438" y="-423"/>
                                </a:lnTo>
                                <a:lnTo>
                                  <a:pt x="6438" y="-384"/>
                                </a:lnTo>
                                <a:lnTo>
                                  <a:pt x="6438" y="-346"/>
                                </a:lnTo>
                                <a:lnTo>
                                  <a:pt x="6438" y="-309"/>
                                </a:lnTo>
                                <a:lnTo>
                                  <a:pt x="6438" y="-273"/>
                                </a:lnTo>
                                <a:lnTo>
                                  <a:pt x="6439" y="-235"/>
                                </a:lnTo>
                                <a:lnTo>
                                  <a:pt x="6439" y="-204"/>
                                </a:lnTo>
                                <a:lnTo>
                                  <a:pt x="6439" y="-170"/>
                                </a:lnTo>
                                <a:lnTo>
                                  <a:pt x="6439" y="-145"/>
                                </a:lnTo>
                                <a:lnTo>
                                  <a:pt x="6439" y="-128"/>
                                </a:lnTo>
                                <a:lnTo>
                                  <a:pt x="6439" y="-121"/>
                                </a:lnTo>
                                <a:lnTo>
                                  <a:pt x="6439" y="-125"/>
                                </a:lnTo>
                                <a:lnTo>
                                  <a:pt x="6439" y="-138"/>
                                </a:lnTo>
                                <a:lnTo>
                                  <a:pt x="6439" y="-157"/>
                                </a:lnTo>
                                <a:lnTo>
                                  <a:pt x="6439" y="-183"/>
                                </a:lnTo>
                                <a:lnTo>
                                  <a:pt x="6439" y="-209"/>
                                </a:lnTo>
                                <a:lnTo>
                                  <a:pt x="6439" y="-239"/>
                                </a:lnTo>
                                <a:lnTo>
                                  <a:pt x="6439" y="-270"/>
                                </a:lnTo>
                                <a:lnTo>
                                  <a:pt x="6439" y="-309"/>
                                </a:lnTo>
                                <a:lnTo>
                                  <a:pt x="6439" y="-347"/>
                                </a:lnTo>
                                <a:lnTo>
                                  <a:pt x="6439" y="-390"/>
                                </a:lnTo>
                                <a:lnTo>
                                  <a:pt x="6439" y="-437"/>
                                </a:lnTo>
                                <a:lnTo>
                                  <a:pt x="6439" y="-485"/>
                                </a:lnTo>
                                <a:lnTo>
                                  <a:pt x="6439" y="-538"/>
                                </a:lnTo>
                                <a:lnTo>
                                  <a:pt x="6439" y="-592"/>
                                </a:lnTo>
                                <a:lnTo>
                                  <a:pt x="6439" y="-649"/>
                                </a:lnTo>
                                <a:lnTo>
                                  <a:pt x="6439" y="-712"/>
                                </a:lnTo>
                                <a:lnTo>
                                  <a:pt x="6439" y="-787"/>
                                </a:lnTo>
                                <a:lnTo>
                                  <a:pt x="6439" y="-882"/>
                                </a:lnTo>
                                <a:lnTo>
                                  <a:pt x="6439" y="-906"/>
                                </a:lnTo>
                                <a:lnTo>
                                  <a:pt x="6439" y="-914"/>
                                </a:lnTo>
                                <a:lnTo>
                                  <a:pt x="6439" y="-908"/>
                                </a:lnTo>
                                <a:lnTo>
                                  <a:pt x="6439" y="-889"/>
                                </a:lnTo>
                                <a:lnTo>
                                  <a:pt x="6439" y="-833"/>
                                </a:lnTo>
                                <a:lnTo>
                                  <a:pt x="6439" y="-741"/>
                                </a:lnTo>
                                <a:lnTo>
                                  <a:pt x="6439" y="-674"/>
                                </a:lnTo>
                                <a:lnTo>
                                  <a:pt x="6439" y="-615"/>
                                </a:lnTo>
                                <a:lnTo>
                                  <a:pt x="6439" y="-561"/>
                                </a:lnTo>
                                <a:lnTo>
                                  <a:pt x="6439" y="-511"/>
                                </a:lnTo>
                                <a:lnTo>
                                  <a:pt x="6439" y="-463"/>
                                </a:lnTo>
                                <a:lnTo>
                                  <a:pt x="6439" y="-416"/>
                                </a:lnTo>
                                <a:lnTo>
                                  <a:pt x="6439" y="-371"/>
                                </a:lnTo>
                                <a:lnTo>
                                  <a:pt x="6439" y="-331"/>
                                </a:lnTo>
                                <a:lnTo>
                                  <a:pt x="6439" y="-291"/>
                                </a:lnTo>
                                <a:lnTo>
                                  <a:pt x="6439" y="-256"/>
                                </a:lnTo>
                                <a:lnTo>
                                  <a:pt x="6439" y="-221"/>
                                </a:lnTo>
                                <a:lnTo>
                                  <a:pt x="6439" y="-187"/>
                                </a:lnTo>
                                <a:lnTo>
                                  <a:pt x="6440" y="-157"/>
                                </a:lnTo>
                                <a:lnTo>
                                  <a:pt x="6440" y="-127"/>
                                </a:lnTo>
                                <a:lnTo>
                                  <a:pt x="6440" y="-99"/>
                                </a:lnTo>
                                <a:lnTo>
                                  <a:pt x="6440" y="-70"/>
                                </a:lnTo>
                                <a:lnTo>
                                  <a:pt x="6440" y="-46"/>
                                </a:lnTo>
                                <a:lnTo>
                                  <a:pt x="6440" y="-23"/>
                                </a:lnTo>
                                <a:lnTo>
                                  <a:pt x="6440" y="-10"/>
                                </a:lnTo>
                                <a:lnTo>
                                  <a:pt x="6440" y="-4"/>
                                </a:lnTo>
                                <a:lnTo>
                                  <a:pt x="6440" y="-11"/>
                                </a:lnTo>
                                <a:lnTo>
                                  <a:pt x="6440" y="-27"/>
                                </a:lnTo>
                                <a:lnTo>
                                  <a:pt x="6440" y="-53"/>
                                </a:lnTo>
                                <a:lnTo>
                                  <a:pt x="6440" y="-87"/>
                                </a:lnTo>
                                <a:lnTo>
                                  <a:pt x="6440" y="-120"/>
                                </a:lnTo>
                                <a:lnTo>
                                  <a:pt x="6441" y="-160"/>
                                </a:lnTo>
                                <a:lnTo>
                                  <a:pt x="6441" y="-199"/>
                                </a:lnTo>
                                <a:lnTo>
                                  <a:pt x="6441" y="-239"/>
                                </a:lnTo>
                                <a:lnTo>
                                  <a:pt x="6441" y="-279"/>
                                </a:lnTo>
                                <a:lnTo>
                                  <a:pt x="6441" y="-322"/>
                                </a:lnTo>
                                <a:lnTo>
                                  <a:pt x="6441" y="-361"/>
                                </a:lnTo>
                                <a:lnTo>
                                  <a:pt x="6441" y="-403"/>
                                </a:lnTo>
                                <a:lnTo>
                                  <a:pt x="6441" y="-443"/>
                                </a:lnTo>
                                <a:lnTo>
                                  <a:pt x="6441" y="-483"/>
                                </a:lnTo>
                                <a:lnTo>
                                  <a:pt x="6441" y="-520"/>
                                </a:lnTo>
                                <a:lnTo>
                                  <a:pt x="6441" y="-563"/>
                                </a:lnTo>
                                <a:lnTo>
                                  <a:pt x="6441" y="-608"/>
                                </a:lnTo>
                                <a:lnTo>
                                  <a:pt x="6441" y="-653"/>
                                </a:lnTo>
                                <a:lnTo>
                                  <a:pt x="6441" y="-700"/>
                                </a:lnTo>
                                <a:lnTo>
                                  <a:pt x="6441" y="-751"/>
                                </a:lnTo>
                                <a:lnTo>
                                  <a:pt x="6441" y="-803"/>
                                </a:lnTo>
                                <a:lnTo>
                                  <a:pt x="6441" y="-869"/>
                                </a:lnTo>
                                <a:lnTo>
                                  <a:pt x="6441" y="-952"/>
                                </a:lnTo>
                                <a:lnTo>
                                  <a:pt x="6441" y="-971"/>
                                </a:lnTo>
                                <a:lnTo>
                                  <a:pt x="6441" y="-977"/>
                                </a:lnTo>
                                <a:lnTo>
                                  <a:pt x="6441" y="-973"/>
                                </a:lnTo>
                                <a:lnTo>
                                  <a:pt x="6441" y="-953"/>
                                </a:lnTo>
                                <a:lnTo>
                                  <a:pt x="6441" y="-885"/>
                                </a:lnTo>
                                <a:lnTo>
                                  <a:pt x="6441" y="-815"/>
                                </a:lnTo>
                                <a:lnTo>
                                  <a:pt x="6441" y="-758"/>
                                </a:lnTo>
                                <a:lnTo>
                                  <a:pt x="6441" y="-709"/>
                                </a:lnTo>
                                <a:lnTo>
                                  <a:pt x="6441" y="-662"/>
                                </a:lnTo>
                                <a:lnTo>
                                  <a:pt x="6441" y="-617"/>
                                </a:lnTo>
                                <a:lnTo>
                                  <a:pt x="6442" y="-576"/>
                                </a:lnTo>
                                <a:lnTo>
                                  <a:pt x="6442" y="-532"/>
                                </a:lnTo>
                                <a:lnTo>
                                  <a:pt x="6442" y="-491"/>
                                </a:lnTo>
                                <a:lnTo>
                                  <a:pt x="6442" y="-451"/>
                                </a:lnTo>
                                <a:lnTo>
                                  <a:pt x="6442" y="-411"/>
                                </a:lnTo>
                                <a:lnTo>
                                  <a:pt x="6442" y="-374"/>
                                </a:lnTo>
                                <a:lnTo>
                                  <a:pt x="6442" y="-333"/>
                                </a:lnTo>
                                <a:lnTo>
                                  <a:pt x="6442" y="-292"/>
                                </a:lnTo>
                                <a:lnTo>
                                  <a:pt x="6442" y="-252"/>
                                </a:lnTo>
                                <a:lnTo>
                                  <a:pt x="6442" y="-210"/>
                                </a:lnTo>
                                <a:lnTo>
                                  <a:pt x="6442" y="-168"/>
                                </a:lnTo>
                                <a:lnTo>
                                  <a:pt x="6442" y="-134"/>
                                </a:lnTo>
                                <a:lnTo>
                                  <a:pt x="6442" y="-96"/>
                                </a:lnTo>
                                <a:lnTo>
                                  <a:pt x="6442" y="-56"/>
                                </a:lnTo>
                                <a:lnTo>
                                  <a:pt x="6442" y="-19"/>
                                </a:lnTo>
                                <a:lnTo>
                                  <a:pt x="6442" y="18"/>
                                </a:lnTo>
                                <a:lnTo>
                                  <a:pt x="6443" y="53"/>
                                </a:lnTo>
                                <a:lnTo>
                                  <a:pt x="6443" y="88"/>
                                </a:lnTo>
                                <a:lnTo>
                                  <a:pt x="6443" y="108"/>
                                </a:lnTo>
                                <a:lnTo>
                                  <a:pt x="6443" y="127"/>
                                </a:lnTo>
                                <a:lnTo>
                                  <a:pt x="6443" y="131"/>
                                </a:lnTo>
                                <a:lnTo>
                                  <a:pt x="6443" y="127"/>
                                </a:lnTo>
                                <a:lnTo>
                                  <a:pt x="6443" y="113"/>
                                </a:lnTo>
                                <a:lnTo>
                                  <a:pt x="6444" y="96"/>
                                </a:lnTo>
                                <a:lnTo>
                                  <a:pt x="6444" y="70"/>
                                </a:lnTo>
                                <a:lnTo>
                                  <a:pt x="6444" y="38"/>
                                </a:lnTo>
                                <a:lnTo>
                                  <a:pt x="6444" y="6"/>
                                </a:lnTo>
                                <a:lnTo>
                                  <a:pt x="6444" y="-27"/>
                                </a:lnTo>
                                <a:lnTo>
                                  <a:pt x="6444" y="-65"/>
                                </a:lnTo>
                                <a:lnTo>
                                  <a:pt x="6444" y="-101"/>
                                </a:lnTo>
                                <a:lnTo>
                                  <a:pt x="6444" y="-136"/>
                                </a:lnTo>
                                <a:lnTo>
                                  <a:pt x="6444" y="-171"/>
                                </a:lnTo>
                                <a:lnTo>
                                  <a:pt x="6444" y="-206"/>
                                </a:lnTo>
                                <a:lnTo>
                                  <a:pt x="6444" y="-243"/>
                                </a:lnTo>
                                <a:lnTo>
                                  <a:pt x="6444" y="-277"/>
                                </a:lnTo>
                                <a:lnTo>
                                  <a:pt x="6444" y="-317"/>
                                </a:lnTo>
                                <a:lnTo>
                                  <a:pt x="6444" y="-357"/>
                                </a:lnTo>
                                <a:lnTo>
                                  <a:pt x="6444" y="-401"/>
                                </a:lnTo>
                                <a:lnTo>
                                  <a:pt x="6444" y="-443"/>
                                </a:lnTo>
                                <a:lnTo>
                                  <a:pt x="6444" y="-488"/>
                                </a:lnTo>
                                <a:lnTo>
                                  <a:pt x="6444" y="-540"/>
                                </a:lnTo>
                                <a:lnTo>
                                  <a:pt x="6444" y="-592"/>
                                </a:lnTo>
                                <a:lnTo>
                                  <a:pt x="6444" y="-644"/>
                                </a:lnTo>
                                <a:lnTo>
                                  <a:pt x="6444" y="-701"/>
                                </a:lnTo>
                                <a:lnTo>
                                  <a:pt x="6444" y="-766"/>
                                </a:lnTo>
                                <a:lnTo>
                                  <a:pt x="6444" y="-893"/>
                                </a:lnTo>
                                <a:lnTo>
                                  <a:pt x="6444" y="-918"/>
                                </a:lnTo>
                                <a:lnTo>
                                  <a:pt x="6444" y="-927"/>
                                </a:lnTo>
                                <a:lnTo>
                                  <a:pt x="6444" y="-921"/>
                                </a:lnTo>
                                <a:lnTo>
                                  <a:pt x="6444" y="-903"/>
                                </a:lnTo>
                                <a:lnTo>
                                  <a:pt x="6444" y="-845"/>
                                </a:lnTo>
                                <a:lnTo>
                                  <a:pt x="6444" y="-760"/>
                                </a:lnTo>
                                <a:lnTo>
                                  <a:pt x="6444" y="-694"/>
                                </a:lnTo>
                                <a:lnTo>
                                  <a:pt x="6444" y="-636"/>
                                </a:lnTo>
                                <a:lnTo>
                                  <a:pt x="6444" y="-584"/>
                                </a:lnTo>
                                <a:lnTo>
                                  <a:pt x="6444" y="-532"/>
                                </a:lnTo>
                                <a:lnTo>
                                  <a:pt x="6444" y="-481"/>
                                </a:lnTo>
                                <a:lnTo>
                                  <a:pt x="6444" y="-434"/>
                                </a:lnTo>
                                <a:lnTo>
                                  <a:pt x="6444" y="-388"/>
                                </a:lnTo>
                                <a:lnTo>
                                  <a:pt x="6444" y="-350"/>
                                </a:lnTo>
                                <a:lnTo>
                                  <a:pt x="6444" y="-310"/>
                                </a:lnTo>
                                <a:lnTo>
                                  <a:pt x="6444" y="-273"/>
                                </a:lnTo>
                                <a:lnTo>
                                  <a:pt x="6445" y="-236"/>
                                </a:lnTo>
                                <a:lnTo>
                                  <a:pt x="6445" y="-197"/>
                                </a:lnTo>
                                <a:lnTo>
                                  <a:pt x="6445" y="-162"/>
                                </a:lnTo>
                                <a:lnTo>
                                  <a:pt x="6445" y="-122"/>
                                </a:lnTo>
                                <a:lnTo>
                                  <a:pt x="6445" y="-83"/>
                                </a:lnTo>
                                <a:lnTo>
                                  <a:pt x="6445" y="-42"/>
                                </a:lnTo>
                                <a:lnTo>
                                  <a:pt x="6445" y="-5"/>
                                </a:lnTo>
                                <a:lnTo>
                                  <a:pt x="6445" y="32"/>
                                </a:lnTo>
                                <a:lnTo>
                                  <a:pt x="6445" y="69"/>
                                </a:lnTo>
                                <a:lnTo>
                                  <a:pt x="6445" y="102"/>
                                </a:lnTo>
                                <a:lnTo>
                                  <a:pt x="6445" y="119"/>
                                </a:lnTo>
                                <a:lnTo>
                                  <a:pt x="6445" y="127"/>
                                </a:lnTo>
                                <a:lnTo>
                                  <a:pt x="6445" y="123"/>
                                </a:lnTo>
                                <a:lnTo>
                                  <a:pt x="6445" y="112"/>
                                </a:lnTo>
                                <a:lnTo>
                                  <a:pt x="6445" y="88"/>
                                </a:lnTo>
                                <a:lnTo>
                                  <a:pt x="6445" y="57"/>
                                </a:lnTo>
                                <a:lnTo>
                                  <a:pt x="6445" y="20"/>
                                </a:lnTo>
                                <a:lnTo>
                                  <a:pt x="6445" y="-22"/>
                                </a:lnTo>
                                <a:lnTo>
                                  <a:pt x="6445" y="-67"/>
                                </a:lnTo>
                                <a:lnTo>
                                  <a:pt x="6445" y="-120"/>
                                </a:lnTo>
                                <a:lnTo>
                                  <a:pt x="6445" y="-180"/>
                                </a:lnTo>
                                <a:lnTo>
                                  <a:pt x="6445" y="-260"/>
                                </a:lnTo>
                                <a:lnTo>
                                  <a:pt x="6445" y="-324"/>
                                </a:lnTo>
                                <a:lnTo>
                                  <a:pt x="6445" y="-347"/>
                                </a:lnTo>
                                <a:lnTo>
                                  <a:pt x="6445" y="-353"/>
                                </a:lnTo>
                                <a:lnTo>
                                  <a:pt x="6445" y="-346"/>
                                </a:lnTo>
                                <a:lnTo>
                                  <a:pt x="6445" y="-324"/>
                                </a:lnTo>
                                <a:lnTo>
                                  <a:pt x="6445" y="-255"/>
                                </a:lnTo>
                                <a:lnTo>
                                  <a:pt x="6445" y="-172"/>
                                </a:lnTo>
                                <a:lnTo>
                                  <a:pt x="6445" y="-112"/>
                                </a:lnTo>
                                <a:lnTo>
                                  <a:pt x="6445" y="-61"/>
                                </a:lnTo>
                                <a:lnTo>
                                  <a:pt x="6445" y="-12"/>
                                </a:lnTo>
                                <a:lnTo>
                                  <a:pt x="6445" y="36"/>
                                </a:lnTo>
                                <a:lnTo>
                                  <a:pt x="6445" y="82"/>
                                </a:lnTo>
                                <a:lnTo>
                                  <a:pt x="6445" y="123"/>
                                </a:lnTo>
                                <a:lnTo>
                                  <a:pt x="6445" y="156"/>
                                </a:lnTo>
                                <a:lnTo>
                                  <a:pt x="6445" y="187"/>
                                </a:lnTo>
                                <a:lnTo>
                                  <a:pt x="6445" y="210"/>
                                </a:lnTo>
                                <a:lnTo>
                                  <a:pt x="6445" y="224"/>
                                </a:lnTo>
                                <a:lnTo>
                                  <a:pt x="6445" y="242"/>
                                </a:lnTo>
                                <a:lnTo>
                                  <a:pt x="6446" y="259"/>
                                </a:lnTo>
                                <a:lnTo>
                                  <a:pt x="6446" y="278"/>
                                </a:lnTo>
                                <a:lnTo>
                                  <a:pt x="6446" y="291"/>
                                </a:lnTo>
                                <a:lnTo>
                                  <a:pt x="6446" y="294"/>
                                </a:lnTo>
                                <a:lnTo>
                                  <a:pt x="6446" y="289"/>
                                </a:lnTo>
                                <a:lnTo>
                                  <a:pt x="6446" y="275"/>
                                </a:lnTo>
                                <a:lnTo>
                                  <a:pt x="6446" y="257"/>
                                </a:lnTo>
                                <a:lnTo>
                                  <a:pt x="6446" y="234"/>
                                </a:lnTo>
                                <a:lnTo>
                                  <a:pt x="6446" y="207"/>
                                </a:lnTo>
                                <a:lnTo>
                                  <a:pt x="6446" y="179"/>
                                </a:lnTo>
                                <a:lnTo>
                                  <a:pt x="6446" y="152"/>
                                </a:lnTo>
                                <a:lnTo>
                                  <a:pt x="6446" y="121"/>
                                </a:lnTo>
                                <a:lnTo>
                                  <a:pt x="6446" y="91"/>
                                </a:lnTo>
                                <a:lnTo>
                                  <a:pt x="6446" y="55"/>
                                </a:lnTo>
                                <a:lnTo>
                                  <a:pt x="6446" y="22"/>
                                </a:lnTo>
                                <a:lnTo>
                                  <a:pt x="6446" y="-16"/>
                                </a:lnTo>
                                <a:lnTo>
                                  <a:pt x="6446" y="-53"/>
                                </a:lnTo>
                                <a:lnTo>
                                  <a:pt x="6446" y="-94"/>
                                </a:lnTo>
                                <a:lnTo>
                                  <a:pt x="6446" y="-137"/>
                                </a:lnTo>
                                <a:lnTo>
                                  <a:pt x="6446" y="-180"/>
                                </a:lnTo>
                                <a:lnTo>
                                  <a:pt x="6446" y="-230"/>
                                </a:lnTo>
                                <a:lnTo>
                                  <a:pt x="6446" y="-280"/>
                                </a:lnTo>
                                <a:lnTo>
                                  <a:pt x="6446" y="-330"/>
                                </a:lnTo>
                                <a:lnTo>
                                  <a:pt x="6446" y="-385"/>
                                </a:lnTo>
                                <a:lnTo>
                                  <a:pt x="6446" y="-442"/>
                                </a:lnTo>
                                <a:lnTo>
                                  <a:pt x="6446" y="-500"/>
                                </a:lnTo>
                                <a:lnTo>
                                  <a:pt x="6446" y="-565"/>
                                </a:lnTo>
                                <a:lnTo>
                                  <a:pt x="6447" y="-664"/>
                                </a:lnTo>
                                <a:lnTo>
                                  <a:pt x="6447" y="-719"/>
                                </a:lnTo>
                                <a:lnTo>
                                  <a:pt x="6447" y="-740"/>
                                </a:lnTo>
                                <a:lnTo>
                                  <a:pt x="6447" y="-745"/>
                                </a:lnTo>
                                <a:lnTo>
                                  <a:pt x="6447" y="-738"/>
                                </a:lnTo>
                                <a:lnTo>
                                  <a:pt x="6447" y="-717"/>
                                </a:lnTo>
                                <a:lnTo>
                                  <a:pt x="6447" y="-655"/>
                                </a:lnTo>
                                <a:lnTo>
                                  <a:pt x="6447" y="-563"/>
                                </a:lnTo>
                                <a:lnTo>
                                  <a:pt x="6447" y="-497"/>
                                </a:lnTo>
                                <a:lnTo>
                                  <a:pt x="6447" y="-436"/>
                                </a:lnTo>
                                <a:lnTo>
                                  <a:pt x="6447" y="-380"/>
                                </a:lnTo>
                                <a:lnTo>
                                  <a:pt x="6447" y="-329"/>
                                </a:lnTo>
                                <a:lnTo>
                                  <a:pt x="6447" y="-280"/>
                                </a:lnTo>
                                <a:lnTo>
                                  <a:pt x="6447" y="-230"/>
                                </a:lnTo>
                                <a:lnTo>
                                  <a:pt x="6447" y="-181"/>
                                </a:lnTo>
                                <a:lnTo>
                                  <a:pt x="6447" y="-133"/>
                                </a:lnTo>
                                <a:lnTo>
                                  <a:pt x="6447" y="-88"/>
                                </a:lnTo>
                                <a:lnTo>
                                  <a:pt x="6447" y="-43"/>
                                </a:lnTo>
                                <a:lnTo>
                                  <a:pt x="6447" y="-3"/>
                                </a:lnTo>
                                <a:lnTo>
                                  <a:pt x="6447" y="31"/>
                                </a:lnTo>
                                <a:lnTo>
                                  <a:pt x="6447" y="66"/>
                                </a:lnTo>
                                <a:lnTo>
                                  <a:pt x="6447" y="98"/>
                                </a:lnTo>
                                <a:lnTo>
                                  <a:pt x="6447" y="126"/>
                                </a:lnTo>
                                <a:lnTo>
                                  <a:pt x="6447" y="153"/>
                                </a:lnTo>
                                <a:lnTo>
                                  <a:pt x="6447" y="178"/>
                                </a:lnTo>
                                <a:lnTo>
                                  <a:pt x="6447" y="203"/>
                                </a:lnTo>
                                <a:lnTo>
                                  <a:pt x="6447" y="230"/>
                                </a:lnTo>
                                <a:lnTo>
                                  <a:pt x="6447" y="251"/>
                                </a:lnTo>
                                <a:lnTo>
                                  <a:pt x="6447" y="261"/>
                                </a:lnTo>
                                <a:lnTo>
                                  <a:pt x="6447" y="263"/>
                                </a:lnTo>
                                <a:lnTo>
                                  <a:pt x="6447" y="258"/>
                                </a:lnTo>
                                <a:lnTo>
                                  <a:pt x="6447" y="240"/>
                                </a:lnTo>
                                <a:lnTo>
                                  <a:pt x="6447" y="221"/>
                                </a:lnTo>
                                <a:lnTo>
                                  <a:pt x="6447" y="193"/>
                                </a:lnTo>
                                <a:lnTo>
                                  <a:pt x="6448" y="163"/>
                                </a:lnTo>
                                <a:lnTo>
                                  <a:pt x="6448" y="133"/>
                                </a:lnTo>
                                <a:lnTo>
                                  <a:pt x="6448" y="98"/>
                                </a:lnTo>
                                <a:lnTo>
                                  <a:pt x="6448" y="67"/>
                                </a:lnTo>
                                <a:lnTo>
                                  <a:pt x="6448" y="38"/>
                                </a:lnTo>
                                <a:lnTo>
                                  <a:pt x="6448" y="7"/>
                                </a:lnTo>
                                <a:lnTo>
                                  <a:pt x="6448" y="-23"/>
                                </a:lnTo>
                                <a:lnTo>
                                  <a:pt x="6448" y="-60"/>
                                </a:lnTo>
                                <a:lnTo>
                                  <a:pt x="6448" y="-99"/>
                                </a:lnTo>
                                <a:lnTo>
                                  <a:pt x="6448" y="-137"/>
                                </a:lnTo>
                                <a:lnTo>
                                  <a:pt x="6448" y="-180"/>
                                </a:lnTo>
                                <a:lnTo>
                                  <a:pt x="6448" y="-221"/>
                                </a:lnTo>
                                <a:lnTo>
                                  <a:pt x="6448" y="-265"/>
                                </a:lnTo>
                                <a:lnTo>
                                  <a:pt x="6448" y="-311"/>
                                </a:lnTo>
                                <a:lnTo>
                                  <a:pt x="6448" y="-363"/>
                                </a:lnTo>
                                <a:lnTo>
                                  <a:pt x="6448" y="-413"/>
                                </a:lnTo>
                                <a:lnTo>
                                  <a:pt x="6448" y="-467"/>
                                </a:lnTo>
                                <a:lnTo>
                                  <a:pt x="6448" y="-525"/>
                                </a:lnTo>
                                <a:lnTo>
                                  <a:pt x="6448" y="-581"/>
                                </a:lnTo>
                                <a:lnTo>
                                  <a:pt x="6448" y="-639"/>
                                </a:lnTo>
                                <a:lnTo>
                                  <a:pt x="6448" y="-709"/>
                                </a:lnTo>
                                <a:lnTo>
                                  <a:pt x="6448" y="-833"/>
                                </a:lnTo>
                                <a:lnTo>
                                  <a:pt x="6448" y="-861"/>
                                </a:lnTo>
                                <a:lnTo>
                                  <a:pt x="6448" y="-871"/>
                                </a:lnTo>
                                <a:lnTo>
                                  <a:pt x="6448" y="-864"/>
                                </a:lnTo>
                                <a:lnTo>
                                  <a:pt x="6448" y="-843"/>
                                </a:lnTo>
                                <a:lnTo>
                                  <a:pt x="6448" y="-774"/>
                                </a:lnTo>
                                <a:lnTo>
                                  <a:pt x="6448" y="-689"/>
                                </a:lnTo>
                                <a:lnTo>
                                  <a:pt x="6448" y="-629"/>
                                </a:lnTo>
                                <a:lnTo>
                                  <a:pt x="6448" y="-579"/>
                                </a:lnTo>
                                <a:lnTo>
                                  <a:pt x="6448" y="-534"/>
                                </a:lnTo>
                                <a:lnTo>
                                  <a:pt x="6448" y="-491"/>
                                </a:lnTo>
                                <a:lnTo>
                                  <a:pt x="6448" y="-450"/>
                                </a:lnTo>
                                <a:lnTo>
                                  <a:pt x="6448" y="-422"/>
                                </a:lnTo>
                                <a:lnTo>
                                  <a:pt x="6448" y="-401"/>
                                </a:lnTo>
                                <a:lnTo>
                                  <a:pt x="6448" y="-388"/>
                                </a:lnTo>
                                <a:lnTo>
                                  <a:pt x="6448" y="-380"/>
                                </a:lnTo>
                                <a:lnTo>
                                  <a:pt x="6448" y="-384"/>
                                </a:lnTo>
                                <a:lnTo>
                                  <a:pt x="6448" y="-396"/>
                                </a:lnTo>
                                <a:lnTo>
                                  <a:pt x="6448" y="-389"/>
                                </a:lnTo>
                                <a:lnTo>
                                  <a:pt x="6448" y="-368"/>
                                </a:lnTo>
                                <a:lnTo>
                                  <a:pt x="6448" y="-306"/>
                                </a:lnTo>
                                <a:lnTo>
                                  <a:pt x="6448" y="-220"/>
                                </a:lnTo>
                                <a:lnTo>
                                  <a:pt x="6448" y="-157"/>
                                </a:lnTo>
                                <a:lnTo>
                                  <a:pt x="6448" y="-100"/>
                                </a:lnTo>
                                <a:lnTo>
                                  <a:pt x="6448" y="-55"/>
                                </a:lnTo>
                                <a:lnTo>
                                  <a:pt x="6448" y="-11"/>
                                </a:lnTo>
                                <a:lnTo>
                                  <a:pt x="6448" y="30"/>
                                </a:lnTo>
                                <a:lnTo>
                                  <a:pt x="6448" y="67"/>
                                </a:lnTo>
                                <a:lnTo>
                                  <a:pt x="6448" y="105"/>
                                </a:lnTo>
                                <a:lnTo>
                                  <a:pt x="6448" y="134"/>
                                </a:lnTo>
                                <a:lnTo>
                                  <a:pt x="6448" y="161"/>
                                </a:lnTo>
                                <a:lnTo>
                                  <a:pt x="6448" y="184"/>
                                </a:lnTo>
                                <a:lnTo>
                                  <a:pt x="6448" y="203"/>
                                </a:lnTo>
                                <a:lnTo>
                                  <a:pt x="6449" y="223"/>
                                </a:lnTo>
                                <a:lnTo>
                                  <a:pt x="6449" y="240"/>
                                </a:lnTo>
                                <a:lnTo>
                                  <a:pt x="6449" y="249"/>
                                </a:lnTo>
                                <a:lnTo>
                                  <a:pt x="6449" y="250"/>
                                </a:lnTo>
                                <a:lnTo>
                                  <a:pt x="6449" y="247"/>
                                </a:lnTo>
                                <a:lnTo>
                                  <a:pt x="6449" y="238"/>
                                </a:lnTo>
                                <a:lnTo>
                                  <a:pt x="6449" y="217"/>
                                </a:lnTo>
                                <a:lnTo>
                                  <a:pt x="6449" y="197"/>
                                </a:lnTo>
                                <a:lnTo>
                                  <a:pt x="6449" y="175"/>
                                </a:lnTo>
                                <a:lnTo>
                                  <a:pt x="6449" y="147"/>
                                </a:lnTo>
                                <a:lnTo>
                                  <a:pt x="6449" y="116"/>
                                </a:lnTo>
                                <a:lnTo>
                                  <a:pt x="6449" y="86"/>
                                </a:lnTo>
                                <a:lnTo>
                                  <a:pt x="6449" y="49"/>
                                </a:lnTo>
                                <a:lnTo>
                                  <a:pt x="6449" y="13"/>
                                </a:lnTo>
                                <a:lnTo>
                                  <a:pt x="6449" y="-31"/>
                                </a:lnTo>
                                <a:lnTo>
                                  <a:pt x="6449" y="-78"/>
                                </a:lnTo>
                                <a:lnTo>
                                  <a:pt x="6449" y="-128"/>
                                </a:lnTo>
                                <a:lnTo>
                                  <a:pt x="6449" y="-179"/>
                                </a:lnTo>
                                <a:lnTo>
                                  <a:pt x="6449" y="-230"/>
                                </a:lnTo>
                                <a:lnTo>
                                  <a:pt x="6449" y="-283"/>
                                </a:lnTo>
                                <a:lnTo>
                                  <a:pt x="6449" y="-337"/>
                                </a:lnTo>
                                <a:lnTo>
                                  <a:pt x="6449" y="-398"/>
                                </a:lnTo>
                                <a:lnTo>
                                  <a:pt x="6449" y="-460"/>
                                </a:lnTo>
                                <a:lnTo>
                                  <a:pt x="6449" y="-533"/>
                                </a:lnTo>
                                <a:lnTo>
                                  <a:pt x="6449" y="-632"/>
                                </a:lnTo>
                                <a:lnTo>
                                  <a:pt x="6449" y="-659"/>
                                </a:lnTo>
                                <a:lnTo>
                                  <a:pt x="6449" y="-670"/>
                                </a:lnTo>
                                <a:lnTo>
                                  <a:pt x="6449" y="-663"/>
                                </a:lnTo>
                                <a:lnTo>
                                  <a:pt x="6449" y="-643"/>
                                </a:lnTo>
                                <a:lnTo>
                                  <a:pt x="6449" y="-584"/>
                                </a:lnTo>
                                <a:lnTo>
                                  <a:pt x="6449" y="-494"/>
                                </a:lnTo>
                                <a:lnTo>
                                  <a:pt x="6449" y="-426"/>
                                </a:lnTo>
                                <a:lnTo>
                                  <a:pt x="6449" y="-369"/>
                                </a:lnTo>
                                <a:lnTo>
                                  <a:pt x="6449" y="-315"/>
                                </a:lnTo>
                                <a:lnTo>
                                  <a:pt x="6449" y="-264"/>
                                </a:lnTo>
                                <a:lnTo>
                                  <a:pt x="6449" y="-212"/>
                                </a:lnTo>
                                <a:lnTo>
                                  <a:pt x="6449" y="-160"/>
                                </a:lnTo>
                                <a:lnTo>
                                  <a:pt x="6449" y="-116"/>
                                </a:lnTo>
                                <a:lnTo>
                                  <a:pt x="6449" y="-69"/>
                                </a:lnTo>
                                <a:lnTo>
                                  <a:pt x="6449" y="-25"/>
                                </a:lnTo>
                                <a:lnTo>
                                  <a:pt x="6449" y="15"/>
                                </a:lnTo>
                                <a:lnTo>
                                  <a:pt x="6449" y="49"/>
                                </a:lnTo>
                                <a:lnTo>
                                  <a:pt x="6449" y="82"/>
                                </a:lnTo>
                                <a:lnTo>
                                  <a:pt x="6449" y="111"/>
                                </a:lnTo>
                                <a:lnTo>
                                  <a:pt x="6449" y="137"/>
                                </a:lnTo>
                                <a:lnTo>
                                  <a:pt x="6449" y="157"/>
                                </a:lnTo>
                                <a:lnTo>
                                  <a:pt x="6449" y="172"/>
                                </a:lnTo>
                                <a:lnTo>
                                  <a:pt x="6450" y="182"/>
                                </a:lnTo>
                                <a:lnTo>
                                  <a:pt x="6450" y="184"/>
                                </a:lnTo>
                                <a:lnTo>
                                  <a:pt x="6450" y="179"/>
                                </a:lnTo>
                                <a:lnTo>
                                  <a:pt x="6450" y="162"/>
                                </a:lnTo>
                                <a:lnTo>
                                  <a:pt x="6450" y="136"/>
                                </a:lnTo>
                                <a:lnTo>
                                  <a:pt x="6450" y="102"/>
                                </a:lnTo>
                                <a:lnTo>
                                  <a:pt x="6450" y="68"/>
                                </a:lnTo>
                                <a:lnTo>
                                  <a:pt x="6450" y="33"/>
                                </a:lnTo>
                                <a:lnTo>
                                  <a:pt x="6450" y="-6"/>
                                </a:lnTo>
                                <a:lnTo>
                                  <a:pt x="6450" y="-45"/>
                                </a:lnTo>
                                <a:lnTo>
                                  <a:pt x="6450" y="-83"/>
                                </a:lnTo>
                                <a:lnTo>
                                  <a:pt x="6450" y="-119"/>
                                </a:lnTo>
                                <a:lnTo>
                                  <a:pt x="6450" y="-154"/>
                                </a:lnTo>
                                <a:lnTo>
                                  <a:pt x="6450" y="-193"/>
                                </a:lnTo>
                                <a:lnTo>
                                  <a:pt x="6450" y="-229"/>
                                </a:lnTo>
                                <a:lnTo>
                                  <a:pt x="6450" y="-267"/>
                                </a:lnTo>
                                <a:lnTo>
                                  <a:pt x="6450" y="-305"/>
                                </a:lnTo>
                                <a:lnTo>
                                  <a:pt x="6450" y="-347"/>
                                </a:lnTo>
                                <a:lnTo>
                                  <a:pt x="6450" y="-389"/>
                                </a:lnTo>
                                <a:lnTo>
                                  <a:pt x="6450" y="-434"/>
                                </a:lnTo>
                                <a:lnTo>
                                  <a:pt x="6450" y="-477"/>
                                </a:lnTo>
                                <a:lnTo>
                                  <a:pt x="6450" y="-522"/>
                                </a:lnTo>
                                <a:lnTo>
                                  <a:pt x="6450" y="-576"/>
                                </a:lnTo>
                                <a:lnTo>
                                  <a:pt x="6450" y="-627"/>
                                </a:lnTo>
                                <a:lnTo>
                                  <a:pt x="6450" y="-688"/>
                                </a:lnTo>
                                <a:lnTo>
                                  <a:pt x="6450" y="-753"/>
                                </a:lnTo>
                                <a:lnTo>
                                  <a:pt x="6450" y="-890"/>
                                </a:lnTo>
                                <a:lnTo>
                                  <a:pt x="6450" y="-911"/>
                                </a:lnTo>
                                <a:lnTo>
                                  <a:pt x="6450" y="-919"/>
                                </a:lnTo>
                                <a:lnTo>
                                  <a:pt x="6450" y="-914"/>
                                </a:lnTo>
                                <a:lnTo>
                                  <a:pt x="6450" y="-892"/>
                                </a:lnTo>
                                <a:lnTo>
                                  <a:pt x="6450" y="-829"/>
                                </a:lnTo>
                                <a:lnTo>
                                  <a:pt x="6450" y="-744"/>
                                </a:lnTo>
                                <a:lnTo>
                                  <a:pt x="6450" y="-681"/>
                                </a:lnTo>
                                <a:lnTo>
                                  <a:pt x="6451" y="-622"/>
                                </a:lnTo>
                                <a:lnTo>
                                  <a:pt x="6451" y="-569"/>
                                </a:lnTo>
                                <a:lnTo>
                                  <a:pt x="6451" y="-523"/>
                                </a:lnTo>
                                <a:lnTo>
                                  <a:pt x="6451" y="-473"/>
                                </a:lnTo>
                                <a:lnTo>
                                  <a:pt x="6451" y="-426"/>
                                </a:lnTo>
                                <a:lnTo>
                                  <a:pt x="6451" y="-381"/>
                                </a:lnTo>
                                <a:lnTo>
                                  <a:pt x="6451" y="-337"/>
                                </a:lnTo>
                                <a:lnTo>
                                  <a:pt x="6451" y="-296"/>
                                </a:lnTo>
                                <a:lnTo>
                                  <a:pt x="6451" y="-254"/>
                                </a:lnTo>
                                <a:lnTo>
                                  <a:pt x="6451" y="-218"/>
                                </a:lnTo>
                                <a:lnTo>
                                  <a:pt x="6451" y="-178"/>
                                </a:lnTo>
                                <a:lnTo>
                                  <a:pt x="6451" y="-139"/>
                                </a:lnTo>
                                <a:lnTo>
                                  <a:pt x="6451" y="-101"/>
                                </a:lnTo>
                                <a:lnTo>
                                  <a:pt x="6451" y="-64"/>
                                </a:lnTo>
                                <a:lnTo>
                                  <a:pt x="6451" y="-28"/>
                                </a:lnTo>
                                <a:lnTo>
                                  <a:pt x="6451" y="9"/>
                                </a:lnTo>
                                <a:lnTo>
                                  <a:pt x="6451" y="44"/>
                                </a:lnTo>
                                <a:lnTo>
                                  <a:pt x="6451" y="81"/>
                                </a:lnTo>
                                <a:lnTo>
                                  <a:pt x="6451" y="112"/>
                                </a:lnTo>
                                <a:lnTo>
                                  <a:pt x="6451" y="139"/>
                                </a:lnTo>
                                <a:lnTo>
                                  <a:pt x="6451" y="155"/>
                                </a:lnTo>
                                <a:lnTo>
                                  <a:pt x="6451" y="158"/>
                                </a:lnTo>
                                <a:lnTo>
                                  <a:pt x="6451" y="152"/>
                                </a:lnTo>
                                <a:lnTo>
                                  <a:pt x="6451" y="138"/>
                                </a:lnTo>
                                <a:lnTo>
                                  <a:pt x="6451" y="116"/>
                                </a:lnTo>
                                <a:lnTo>
                                  <a:pt x="6451" y="92"/>
                                </a:lnTo>
                                <a:lnTo>
                                  <a:pt x="6451" y="66"/>
                                </a:lnTo>
                                <a:lnTo>
                                  <a:pt x="6451" y="38"/>
                                </a:lnTo>
                                <a:lnTo>
                                  <a:pt x="6451" y="6"/>
                                </a:lnTo>
                                <a:lnTo>
                                  <a:pt x="6451" y="-32"/>
                                </a:lnTo>
                                <a:lnTo>
                                  <a:pt x="6451" y="-74"/>
                                </a:lnTo>
                                <a:lnTo>
                                  <a:pt x="6451" y="-120"/>
                                </a:lnTo>
                                <a:lnTo>
                                  <a:pt x="6451" y="-170"/>
                                </a:lnTo>
                                <a:lnTo>
                                  <a:pt x="6451" y="-220"/>
                                </a:lnTo>
                                <a:lnTo>
                                  <a:pt x="6451" y="-270"/>
                                </a:lnTo>
                                <a:lnTo>
                                  <a:pt x="6451" y="-324"/>
                                </a:lnTo>
                                <a:lnTo>
                                  <a:pt x="6451" y="-383"/>
                                </a:lnTo>
                                <a:lnTo>
                                  <a:pt x="6451" y="-438"/>
                                </a:lnTo>
                                <a:lnTo>
                                  <a:pt x="6451" y="-498"/>
                                </a:lnTo>
                                <a:lnTo>
                                  <a:pt x="6451" y="-576"/>
                                </a:lnTo>
                                <a:lnTo>
                                  <a:pt x="6451" y="-668"/>
                                </a:lnTo>
                                <a:lnTo>
                                  <a:pt x="6451" y="-696"/>
                                </a:lnTo>
                                <a:lnTo>
                                  <a:pt x="6452" y="-704"/>
                                </a:lnTo>
                                <a:lnTo>
                                  <a:pt x="6452" y="-705"/>
                                </a:lnTo>
                                <a:lnTo>
                                  <a:pt x="6452" y="-697"/>
                                </a:lnTo>
                                <a:lnTo>
                                  <a:pt x="6452" y="-673"/>
                                </a:lnTo>
                                <a:lnTo>
                                  <a:pt x="6452" y="-592"/>
                                </a:lnTo>
                                <a:lnTo>
                                  <a:pt x="6452" y="-510"/>
                                </a:lnTo>
                                <a:lnTo>
                                  <a:pt x="6452" y="-444"/>
                                </a:lnTo>
                                <a:lnTo>
                                  <a:pt x="6452" y="-386"/>
                                </a:lnTo>
                                <a:lnTo>
                                  <a:pt x="6452" y="-328"/>
                                </a:lnTo>
                                <a:lnTo>
                                  <a:pt x="6452" y="-274"/>
                                </a:lnTo>
                                <a:lnTo>
                                  <a:pt x="6452" y="-223"/>
                                </a:lnTo>
                                <a:lnTo>
                                  <a:pt x="6452" y="-172"/>
                                </a:lnTo>
                                <a:lnTo>
                                  <a:pt x="6452" y="-122"/>
                                </a:lnTo>
                                <a:lnTo>
                                  <a:pt x="6452" y="-73"/>
                                </a:lnTo>
                                <a:lnTo>
                                  <a:pt x="6452" y="-32"/>
                                </a:lnTo>
                                <a:lnTo>
                                  <a:pt x="6452" y="9"/>
                                </a:lnTo>
                                <a:lnTo>
                                  <a:pt x="6452" y="45"/>
                                </a:lnTo>
                                <a:lnTo>
                                  <a:pt x="6452" y="83"/>
                                </a:lnTo>
                                <a:lnTo>
                                  <a:pt x="6452" y="115"/>
                                </a:lnTo>
                                <a:lnTo>
                                  <a:pt x="6452" y="144"/>
                                </a:lnTo>
                                <a:lnTo>
                                  <a:pt x="6452" y="172"/>
                                </a:lnTo>
                                <a:lnTo>
                                  <a:pt x="6452" y="194"/>
                                </a:lnTo>
                                <a:lnTo>
                                  <a:pt x="6452" y="221"/>
                                </a:lnTo>
                                <a:lnTo>
                                  <a:pt x="6452" y="244"/>
                                </a:lnTo>
                                <a:lnTo>
                                  <a:pt x="6452" y="257"/>
                                </a:lnTo>
                                <a:lnTo>
                                  <a:pt x="6452" y="271"/>
                                </a:lnTo>
                                <a:lnTo>
                                  <a:pt x="6452" y="276"/>
                                </a:lnTo>
                                <a:lnTo>
                                  <a:pt x="6452" y="272"/>
                                </a:lnTo>
                                <a:lnTo>
                                  <a:pt x="6452" y="258"/>
                                </a:lnTo>
                                <a:lnTo>
                                  <a:pt x="6452" y="234"/>
                                </a:lnTo>
                                <a:lnTo>
                                  <a:pt x="6452" y="211"/>
                                </a:lnTo>
                                <a:lnTo>
                                  <a:pt x="6452" y="186"/>
                                </a:lnTo>
                                <a:lnTo>
                                  <a:pt x="6452" y="155"/>
                                </a:lnTo>
                                <a:lnTo>
                                  <a:pt x="6452" y="126"/>
                                </a:lnTo>
                                <a:lnTo>
                                  <a:pt x="6452" y="95"/>
                                </a:lnTo>
                                <a:lnTo>
                                  <a:pt x="6452" y="58"/>
                                </a:lnTo>
                                <a:lnTo>
                                  <a:pt x="6452" y="22"/>
                                </a:lnTo>
                                <a:lnTo>
                                  <a:pt x="6452" y="-19"/>
                                </a:lnTo>
                                <a:lnTo>
                                  <a:pt x="6452" y="-63"/>
                                </a:lnTo>
                                <a:lnTo>
                                  <a:pt x="6452" y="-110"/>
                                </a:lnTo>
                                <a:lnTo>
                                  <a:pt x="6452" y="-158"/>
                                </a:lnTo>
                                <a:lnTo>
                                  <a:pt x="6452" y="-211"/>
                                </a:lnTo>
                                <a:lnTo>
                                  <a:pt x="6452" y="-263"/>
                                </a:lnTo>
                                <a:lnTo>
                                  <a:pt x="6452" y="-319"/>
                                </a:lnTo>
                                <a:lnTo>
                                  <a:pt x="6452" y="-378"/>
                                </a:lnTo>
                                <a:lnTo>
                                  <a:pt x="6452" y="-435"/>
                                </a:lnTo>
                                <a:lnTo>
                                  <a:pt x="6452" y="-502"/>
                                </a:lnTo>
                                <a:lnTo>
                                  <a:pt x="6452" y="-608"/>
                                </a:lnTo>
                                <a:lnTo>
                                  <a:pt x="6452" y="-654"/>
                                </a:lnTo>
                                <a:lnTo>
                                  <a:pt x="6452" y="-675"/>
                                </a:lnTo>
                                <a:lnTo>
                                  <a:pt x="6453" y="-681"/>
                                </a:lnTo>
                                <a:lnTo>
                                  <a:pt x="6453" y="-673"/>
                                </a:lnTo>
                                <a:lnTo>
                                  <a:pt x="6453" y="-636"/>
                                </a:lnTo>
                                <a:lnTo>
                                  <a:pt x="6453" y="-607"/>
                                </a:lnTo>
                                <a:lnTo>
                                  <a:pt x="6453" y="-595"/>
                                </a:lnTo>
                                <a:lnTo>
                                  <a:pt x="6453" y="-592"/>
                                </a:lnTo>
                                <a:lnTo>
                                  <a:pt x="6453" y="-596"/>
                                </a:lnTo>
                                <a:lnTo>
                                  <a:pt x="6453" y="-615"/>
                                </a:lnTo>
                                <a:lnTo>
                                  <a:pt x="6453" y="-643"/>
                                </a:lnTo>
                                <a:lnTo>
                                  <a:pt x="6453" y="-647"/>
                                </a:lnTo>
                                <a:lnTo>
                                  <a:pt x="6453" y="-640"/>
                                </a:lnTo>
                                <a:lnTo>
                                  <a:pt x="6453" y="-619"/>
                                </a:lnTo>
                                <a:lnTo>
                                  <a:pt x="6453" y="-558"/>
                                </a:lnTo>
                                <a:lnTo>
                                  <a:pt x="6453" y="-467"/>
                                </a:lnTo>
                                <a:lnTo>
                                  <a:pt x="6453" y="-404"/>
                                </a:lnTo>
                                <a:lnTo>
                                  <a:pt x="6453" y="-343"/>
                                </a:lnTo>
                                <a:lnTo>
                                  <a:pt x="6453" y="-287"/>
                                </a:lnTo>
                                <a:lnTo>
                                  <a:pt x="6453" y="-229"/>
                                </a:lnTo>
                                <a:lnTo>
                                  <a:pt x="6453" y="-176"/>
                                </a:lnTo>
                                <a:lnTo>
                                  <a:pt x="6453" y="-123"/>
                                </a:lnTo>
                                <a:lnTo>
                                  <a:pt x="6453" y="-79"/>
                                </a:lnTo>
                                <a:lnTo>
                                  <a:pt x="6453" y="-36"/>
                                </a:lnTo>
                                <a:lnTo>
                                  <a:pt x="6453" y="5"/>
                                </a:lnTo>
                                <a:lnTo>
                                  <a:pt x="6453" y="49"/>
                                </a:lnTo>
                                <a:lnTo>
                                  <a:pt x="6453" y="90"/>
                                </a:lnTo>
                                <a:lnTo>
                                  <a:pt x="6453" y="130"/>
                                </a:lnTo>
                                <a:lnTo>
                                  <a:pt x="6453" y="167"/>
                                </a:lnTo>
                                <a:lnTo>
                                  <a:pt x="6453" y="196"/>
                                </a:lnTo>
                                <a:lnTo>
                                  <a:pt x="6453" y="227"/>
                                </a:lnTo>
                                <a:lnTo>
                                  <a:pt x="6453" y="257"/>
                                </a:lnTo>
                                <a:lnTo>
                                  <a:pt x="6453" y="285"/>
                                </a:lnTo>
                                <a:lnTo>
                                  <a:pt x="6453" y="314"/>
                                </a:lnTo>
                                <a:lnTo>
                                  <a:pt x="6453" y="341"/>
                                </a:lnTo>
                                <a:lnTo>
                                  <a:pt x="6453" y="367"/>
                                </a:lnTo>
                                <a:lnTo>
                                  <a:pt x="6453" y="386"/>
                                </a:lnTo>
                                <a:lnTo>
                                  <a:pt x="6453" y="406"/>
                                </a:lnTo>
                                <a:lnTo>
                                  <a:pt x="6454" y="423"/>
                                </a:lnTo>
                                <a:lnTo>
                                  <a:pt x="6454" y="435"/>
                                </a:lnTo>
                                <a:lnTo>
                                  <a:pt x="6454" y="436"/>
                                </a:lnTo>
                                <a:lnTo>
                                  <a:pt x="6454" y="430"/>
                                </a:lnTo>
                                <a:lnTo>
                                  <a:pt x="6454" y="417"/>
                                </a:lnTo>
                                <a:lnTo>
                                  <a:pt x="6454" y="398"/>
                                </a:lnTo>
                                <a:lnTo>
                                  <a:pt x="6454" y="381"/>
                                </a:lnTo>
                                <a:lnTo>
                                  <a:pt x="6454" y="361"/>
                                </a:lnTo>
                                <a:lnTo>
                                  <a:pt x="6454" y="341"/>
                                </a:lnTo>
                                <a:lnTo>
                                  <a:pt x="6454" y="316"/>
                                </a:lnTo>
                                <a:lnTo>
                                  <a:pt x="6454" y="283"/>
                                </a:lnTo>
                                <a:lnTo>
                                  <a:pt x="6454" y="246"/>
                                </a:lnTo>
                                <a:lnTo>
                                  <a:pt x="6454" y="207"/>
                                </a:lnTo>
                                <a:lnTo>
                                  <a:pt x="6454" y="164"/>
                                </a:lnTo>
                                <a:lnTo>
                                  <a:pt x="6454" y="118"/>
                                </a:lnTo>
                                <a:lnTo>
                                  <a:pt x="6455" y="67"/>
                                </a:lnTo>
                                <a:lnTo>
                                  <a:pt x="6455" y="11"/>
                                </a:lnTo>
                                <a:lnTo>
                                  <a:pt x="6455" y="-49"/>
                                </a:lnTo>
                                <a:lnTo>
                                  <a:pt x="6455" y="-114"/>
                                </a:lnTo>
                                <a:lnTo>
                                  <a:pt x="6455" y="-249"/>
                                </a:lnTo>
                                <a:lnTo>
                                  <a:pt x="6455" y="-273"/>
                                </a:lnTo>
                                <a:lnTo>
                                  <a:pt x="6455" y="-282"/>
                                </a:lnTo>
                                <a:lnTo>
                                  <a:pt x="6455" y="-274"/>
                                </a:lnTo>
                                <a:lnTo>
                                  <a:pt x="6455" y="-248"/>
                                </a:lnTo>
                                <a:lnTo>
                                  <a:pt x="6455" y="-104"/>
                                </a:lnTo>
                                <a:lnTo>
                                  <a:pt x="6455" y="-43"/>
                                </a:lnTo>
                                <a:lnTo>
                                  <a:pt x="6455" y="9"/>
                                </a:lnTo>
                                <a:lnTo>
                                  <a:pt x="6455" y="63"/>
                                </a:lnTo>
                                <a:lnTo>
                                  <a:pt x="6455" y="108"/>
                                </a:lnTo>
                                <a:lnTo>
                                  <a:pt x="6455" y="150"/>
                                </a:lnTo>
                                <a:lnTo>
                                  <a:pt x="6455" y="189"/>
                                </a:lnTo>
                                <a:lnTo>
                                  <a:pt x="6455" y="220"/>
                                </a:lnTo>
                                <a:lnTo>
                                  <a:pt x="6455" y="249"/>
                                </a:lnTo>
                                <a:lnTo>
                                  <a:pt x="6455" y="271"/>
                                </a:lnTo>
                                <a:lnTo>
                                  <a:pt x="6455" y="285"/>
                                </a:lnTo>
                                <a:lnTo>
                                  <a:pt x="6455" y="294"/>
                                </a:lnTo>
                                <a:lnTo>
                                  <a:pt x="6455" y="295"/>
                                </a:lnTo>
                                <a:lnTo>
                                  <a:pt x="6455" y="287"/>
                                </a:lnTo>
                                <a:lnTo>
                                  <a:pt x="6455" y="266"/>
                                </a:lnTo>
                                <a:lnTo>
                                  <a:pt x="6455" y="233"/>
                                </a:lnTo>
                                <a:lnTo>
                                  <a:pt x="6455" y="202"/>
                                </a:lnTo>
                                <a:lnTo>
                                  <a:pt x="6455" y="165"/>
                                </a:lnTo>
                                <a:lnTo>
                                  <a:pt x="6455" y="128"/>
                                </a:lnTo>
                                <a:lnTo>
                                  <a:pt x="6455" y="93"/>
                                </a:lnTo>
                                <a:lnTo>
                                  <a:pt x="6455" y="59"/>
                                </a:lnTo>
                                <a:lnTo>
                                  <a:pt x="6455" y="21"/>
                                </a:lnTo>
                                <a:lnTo>
                                  <a:pt x="6455" y="-13"/>
                                </a:lnTo>
                                <a:lnTo>
                                  <a:pt x="6455" y="-50"/>
                                </a:lnTo>
                                <a:lnTo>
                                  <a:pt x="6455" y="-85"/>
                                </a:lnTo>
                                <a:lnTo>
                                  <a:pt x="6455" y="-124"/>
                                </a:lnTo>
                                <a:lnTo>
                                  <a:pt x="6455" y="-159"/>
                                </a:lnTo>
                                <a:lnTo>
                                  <a:pt x="6455" y="-200"/>
                                </a:lnTo>
                                <a:lnTo>
                                  <a:pt x="6455" y="-239"/>
                                </a:lnTo>
                                <a:lnTo>
                                  <a:pt x="6456" y="-283"/>
                                </a:lnTo>
                                <a:lnTo>
                                  <a:pt x="6456" y="-326"/>
                                </a:lnTo>
                                <a:lnTo>
                                  <a:pt x="6456" y="-370"/>
                                </a:lnTo>
                                <a:lnTo>
                                  <a:pt x="6456" y="-416"/>
                                </a:lnTo>
                                <a:lnTo>
                                  <a:pt x="6456" y="-467"/>
                                </a:lnTo>
                                <a:lnTo>
                                  <a:pt x="6456" y="-517"/>
                                </a:lnTo>
                                <a:lnTo>
                                  <a:pt x="6456" y="-570"/>
                                </a:lnTo>
                                <a:lnTo>
                                  <a:pt x="6456" y="-626"/>
                                </a:lnTo>
                                <a:lnTo>
                                  <a:pt x="6456" y="-685"/>
                                </a:lnTo>
                                <a:lnTo>
                                  <a:pt x="6456" y="-757"/>
                                </a:lnTo>
                                <a:lnTo>
                                  <a:pt x="6456" y="-856"/>
                                </a:lnTo>
                                <a:lnTo>
                                  <a:pt x="6456" y="-883"/>
                                </a:lnTo>
                                <a:lnTo>
                                  <a:pt x="6456" y="-891"/>
                                </a:lnTo>
                                <a:lnTo>
                                  <a:pt x="6456" y="-885"/>
                                </a:lnTo>
                                <a:lnTo>
                                  <a:pt x="6456" y="-860"/>
                                </a:lnTo>
                                <a:lnTo>
                                  <a:pt x="6456" y="-779"/>
                                </a:lnTo>
                                <a:lnTo>
                                  <a:pt x="6456" y="-702"/>
                                </a:lnTo>
                                <a:lnTo>
                                  <a:pt x="6456" y="-639"/>
                                </a:lnTo>
                                <a:lnTo>
                                  <a:pt x="6456" y="-583"/>
                                </a:lnTo>
                                <a:lnTo>
                                  <a:pt x="6456" y="-528"/>
                                </a:lnTo>
                                <a:lnTo>
                                  <a:pt x="6456" y="-475"/>
                                </a:lnTo>
                                <a:lnTo>
                                  <a:pt x="6456" y="-422"/>
                                </a:lnTo>
                                <a:lnTo>
                                  <a:pt x="6456" y="-375"/>
                                </a:lnTo>
                                <a:lnTo>
                                  <a:pt x="6456" y="-326"/>
                                </a:lnTo>
                                <a:lnTo>
                                  <a:pt x="6456" y="-284"/>
                                </a:lnTo>
                                <a:lnTo>
                                  <a:pt x="6456" y="-238"/>
                                </a:lnTo>
                                <a:lnTo>
                                  <a:pt x="6456" y="-197"/>
                                </a:lnTo>
                                <a:lnTo>
                                  <a:pt x="6456" y="-156"/>
                                </a:lnTo>
                                <a:lnTo>
                                  <a:pt x="6456" y="-117"/>
                                </a:lnTo>
                                <a:lnTo>
                                  <a:pt x="6456" y="-84"/>
                                </a:lnTo>
                                <a:lnTo>
                                  <a:pt x="6456" y="-50"/>
                                </a:lnTo>
                                <a:lnTo>
                                  <a:pt x="6456" y="-13"/>
                                </a:lnTo>
                                <a:lnTo>
                                  <a:pt x="6456" y="20"/>
                                </a:lnTo>
                                <a:lnTo>
                                  <a:pt x="6456" y="58"/>
                                </a:lnTo>
                                <a:lnTo>
                                  <a:pt x="6456" y="91"/>
                                </a:lnTo>
                                <a:lnTo>
                                  <a:pt x="6456" y="124"/>
                                </a:lnTo>
                                <a:lnTo>
                                  <a:pt x="6456" y="155"/>
                                </a:lnTo>
                                <a:lnTo>
                                  <a:pt x="6456" y="187"/>
                                </a:lnTo>
                                <a:lnTo>
                                  <a:pt x="6456" y="216"/>
                                </a:lnTo>
                                <a:lnTo>
                                  <a:pt x="6456" y="238"/>
                                </a:lnTo>
                                <a:lnTo>
                                  <a:pt x="6457" y="254"/>
                                </a:lnTo>
                                <a:lnTo>
                                  <a:pt x="6457" y="262"/>
                                </a:lnTo>
                                <a:lnTo>
                                  <a:pt x="6457" y="255"/>
                                </a:lnTo>
                                <a:lnTo>
                                  <a:pt x="6457" y="241"/>
                                </a:lnTo>
                                <a:lnTo>
                                  <a:pt x="6457" y="216"/>
                                </a:lnTo>
                                <a:lnTo>
                                  <a:pt x="6457" y="184"/>
                                </a:lnTo>
                                <a:lnTo>
                                  <a:pt x="6457" y="152"/>
                                </a:lnTo>
                                <a:lnTo>
                                  <a:pt x="6457" y="117"/>
                                </a:lnTo>
                                <a:lnTo>
                                  <a:pt x="6457" y="83"/>
                                </a:lnTo>
                                <a:lnTo>
                                  <a:pt x="6457" y="48"/>
                                </a:lnTo>
                                <a:lnTo>
                                  <a:pt x="6457" y="8"/>
                                </a:lnTo>
                                <a:lnTo>
                                  <a:pt x="6458" y="-31"/>
                                </a:lnTo>
                                <a:lnTo>
                                  <a:pt x="6458" y="-70"/>
                                </a:lnTo>
                                <a:lnTo>
                                  <a:pt x="6458" y="-105"/>
                                </a:lnTo>
                                <a:lnTo>
                                  <a:pt x="6458" y="-144"/>
                                </a:lnTo>
                                <a:lnTo>
                                  <a:pt x="6458" y="-180"/>
                                </a:lnTo>
                                <a:lnTo>
                                  <a:pt x="6458" y="-214"/>
                                </a:lnTo>
                                <a:lnTo>
                                  <a:pt x="6458" y="-252"/>
                                </a:lnTo>
                                <a:lnTo>
                                  <a:pt x="6458" y="-289"/>
                                </a:lnTo>
                                <a:lnTo>
                                  <a:pt x="6458" y="-332"/>
                                </a:lnTo>
                                <a:lnTo>
                                  <a:pt x="6458" y="-375"/>
                                </a:lnTo>
                                <a:lnTo>
                                  <a:pt x="6458" y="-420"/>
                                </a:lnTo>
                                <a:lnTo>
                                  <a:pt x="6458" y="-467"/>
                                </a:lnTo>
                                <a:lnTo>
                                  <a:pt x="6458" y="-516"/>
                                </a:lnTo>
                                <a:lnTo>
                                  <a:pt x="6458" y="-564"/>
                                </a:lnTo>
                                <a:lnTo>
                                  <a:pt x="6458" y="-612"/>
                                </a:lnTo>
                                <a:lnTo>
                                  <a:pt x="6458" y="-670"/>
                                </a:lnTo>
                                <a:lnTo>
                                  <a:pt x="6458" y="-735"/>
                                </a:lnTo>
                                <a:lnTo>
                                  <a:pt x="6458" y="-817"/>
                                </a:lnTo>
                                <a:lnTo>
                                  <a:pt x="6458" y="-883"/>
                                </a:lnTo>
                                <a:lnTo>
                                  <a:pt x="6458" y="-906"/>
                                </a:lnTo>
                                <a:lnTo>
                                  <a:pt x="6458" y="-914"/>
                                </a:lnTo>
                                <a:lnTo>
                                  <a:pt x="6458" y="-907"/>
                                </a:lnTo>
                                <a:lnTo>
                                  <a:pt x="6458" y="-885"/>
                                </a:lnTo>
                                <a:lnTo>
                                  <a:pt x="6458" y="-811"/>
                                </a:lnTo>
                                <a:lnTo>
                                  <a:pt x="6458" y="-733"/>
                                </a:lnTo>
                                <a:lnTo>
                                  <a:pt x="6458" y="-674"/>
                                </a:lnTo>
                                <a:lnTo>
                                  <a:pt x="6458" y="-620"/>
                                </a:lnTo>
                                <a:lnTo>
                                  <a:pt x="6458" y="-572"/>
                                </a:lnTo>
                                <a:lnTo>
                                  <a:pt x="6458" y="-524"/>
                                </a:lnTo>
                                <a:lnTo>
                                  <a:pt x="6458" y="-474"/>
                                </a:lnTo>
                                <a:lnTo>
                                  <a:pt x="6458" y="-427"/>
                                </a:lnTo>
                                <a:lnTo>
                                  <a:pt x="6458" y="-382"/>
                                </a:lnTo>
                                <a:lnTo>
                                  <a:pt x="6458" y="-338"/>
                                </a:lnTo>
                                <a:lnTo>
                                  <a:pt x="6458" y="-295"/>
                                </a:lnTo>
                                <a:lnTo>
                                  <a:pt x="6458" y="-255"/>
                                </a:lnTo>
                                <a:lnTo>
                                  <a:pt x="6458" y="-219"/>
                                </a:lnTo>
                                <a:lnTo>
                                  <a:pt x="6458" y="-181"/>
                                </a:lnTo>
                                <a:lnTo>
                                  <a:pt x="6458" y="-142"/>
                                </a:lnTo>
                                <a:lnTo>
                                  <a:pt x="6458" y="-103"/>
                                </a:lnTo>
                                <a:lnTo>
                                  <a:pt x="6458" y="-64"/>
                                </a:lnTo>
                                <a:lnTo>
                                  <a:pt x="6458" y="-29"/>
                                </a:lnTo>
                                <a:lnTo>
                                  <a:pt x="6458" y="7"/>
                                </a:lnTo>
                                <a:lnTo>
                                  <a:pt x="6458" y="42"/>
                                </a:lnTo>
                                <a:lnTo>
                                  <a:pt x="6459" y="72"/>
                                </a:lnTo>
                                <a:lnTo>
                                  <a:pt x="6459" y="101"/>
                                </a:lnTo>
                                <a:lnTo>
                                  <a:pt x="6459" y="123"/>
                                </a:lnTo>
                                <a:lnTo>
                                  <a:pt x="6459" y="137"/>
                                </a:lnTo>
                                <a:lnTo>
                                  <a:pt x="6459" y="146"/>
                                </a:lnTo>
                                <a:lnTo>
                                  <a:pt x="6459" y="147"/>
                                </a:lnTo>
                                <a:lnTo>
                                  <a:pt x="6459" y="141"/>
                                </a:lnTo>
                                <a:lnTo>
                                  <a:pt x="6459" y="129"/>
                                </a:lnTo>
                                <a:lnTo>
                                  <a:pt x="6459" y="115"/>
                                </a:lnTo>
                                <a:lnTo>
                                  <a:pt x="6459" y="100"/>
                                </a:lnTo>
                                <a:lnTo>
                                  <a:pt x="6459" y="80"/>
                                </a:lnTo>
                                <a:lnTo>
                                  <a:pt x="6459" y="56"/>
                                </a:lnTo>
                                <a:lnTo>
                                  <a:pt x="6459" y="28"/>
                                </a:lnTo>
                                <a:lnTo>
                                  <a:pt x="6459" y="-2"/>
                                </a:lnTo>
                                <a:lnTo>
                                  <a:pt x="6459" y="-35"/>
                                </a:lnTo>
                                <a:lnTo>
                                  <a:pt x="6459" y="-74"/>
                                </a:lnTo>
                                <a:lnTo>
                                  <a:pt x="6459" y="-119"/>
                                </a:lnTo>
                                <a:lnTo>
                                  <a:pt x="6459" y="-161"/>
                                </a:lnTo>
                                <a:lnTo>
                                  <a:pt x="6459" y="-207"/>
                                </a:lnTo>
                                <a:lnTo>
                                  <a:pt x="6459" y="-255"/>
                                </a:lnTo>
                                <a:lnTo>
                                  <a:pt x="6459" y="-310"/>
                                </a:lnTo>
                                <a:lnTo>
                                  <a:pt x="6459" y="-363"/>
                                </a:lnTo>
                                <a:lnTo>
                                  <a:pt x="6459" y="-424"/>
                                </a:lnTo>
                                <a:lnTo>
                                  <a:pt x="6459" y="-489"/>
                                </a:lnTo>
                                <a:lnTo>
                                  <a:pt x="6459" y="-578"/>
                                </a:lnTo>
                                <a:lnTo>
                                  <a:pt x="6459" y="-641"/>
                                </a:lnTo>
                                <a:lnTo>
                                  <a:pt x="6459" y="-665"/>
                                </a:lnTo>
                                <a:lnTo>
                                  <a:pt x="6459" y="-672"/>
                                </a:lnTo>
                                <a:lnTo>
                                  <a:pt x="6459" y="-666"/>
                                </a:lnTo>
                                <a:lnTo>
                                  <a:pt x="6459" y="-646"/>
                                </a:lnTo>
                                <a:lnTo>
                                  <a:pt x="6459" y="-590"/>
                                </a:lnTo>
                                <a:lnTo>
                                  <a:pt x="6459" y="-498"/>
                                </a:lnTo>
                                <a:lnTo>
                                  <a:pt x="6459" y="-436"/>
                                </a:lnTo>
                                <a:lnTo>
                                  <a:pt x="6459" y="-384"/>
                                </a:lnTo>
                                <a:lnTo>
                                  <a:pt x="6460" y="-329"/>
                                </a:lnTo>
                                <a:lnTo>
                                  <a:pt x="6460" y="-283"/>
                                </a:lnTo>
                                <a:lnTo>
                                  <a:pt x="6460" y="-241"/>
                                </a:lnTo>
                                <a:lnTo>
                                  <a:pt x="6460" y="-199"/>
                                </a:lnTo>
                                <a:lnTo>
                                  <a:pt x="6460" y="-169"/>
                                </a:lnTo>
                                <a:lnTo>
                                  <a:pt x="6460" y="-147"/>
                                </a:lnTo>
                                <a:lnTo>
                                  <a:pt x="6460" y="-122"/>
                                </a:lnTo>
                                <a:lnTo>
                                  <a:pt x="6460" y="-109"/>
                                </a:lnTo>
                                <a:lnTo>
                                  <a:pt x="6460" y="-103"/>
                                </a:lnTo>
                                <a:lnTo>
                                  <a:pt x="6460" y="-108"/>
                                </a:lnTo>
                                <a:lnTo>
                                  <a:pt x="6460" y="-129"/>
                                </a:lnTo>
                                <a:lnTo>
                                  <a:pt x="6460" y="-154"/>
                                </a:lnTo>
                                <a:lnTo>
                                  <a:pt x="6460" y="-187"/>
                                </a:lnTo>
                                <a:lnTo>
                                  <a:pt x="6460" y="-223"/>
                                </a:lnTo>
                                <a:lnTo>
                                  <a:pt x="6460" y="-258"/>
                                </a:lnTo>
                                <a:lnTo>
                                  <a:pt x="6460" y="-294"/>
                                </a:lnTo>
                                <a:lnTo>
                                  <a:pt x="6460" y="-334"/>
                                </a:lnTo>
                                <a:lnTo>
                                  <a:pt x="6460" y="-380"/>
                                </a:lnTo>
                                <a:lnTo>
                                  <a:pt x="6460" y="-423"/>
                                </a:lnTo>
                                <a:lnTo>
                                  <a:pt x="6460" y="-469"/>
                                </a:lnTo>
                                <a:lnTo>
                                  <a:pt x="6460" y="-519"/>
                                </a:lnTo>
                                <a:lnTo>
                                  <a:pt x="6460" y="-569"/>
                                </a:lnTo>
                                <a:lnTo>
                                  <a:pt x="6460" y="-619"/>
                                </a:lnTo>
                                <a:lnTo>
                                  <a:pt x="6460" y="-674"/>
                                </a:lnTo>
                                <a:lnTo>
                                  <a:pt x="6460" y="-738"/>
                                </a:lnTo>
                                <a:lnTo>
                                  <a:pt x="6460" y="-874"/>
                                </a:lnTo>
                                <a:lnTo>
                                  <a:pt x="6460" y="-898"/>
                                </a:lnTo>
                                <a:lnTo>
                                  <a:pt x="6460" y="-908"/>
                                </a:lnTo>
                                <a:lnTo>
                                  <a:pt x="6460" y="-901"/>
                                </a:lnTo>
                                <a:lnTo>
                                  <a:pt x="6460" y="-882"/>
                                </a:lnTo>
                                <a:lnTo>
                                  <a:pt x="6460" y="-824"/>
                                </a:lnTo>
                                <a:lnTo>
                                  <a:pt x="6460" y="-733"/>
                                </a:lnTo>
                                <a:lnTo>
                                  <a:pt x="6460" y="-669"/>
                                </a:lnTo>
                                <a:lnTo>
                                  <a:pt x="6460" y="-611"/>
                                </a:lnTo>
                                <a:lnTo>
                                  <a:pt x="6460" y="-562"/>
                                </a:lnTo>
                                <a:lnTo>
                                  <a:pt x="6460" y="-511"/>
                                </a:lnTo>
                                <a:lnTo>
                                  <a:pt x="6460" y="-464"/>
                                </a:lnTo>
                                <a:lnTo>
                                  <a:pt x="6460" y="-419"/>
                                </a:lnTo>
                                <a:lnTo>
                                  <a:pt x="6460" y="-377"/>
                                </a:lnTo>
                                <a:lnTo>
                                  <a:pt x="6460" y="-337"/>
                                </a:lnTo>
                                <a:lnTo>
                                  <a:pt x="6460" y="-301"/>
                                </a:lnTo>
                                <a:lnTo>
                                  <a:pt x="6460" y="-262"/>
                                </a:lnTo>
                                <a:lnTo>
                                  <a:pt x="6460" y="-225"/>
                                </a:lnTo>
                                <a:lnTo>
                                  <a:pt x="6460" y="-191"/>
                                </a:lnTo>
                                <a:lnTo>
                                  <a:pt x="6460" y="-157"/>
                                </a:lnTo>
                                <a:lnTo>
                                  <a:pt x="6460" y="-127"/>
                                </a:lnTo>
                                <a:lnTo>
                                  <a:pt x="6460" y="-98"/>
                                </a:lnTo>
                                <a:lnTo>
                                  <a:pt x="6460" y="-78"/>
                                </a:lnTo>
                                <a:lnTo>
                                  <a:pt x="6460" y="-65"/>
                                </a:lnTo>
                                <a:lnTo>
                                  <a:pt x="6460" y="-59"/>
                                </a:lnTo>
                                <a:lnTo>
                                  <a:pt x="6460" y="-63"/>
                                </a:lnTo>
                                <a:lnTo>
                                  <a:pt x="6461" y="-79"/>
                                </a:lnTo>
                                <a:lnTo>
                                  <a:pt x="6461" y="-98"/>
                                </a:lnTo>
                                <a:lnTo>
                                  <a:pt x="6461" y="-125"/>
                                </a:lnTo>
                                <a:lnTo>
                                  <a:pt x="6461" y="-157"/>
                                </a:lnTo>
                                <a:lnTo>
                                  <a:pt x="6461" y="-188"/>
                                </a:lnTo>
                                <a:lnTo>
                                  <a:pt x="6461" y="-225"/>
                                </a:lnTo>
                                <a:lnTo>
                                  <a:pt x="6461" y="-261"/>
                                </a:lnTo>
                                <a:lnTo>
                                  <a:pt x="6461" y="-295"/>
                                </a:lnTo>
                                <a:lnTo>
                                  <a:pt x="6461" y="-335"/>
                                </a:lnTo>
                                <a:lnTo>
                                  <a:pt x="6461" y="-376"/>
                                </a:lnTo>
                                <a:lnTo>
                                  <a:pt x="6461" y="-418"/>
                                </a:lnTo>
                                <a:lnTo>
                                  <a:pt x="6461" y="-461"/>
                                </a:lnTo>
                                <a:lnTo>
                                  <a:pt x="6461" y="-506"/>
                                </a:lnTo>
                                <a:lnTo>
                                  <a:pt x="6461" y="-556"/>
                                </a:lnTo>
                                <a:lnTo>
                                  <a:pt x="6461" y="-607"/>
                                </a:lnTo>
                                <a:lnTo>
                                  <a:pt x="6461" y="-658"/>
                                </a:lnTo>
                                <a:lnTo>
                                  <a:pt x="6461" y="-719"/>
                                </a:lnTo>
                                <a:lnTo>
                                  <a:pt x="6461" y="-794"/>
                                </a:lnTo>
                                <a:lnTo>
                                  <a:pt x="6461" y="-879"/>
                                </a:lnTo>
                                <a:lnTo>
                                  <a:pt x="6461" y="-903"/>
                                </a:lnTo>
                                <a:lnTo>
                                  <a:pt x="6461" y="-911"/>
                                </a:lnTo>
                                <a:lnTo>
                                  <a:pt x="6461" y="-905"/>
                                </a:lnTo>
                                <a:lnTo>
                                  <a:pt x="6461" y="-886"/>
                                </a:lnTo>
                                <a:lnTo>
                                  <a:pt x="6461" y="-829"/>
                                </a:lnTo>
                                <a:lnTo>
                                  <a:pt x="6461" y="-744"/>
                                </a:lnTo>
                                <a:lnTo>
                                  <a:pt x="6461" y="-683"/>
                                </a:lnTo>
                                <a:lnTo>
                                  <a:pt x="6461" y="-626"/>
                                </a:lnTo>
                                <a:lnTo>
                                  <a:pt x="6461" y="-573"/>
                                </a:lnTo>
                                <a:lnTo>
                                  <a:pt x="6461" y="-523"/>
                                </a:lnTo>
                                <a:lnTo>
                                  <a:pt x="6461" y="-473"/>
                                </a:lnTo>
                                <a:lnTo>
                                  <a:pt x="6461" y="-430"/>
                                </a:lnTo>
                                <a:lnTo>
                                  <a:pt x="6461" y="-385"/>
                                </a:lnTo>
                                <a:lnTo>
                                  <a:pt x="6461" y="-345"/>
                                </a:lnTo>
                                <a:lnTo>
                                  <a:pt x="6461" y="-307"/>
                                </a:lnTo>
                                <a:lnTo>
                                  <a:pt x="6461" y="-272"/>
                                </a:lnTo>
                                <a:lnTo>
                                  <a:pt x="6461" y="-236"/>
                                </a:lnTo>
                                <a:lnTo>
                                  <a:pt x="6461" y="-199"/>
                                </a:lnTo>
                                <a:lnTo>
                                  <a:pt x="6461" y="-161"/>
                                </a:lnTo>
                                <a:lnTo>
                                  <a:pt x="6461" y="-123"/>
                                </a:lnTo>
                                <a:lnTo>
                                  <a:pt x="6461" y="-89"/>
                                </a:lnTo>
                                <a:lnTo>
                                  <a:pt x="6461" y="-55"/>
                                </a:lnTo>
                                <a:lnTo>
                                  <a:pt x="6462" y="-25"/>
                                </a:lnTo>
                                <a:lnTo>
                                  <a:pt x="6462" y="-2"/>
                                </a:lnTo>
                                <a:lnTo>
                                  <a:pt x="6462" y="14"/>
                                </a:lnTo>
                                <a:lnTo>
                                  <a:pt x="6462" y="22"/>
                                </a:lnTo>
                                <a:lnTo>
                                  <a:pt x="6462" y="17"/>
                                </a:lnTo>
                                <a:lnTo>
                                  <a:pt x="6462" y="3"/>
                                </a:lnTo>
                                <a:lnTo>
                                  <a:pt x="6462" y="-21"/>
                                </a:lnTo>
                                <a:lnTo>
                                  <a:pt x="6462" y="-50"/>
                                </a:lnTo>
                                <a:lnTo>
                                  <a:pt x="6462" y="-82"/>
                                </a:lnTo>
                                <a:lnTo>
                                  <a:pt x="6462" y="-120"/>
                                </a:lnTo>
                                <a:lnTo>
                                  <a:pt x="6462" y="-154"/>
                                </a:lnTo>
                                <a:lnTo>
                                  <a:pt x="6462" y="-194"/>
                                </a:lnTo>
                                <a:lnTo>
                                  <a:pt x="6462" y="-228"/>
                                </a:lnTo>
                                <a:lnTo>
                                  <a:pt x="6462" y="-267"/>
                                </a:lnTo>
                                <a:lnTo>
                                  <a:pt x="6462" y="-303"/>
                                </a:lnTo>
                                <a:lnTo>
                                  <a:pt x="6462" y="-335"/>
                                </a:lnTo>
                                <a:lnTo>
                                  <a:pt x="6462" y="-373"/>
                                </a:lnTo>
                                <a:lnTo>
                                  <a:pt x="6462" y="-408"/>
                                </a:lnTo>
                                <a:lnTo>
                                  <a:pt x="6462" y="-448"/>
                                </a:lnTo>
                                <a:lnTo>
                                  <a:pt x="6462" y="-488"/>
                                </a:lnTo>
                                <a:lnTo>
                                  <a:pt x="6462" y="-531"/>
                                </a:lnTo>
                                <a:lnTo>
                                  <a:pt x="6462" y="-577"/>
                                </a:lnTo>
                                <a:lnTo>
                                  <a:pt x="6462" y="-626"/>
                                </a:lnTo>
                                <a:lnTo>
                                  <a:pt x="6463" y="-679"/>
                                </a:lnTo>
                                <a:lnTo>
                                  <a:pt x="6463" y="-739"/>
                                </a:lnTo>
                                <a:lnTo>
                                  <a:pt x="6463" y="-807"/>
                                </a:lnTo>
                                <a:lnTo>
                                  <a:pt x="6463" y="-894"/>
                                </a:lnTo>
                                <a:lnTo>
                                  <a:pt x="6463" y="-918"/>
                                </a:lnTo>
                                <a:lnTo>
                                  <a:pt x="6463" y="-924"/>
                                </a:lnTo>
                                <a:lnTo>
                                  <a:pt x="6463" y="-919"/>
                                </a:lnTo>
                                <a:lnTo>
                                  <a:pt x="6463" y="-899"/>
                                </a:lnTo>
                                <a:lnTo>
                                  <a:pt x="6463" y="-841"/>
                                </a:lnTo>
                                <a:lnTo>
                                  <a:pt x="6463" y="-758"/>
                                </a:lnTo>
                                <a:lnTo>
                                  <a:pt x="6463" y="-699"/>
                                </a:lnTo>
                                <a:lnTo>
                                  <a:pt x="6463" y="-646"/>
                                </a:lnTo>
                                <a:lnTo>
                                  <a:pt x="6463" y="-593"/>
                                </a:lnTo>
                                <a:lnTo>
                                  <a:pt x="6463" y="-547"/>
                                </a:lnTo>
                                <a:lnTo>
                                  <a:pt x="6463" y="-503"/>
                                </a:lnTo>
                                <a:lnTo>
                                  <a:pt x="6463" y="-458"/>
                                </a:lnTo>
                                <a:lnTo>
                                  <a:pt x="6463" y="-417"/>
                                </a:lnTo>
                                <a:lnTo>
                                  <a:pt x="6463" y="-381"/>
                                </a:lnTo>
                                <a:lnTo>
                                  <a:pt x="6463" y="-341"/>
                                </a:lnTo>
                                <a:lnTo>
                                  <a:pt x="6463" y="-300"/>
                                </a:lnTo>
                                <a:lnTo>
                                  <a:pt x="6463" y="-261"/>
                                </a:lnTo>
                                <a:lnTo>
                                  <a:pt x="6463" y="-223"/>
                                </a:lnTo>
                                <a:lnTo>
                                  <a:pt x="6463" y="-184"/>
                                </a:lnTo>
                                <a:lnTo>
                                  <a:pt x="6463" y="-151"/>
                                </a:lnTo>
                                <a:lnTo>
                                  <a:pt x="6463" y="-120"/>
                                </a:lnTo>
                                <a:lnTo>
                                  <a:pt x="6463" y="-96"/>
                                </a:lnTo>
                                <a:lnTo>
                                  <a:pt x="6463" y="-73"/>
                                </a:lnTo>
                                <a:lnTo>
                                  <a:pt x="6463" y="-57"/>
                                </a:lnTo>
                                <a:lnTo>
                                  <a:pt x="6463" y="-48"/>
                                </a:lnTo>
                                <a:lnTo>
                                  <a:pt x="6463" y="-52"/>
                                </a:lnTo>
                                <a:lnTo>
                                  <a:pt x="6464" y="-65"/>
                                </a:lnTo>
                                <a:lnTo>
                                  <a:pt x="6464" y="-87"/>
                                </a:lnTo>
                                <a:lnTo>
                                  <a:pt x="6464" y="-110"/>
                                </a:lnTo>
                                <a:lnTo>
                                  <a:pt x="6464" y="-141"/>
                                </a:lnTo>
                                <a:lnTo>
                                  <a:pt x="6464" y="-179"/>
                                </a:lnTo>
                                <a:lnTo>
                                  <a:pt x="6464" y="-215"/>
                                </a:lnTo>
                                <a:lnTo>
                                  <a:pt x="6464" y="-249"/>
                                </a:lnTo>
                                <a:lnTo>
                                  <a:pt x="6464" y="-289"/>
                                </a:lnTo>
                                <a:lnTo>
                                  <a:pt x="6464" y="-325"/>
                                </a:lnTo>
                                <a:lnTo>
                                  <a:pt x="6464" y="-360"/>
                                </a:lnTo>
                                <a:lnTo>
                                  <a:pt x="6464" y="-401"/>
                                </a:lnTo>
                                <a:lnTo>
                                  <a:pt x="6464" y="-442"/>
                                </a:lnTo>
                                <a:lnTo>
                                  <a:pt x="6464" y="-481"/>
                                </a:lnTo>
                                <a:lnTo>
                                  <a:pt x="6464" y="-524"/>
                                </a:lnTo>
                                <a:lnTo>
                                  <a:pt x="6464" y="-570"/>
                                </a:lnTo>
                                <a:lnTo>
                                  <a:pt x="6464" y="-619"/>
                                </a:lnTo>
                                <a:lnTo>
                                  <a:pt x="6464" y="-667"/>
                                </a:lnTo>
                                <a:lnTo>
                                  <a:pt x="6464" y="-724"/>
                                </a:lnTo>
                                <a:lnTo>
                                  <a:pt x="6464" y="-788"/>
                                </a:lnTo>
                                <a:lnTo>
                                  <a:pt x="6464" y="-896"/>
                                </a:lnTo>
                                <a:lnTo>
                                  <a:pt x="6464" y="-920"/>
                                </a:lnTo>
                                <a:lnTo>
                                  <a:pt x="6464" y="-926"/>
                                </a:lnTo>
                                <a:lnTo>
                                  <a:pt x="6464" y="-918"/>
                                </a:lnTo>
                                <a:lnTo>
                                  <a:pt x="6464" y="-892"/>
                                </a:lnTo>
                                <a:lnTo>
                                  <a:pt x="6464" y="-765"/>
                                </a:lnTo>
                                <a:lnTo>
                                  <a:pt x="6464" y="-706"/>
                                </a:lnTo>
                                <a:lnTo>
                                  <a:pt x="6464" y="-655"/>
                                </a:lnTo>
                                <a:lnTo>
                                  <a:pt x="6464" y="-610"/>
                                </a:lnTo>
                                <a:lnTo>
                                  <a:pt x="6464" y="-568"/>
                                </a:lnTo>
                                <a:lnTo>
                                  <a:pt x="6464" y="-528"/>
                                </a:lnTo>
                                <a:lnTo>
                                  <a:pt x="6464" y="-484"/>
                                </a:lnTo>
                                <a:lnTo>
                                  <a:pt x="6464" y="-445"/>
                                </a:lnTo>
                                <a:lnTo>
                                  <a:pt x="6464" y="-403"/>
                                </a:lnTo>
                                <a:lnTo>
                                  <a:pt x="6465" y="-363"/>
                                </a:lnTo>
                                <a:lnTo>
                                  <a:pt x="6465" y="-325"/>
                                </a:lnTo>
                                <a:lnTo>
                                  <a:pt x="6465" y="-286"/>
                                </a:lnTo>
                                <a:lnTo>
                                  <a:pt x="6465" y="-249"/>
                                </a:lnTo>
                                <a:lnTo>
                                  <a:pt x="6465" y="-213"/>
                                </a:lnTo>
                                <a:lnTo>
                                  <a:pt x="6465" y="-176"/>
                                </a:lnTo>
                                <a:lnTo>
                                  <a:pt x="6465" y="-136"/>
                                </a:lnTo>
                                <a:lnTo>
                                  <a:pt x="6465" y="-100"/>
                                </a:lnTo>
                                <a:lnTo>
                                  <a:pt x="6465" y="-67"/>
                                </a:lnTo>
                                <a:lnTo>
                                  <a:pt x="6465" y="-36"/>
                                </a:lnTo>
                                <a:lnTo>
                                  <a:pt x="6465" y="-7"/>
                                </a:lnTo>
                                <a:lnTo>
                                  <a:pt x="6465" y="14"/>
                                </a:lnTo>
                                <a:lnTo>
                                  <a:pt x="6465" y="21"/>
                                </a:lnTo>
                                <a:lnTo>
                                  <a:pt x="6465" y="12"/>
                                </a:lnTo>
                                <a:lnTo>
                                  <a:pt x="6465" y="-3"/>
                                </a:lnTo>
                                <a:lnTo>
                                  <a:pt x="6465" y="-22"/>
                                </a:lnTo>
                                <a:lnTo>
                                  <a:pt x="6465" y="-50"/>
                                </a:lnTo>
                                <a:lnTo>
                                  <a:pt x="6466" y="-79"/>
                                </a:lnTo>
                                <a:lnTo>
                                  <a:pt x="6466" y="-106"/>
                                </a:lnTo>
                                <a:lnTo>
                                  <a:pt x="6466" y="-135"/>
                                </a:lnTo>
                                <a:lnTo>
                                  <a:pt x="6466" y="-169"/>
                                </a:lnTo>
                                <a:lnTo>
                                  <a:pt x="6466" y="-204"/>
                                </a:lnTo>
                                <a:lnTo>
                                  <a:pt x="6466" y="-241"/>
                                </a:lnTo>
                                <a:lnTo>
                                  <a:pt x="6466" y="-278"/>
                                </a:lnTo>
                                <a:lnTo>
                                  <a:pt x="6466" y="-320"/>
                                </a:lnTo>
                                <a:lnTo>
                                  <a:pt x="6466" y="-364"/>
                                </a:lnTo>
                                <a:lnTo>
                                  <a:pt x="6466" y="-408"/>
                                </a:lnTo>
                                <a:lnTo>
                                  <a:pt x="6466" y="-454"/>
                                </a:lnTo>
                                <a:lnTo>
                                  <a:pt x="6466" y="-507"/>
                                </a:lnTo>
                                <a:lnTo>
                                  <a:pt x="6466" y="-557"/>
                                </a:lnTo>
                                <a:lnTo>
                                  <a:pt x="6466" y="-613"/>
                                </a:lnTo>
                                <a:lnTo>
                                  <a:pt x="6466" y="-674"/>
                                </a:lnTo>
                                <a:lnTo>
                                  <a:pt x="6466" y="-740"/>
                                </a:lnTo>
                                <a:lnTo>
                                  <a:pt x="6466" y="-853"/>
                                </a:lnTo>
                                <a:lnTo>
                                  <a:pt x="6466" y="-880"/>
                                </a:lnTo>
                                <a:lnTo>
                                  <a:pt x="6466" y="-891"/>
                                </a:lnTo>
                                <a:lnTo>
                                  <a:pt x="6466" y="-885"/>
                                </a:lnTo>
                                <a:lnTo>
                                  <a:pt x="6466" y="-867"/>
                                </a:lnTo>
                                <a:lnTo>
                                  <a:pt x="6466" y="-812"/>
                                </a:lnTo>
                                <a:lnTo>
                                  <a:pt x="6466" y="-724"/>
                                </a:lnTo>
                                <a:lnTo>
                                  <a:pt x="6466" y="-658"/>
                                </a:lnTo>
                                <a:lnTo>
                                  <a:pt x="6466" y="-598"/>
                                </a:lnTo>
                                <a:lnTo>
                                  <a:pt x="6466" y="-542"/>
                                </a:lnTo>
                                <a:lnTo>
                                  <a:pt x="6466" y="-488"/>
                                </a:lnTo>
                                <a:lnTo>
                                  <a:pt x="6466" y="-439"/>
                                </a:lnTo>
                                <a:lnTo>
                                  <a:pt x="6466" y="-392"/>
                                </a:lnTo>
                                <a:lnTo>
                                  <a:pt x="6466" y="-350"/>
                                </a:lnTo>
                                <a:lnTo>
                                  <a:pt x="6466" y="-311"/>
                                </a:lnTo>
                                <a:lnTo>
                                  <a:pt x="6466" y="-270"/>
                                </a:lnTo>
                                <a:lnTo>
                                  <a:pt x="6466" y="-235"/>
                                </a:lnTo>
                                <a:lnTo>
                                  <a:pt x="6466" y="-202"/>
                                </a:lnTo>
                                <a:lnTo>
                                  <a:pt x="6466" y="-172"/>
                                </a:lnTo>
                                <a:lnTo>
                                  <a:pt x="6466" y="-149"/>
                                </a:lnTo>
                                <a:lnTo>
                                  <a:pt x="6466" y="-122"/>
                                </a:lnTo>
                                <a:lnTo>
                                  <a:pt x="6466" y="-104"/>
                                </a:lnTo>
                                <a:lnTo>
                                  <a:pt x="6466" y="-89"/>
                                </a:lnTo>
                                <a:lnTo>
                                  <a:pt x="6466" y="-84"/>
                                </a:lnTo>
                                <a:lnTo>
                                  <a:pt x="6466" y="-89"/>
                                </a:lnTo>
                                <a:lnTo>
                                  <a:pt x="6466" y="-105"/>
                                </a:lnTo>
                                <a:lnTo>
                                  <a:pt x="6466" y="-130"/>
                                </a:lnTo>
                                <a:lnTo>
                                  <a:pt x="6466" y="-163"/>
                                </a:lnTo>
                                <a:lnTo>
                                  <a:pt x="6467" y="-197"/>
                                </a:lnTo>
                                <a:lnTo>
                                  <a:pt x="6467" y="-231"/>
                                </a:lnTo>
                                <a:lnTo>
                                  <a:pt x="6467" y="-271"/>
                                </a:lnTo>
                                <a:lnTo>
                                  <a:pt x="6467" y="-312"/>
                                </a:lnTo>
                                <a:lnTo>
                                  <a:pt x="6467" y="-352"/>
                                </a:lnTo>
                                <a:lnTo>
                                  <a:pt x="6467" y="-389"/>
                                </a:lnTo>
                                <a:lnTo>
                                  <a:pt x="6467" y="-431"/>
                                </a:lnTo>
                                <a:lnTo>
                                  <a:pt x="6467" y="-473"/>
                                </a:lnTo>
                                <a:lnTo>
                                  <a:pt x="6467" y="-515"/>
                                </a:lnTo>
                                <a:lnTo>
                                  <a:pt x="6467" y="-561"/>
                                </a:lnTo>
                                <a:lnTo>
                                  <a:pt x="6467" y="-609"/>
                                </a:lnTo>
                                <a:lnTo>
                                  <a:pt x="6467" y="-656"/>
                                </a:lnTo>
                                <a:lnTo>
                                  <a:pt x="6467" y="-708"/>
                                </a:lnTo>
                                <a:lnTo>
                                  <a:pt x="6467" y="-767"/>
                                </a:lnTo>
                                <a:lnTo>
                                  <a:pt x="6467" y="-882"/>
                                </a:lnTo>
                                <a:lnTo>
                                  <a:pt x="6467" y="-903"/>
                                </a:lnTo>
                                <a:lnTo>
                                  <a:pt x="6467" y="-912"/>
                                </a:lnTo>
                                <a:lnTo>
                                  <a:pt x="6467" y="-905"/>
                                </a:lnTo>
                                <a:lnTo>
                                  <a:pt x="6467" y="-880"/>
                                </a:lnTo>
                                <a:lnTo>
                                  <a:pt x="6467" y="-777"/>
                                </a:lnTo>
                                <a:lnTo>
                                  <a:pt x="6467" y="-730"/>
                                </a:lnTo>
                                <a:lnTo>
                                  <a:pt x="6467" y="-698"/>
                                </a:lnTo>
                                <a:lnTo>
                                  <a:pt x="6467" y="-678"/>
                                </a:lnTo>
                                <a:lnTo>
                                  <a:pt x="6467" y="-664"/>
                                </a:lnTo>
                                <a:lnTo>
                                  <a:pt x="6467" y="-657"/>
                                </a:lnTo>
                                <a:lnTo>
                                  <a:pt x="6467" y="-652"/>
                                </a:lnTo>
                                <a:lnTo>
                                  <a:pt x="6467" y="-635"/>
                                </a:lnTo>
                                <a:lnTo>
                                  <a:pt x="6467" y="-596"/>
                                </a:lnTo>
                                <a:lnTo>
                                  <a:pt x="6467" y="-488"/>
                                </a:lnTo>
                                <a:lnTo>
                                  <a:pt x="6467" y="-428"/>
                                </a:lnTo>
                                <a:lnTo>
                                  <a:pt x="6467" y="-380"/>
                                </a:lnTo>
                                <a:lnTo>
                                  <a:pt x="6467" y="-335"/>
                                </a:lnTo>
                                <a:lnTo>
                                  <a:pt x="6467" y="-297"/>
                                </a:lnTo>
                                <a:lnTo>
                                  <a:pt x="6467" y="-257"/>
                                </a:lnTo>
                                <a:lnTo>
                                  <a:pt x="6467" y="-230"/>
                                </a:lnTo>
                                <a:lnTo>
                                  <a:pt x="6467" y="-200"/>
                                </a:lnTo>
                                <a:lnTo>
                                  <a:pt x="6467" y="-172"/>
                                </a:lnTo>
                                <a:lnTo>
                                  <a:pt x="6467" y="-145"/>
                                </a:lnTo>
                                <a:lnTo>
                                  <a:pt x="6468" y="-112"/>
                                </a:lnTo>
                                <a:lnTo>
                                  <a:pt x="6468" y="-84"/>
                                </a:lnTo>
                                <a:lnTo>
                                  <a:pt x="6468" y="-57"/>
                                </a:lnTo>
                                <a:lnTo>
                                  <a:pt x="6468" y="-43"/>
                                </a:lnTo>
                                <a:lnTo>
                                  <a:pt x="6468" y="-41"/>
                                </a:lnTo>
                                <a:lnTo>
                                  <a:pt x="6468" y="-46"/>
                                </a:lnTo>
                                <a:lnTo>
                                  <a:pt x="6468" y="-61"/>
                                </a:lnTo>
                                <a:lnTo>
                                  <a:pt x="6468" y="-80"/>
                                </a:lnTo>
                                <a:lnTo>
                                  <a:pt x="6468" y="-106"/>
                                </a:lnTo>
                                <a:lnTo>
                                  <a:pt x="6468" y="-133"/>
                                </a:lnTo>
                                <a:lnTo>
                                  <a:pt x="6468" y="-162"/>
                                </a:lnTo>
                                <a:lnTo>
                                  <a:pt x="6468" y="-197"/>
                                </a:lnTo>
                                <a:lnTo>
                                  <a:pt x="6468" y="-239"/>
                                </a:lnTo>
                                <a:lnTo>
                                  <a:pt x="6468" y="-282"/>
                                </a:lnTo>
                                <a:lnTo>
                                  <a:pt x="6468" y="-328"/>
                                </a:lnTo>
                                <a:lnTo>
                                  <a:pt x="6468" y="-376"/>
                                </a:lnTo>
                                <a:lnTo>
                                  <a:pt x="6468" y="-428"/>
                                </a:lnTo>
                                <a:lnTo>
                                  <a:pt x="6468" y="-483"/>
                                </a:lnTo>
                                <a:lnTo>
                                  <a:pt x="6468" y="-536"/>
                                </a:lnTo>
                                <a:lnTo>
                                  <a:pt x="6468" y="-591"/>
                                </a:lnTo>
                                <a:lnTo>
                                  <a:pt x="6468" y="-656"/>
                                </a:lnTo>
                                <a:lnTo>
                                  <a:pt x="6468" y="-738"/>
                                </a:lnTo>
                                <a:lnTo>
                                  <a:pt x="6468" y="-809"/>
                                </a:lnTo>
                                <a:lnTo>
                                  <a:pt x="6468" y="-837"/>
                                </a:lnTo>
                                <a:lnTo>
                                  <a:pt x="6468" y="-845"/>
                                </a:lnTo>
                                <a:lnTo>
                                  <a:pt x="6468" y="-838"/>
                                </a:lnTo>
                                <a:lnTo>
                                  <a:pt x="6468" y="-814"/>
                                </a:lnTo>
                                <a:lnTo>
                                  <a:pt x="6468" y="-728"/>
                                </a:lnTo>
                                <a:lnTo>
                                  <a:pt x="6468" y="-651"/>
                                </a:lnTo>
                                <a:lnTo>
                                  <a:pt x="6468" y="-588"/>
                                </a:lnTo>
                                <a:lnTo>
                                  <a:pt x="6468" y="-532"/>
                                </a:lnTo>
                                <a:lnTo>
                                  <a:pt x="6468" y="-478"/>
                                </a:lnTo>
                                <a:lnTo>
                                  <a:pt x="6468" y="-422"/>
                                </a:lnTo>
                                <a:lnTo>
                                  <a:pt x="6468" y="-372"/>
                                </a:lnTo>
                                <a:lnTo>
                                  <a:pt x="6468" y="-324"/>
                                </a:lnTo>
                                <a:lnTo>
                                  <a:pt x="6468" y="-282"/>
                                </a:lnTo>
                                <a:lnTo>
                                  <a:pt x="6468" y="-241"/>
                                </a:lnTo>
                                <a:lnTo>
                                  <a:pt x="6468" y="-195"/>
                                </a:lnTo>
                                <a:lnTo>
                                  <a:pt x="6468" y="-155"/>
                                </a:lnTo>
                                <a:lnTo>
                                  <a:pt x="6468" y="-119"/>
                                </a:lnTo>
                                <a:lnTo>
                                  <a:pt x="6468" y="-87"/>
                                </a:lnTo>
                                <a:lnTo>
                                  <a:pt x="6468" y="-55"/>
                                </a:lnTo>
                                <a:lnTo>
                                  <a:pt x="6468" y="-24"/>
                                </a:lnTo>
                                <a:lnTo>
                                  <a:pt x="6468" y="3"/>
                                </a:lnTo>
                                <a:lnTo>
                                  <a:pt x="6468" y="33"/>
                                </a:lnTo>
                                <a:lnTo>
                                  <a:pt x="6468" y="61"/>
                                </a:lnTo>
                                <a:lnTo>
                                  <a:pt x="6468" y="91"/>
                                </a:lnTo>
                                <a:lnTo>
                                  <a:pt x="6469" y="118"/>
                                </a:lnTo>
                                <a:lnTo>
                                  <a:pt x="6469" y="142"/>
                                </a:lnTo>
                                <a:lnTo>
                                  <a:pt x="6469" y="161"/>
                                </a:lnTo>
                                <a:lnTo>
                                  <a:pt x="6469" y="178"/>
                                </a:lnTo>
                                <a:lnTo>
                                  <a:pt x="6469" y="189"/>
                                </a:lnTo>
                                <a:lnTo>
                                  <a:pt x="6469" y="190"/>
                                </a:lnTo>
                                <a:lnTo>
                                  <a:pt x="6469" y="184"/>
                                </a:lnTo>
                                <a:lnTo>
                                  <a:pt x="6469" y="172"/>
                                </a:lnTo>
                                <a:lnTo>
                                  <a:pt x="6469" y="147"/>
                                </a:lnTo>
                                <a:lnTo>
                                  <a:pt x="6470" y="118"/>
                                </a:lnTo>
                                <a:lnTo>
                                  <a:pt x="6470" y="85"/>
                                </a:lnTo>
                                <a:lnTo>
                                  <a:pt x="6470" y="50"/>
                                </a:lnTo>
                                <a:lnTo>
                                  <a:pt x="6470" y="13"/>
                                </a:lnTo>
                                <a:lnTo>
                                  <a:pt x="6470" y="-25"/>
                                </a:lnTo>
                                <a:lnTo>
                                  <a:pt x="6470" y="-62"/>
                                </a:lnTo>
                                <a:lnTo>
                                  <a:pt x="6470" y="-102"/>
                                </a:lnTo>
                                <a:lnTo>
                                  <a:pt x="6470" y="-142"/>
                                </a:lnTo>
                                <a:lnTo>
                                  <a:pt x="6470" y="-180"/>
                                </a:lnTo>
                                <a:lnTo>
                                  <a:pt x="6470" y="-217"/>
                                </a:lnTo>
                                <a:lnTo>
                                  <a:pt x="6470" y="-257"/>
                                </a:lnTo>
                                <a:lnTo>
                                  <a:pt x="6470" y="-291"/>
                                </a:lnTo>
                                <a:lnTo>
                                  <a:pt x="6470" y="-330"/>
                                </a:lnTo>
                                <a:lnTo>
                                  <a:pt x="6470" y="-368"/>
                                </a:lnTo>
                                <a:lnTo>
                                  <a:pt x="6470" y="-410"/>
                                </a:lnTo>
                                <a:lnTo>
                                  <a:pt x="6470" y="-449"/>
                                </a:lnTo>
                                <a:lnTo>
                                  <a:pt x="6470" y="-495"/>
                                </a:lnTo>
                                <a:lnTo>
                                  <a:pt x="6470" y="-541"/>
                                </a:lnTo>
                                <a:lnTo>
                                  <a:pt x="6470" y="-587"/>
                                </a:lnTo>
                                <a:lnTo>
                                  <a:pt x="6470" y="-642"/>
                                </a:lnTo>
                                <a:lnTo>
                                  <a:pt x="6470" y="-702"/>
                                </a:lnTo>
                                <a:lnTo>
                                  <a:pt x="6470" y="-768"/>
                                </a:lnTo>
                                <a:lnTo>
                                  <a:pt x="6470" y="-862"/>
                                </a:lnTo>
                                <a:lnTo>
                                  <a:pt x="6470" y="-884"/>
                                </a:lnTo>
                                <a:lnTo>
                                  <a:pt x="6470" y="-891"/>
                                </a:lnTo>
                                <a:lnTo>
                                  <a:pt x="6470" y="-886"/>
                                </a:lnTo>
                                <a:lnTo>
                                  <a:pt x="6470" y="-869"/>
                                </a:lnTo>
                                <a:lnTo>
                                  <a:pt x="6470" y="-814"/>
                                </a:lnTo>
                                <a:lnTo>
                                  <a:pt x="6470" y="-725"/>
                                </a:lnTo>
                                <a:lnTo>
                                  <a:pt x="6470" y="-667"/>
                                </a:lnTo>
                                <a:lnTo>
                                  <a:pt x="6470" y="-612"/>
                                </a:lnTo>
                                <a:lnTo>
                                  <a:pt x="6471" y="-560"/>
                                </a:lnTo>
                                <a:lnTo>
                                  <a:pt x="6471" y="-515"/>
                                </a:lnTo>
                                <a:lnTo>
                                  <a:pt x="6471" y="-471"/>
                                </a:lnTo>
                                <a:lnTo>
                                  <a:pt x="6471" y="-426"/>
                                </a:lnTo>
                                <a:lnTo>
                                  <a:pt x="6471" y="-389"/>
                                </a:lnTo>
                                <a:lnTo>
                                  <a:pt x="6471" y="-347"/>
                                </a:lnTo>
                                <a:lnTo>
                                  <a:pt x="6471" y="-310"/>
                                </a:lnTo>
                                <a:lnTo>
                                  <a:pt x="6471" y="-274"/>
                                </a:lnTo>
                                <a:lnTo>
                                  <a:pt x="6471" y="-236"/>
                                </a:lnTo>
                                <a:lnTo>
                                  <a:pt x="6471" y="-196"/>
                                </a:lnTo>
                                <a:lnTo>
                                  <a:pt x="6471" y="-157"/>
                                </a:lnTo>
                                <a:lnTo>
                                  <a:pt x="6471" y="-130"/>
                                </a:lnTo>
                                <a:lnTo>
                                  <a:pt x="6471" y="-111"/>
                                </a:lnTo>
                                <a:lnTo>
                                  <a:pt x="6471" y="-107"/>
                                </a:lnTo>
                                <a:lnTo>
                                  <a:pt x="6471" y="-116"/>
                                </a:lnTo>
                                <a:lnTo>
                                  <a:pt x="6471" y="-137"/>
                                </a:lnTo>
                                <a:lnTo>
                                  <a:pt x="6471" y="-163"/>
                                </a:lnTo>
                                <a:lnTo>
                                  <a:pt x="6471" y="-195"/>
                                </a:lnTo>
                                <a:lnTo>
                                  <a:pt x="6471" y="-239"/>
                                </a:lnTo>
                                <a:lnTo>
                                  <a:pt x="6471" y="-300"/>
                                </a:lnTo>
                                <a:lnTo>
                                  <a:pt x="6471" y="-372"/>
                                </a:lnTo>
                                <a:lnTo>
                                  <a:pt x="6471" y="-396"/>
                                </a:lnTo>
                                <a:lnTo>
                                  <a:pt x="6471" y="-402"/>
                                </a:lnTo>
                                <a:lnTo>
                                  <a:pt x="6471" y="-394"/>
                                </a:lnTo>
                                <a:lnTo>
                                  <a:pt x="6471" y="-369"/>
                                </a:lnTo>
                                <a:lnTo>
                                  <a:pt x="6471" y="-239"/>
                                </a:lnTo>
                                <a:lnTo>
                                  <a:pt x="6471" y="-176"/>
                                </a:lnTo>
                                <a:lnTo>
                                  <a:pt x="6471" y="-124"/>
                                </a:lnTo>
                                <a:lnTo>
                                  <a:pt x="6471" y="-74"/>
                                </a:lnTo>
                                <a:lnTo>
                                  <a:pt x="6471" y="-34"/>
                                </a:lnTo>
                                <a:lnTo>
                                  <a:pt x="6471" y="2"/>
                                </a:lnTo>
                                <a:lnTo>
                                  <a:pt x="6471" y="37"/>
                                </a:lnTo>
                                <a:lnTo>
                                  <a:pt x="6471" y="69"/>
                                </a:lnTo>
                                <a:lnTo>
                                  <a:pt x="6471" y="92"/>
                                </a:lnTo>
                                <a:lnTo>
                                  <a:pt x="6471" y="112"/>
                                </a:lnTo>
                                <a:lnTo>
                                  <a:pt x="6471" y="130"/>
                                </a:lnTo>
                                <a:lnTo>
                                  <a:pt x="6471" y="155"/>
                                </a:lnTo>
                                <a:lnTo>
                                  <a:pt x="6471" y="182"/>
                                </a:lnTo>
                                <a:lnTo>
                                  <a:pt x="6472" y="202"/>
                                </a:lnTo>
                                <a:lnTo>
                                  <a:pt x="6472" y="216"/>
                                </a:lnTo>
                                <a:lnTo>
                                  <a:pt x="6472" y="219"/>
                                </a:lnTo>
                                <a:lnTo>
                                  <a:pt x="6472" y="215"/>
                                </a:lnTo>
                                <a:lnTo>
                                  <a:pt x="6472" y="200"/>
                                </a:lnTo>
                                <a:lnTo>
                                  <a:pt x="6472" y="178"/>
                                </a:lnTo>
                                <a:lnTo>
                                  <a:pt x="6472" y="157"/>
                                </a:lnTo>
                                <a:lnTo>
                                  <a:pt x="6472" y="139"/>
                                </a:lnTo>
                                <a:lnTo>
                                  <a:pt x="6472" y="120"/>
                                </a:lnTo>
                                <a:lnTo>
                                  <a:pt x="6472" y="99"/>
                                </a:lnTo>
                                <a:lnTo>
                                  <a:pt x="6472" y="72"/>
                                </a:lnTo>
                                <a:lnTo>
                                  <a:pt x="6472" y="42"/>
                                </a:lnTo>
                                <a:lnTo>
                                  <a:pt x="6472" y="6"/>
                                </a:lnTo>
                                <a:lnTo>
                                  <a:pt x="6472" y="-33"/>
                                </a:lnTo>
                                <a:lnTo>
                                  <a:pt x="6472" y="-73"/>
                                </a:lnTo>
                                <a:lnTo>
                                  <a:pt x="6472" y="-115"/>
                                </a:lnTo>
                                <a:lnTo>
                                  <a:pt x="6472" y="-160"/>
                                </a:lnTo>
                                <a:lnTo>
                                  <a:pt x="6472" y="-212"/>
                                </a:lnTo>
                                <a:lnTo>
                                  <a:pt x="6472" y="-263"/>
                                </a:lnTo>
                                <a:lnTo>
                                  <a:pt x="6472" y="-317"/>
                                </a:lnTo>
                                <a:lnTo>
                                  <a:pt x="6472" y="-374"/>
                                </a:lnTo>
                                <a:lnTo>
                                  <a:pt x="6472" y="-437"/>
                                </a:lnTo>
                                <a:lnTo>
                                  <a:pt x="6473" y="-532"/>
                                </a:lnTo>
                                <a:lnTo>
                                  <a:pt x="6473" y="-589"/>
                                </a:lnTo>
                                <a:lnTo>
                                  <a:pt x="6473" y="-610"/>
                                </a:lnTo>
                                <a:lnTo>
                                  <a:pt x="6473" y="-615"/>
                                </a:lnTo>
                                <a:lnTo>
                                  <a:pt x="6473" y="-609"/>
                                </a:lnTo>
                                <a:lnTo>
                                  <a:pt x="6473" y="-588"/>
                                </a:lnTo>
                                <a:lnTo>
                                  <a:pt x="6473" y="-521"/>
                                </a:lnTo>
                                <a:lnTo>
                                  <a:pt x="6473" y="-442"/>
                                </a:lnTo>
                                <a:lnTo>
                                  <a:pt x="6473" y="-376"/>
                                </a:lnTo>
                                <a:lnTo>
                                  <a:pt x="6473" y="-317"/>
                                </a:lnTo>
                                <a:lnTo>
                                  <a:pt x="6473" y="-263"/>
                                </a:lnTo>
                                <a:lnTo>
                                  <a:pt x="6473" y="-215"/>
                                </a:lnTo>
                                <a:lnTo>
                                  <a:pt x="6473" y="-169"/>
                                </a:lnTo>
                                <a:lnTo>
                                  <a:pt x="6473" y="-129"/>
                                </a:lnTo>
                                <a:lnTo>
                                  <a:pt x="6473" y="-94"/>
                                </a:lnTo>
                                <a:lnTo>
                                  <a:pt x="6473" y="-67"/>
                                </a:lnTo>
                                <a:lnTo>
                                  <a:pt x="6473" y="-46"/>
                                </a:lnTo>
                                <a:lnTo>
                                  <a:pt x="6473" y="-28"/>
                                </a:lnTo>
                                <a:lnTo>
                                  <a:pt x="6473" y="-21"/>
                                </a:lnTo>
                                <a:lnTo>
                                  <a:pt x="6473" y="-28"/>
                                </a:lnTo>
                                <a:lnTo>
                                  <a:pt x="6473" y="-50"/>
                                </a:lnTo>
                                <a:lnTo>
                                  <a:pt x="6473" y="-80"/>
                                </a:lnTo>
                                <a:lnTo>
                                  <a:pt x="6473" y="-116"/>
                                </a:lnTo>
                                <a:lnTo>
                                  <a:pt x="6473" y="-155"/>
                                </a:lnTo>
                                <a:lnTo>
                                  <a:pt x="6473" y="-196"/>
                                </a:lnTo>
                                <a:lnTo>
                                  <a:pt x="6473" y="-233"/>
                                </a:lnTo>
                                <a:lnTo>
                                  <a:pt x="6473" y="-269"/>
                                </a:lnTo>
                                <a:lnTo>
                                  <a:pt x="6473" y="-308"/>
                                </a:lnTo>
                                <a:lnTo>
                                  <a:pt x="6473" y="-343"/>
                                </a:lnTo>
                                <a:lnTo>
                                  <a:pt x="6473" y="-383"/>
                                </a:lnTo>
                                <a:lnTo>
                                  <a:pt x="6473" y="-420"/>
                                </a:lnTo>
                                <a:lnTo>
                                  <a:pt x="6473" y="-459"/>
                                </a:lnTo>
                                <a:lnTo>
                                  <a:pt x="6473" y="-501"/>
                                </a:lnTo>
                                <a:lnTo>
                                  <a:pt x="6473" y="-547"/>
                                </a:lnTo>
                                <a:lnTo>
                                  <a:pt x="6473" y="-591"/>
                                </a:lnTo>
                                <a:lnTo>
                                  <a:pt x="6473" y="-643"/>
                                </a:lnTo>
                                <a:lnTo>
                                  <a:pt x="6473" y="-697"/>
                                </a:lnTo>
                                <a:lnTo>
                                  <a:pt x="6473" y="-757"/>
                                </a:lnTo>
                                <a:lnTo>
                                  <a:pt x="6473" y="-877"/>
                                </a:lnTo>
                                <a:lnTo>
                                  <a:pt x="6473" y="-897"/>
                                </a:lnTo>
                                <a:lnTo>
                                  <a:pt x="6473" y="-907"/>
                                </a:lnTo>
                                <a:lnTo>
                                  <a:pt x="6473" y="-901"/>
                                </a:lnTo>
                                <a:lnTo>
                                  <a:pt x="6473" y="-878"/>
                                </a:lnTo>
                                <a:lnTo>
                                  <a:pt x="6474" y="-739"/>
                                </a:lnTo>
                                <a:lnTo>
                                  <a:pt x="6474" y="-680"/>
                                </a:lnTo>
                                <a:lnTo>
                                  <a:pt x="6474" y="-625"/>
                                </a:lnTo>
                                <a:lnTo>
                                  <a:pt x="6474" y="-576"/>
                                </a:lnTo>
                                <a:lnTo>
                                  <a:pt x="6474" y="-529"/>
                                </a:lnTo>
                                <a:lnTo>
                                  <a:pt x="6474" y="-481"/>
                                </a:lnTo>
                                <a:lnTo>
                                  <a:pt x="6474" y="-441"/>
                                </a:lnTo>
                                <a:lnTo>
                                  <a:pt x="6474" y="-404"/>
                                </a:lnTo>
                                <a:lnTo>
                                  <a:pt x="6474" y="-367"/>
                                </a:lnTo>
                                <a:lnTo>
                                  <a:pt x="6474" y="-325"/>
                                </a:lnTo>
                                <a:lnTo>
                                  <a:pt x="6474" y="-289"/>
                                </a:lnTo>
                                <a:lnTo>
                                  <a:pt x="6474" y="-249"/>
                                </a:lnTo>
                                <a:lnTo>
                                  <a:pt x="6474" y="-209"/>
                                </a:lnTo>
                                <a:lnTo>
                                  <a:pt x="6474" y="-169"/>
                                </a:lnTo>
                                <a:lnTo>
                                  <a:pt x="6474" y="-127"/>
                                </a:lnTo>
                                <a:lnTo>
                                  <a:pt x="6474" y="-86"/>
                                </a:lnTo>
                                <a:lnTo>
                                  <a:pt x="6474" y="-50"/>
                                </a:lnTo>
                                <a:lnTo>
                                  <a:pt x="6474" y="-16"/>
                                </a:lnTo>
                                <a:lnTo>
                                  <a:pt x="6474" y="19"/>
                                </a:lnTo>
                                <a:lnTo>
                                  <a:pt x="6474" y="51"/>
                                </a:lnTo>
                                <a:lnTo>
                                  <a:pt x="6474" y="82"/>
                                </a:lnTo>
                                <a:lnTo>
                                  <a:pt x="6474" y="111"/>
                                </a:lnTo>
                                <a:lnTo>
                                  <a:pt x="6474" y="125"/>
                                </a:lnTo>
                                <a:lnTo>
                                  <a:pt x="6475" y="141"/>
                                </a:lnTo>
                                <a:lnTo>
                                  <a:pt x="6475" y="147"/>
                                </a:lnTo>
                                <a:lnTo>
                                  <a:pt x="6475" y="141"/>
                                </a:lnTo>
                                <a:lnTo>
                                  <a:pt x="6475" y="122"/>
                                </a:lnTo>
                                <a:lnTo>
                                  <a:pt x="6475" y="101"/>
                                </a:lnTo>
                                <a:lnTo>
                                  <a:pt x="6475" y="73"/>
                                </a:lnTo>
                                <a:lnTo>
                                  <a:pt x="6475" y="43"/>
                                </a:lnTo>
                                <a:lnTo>
                                  <a:pt x="6475" y="7"/>
                                </a:lnTo>
                                <a:lnTo>
                                  <a:pt x="6475" y="-32"/>
                                </a:lnTo>
                                <a:lnTo>
                                  <a:pt x="6475" y="-70"/>
                                </a:lnTo>
                                <a:lnTo>
                                  <a:pt x="6475" y="-111"/>
                                </a:lnTo>
                                <a:lnTo>
                                  <a:pt x="6475" y="-147"/>
                                </a:lnTo>
                                <a:lnTo>
                                  <a:pt x="6476" y="-187"/>
                                </a:lnTo>
                                <a:lnTo>
                                  <a:pt x="6476" y="-225"/>
                                </a:lnTo>
                                <a:lnTo>
                                  <a:pt x="6476" y="-263"/>
                                </a:lnTo>
                                <a:lnTo>
                                  <a:pt x="6476" y="-300"/>
                                </a:lnTo>
                                <a:lnTo>
                                  <a:pt x="6476" y="-334"/>
                                </a:lnTo>
                                <a:lnTo>
                                  <a:pt x="6476" y="-373"/>
                                </a:lnTo>
                                <a:lnTo>
                                  <a:pt x="6476" y="-410"/>
                                </a:lnTo>
                                <a:lnTo>
                                  <a:pt x="6476" y="-450"/>
                                </a:lnTo>
                                <a:lnTo>
                                  <a:pt x="6476" y="-493"/>
                                </a:lnTo>
                                <a:lnTo>
                                  <a:pt x="6476" y="-541"/>
                                </a:lnTo>
                                <a:lnTo>
                                  <a:pt x="6476" y="-585"/>
                                </a:lnTo>
                                <a:lnTo>
                                  <a:pt x="6476" y="-638"/>
                                </a:lnTo>
                                <a:lnTo>
                                  <a:pt x="6476" y="-688"/>
                                </a:lnTo>
                                <a:lnTo>
                                  <a:pt x="6476" y="-745"/>
                                </a:lnTo>
                                <a:lnTo>
                                  <a:pt x="6476" y="-817"/>
                                </a:lnTo>
                                <a:lnTo>
                                  <a:pt x="6476" y="-902"/>
                                </a:lnTo>
                                <a:lnTo>
                                  <a:pt x="6476" y="-925"/>
                                </a:lnTo>
                                <a:lnTo>
                                  <a:pt x="6476" y="-934"/>
                                </a:lnTo>
                                <a:lnTo>
                                  <a:pt x="6476" y="-926"/>
                                </a:lnTo>
                                <a:lnTo>
                                  <a:pt x="6476" y="-902"/>
                                </a:lnTo>
                                <a:lnTo>
                                  <a:pt x="6476" y="-768"/>
                                </a:lnTo>
                                <a:lnTo>
                                  <a:pt x="6476" y="-707"/>
                                </a:lnTo>
                                <a:lnTo>
                                  <a:pt x="6476" y="-651"/>
                                </a:lnTo>
                                <a:lnTo>
                                  <a:pt x="6476" y="-601"/>
                                </a:lnTo>
                                <a:lnTo>
                                  <a:pt x="6476" y="-556"/>
                                </a:lnTo>
                                <a:lnTo>
                                  <a:pt x="6476" y="-509"/>
                                </a:lnTo>
                                <a:lnTo>
                                  <a:pt x="6476" y="-469"/>
                                </a:lnTo>
                                <a:lnTo>
                                  <a:pt x="6476" y="-429"/>
                                </a:lnTo>
                                <a:lnTo>
                                  <a:pt x="6476" y="-393"/>
                                </a:lnTo>
                                <a:lnTo>
                                  <a:pt x="6476" y="-358"/>
                                </a:lnTo>
                                <a:lnTo>
                                  <a:pt x="6476" y="-325"/>
                                </a:lnTo>
                                <a:lnTo>
                                  <a:pt x="6476" y="-291"/>
                                </a:lnTo>
                                <a:lnTo>
                                  <a:pt x="6476" y="-258"/>
                                </a:lnTo>
                                <a:lnTo>
                                  <a:pt x="6476" y="-229"/>
                                </a:lnTo>
                                <a:lnTo>
                                  <a:pt x="6476" y="-213"/>
                                </a:lnTo>
                                <a:lnTo>
                                  <a:pt x="6476" y="-201"/>
                                </a:lnTo>
                                <a:lnTo>
                                  <a:pt x="6476" y="-200"/>
                                </a:lnTo>
                                <a:lnTo>
                                  <a:pt x="6476" y="-204"/>
                                </a:lnTo>
                                <a:lnTo>
                                  <a:pt x="6476" y="-217"/>
                                </a:lnTo>
                                <a:lnTo>
                                  <a:pt x="6476" y="-242"/>
                                </a:lnTo>
                                <a:lnTo>
                                  <a:pt x="6476" y="-273"/>
                                </a:lnTo>
                                <a:lnTo>
                                  <a:pt x="6476" y="-305"/>
                                </a:lnTo>
                                <a:lnTo>
                                  <a:pt x="6476" y="-343"/>
                                </a:lnTo>
                                <a:lnTo>
                                  <a:pt x="6476" y="-385"/>
                                </a:lnTo>
                                <a:lnTo>
                                  <a:pt x="6476" y="-433"/>
                                </a:lnTo>
                                <a:lnTo>
                                  <a:pt x="6476" y="-484"/>
                                </a:lnTo>
                                <a:lnTo>
                                  <a:pt x="6476" y="-539"/>
                                </a:lnTo>
                                <a:lnTo>
                                  <a:pt x="6476" y="-599"/>
                                </a:lnTo>
                                <a:lnTo>
                                  <a:pt x="6476" y="-674"/>
                                </a:lnTo>
                                <a:lnTo>
                                  <a:pt x="6477" y="-757"/>
                                </a:lnTo>
                                <a:lnTo>
                                  <a:pt x="6477" y="-779"/>
                                </a:lnTo>
                                <a:lnTo>
                                  <a:pt x="6477" y="-787"/>
                                </a:lnTo>
                                <a:lnTo>
                                  <a:pt x="6477" y="-781"/>
                                </a:lnTo>
                                <a:lnTo>
                                  <a:pt x="6477" y="-757"/>
                                </a:lnTo>
                                <a:lnTo>
                                  <a:pt x="6477" y="-683"/>
                                </a:lnTo>
                                <a:lnTo>
                                  <a:pt x="6477" y="-600"/>
                                </a:lnTo>
                                <a:lnTo>
                                  <a:pt x="6477" y="-538"/>
                                </a:lnTo>
                                <a:lnTo>
                                  <a:pt x="6477" y="-483"/>
                                </a:lnTo>
                                <a:lnTo>
                                  <a:pt x="6477" y="-434"/>
                                </a:lnTo>
                                <a:lnTo>
                                  <a:pt x="6477" y="-386"/>
                                </a:lnTo>
                                <a:lnTo>
                                  <a:pt x="6477" y="-340"/>
                                </a:lnTo>
                                <a:lnTo>
                                  <a:pt x="6477" y="-296"/>
                                </a:lnTo>
                                <a:lnTo>
                                  <a:pt x="6477" y="-254"/>
                                </a:lnTo>
                                <a:lnTo>
                                  <a:pt x="6477" y="-212"/>
                                </a:lnTo>
                                <a:lnTo>
                                  <a:pt x="6477" y="-172"/>
                                </a:lnTo>
                                <a:lnTo>
                                  <a:pt x="6477" y="-133"/>
                                </a:lnTo>
                                <a:lnTo>
                                  <a:pt x="6477" y="-100"/>
                                </a:lnTo>
                                <a:lnTo>
                                  <a:pt x="6477" y="-69"/>
                                </a:lnTo>
                                <a:lnTo>
                                  <a:pt x="6477" y="-43"/>
                                </a:lnTo>
                                <a:lnTo>
                                  <a:pt x="6477" y="-11"/>
                                </a:lnTo>
                                <a:lnTo>
                                  <a:pt x="6477" y="21"/>
                                </a:lnTo>
                                <a:lnTo>
                                  <a:pt x="6477" y="55"/>
                                </a:lnTo>
                                <a:lnTo>
                                  <a:pt x="6477" y="86"/>
                                </a:lnTo>
                                <a:lnTo>
                                  <a:pt x="6477" y="117"/>
                                </a:lnTo>
                                <a:lnTo>
                                  <a:pt x="6477" y="146"/>
                                </a:lnTo>
                                <a:lnTo>
                                  <a:pt x="6477" y="178"/>
                                </a:lnTo>
                                <a:lnTo>
                                  <a:pt x="6477" y="200"/>
                                </a:lnTo>
                                <a:lnTo>
                                  <a:pt x="6477" y="220"/>
                                </a:lnTo>
                                <a:lnTo>
                                  <a:pt x="6478" y="225"/>
                                </a:lnTo>
                                <a:lnTo>
                                  <a:pt x="6478" y="221"/>
                                </a:lnTo>
                                <a:lnTo>
                                  <a:pt x="6478" y="204"/>
                                </a:lnTo>
                                <a:lnTo>
                                  <a:pt x="6478" y="183"/>
                                </a:lnTo>
                                <a:lnTo>
                                  <a:pt x="6478" y="155"/>
                                </a:lnTo>
                                <a:lnTo>
                                  <a:pt x="6478" y="127"/>
                                </a:lnTo>
                                <a:lnTo>
                                  <a:pt x="6478" y="93"/>
                                </a:lnTo>
                                <a:lnTo>
                                  <a:pt x="6478" y="65"/>
                                </a:lnTo>
                                <a:lnTo>
                                  <a:pt x="6478" y="36"/>
                                </a:lnTo>
                                <a:lnTo>
                                  <a:pt x="6478" y="3"/>
                                </a:lnTo>
                                <a:lnTo>
                                  <a:pt x="6478" y="-28"/>
                                </a:lnTo>
                                <a:lnTo>
                                  <a:pt x="6478" y="-63"/>
                                </a:lnTo>
                                <a:lnTo>
                                  <a:pt x="6478" y="-99"/>
                                </a:lnTo>
                                <a:lnTo>
                                  <a:pt x="6478" y="-141"/>
                                </a:lnTo>
                                <a:lnTo>
                                  <a:pt x="6478" y="-181"/>
                                </a:lnTo>
                                <a:lnTo>
                                  <a:pt x="6478" y="-223"/>
                                </a:lnTo>
                                <a:lnTo>
                                  <a:pt x="6478" y="-270"/>
                                </a:lnTo>
                                <a:lnTo>
                                  <a:pt x="6478" y="-319"/>
                                </a:lnTo>
                                <a:lnTo>
                                  <a:pt x="6478" y="-368"/>
                                </a:lnTo>
                                <a:lnTo>
                                  <a:pt x="6478" y="-418"/>
                                </a:lnTo>
                                <a:lnTo>
                                  <a:pt x="6478" y="-473"/>
                                </a:lnTo>
                                <a:lnTo>
                                  <a:pt x="6478" y="-525"/>
                                </a:lnTo>
                                <a:lnTo>
                                  <a:pt x="6478" y="-582"/>
                                </a:lnTo>
                                <a:lnTo>
                                  <a:pt x="6478" y="-651"/>
                                </a:lnTo>
                                <a:lnTo>
                                  <a:pt x="6478" y="-792"/>
                                </a:lnTo>
                                <a:lnTo>
                                  <a:pt x="6478" y="-816"/>
                                </a:lnTo>
                                <a:lnTo>
                                  <a:pt x="6478" y="-823"/>
                                </a:lnTo>
                                <a:lnTo>
                                  <a:pt x="6478" y="-816"/>
                                </a:lnTo>
                                <a:lnTo>
                                  <a:pt x="6478" y="-791"/>
                                </a:lnTo>
                                <a:lnTo>
                                  <a:pt x="6478" y="-661"/>
                                </a:lnTo>
                                <a:lnTo>
                                  <a:pt x="6478" y="-607"/>
                                </a:lnTo>
                                <a:lnTo>
                                  <a:pt x="6478" y="-566"/>
                                </a:lnTo>
                                <a:lnTo>
                                  <a:pt x="6478" y="-538"/>
                                </a:lnTo>
                                <a:lnTo>
                                  <a:pt x="6478" y="-524"/>
                                </a:lnTo>
                                <a:lnTo>
                                  <a:pt x="6478" y="-522"/>
                                </a:lnTo>
                                <a:lnTo>
                                  <a:pt x="6478" y="-527"/>
                                </a:lnTo>
                                <a:lnTo>
                                  <a:pt x="6478" y="-543"/>
                                </a:lnTo>
                                <a:lnTo>
                                  <a:pt x="6478" y="-572"/>
                                </a:lnTo>
                                <a:lnTo>
                                  <a:pt x="6478" y="-613"/>
                                </a:lnTo>
                                <a:lnTo>
                                  <a:pt x="6478" y="-665"/>
                                </a:lnTo>
                                <a:lnTo>
                                  <a:pt x="6478" y="-732"/>
                                </a:lnTo>
                                <a:lnTo>
                                  <a:pt x="6478" y="-821"/>
                                </a:lnTo>
                                <a:lnTo>
                                  <a:pt x="6479" y="-849"/>
                                </a:lnTo>
                                <a:lnTo>
                                  <a:pt x="6479" y="-858"/>
                                </a:lnTo>
                                <a:lnTo>
                                  <a:pt x="6479" y="-851"/>
                                </a:lnTo>
                                <a:lnTo>
                                  <a:pt x="6479" y="-828"/>
                                </a:lnTo>
                                <a:lnTo>
                                  <a:pt x="6479" y="-760"/>
                                </a:lnTo>
                                <a:lnTo>
                                  <a:pt x="6479" y="-673"/>
                                </a:lnTo>
                                <a:lnTo>
                                  <a:pt x="6479" y="-611"/>
                                </a:lnTo>
                                <a:lnTo>
                                  <a:pt x="6479" y="-553"/>
                                </a:lnTo>
                                <a:lnTo>
                                  <a:pt x="6479" y="-498"/>
                                </a:lnTo>
                                <a:lnTo>
                                  <a:pt x="6479" y="-447"/>
                                </a:lnTo>
                                <a:lnTo>
                                  <a:pt x="6479" y="-397"/>
                                </a:lnTo>
                                <a:lnTo>
                                  <a:pt x="6479" y="-346"/>
                                </a:lnTo>
                                <a:lnTo>
                                  <a:pt x="6479" y="-296"/>
                                </a:lnTo>
                                <a:lnTo>
                                  <a:pt x="6479" y="-248"/>
                                </a:lnTo>
                                <a:lnTo>
                                  <a:pt x="6479" y="-203"/>
                                </a:lnTo>
                                <a:lnTo>
                                  <a:pt x="6479" y="-162"/>
                                </a:lnTo>
                                <a:lnTo>
                                  <a:pt x="6479" y="-125"/>
                                </a:lnTo>
                                <a:lnTo>
                                  <a:pt x="6479" y="-87"/>
                                </a:lnTo>
                                <a:lnTo>
                                  <a:pt x="6479" y="-55"/>
                                </a:lnTo>
                                <a:lnTo>
                                  <a:pt x="6479" y="-21"/>
                                </a:lnTo>
                                <a:lnTo>
                                  <a:pt x="6479" y="15"/>
                                </a:lnTo>
                                <a:lnTo>
                                  <a:pt x="6479" y="52"/>
                                </a:lnTo>
                                <a:lnTo>
                                  <a:pt x="6479" y="89"/>
                                </a:lnTo>
                                <a:lnTo>
                                  <a:pt x="6479" y="124"/>
                                </a:lnTo>
                                <a:lnTo>
                                  <a:pt x="6479" y="159"/>
                                </a:lnTo>
                                <a:lnTo>
                                  <a:pt x="6479" y="197"/>
                                </a:lnTo>
                                <a:lnTo>
                                  <a:pt x="6479" y="235"/>
                                </a:lnTo>
                                <a:lnTo>
                                  <a:pt x="6479" y="267"/>
                                </a:lnTo>
                                <a:lnTo>
                                  <a:pt x="6479" y="300"/>
                                </a:lnTo>
                                <a:lnTo>
                                  <a:pt x="6479" y="333"/>
                                </a:lnTo>
                                <a:lnTo>
                                  <a:pt x="6479" y="362"/>
                                </a:lnTo>
                                <a:lnTo>
                                  <a:pt x="6480" y="392"/>
                                </a:lnTo>
                                <a:lnTo>
                                  <a:pt x="6480" y="419"/>
                                </a:lnTo>
                                <a:lnTo>
                                  <a:pt x="6480" y="442"/>
                                </a:lnTo>
                                <a:lnTo>
                                  <a:pt x="6480" y="461"/>
                                </a:lnTo>
                                <a:lnTo>
                                  <a:pt x="6480" y="475"/>
                                </a:lnTo>
                                <a:lnTo>
                                  <a:pt x="6481" y="478"/>
                                </a:lnTo>
                                <a:lnTo>
                                  <a:pt x="6481" y="472"/>
                                </a:lnTo>
                                <a:lnTo>
                                  <a:pt x="6481" y="453"/>
                                </a:lnTo>
                                <a:lnTo>
                                  <a:pt x="6481" y="434"/>
                                </a:lnTo>
                                <a:lnTo>
                                  <a:pt x="6482" y="410"/>
                                </a:lnTo>
                                <a:lnTo>
                                  <a:pt x="6482" y="383"/>
                                </a:lnTo>
                                <a:lnTo>
                                  <a:pt x="6482" y="355"/>
                                </a:lnTo>
                                <a:lnTo>
                                  <a:pt x="6482" y="324"/>
                                </a:lnTo>
                                <a:lnTo>
                                  <a:pt x="6482" y="295"/>
                                </a:lnTo>
                                <a:lnTo>
                                  <a:pt x="6482" y="265"/>
                                </a:lnTo>
                                <a:lnTo>
                                  <a:pt x="6482" y="238"/>
                                </a:lnTo>
                                <a:lnTo>
                                  <a:pt x="6482" y="208"/>
                                </a:lnTo>
                                <a:lnTo>
                                  <a:pt x="6482" y="183"/>
                                </a:lnTo>
                                <a:lnTo>
                                  <a:pt x="6482" y="154"/>
                                </a:lnTo>
                                <a:lnTo>
                                  <a:pt x="6482" y="124"/>
                                </a:lnTo>
                                <a:lnTo>
                                  <a:pt x="6482" y="87"/>
                                </a:lnTo>
                                <a:lnTo>
                                  <a:pt x="6482" y="47"/>
                                </a:lnTo>
                                <a:lnTo>
                                  <a:pt x="6482" y="7"/>
                                </a:lnTo>
                                <a:lnTo>
                                  <a:pt x="6482" y="-37"/>
                                </a:lnTo>
                                <a:lnTo>
                                  <a:pt x="6482" y="-85"/>
                                </a:lnTo>
                                <a:lnTo>
                                  <a:pt x="6482" y="-133"/>
                                </a:lnTo>
                                <a:lnTo>
                                  <a:pt x="6482" y="-181"/>
                                </a:lnTo>
                                <a:lnTo>
                                  <a:pt x="6482" y="-230"/>
                                </a:lnTo>
                                <a:lnTo>
                                  <a:pt x="6482" y="-286"/>
                                </a:lnTo>
                                <a:lnTo>
                                  <a:pt x="6482" y="-340"/>
                                </a:lnTo>
                                <a:lnTo>
                                  <a:pt x="6482" y="-400"/>
                                </a:lnTo>
                                <a:lnTo>
                                  <a:pt x="6482" y="-455"/>
                                </a:lnTo>
                                <a:lnTo>
                                  <a:pt x="6482" y="-518"/>
                                </a:lnTo>
                                <a:lnTo>
                                  <a:pt x="6482" y="-601"/>
                                </a:lnTo>
                                <a:lnTo>
                                  <a:pt x="6482" y="-677"/>
                                </a:lnTo>
                                <a:lnTo>
                                  <a:pt x="6482" y="-705"/>
                                </a:lnTo>
                                <a:lnTo>
                                  <a:pt x="6482" y="-714"/>
                                </a:lnTo>
                                <a:lnTo>
                                  <a:pt x="6482" y="-708"/>
                                </a:lnTo>
                                <a:lnTo>
                                  <a:pt x="6482" y="-687"/>
                                </a:lnTo>
                                <a:lnTo>
                                  <a:pt x="6482" y="-628"/>
                                </a:lnTo>
                                <a:lnTo>
                                  <a:pt x="6482" y="-534"/>
                                </a:lnTo>
                                <a:lnTo>
                                  <a:pt x="6482" y="-473"/>
                                </a:lnTo>
                                <a:lnTo>
                                  <a:pt x="6482" y="-410"/>
                                </a:lnTo>
                                <a:lnTo>
                                  <a:pt x="6482" y="-351"/>
                                </a:lnTo>
                                <a:lnTo>
                                  <a:pt x="6482" y="-301"/>
                                </a:lnTo>
                                <a:lnTo>
                                  <a:pt x="6482" y="-249"/>
                                </a:lnTo>
                                <a:lnTo>
                                  <a:pt x="6482" y="-197"/>
                                </a:lnTo>
                                <a:lnTo>
                                  <a:pt x="6482" y="-154"/>
                                </a:lnTo>
                                <a:lnTo>
                                  <a:pt x="6482" y="-105"/>
                                </a:lnTo>
                                <a:lnTo>
                                  <a:pt x="6482" y="-60"/>
                                </a:lnTo>
                                <a:lnTo>
                                  <a:pt x="6482" y="-23"/>
                                </a:lnTo>
                                <a:lnTo>
                                  <a:pt x="6482" y="17"/>
                                </a:lnTo>
                                <a:lnTo>
                                  <a:pt x="6482" y="50"/>
                                </a:lnTo>
                                <a:lnTo>
                                  <a:pt x="6482" y="80"/>
                                </a:lnTo>
                                <a:lnTo>
                                  <a:pt x="6482" y="102"/>
                                </a:lnTo>
                                <a:lnTo>
                                  <a:pt x="6482" y="122"/>
                                </a:lnTo>
                                <a:lnTo>
                                  <a:pt x="6483" y="133"/>
                                </a:lnTo>
                                <a:lnTo>
                                  <a:pt x="6483" y="143"/>
                                </a:lnTo>
                                <a:lnTo>
                                  <a:pt x="6483" y="144"/>
                                </a:lnTo>
                                <a:lnTo>
                                  <a:pt x="6483" y="140"/>
                                </a:lnTo>
                                <a:lnTo>
                                  <a:pt x="6483" y="123"/>
                                </a:lnTo>
                                <a:lnTo>
                                  <a:pt x="6483" y="97"/>
                                </a:lnTo>
                                <a:lnTo>
                                  <a:pt x="6483" y="66"/>
                                </a:lnTo>
                                <a:lnTo>
                                  <a:pt x="6483" y="28"/>
                                </a:lnTo>
                                <a:lnTo>
                                  <a:pt x="6483" y="-10"/>
                                </a:lnTo>
                                <a:lnTo>
                                  <a:pt x="6483" y="-46"/>
                                </a:lnTo>
                                <a:lnTo>
                                  <a:pt x="6483" y="-81"/>
                                </a:lnTo>
                                <a:lnTo>
                                  <a:pt x="6483" y="-114"/>
                                </a:lnTo>
                                <a:lnTo>
                                  <a:pt x="6483" y="-152"/>
                                </a:lnTo>
                                <a:lnTo>
                                  <a:pt x="6483" y="-186"/>
                                </a:lnTo>
                                <a:lnTo>
                                  <a:pt x="6483" y="-227"/>
                                </a:lnTo>
                                <a:lnTo>
                                  <a:pt x="6483" y="-264"/>
                                </a:lnTo>
                                <a:lnTo>
                                  <a:pt x="6483" y="-300"/>
                                </a:lnTo>
                                <a:lnTo>
                                  <a:pt x="6483" y="-341"/>
                                </a:lnTo>
                                <a:lnTo>
                                  <a:pt x="6483" y="-386"/>
                                </a:lnTo>
                                <a:lnTo>
                                  <a:pt x="6483" y="-428"/>
                                </a:lnTo>
                                <a:lnTo>
                                  <a:pt x="6483" y="-478"/>
                                </a:lnTo>
                                <a:lnTo>
                                  <a:pt x="6483" y="-529"/>
                                </a:lnTo>
                                <a:lnTo>
                                  <a:pt x="6483" y="-582"/>
                                </a:lnTo>
                                <a:lnTo>
                                  <a:pt x="6483" y="-638"/>
                                </a:lnTo>
                                <a:lnTo>
                                  <a:pt x="6483" y="-702"/>
                                </a:lnTo>
                                <a:lnTo>
                                  <a:pt x="6483" y="-785"/>
                                </a:lnTo>
                                <a:lnTo>
                                  <a:pt x="6483" y="-855"/>
                                </a:lnTo>
                                <a:lnTo>
                                  <a:pt x="6483" y="-878"/>
                                </a:lnTo>
                                <a:lnTo>
                                  <a:pt x="6483" y="-886"/>
                                </a:lnTo>
                                <a:lnTo>
                                  <a:pt x="6483" y="-881"/>
                                </a:lnTo>
                                <a:lnTo>
                                  <a:pt x="6483" y="-858"/>
                                </a:lnTo>
                                <a:lnTo>
                                  <a:pt x="6483" y="-786"/>
                                </a:lnTo>
                                <a:lnTo>
                                  <a:pt x="6483" y="-702"/>
                                </a:lnTo>
                                <a:lnTo>
                                  <a:pt x="6483" y="-638"/>
                                </a:lnTo>
                                <a:lnTo>
                                  <a:pt x="6483" y="-585"/>
                                </a:lnTo>
                                <a:lnTo>
                                  <a:pt x="6483" y="-531"/>
                                </a:lnTo>
                                <a:lnTo>
                                  <a:pt x="6483" y="-480"/>
                                </a:lnTo>
                                <a:lnTo>
                                  <a:pt x="6483" y="-430"/>
                                </a:lnTo>
                                <a:lnTo>
                                  <a:pt x="6483" y="-383"/>
                                </a:lnTo>
                                <a:lnTo>
                                  <a:pt x="6483" y="-338"/>
                                </a:lnTo>
                                <a:lnTo>
                                  <a:pt x="6483" y="-297"/>
                                </a:lnTo>
                                <a:lnTo>
                                  <a:pt x="6483" y="-256"/>
                                </a:lnTo>
                                <a:lnTo>
                                  <a:pt x="6483" y="-215"/>
                                </a:lnTo>
                                <a:lnTo>
                                  <a:pt x="6483" y="-175"/>
                                </a:lnTo>
                                <a:lnTo>
                                  <a:pt x="6483" y="-137"/>
                                </a:lnTo>
                                <a:lnTo>
                                  <a:pt x="6483" y="-99"/>
                                </a:lnTo>
                                <a:lnTo>
                                  <a:pt x="6484" y="-61"/>
                                </a:lnTo>
                                <a:lnTo>
                                  <a:pt x="6484" y="-25"/>
                                </a:lnTo>
                                <a:lnTo>
                                  <a:pt x="6484" y="11"/>
                                </a:lnTo>
                                <a:lnTo>
                                  <a:pt x="6484" y="47"/>
                                </a:lnTo>
                                <a:lnTo>
                                  <a:pt x="6484" y="83"/>
                                </a:lnTo>
                                <a:lnTo>
                                  <a:pt x="6484" y="121"/>
                                </a:lnTo>
                                <a:lnTo>
                                  <a:pt x="6484" y="154"/>
                                </a:lnTo>
                                <a:lnTo>
                                  <a:pt x="6484" y="189"/>
                                </a:lnTo>
                                <a:lnTo>
                                  <a:pt x="6484" y="217"/>
                                </a:lnTo>
                                <a:lnTo>
                                  <a:pt x="6484" y="242"/>
                                </a:lnTo>
                                <a:lnTo>
                                  <a:pt x="6484" y="258"/>
                                </a:lnTo>
                                <a:lnTo>
                                  <a:pt x="6484" y="263"/>
                                </a:lnTo>
                                <a:lnTo>
                                  <a:pt x="6484" y="257"/>
                                </a:lnTo>
                                <a:lnTo>
                                  <a:pt x="6484" y="241"/>
                                </a:lnTo>
                                <a:lnTo>
                                  <a:pt x="6484" y="220"/>
                                </a:lnTo>
                                <a:lnTo>
                                  <a:pt x="6484" y="203"/>
                                </a:lnTo>
                                <a:lnTo>
                                  <a:pt x="6484" y="177"/>
                                </a:lnTo>
                                <a:lnTo>
                                  <a:pt x="6484" y="152"/>
                                </a:lnTo>
                                <a:lnTo>
                                  <a:pt x="6484" y="122"/>
                                </a:lnTo>
                                <a:lnTo>
                                  <a:pt x="6484" y="91"/>
                                </a:lnTo>
                                <a:lnTo>
                                  <a:pt x="6484" y="53"/>
                                </a:lnTo>
                                <a:lnTo>
                                  <a:pt x="6484" y="16"/>
                                </a:lnTo>
                                <a:lnTo>
                                  <a:pt x="6484" y="-24"/>
                                </a:lnTo>
                                <a:lnTo>
                                  <a:pt x="6484" y="-65"/>
                                </a:lnTo>
                                <a:lnTo>
                                  <a:pt x="6484" y="-113"/>
                                </a:lnTo>
                                <a:lnTo>
                                  <a:pt x="6484" y="-163"/>
                                </a:lnTo>
                                <a:lnTo>
                                  <a:pt x="6484" y="-212"/>
                                </a:lnTo>
                                <a:lnTo>
                                  <a:pt x="6484" y="-261"/>
                                </a:lnTo>
                                <a:lnTo>
                                  <a:pt x="6484" y="-319"/>
                                </a:lnTo>
                                <a:lnTo>
                                  <a:pt x="6484" y="-379"/>
                                </a:lnTo>
                                <a:lnTo>
                                  <a:pt x="6485" y="-442"/>
                                </a:lnTo>
                                <a:lnTo>
                                  <a:pt x="6485" y="-519"/>
                                </a:lnTo>
                                <a:lnTo>
                                  <a:pt x="6485" y="-614"/>
                                </a:lnTo>
                                <a:lnTo>
                                  <a:pt x="6485" y="-640"/>
                                </a:lnTo>
                                <a:lnTo>
                                  <a:pt x="6485" y="-648"/>
                                </a:lnTo>
                                <a:lnTo>
                                  <a:pt x="6485" y="-641"/>
                                </a:lnTo>
                                <a:lnTo>
                                  <a:pt x="6485" y="-617"/>
                                </a:lnTo>
                                <a:lnTo>
                                  <a:pt x="6485" y="-543"/>
                                </a:lnTo>
                                <a:lnTo>
                                  <a:pt x="6485" y="-461"/>
                                </a:lnTo>
                                <a:lnTo>
                                  <a:pt x="6485" y="-396"/>
                                </a:lnTo>
                                <a:lnTo>
                                  <a:pt x="6485" y="-338"/>
                                </a:lnTo>
                                <a:lnTo>
                                  <a:pt x="6485" y="-284"/>
                                </a:lnTo>
                                <a:lnTo>
                                  <a:pt x="6485" y="-227"/>
                                </a:lnTo>
                                <a:lnTo>
                                  <a:pt x="6485" y="-178"/>
                                </a:lnTo>
                                <a:lnTo>
                                  <a:pt x="6485" y="-131"/>
                                </a:lnTo>
                                <a:lnTo>
                                  <a:pt x="6485" y="-84"/>
                                </a:lnTo>
                                <a:lnTo>
                                  <a:pt x="6485" y="-40"/>
                                </a:lnTo>
                                <a:lnTo>
                                  <a:pt x="6485" y="1"/>
                                </a:lnTo>
                                <a:lnTo>
                                  <a:pt x="6485" y="42"/>
                                </a:lnTo>
                                <a:lnTo>
                                  <a:pt x="6485" y="81"/>
                                </a:lnTo>
                                <a:lnTo>
                                  <a:pt x="6485" y="112"/>
                                </a:lnTo>
                                <a:lnTo>
                                  <a:pt x="6485" y="141"/>
                                </a:lnTo>
                                <a:lnTo>
                                  <a:pt x="6485" y="161"/>
                                </a:lnTo>
                                <a:lnTo>
                                  <a:pt x="6485" y="181"/>
                                </a:lnTo>
                                <a:lnTo>
                                  <a:pt x="6485" y="198"/>
                                </a:lnTo>
                                <a:lnTo>
                                  <a:pt x="6485" y="206"/>
                                </a:lnTo>
                                <a:lnTo>
                                  <a:pt x="6485" y="201"/>
                                </a:lnTo>
                                <a:lnTo>
                                  <a:pt x="6485" y="182"/>
                                </a:lnTo>
                                <a:lnTo>
                                  <a:pt x="6485" y="157"/>
                                </a:lnTo>
                                <a:lnTo>
                                  <a:pt x="6485" y="130"/>
                                </a:lnTo>
                                <a:lnTo>
                                  <a:pt x="6485" y="96"/>
                                </a:lnTo>
                                <a:lnTo>
                                  <a:pt x="6485" y="63"/>
                                </a:lnTo>
                                <a:lnTo>
                                  <a:pt x="6485" y="30"/>
                                </a:lnTo>
                                <a:lnTo>
                                  <a:pt x="6485" y="-2"/>
                                </a:lnTo>
                                <a:lnTo>
                                  <a:pt x="6485" y="-33"/>
                                </a:lnTo>
                                <a:lnTo>
                                  <a:pt x="6485" y="-68"/>
                                </a:lnTo>
                                <a:lnTo>
                                  <a:pt x="6485" y="-106"/>
                                </a:lnTo>
                                <a:lnTo>
                                  <a:pt x="6485" y="-146"/>
                                </a:lnTo>
                                <a:lnTo>
                                  <a:pt x="6485" y="-184"/>
                                </a:lnTo>
                                <a:lnTo>
                                  <a:pt x="6485" y="-226"/>
                                </a:lnTo>
                                <a:lnTo>
                                  <a:pt x="6485" y="-272"/>
                                </a:lnTo>
                                <a:lnTo>
                                  <a:pt x="6485" y="-322"/>
                                </a:lnTo>
                                <a:lnTo>
                                  <a:pt x="6485" y="-373"/>
                                </a:lnTo>
                                <a:lnTo>
                                  <a:pt x="6485" y="-427"/>
                                </a:lnTo>
                                <a:lnTo>
                                  <a:pt x="6485" y="-478"/>
                                </a:lnTo>
                                <a:lnTo>
                                  <a:pt x="6485" y="-533"/>
                                </a:lnTo>
                                <a:lnTo>
                                  <a:pt x="6485" y="-589"/>
                                </a:lnTo>
                                <a:lnTo>
                                  <a:pt x="6486" y="-652"/>
                                </a:lnTo>
                                <a:lnTo>
                                  <a:pt x="6486" y="-724"/>
                                </a:lnTo>
                                <a:lnTo>
                                  <a:pt x="6486" y="-815"/>
                                </a:lnTo>
                                <a:lnTo>
                                  <a:pt x="6486" y="-842"/>
                                </a:lnTo>
                                <a:lnTo>
                                  <a:pt x="6486" y="-854"/>
                                </a:lnTo>
                                <a:lnTo>
                                  <a:pt x="6486" y="-847"/>
                                </a:lnTo>
                                <a:lnTo>
                                  <a:pt x="6486" y="-820"/>
                                </a:lnTo>
                                <a:lnTo>
                                  <a:pt x="6486" y="-676"/>
                                </a:lnTo>
                                <a:lnTo>
                                  <a:pt x="6486" y="-611"/>
                                </a:lnTo>
                                <a:lnTo>
                                  <a:pt x="6486" y="-551"/>
                                </a:lnTo>
                                <a:lnTo>
                                  <a:pt x="6486" y="-498"/>
                                </a:lnTo>
                                <a:lnTo>
                                  <a:pt x="6486" y="-447"/>
                                </a:lnTo>
                                <a:lnTo>
                                  <a:pt x="6486" y="-396"/>
                                </a:lnTo>
                                <a:lnTo>
                                  <a:pt x="6486" y="-346"/>
                                </a:lnTo>
                                <a:lnTo>
                                  <a:pt x="6486" y="-299"/>
                                </a:lnTo>
                                <a:lnTo>
                                  <a:pt x="6486" y="-256"/>
                                </a:lnTo>
                                <a:lnTo>
                                  <a:pt x="6486" y="-219"/>
                                </a:lnTo>
                                <a:lnTo>
                                  <a:pt x="6486" y="-185"/>
                                </a:lnTo>
                                <a:lnTo>
                                  <a:pt x="6486" y="-162"/>
                                </a:lnTo>
                                <a:lnTo>
                                  <a:pt x="6486" y="-136"/>
                                </a:lnTo>
                                <a:lnTo>
                                  <a:pt x="6486" y="-119"/>
                                </a:lnTo>
                                <a:lnTo>
                                  <a:pt x="6486" y="-108"/>
                                </a:lnTo>
                                <a:lnTo>
                                  <a:pt x="6486" y="-105"/>
                                </a:lnTo>
                                <a:lnTo>
                                  <a:pt x="6486" y="-109"/>
                                </a:lnTo>
                                <a:lnTo>
                                  <a:pt x="6486" y="-122"/>
                                </a:lnTo>
                                <a:lnTo>
                                  <a:pt x="6486" y="-148"/>
                                </a:lnTo>
                                <a:lnTo>
                                  <a:pt x="6486" y="-174"/>
                                </a:lnTo>
                                <a:lnTo>
                                  <a:pt x="6486" y="-208"/>
                                </a:lnTo>
                                <a:lnTo>
                                  <a:pt x="6486" y="-239"/>
                                </a:lnTo>
                                <a:lnTo>
                                  <a:pt x="6486" y="-274"/>
                                </a:lnTo>
                                <a:lnTo>
                                  <a:pt x="6486" y="-316"/>
                                </a:lnTo>
                                <a:lnTo>
                                  <a:pt x="6486" y="-357"/>
                                </a:lnTo>
                                <a:lnTo>
                                  <a:pt x="6486" y="-400"/>
                                </a:lnTo>
                                <a:lnTo>
                                  <a:pt x="6486" y="-447"/>
                                </a:lnTo>
                                <a:lnTo>
                                  <a:pt x="6486" y="-495"/>
                                </a:lnTo>
                                <a:lnTo>
                                  <a:pt x="6486" y="-544"/>
                                </a:lnTo>
                                <a:lnTo>
                                  <a:pt x="6486" y="-594"/>
                                </a:lnTo>
                                <a:lnTo>
                                  <a:pt x="6486" y="-649"/>
                                </a:lnTo>
                                <a:lnTo>
                                  <a:pt x="6486" y="-715"/>
                                </a:lnTo>
                                <a:lnTo>
                                  <a:pt x="6486" y="-847"/>
                                </a:lnTo>
                                <a:lnTo>
                                  <a:pt x="6486" y="-872"/>
                                </a:lnTo>
                                <a:lnTo>
                                  <a:pt x="6486" y="-883"/>
                                </a:lnTo>
                                <a:lnTo>
                                  <a:pt x="6486" y="-877"/>
                                </a:lnTo>
                                <a:lnTo>
                                  <a:pt x="6486" y="-860"/>
                                </a:lnTo>
                                <a:lnTo>
                                  <a:pt x="6486" y="-806"/>
                                </a:lnTo>
                                <a:lnTo>
                                  <a:pt x="6486" y="-712"/>
                                </a:lnTo>
                                <a:lnTo>
                                  <a:pt x="6486" y="-646"/>
                                </a:lnTo>
                                <a:lnTo>
                                  <a:pt x="6486" y="-593"/>
                                </a:lnTo>
                                <a:lnTo>
                                  <a:pt x="6486" y="-540"/>
                                </a:lnTo>
                                <a:lnTo>
                                  <a:pt x="6486" y="-494"/>
                                </a:lnTo>
                                <a:lnTo>
                                  <a:pt x="6486" y="-448"/>
                                </a:lnTo>
                                <a:lnTo>
                                  <a:pt x="6486" y="-401"/>
                                </a:lnTo>
                                <a:lnTo>
                                  <a:pt x="6486" y="-356"/>
                                </a:lnTo>
                                <a:lnTo>
                                  <a:pt x="6486" y="-317"/>
                                </a:lnTo>
                                <a:lnTo>
                                  <a:pt x="6486" y="-279"/>
                                </a:lnTo>
                                <a:lnTo>
                                  <a:pt x="6486" y="-239"/>
                                </a:lnTo>
                                <a:lnTo>
                                  <a:pt x="6486" y="-201"/>
                                </a:lnTo>
                                <a:lnTo>
                                  <a:pt x="6486" y="-170"/>
                                </a:lnTo>
                                <a:lnTo>
                                  <a:pt x="6487" y="-143"/>
                                </a:lnTo>
                                <a:lnTo>
                                  <a:pt x="6487" y="-109"/>
                                </a:lnTo>
                                <a:lnTo>
                                  <a:pt x="6487" y="-77"/>
                                </a:lnTo>
                                <a:lnTo>
                                  <a:pt x="6487" y="-53"/>
                                </a:lnTo>
                                <a:lnTo>
                                  <a:pt x="6487" y="-35"/>
                                </a:lnTo>
                                <a:lnTo>
                                  <a:pt x="6487" y="-26"/>
                                </a:lnTo>
                                <a:lnTo>
                                  <a:pt x="6487" y="-24"/>
                                </a:lnTo>
                                <a:lnTo>
                                  <a:pt x="6487" y="-29"/>
                                </a:lnTo>
                                <a:lnTo>
                                  <a:pt x="6487" y="-43"/>
                                </a:lnTo>
                                <a:lnTo>
                                  <a:pt x="6487" y="-69"/>
                                </a:lnTo>
                                <a:lnTo>
                                  <a:pt x="6487" y="-93"/>
                                </a:lnTo>
                                <a:lnTo>
                                  <a:pt x="6487" y="-117"/>
                                </a:lnTo>
                                <a:lnTo>
                                  <a:pt x="6487" y="-147"/>
                                </a:lnTo>
                                <a:lnTo>
                                  <a:pt x="6487" y="-178"/>
                                </a:lnTo>
                                <a:lnTo>
                                  <a:pt x="6487" y="-208"/>
                                </a:lnTo>
                                <a:lnTo>
                                  <a:pt x="6487" y="-245"/>
                                </a:lnTo>
                                <a:lnTo>
                                  <a:pt x="6487" y="-287"/>
                                </a:lnTo>
                                <a:lnTo>
                                  <a:pt x="6487" y="-328"/>
                                </a:lnTo>
                                <a:lnTo>
                                  <a:pt x="6487" y="-373"/>
                                </a:lnTo>
                                <a:lnTo>
                                  <a:pt x="6487" y="-420"/>
                                </a:lnTo>
                                <a:lnTo>
                                  <a:pt x="6487" y="-469"/>
                                </a:lnTo>
                                <a:lnTo>
                                  <a:pt x="6487" y="-523"/>
                                </a:lnTo>
                                <a:lnTo>
                                  <a:pt x="6487" y="-575"/>
                                </a:lnTo>
                                <a:lnTo>
                                  <a:pt x="6487" y="-633"/>
                                </a:lnTo>
                                <a:lnTo>
                                  <a:pt x="6487" y="-696"/>
                                </a:lnTo>
                                <a:lnTo>
                                  <a:pt x="6487" y="-782"/>
                                </a:lnTo>
                                <a:lnTo>
                                  <a:pt x="6487" y="-842"/>
                                </a:lnTo>
                                <a:lnTo>
                                  <a:pt x="6487" y="-868"/>
                                </a:lnTo>
                                <a:lnTo>
                                  <a:pt x="6487" y="-877"/>
                                </a:lnTo>
                                <a:lnTo>
                                  <a:pt x="6487" y="-871"/>
                                </a:lnTo>
                                <a:lnTo>
                                  <a:pt x="6487" y="-849"/>
                                </a:lnTo>
                                <a:lnTo>
                                  <a:pt x="6487" y="-788"/>
                                </a:lnTo>
                                <a:lnTo>
                                  <a:pt x="6487" y="-701"/>
                                </a:lnTo>
                                <a:lnTo>
                                  <a:pt x="6487" y="-639"/>
                                </a:lnTo>
                                <a:lnTo>
                                  <a:pt x="6487" y="-581"/>
                                </a:lnTo>
                                <a:lnTo>
                                  <a:pt x="6487" y="-525"/>
                                </a:lnTo>
                                <a:lnTo>
                                  <a:pt x="6487" y="-473"/>
                                </a:lnTo>
                                <a:lnTo>
                                  <a:pt x="6487" y="-422"/>
                                </a:lnTo>
                                <a:lnTo>
                                  <a:pt x="6487" y="-371"/>
                                </a:lnTo>
                                <a:lnTo>
                                  <a:pt x="6487" y="-327"/>
                                </a:lnTo>
                                <a:lnTo>
                                  <a:pt x="6487" y="-282"/>
                                </a:lnTo>
                                <a:lnTo>
                                  <a:pt x="6487" y="-240"/>
                                </a:lnTo>
                                <a:lnTo>
                                  <a:pt x="6487" y="-199"/>
                                </a:lnTo>
                                <a:lnTo>
                                  <a:pt x="6487" y="-162"/>
                                </a:lnTo>
                                <a:lnTo>
                                  <a:pt x="6487" y="-123"/>
                                </a:lnTo>
                                <a:lnTo>
                                  <a:pt x="6487" y="-88"/>
                                </a:lnTo>
                                <a:lnTo>
                                  <a:pt x="6487" y="-57"/>
                                </a:lnTo>
                                <a:lnTo>
                                  <a:pt x="6487" y="-23"/>
                                </a:lnTo>
                                <a:lnTo>
                                  <a:pt x="6487" y="10"/>
                                </a:lnTo>
                                <a:lnTo>
                                  <a:pt x="6488" y="43"/>
                                </a:lnTo>
                                <a:lnTo>
                                  <a:pt x="6488" y="75"/>
                                </a:lnTo>
                                <a:lnTo>
                                  <a:pt x="6488" y="98"/>
                                </a:lnTo>
                                <a:lnTo>
                                  <a:pt x="6488" y="115"/>
                                </a:lnTo>
                                <a:lnTo>
                                  <a:pt x="6488" y="118"/>
                                </a:lnTo>
                                <a:lnTo>
                                  <a:pt x="6488" y="114"/>
                                </a:lnTo>
                                <a:lnTo>
                                  <a:pt x="6488" y="100"/>
                                </a:lnTo>
                                <a:lnTo>
                                  <a:pt x="6488" y="82"/>
                                </a:lnTo>
                                <a:lnTo>
                                  <a:pt x="6488" y="58"/>
                                </a:lnTo>
                                <a:lnTo>
                                  <a:pt x="6488" y="31"/>
                                </a:lnTo>
                                <a:lnTo>
                                  <a:pt x="6488" y="7"/>
                                </a:lnTo>
                                <a:lnTo>
                                  <a:pt x="6488" y="-27"/>
                                </a:lnTo>
                                <a:lnTo>
                                  <a:pt x="6488" y="-63"/>
                                </a:lnTo>
                                <a:lnTo>
                                  <a:pt x="6488" y="-100"/>
                                </a:lnTo>
                                <a:lnTo>
                                  <a:pt x="6488" y="-142"/>
                                </a:lnTo>
                                <a:lnTo>
                                  <a:pt x="6488" y="-185"/>
                                </a:lnTo>
                                <a:lnTo>
                                  <a:pt x="6488" y="-230"/>
                                </a:lnTo>
                                <a:lnTo>
                                  <a:pt x="6488" y="-280"/>
                                </a:lnTo>
                                <a:lnTo>
                                  <a:pt x="6488" y="-330"/>
                                </a:lnTo>
                                <a:lnTo>
                                  <a:pt x="6488" y="-381"/>
                                </a:lnTo>
                                <a:lnTo>
                                  <a:pt x="6488" y="-436"/>
                                </a:lnTo>
                                <a:lnTo>
                                  <a:pt x="6488" y="-491"/>
                                </a:lnTo>
                                <a:lnTo>
                                  <a:pt x="6488" y="-552"/>
                                </a:lnTo>
                                <a:lnTo>
                                  <a:pt x="6488" y="-613"/>
                                </a:lnTo>
                                <a:lnTo>
                                  <a:pt x="6488" y="-689"/>
                                </a:lnTo>
                                <a:lnTo>
                                  <a:pt x="6488" y="-783"/>
                                </a:lnTo>
                                <a:lnTo>
                                  <a:pt x="6488" y="-809"/>
                                </a:lnTo>
                                <a:lnTo>
                                  <a:pt x="6488" y="-818"/>
                                </a:lnTo>
                                <a:lnTo>
                                  <a:pt x="6488" y="-810"/>
                                </a:lnTo>
                                <a:lnTo>
                                  <a:pt x="6488" y="-787"/>
                                </a:lnTo>
                                <a:lnTo>
                                  <a:pt x="6488" y="-718"/>
                                </a:lnTo>
                                <a:lnTo>
                                  <a:pt x="6488" y="-632"/>
                                </a:lnTo>
                                <a:lnTo>
                                  <a:pt x="6488" y="-567"/>
                                </a:lnTo>
                                <a:lnTo>
                                  <a:pt x="6488" y="-508"/>
                                </a:lnTo>
                                <a:lnTo>
                                  <a:pt x="6488" y="-449"/>
                                </a:lnTo>
                                <a:lnTo>
                                  <a:pt x="6488" y="-392"/>
                                </a:lnTo>
                                <a:lnTo>
                                  <a:pt x="6488" y="-337"/>
                                </a:lnTo>
                                <a:lnTo>
                                  <a:pt x="6488" y="-288"/>
                                </a:lnTo>
                                <a:lnTo>
                                  <a:pt x="6488" y="-240"/>
                                </a:lnTo>
                                <a:lnTo>
                                  <a:pt x="6488" y="-197"/>
                                </a:lnTo>
                                <a:lnTo>
                                  <a:pt x="6488" y="-151"/>
                                </a:lnTo>
                                <a:lnTo>
                                  <a:pt x="6488" y="-108"/>
                                </a:lnTo>
                                <a:lnTo>
                                  <a:pt x="6488" y="-69"/>
                                </a:lnTo>
                                <a:lnTo>
                                  <a:pt x="6488" y="-30"/>
                                </a:lnTo>
                                <a:lnTo>
                                  <a:pt x="6488" y="4"/>
                                </a:lnTo>
                                <a:lnTo>
                                  <a:pt x="6488" y="35"/>
                                </a:lnTo>
                                <a:lnTo>
                                  <a:pt x="6488" y="69"/>
                                </a:lnTo>
                                <a:lnTo>
                                  <a:pt x="6488" y="100"/>
                                </a:lnTo>
                                <a:lnTo>
                                  <a:pt x="6488" y="130"/>
                                </a:lnTo>
                                <a:lnTo>
                                  <a:pt x="6488" y="161"/>
                                </a:lnTo>
                                <a:lnTo>
                                  <a:pt x="6488" y="192"/>
                                </a:lnTo>
                                <a:lnTo>
                                  <a:pt x="6489" y="216"/>
                                </a:lnTo>
                                <a:lnTo>
                                  <a:pt x="6489" y="241"/>
                                </a:lnTo>
                                <a:lnTo>
                                  <a:pt x="6489" y="261"/>
                                </a:lnTo>
                                <a:lnTo>
                                  <a:pt x="6489" y="275"/>
                                </a:lnTo>
                                <a:lnTo>
                                  <a:pt x="6489" y="278"/>
                                </a:lnTo>
                                <a:lnTo>
                                  <a:pt x="6489" y="273"/>
                                </a:lnTo>
                                <a:lnTo>
                                  <a:pt x="6489" y="257"/>
                                </a:lnTo>
                                <a:lnTo>
                                  <a:pt x="6489" y="233"/>
                                </a:lnTo>
                                <a:lnTo>
                                  <a:pt x="6489" y="204"/>
                                </a:lnTo>
                                <a:lnTo>
                                  <a:pt x="6489" y="172"/>
                                </a:lnTo>
                                <a:lnTo>
                                  <a:pt x="6489" y="138"/>
                                </a:lnTo>
                                <a:lnTo>
                                  <a:pt x="6489" y="109"/>
                                </a:lnTo>
                                <a:lnTo>
                                  <a:pt x="6489" y="80"/>
                                </a:lnTo>
                                <a:lnTo>
                                  <a:pt x="6489" y="49"/>
                                </a:lnTo>
                                <a:lnTo>
                                  <a:pt x="6489" y="18"/>
                                </a:lnTo>
                                <a:lnTo>
                                  <a:pt x="6489" y="-18"/>
                                </a:lnTo>
                                <a:lnTo>
                                  <a:pt x="6489" y="-57"/>
                                </a:lnTo>
                                <a:lnTo>
                                  <a:pt x="6489" y="-96"/>
                                </a:lnTo>
                                <a:lnTo>
                                  <a:pt x="6489" y="-140"/>
                                </a:lnTo>
                                <a:lnTo>
                                  <a:pt x="6489" y="-186"/>
                                </a:lnTo>
                                <a:lnTo>
                                  <a:pt x="6489" y="-232"/>
                                </a:lnTo>
                                <a:lnTo>
                                  <a:pt x="6489" y="-279"/>
                                </a:lnTo>
                                <a:lnTo>
                                  <a:pt x="6489" y="-327"/>
                                </a:lnTo>
                                <a:lnTo>
                                  <a:pt x="6489" y="-379"/>
                                </a:lnTo>
                                <a:lnTo>
                                  <a:pt x="6489" y="-434"/>
                                </a:lnTo>
                                <a:lnTo>
                                  <a:pt x="6489" y="-491"/>
                                </a:lnTo>
                                <a:lnTo>
                                  <a:pt x="6489" y="-552"/>
                                </a:lnTo>
                                <a:lnTo>
                                  <a:pt x="6489" y="-628"/>
                                </a:lnTo>
                                <a:lnTo>
                                  <a:pt x="6489" y="-722"/>
                                </a:lnTo>
                                <a:lnTo>
                                  <a:pt x="6489" y="-747"/>
                                </a:lnTo>
                                <a:lnTo>
                                  <a:pt x="6489" y="-756"/>
                                </a:lnTo>
                                <a:lnTo>
                                  <a:pt x="6489" y="-757"/>
                                </a:lnTo>
                                <a:lnTo>
                                  <a:pt x="6490" y="-749"/>
                                </a:lnTo>
                                <a:lnTo>
                                  <a:pt x="6490" y="-724"/>
                                </a:lnTo>
                                <a:lnTo>
                                  <a:pt x="6490" y="-577"/>
                                </a:lnTo>
                                <a:lnTo>
                                  <a:pt x="6490" y="-511"/>
                                </a:lnTo>
                                <a:lnTo>
                                  <a:pt x="6490" y="-452"/>
                                </a:lnTo>
                                <a:lnTo>
                                  <a:pt x="6490" y="-396"/>
                                </a:lnTo>
                                <a:lnTo>
                                  <a:pt x="6490" y="-344"/>
                                </a:lnTo>
                                <a:lnTo>
                                  <a:pt x="6490" y="-298"/>
                                </a:lnTo>
                                <a:lnTo>
                                  <a:pt x="6490" y="-256"/>
                                </a:lnTo>
                                <a:lnTo>
                                  <a:pt x="6490" y="-223"/>
                                </a:lnTo>
                                <a:lnTo>
                                  <a:pt x="6490" y="-191"/>
                                </a:lnTo>
                                <a:lnTo>
                                  <a:pt x="6490" y="-166"/>
                                </a:lnTo>
                                <a:lnTo>
                                  <a:pt x="6490" y="-145"/>
                                </a:lnTo>
                                <a:lnTo>
                                  <a:pt x="6490" y="-139"/>
                                </a:lnTo>
                                <a:lnTo>
                                  <a:pt x="6490" y="-138"/>
                                </a:lnTo>
                                <a:lnTo>
                                  <a:pt x="6490" y="-143"/>
                                </a:lnTo>
                                <a:lnTo>
                                  <a:pt x="6490" y="-160"/>
                                </a:lnTo>
                                <a:lnTo>
                                  <a:pt x="6490" y="-188"/>
                                </a:lnTo>
                                <a:lnTo>
                                  <a:pt x="6490" y="-218"/>
                                </a:lnTo>
                                <a:lnTo>
                                  <a:pt x="6490" y="-254"/>
                                </a:lnTo>
                                <a:lnTo>
                                  <a:pt x="6490" y="-296"/>
                                </a:lnTo>
                                <a:lnTo>
                                  <a:pt x="6490" y="-342"/>
                                </a:lnTo>
                                <a:lnTo>
                                  <a:pt x="6490" y="-391"/>
                                </a:lnTo>
                                <a:lnTo>
                                  <a:pt x="6490" y="-442"/>
                                </a:lnTo>
                                <a:lnTo>
                                  <a:pt x="6490" y="-492"/>
                                </a:lnTo>
                                <a:lnTo>
                                  <a:pt x="6490" y="-547"/>
                                </a:lnTo>
                                <a:lnTo>
                                  <a:pt x="6490" y="-606"/>
                                </a:lnTo>
                                <a:lnTo>
                                  <a:pt x="6490" y="-672"/>
                                </a:lnTo>
                                <a:lnTo>
                                  <a:pt x="6490" y="-767"/>
                                </a:lnTo>
                                <a:lnTo>
                                  <a:pt x="6490" y="-824"/>
                                </a:lnTo>
                                <a:lnTo>
                                  <a:pt x="6490" y="-844"/>
                                </a:lnTo>
                                <a:lnTo>
                                  <a:pt x="6490" y="-849"/>
                                </a:lnTo>
                                <a:lnTo>
                                  <a:pt x="6490" y="-842"/>
                                </a:lnTo>
                                <a:lnTo>
                                  <a:pt x="6490" y="-815"/>
                                </a:lnTo>
                                <a:lnTo>
                                  <a:pt x="6490" y="-666"/>
                                </a:lnTo>
                                <a:lnTo>
                                  <a:pt x="6490" y="-603"/>
                                </a:lnTo>
                                <a:lnTo>
                                  <a:pt x="6490" y="-541"/>
                                </a:lnTo>
                                <a:lnTo>
                                  <a:pt x="6490" y="-484"/>
                                </a:lnTo>
                                <a:lnTo>
                                  <a:pt x="6490" y="-431"/>
                                </a:lnTo>
                                <a:lnTo>
                                  <a:pt x="6490" y="-378"/>
                                </a:lnTo>
                                <a:lnTo>
                                  <a:pt x="6490" y="-332"/>
                                </a:lnTo>
                                <a:lnTo>
                                  <a:pt x="6490" y="-288"/>
                                </a:lnTo>
                                <a:lnTo>
                                  <a:pt x="6490" y="-239"/>
                                </a:lnTo>
                                <a:lnTo>
                                  <a:pt x="6490" y="-193"/>
                                </a:lnTo>
                                <a:lnTo>
                                  <a:pt x="6490" y="-152"/>
                                </a:lnTo>
                                <a:lnTo>
                                  <a:pt x="6490" y="-110"/>
                                </a:lnTo>
                                <a:lnTo>
                                  <a:pt x="6490" y="-72"/>
                                </a:lnTo>
                                <a:lnTo>
                                  <a:pt x="6490" y="-36"/>
                                </a:lnTo>
                                <a:lnTo>
                                  <a:pt x="6490" y="0"/>
                                </a:lnTo>
                                <a:lnTo>
                                  <a:pt x="6490" y="35"/>
                                </a:lnTo>
                                <a:lnTo>
                                  <a:pt x="6490" y="67"/>
                                </a:lnTo>
                                <a:lnTo>
                                  <a:pt x="6490" y="100"/>
                                </a:lnTo>
                                <a:lnTo>
                                  <a:pt x="6490" y="137"/>
                                </a:lnTo>
                                <a:lnTo>
                                  <a:pt x="6490" y="167"/>
                                </a:lnTo>
                                <a:lnTo>
                                  <a:pt x="6490" y="192"/>
                                </a:lnTo>
                                <a:lnTo>
                                  <a:pt x="6490" y="220"/>
                                </a:lnTo>
                                <a:lnTo>
                                  <a:pt x="6491" y="244"/>
                                </a:lnTo>
                                <a:lnTo>
                                  <a:pt x="6491" y="256"/>
                                </a:lnTo>
                                <a:lnTo>
                                  <a:pt x="6491" y="257"/>
                                </a:lnTo>
                                <a:lnTo>
                                  <a:pt x="6491" y="253"/>
                                </a:lnTo>
                                <a:lnTo>
                                  <a:pt x="6491" y="236"/>
                                </a:lnTo>
                                <a:lnTo>
                                  <a:pt x="6491" y="212"/>
                                </a:lnTo>
                                <a:lnTo>
                                  <a:pt x="6491" y="185"/>
                                </a:lnTo>
                                <a:lnTo>
                                  <a:pt x="6491" y="152"/>
                                </a:lnTo>
                                <a:lnTo>
                                  <a:pt x="6491" y="116"/>
                                </a:lnTo>
                                <a:lnTo>
                                  <a:pt x="6491" y="83"/>
                                </a:lnTo>
                                <a:lnTo>
                                  <a:pt x="6491" y="50"/>
                                </a:lnTo>
                                <a:lnTo>
                                  <a:pt x="6491" y="18"/>
                                </a:lnTo>
                                <a:lnTo>
                                  <a:pt x="6491" y="-15"/>
                                </a:lnTo>
                                <a:lnTo>
                                  <a:pt x="6491" y="-48"/>
                                </a:lnTo>
                                <a:lnTo>
                                  <a:pt x="6491" y="-84"/>
                                </a:lnTo>
                                <a:lnTo>
                                  <a:pt x="6491" y="-120"/>
                                </a:lnTo>
                                <a:lnTo>
                                  <a:pt x="6491" y="-161"/>
                                </a:lnTo>
                                <a:lnTo>
                                  <a:pt x="6491" y="-205"/>
                                </a:lnTo>
                                <a:lnTo>
                                  <a:pt x="6491" y="-249"/>
                                </a:lnTo>
                                <a:lnTo>
                                  <a:pt x="6491" y="-296"/>
                                </a:lnTo>
                                <a:lnTo>
                                  <a:pt x="6491" y="-343"/>
                                </a:lnTo>
                                <a:lnTo>
                                  <a:pt x="6491" y="-397"/>
                                </a:lnTo>
                                <a:lnTo>
                                  <a:pt x="6491" y="-447"/>
                                </a:lnTo>
                                <a:lnTo>
                                  <a:pt x="6491" y="-499"/>
                                </a:lnTo>
                                <a:lnTo>
                                  <a:pt x="6491" y="-561"/>
                                </a:lnTo>
                                <a:lnTo>
                                  <a:pt x="6491" y="-634"/>
                                </a:lnTo>
                                <a:lnTo>
                                  <a:pt x="6491" y="-740"/>
                                </a:lnTo>
                                <a:lnTo>
                                  <a:pt x="6491" y="-764"/>
                                </a:lnTo>
                                <a:lnTo>
                                  <a:pt x="6491" y="-773"/>
                                </a:lnTo>
                                <a:lnTo>
                                  <a:pt x="6491" y="-766"/>
                                </a:lnTo>
                                <a:lnTo>
                                  <a:pt x="6491" y="-744"/>
                                </a:lnTo>
                                <a:lnTo>
                                  <a:pt x="6491" y="-673"/>
                                </a:lnTo>
                                <a:lnTo>
                                  <a:pt x="6491" y="-590"/>
                                </a:lnTo>
                                <a:lnTo>
                                  <a:pt x="6491" y="-531"/>
                                </a:lnTo>
                                <a:lnTo>
                                  <a:pt x="6491" y="-474"/>
                                </a:lnTo>
                                <a:lnTo>
                                  <a:pt x="6491" y="-419"/>
                                </a:lnTo>
                                <a:lnTo>
                                  <a:pt x="6491" y="-365"/>
                                </a:lnTo>
                                <a:lnTo>
                                  <a:pt x="6491" y="-314"/>
                                </a:lnTo>
                                <a:lnTo>
                                  <a:pt x="6491" y="-265"/>
                                </a:lnTo>
                                <a:lnTo>
                                  <a:pt x="6492" y="-220"/>
                                </a:lnTo>
                                <a:lnTo>
                                  <a:pt x="6492" y="-177"/>
                                </a:lnTo>
                                <a:lnTo>
                                  <a:pt x="6492" y="-133"/>
                                </a:lnTo>
                                <a:lnTo>
                                  <a:pt x="6492" y="-96"/>
                                </a:lnTo>
                                <a:lnTo>
                                  <a:pt x="6492" y="-60"/>
                                </a:lnTo>
                                <a:lnTo>
                                  <a:pt x="6492" y="-24"/>
                                </a:lnTo>
                                <a:lnTo>
                                  <a:pt x="6492" y="10"/>
                                </a:lnTo>
                                <a:lnTo>
                                  <a:pt x="6492" y="46"/>
                                </a:lnTo>
                                <a:lnTo>
                                  <a:pt x="6492" y="81"/>
                                </a:lnTo>
                                <a:lnTo>
                                  <a:pt x="6492" y="117"/>
                                </a:lnTo>
                                <a:lnTo>
                                  <a:pt x="6492" y="149"/>
                                </a:lnTo>
                                <a:lnTo>
                                  <a:pt x="6492" y="186"/>
                                </a:lnTo>
                                <a:lnTo>
                                  <a:pt x="6492" y="221"/>
                                </a:lnTo>
                                <a:lnTo>
                                  <a:pt x="6492" y="247"/>
                                </a:lnTo>
                                <a:lnTo>
                                  <a:pt x="6492" y="274"/>
                                </a:lnTo>
                                <a:lnTo>
                                  <a:pt x="6492" y="294"/>
                                </a:lnTo>
                                <a:lnTo>
                                  <a:pt x="6492" y="313"/>
                                </a:lnTo>
                                <a:lnTo>
                                  <a:pt x="6492" y="320"/>
                                </a:lnTo>
                                <a:lnTo>
                                  <a:pt x="6492" y="313"/>
                                </a:lnTo>
                                <a:lnTo>
                                  <a:pt x="6492" y="294"/>
                                </a:lnTo>
                                <a:lnTo>
                                  <a:pt x="6493" y="267"/>
                                </a:lnTo>
                                <a:lnTo>
                                  <a:pt x="6493" y="237"/>
                                </a:lnTo>
                                <a:lnTo>
                                  <a:pt x="6493" y="207"/>
                                </a:lnTo>
                                <a:lnTo>
                                  <a:pt x="6493" y="170"/>
                                </a:lnTo>
                                <a:lnTo>
                                  <a:pt x="6493" y="133"/>
                                </a:lnTo>
                                <a:lnTo>
                                  <a:pt x="6493" y="95"/>
                                </a:lnTo>
                                <a:lnTo>
                                  <a:pt x="6493" y="56"/>
                                </a:lnTo>
                                <a:lnTo>
                                  <a:pt x="6493" y="19"/>
                                </a:lnTo>
                                <a:lnTo>
                                  <a:pt x="6493" y="-18"/>
                                </a:lnTo>
                                <a:lnTo>
                                  <a:pt x="6493" y="-52"/>
                                </a:lnTo>
                                <a:lnTo>
                                  <a:pt x="6493" y="-90"/>
                                </a:lnTo>
                                <a:lnTo>
                                  <a:pt x="6493" y="-128"/>
                                </a:lnTo>
                                <a:lnTo>
                                  <a:pt x="6493" y="-165"/>
                                </a:lnTo>
                                <a:lnTo>
                                  <a:pt x="6493" y="-200"/>
                                </a:lnTo>
                                <a:lnTo>
                                  <a:pt x="6493" y="-242"/>
                                </a:lnTo>
                                <a:lnTo>
                                  <a:pt x="6493" y="-285"/>
                                </a:lnTo>
                                <a:lnTo>
                                  <a:pt x="6493" y="-327"/>
                                </a:lnTo>
                                <a:lnTo>
                                  <a:pt x="6493" y="-370"/>
                                </a:lnTo>
                                <a:lnTo>
                                  <a:pt x="6493" y="-417"/>
                                </a:lnTo>
                                <a:lnTo>
                                  <a:pt x="6493" y="-465"/>
                                </a:lnTo>
                                <a:lnTo>
                                  <a:pt x="6493" y="-519"/>
                                </a:lnTo>
                                <a:lnTo>
                                  <a:pt x="6493" y="-574"/>
                                </a:lnTo>
                                <a:lnTo>
                                  <a:pt x="6493" y="-628"/>
                                </a:lnTo>
                                <a:lnTo>
                                  <a:pt x="6493" y="-689"/>
                                </a:lnTo>
                                <a:lnTo>
                                  <a:pt x="6493" y="-769"/>
                                </a:lnTo>
                                <a:lnTo>
                                  <a:pt x="6493" y="-843"/>
                                </a:lnTo>
                                <a:lnTo>
                                  <a:pt x="6493" y="-868"/>
                                </a:lnTo>
                                <a:lnTo>
                                  <a:pt x="6493" y="-875"/>
                                </a:lnTo>
                                <a:lnTo>
                                  <a:pt x="6493" y="-867"/>
                                </a:lnTo>
                                <a:lnTo>
                                  <a:pt x="6493" y="-841"/>
                                </a:lnTo>
                                <a:lnTo>
                                  <a:pt x="6493" y="-700"/>
                                </a:lnTo>
                                <a:lnTo>
                                  <a:pt x="6493" y="-637"/>
                                </a:lnTo>
                                <a:lnTo>
                                  <a:pt x="6493" y="-584"/>
                                </a:lnTo>
                                <a:lnTo>
                                  <a:pt x="6493" y="-535"/>
                                </a:lnTo>
                                <a:lnTo>
                                  <a:pt x="6493" y="-481"/>
                                </a:lnTo>
                                <a:lnTo>
                                  <a:pt x="6493" y="-437"/>
                                </a:lnTo>
                                <a:lnTo>
                                  <a:pt x="6493" y="-390"/>
                                </a:lnTo>
                                <a:lnTo>
                                  <a:pt x="6493" y="-345"/>
                                </a:lnTo>
                                <a:lnTo>
                                  <a:pt x="6493" y="-303"/>
                                </a:lnTo>
                                <a:lnTo>
                                  <a:pt x="6493" y="-261"/>
                                </a:lnTo>
                                <a:lnTo>
                                  <a:pt x="6493" y="-222"/>
                                </a:lnTo>
                                <a:lnTo>
                                  <a:pt x="6493" y="-188"/>
                                </a:lnTo>
                                <a:lnTo>
                                  <a:pt x="6494" y="-155"/>
                                </a:lnTo>
                                <a:lnTo>
                                  <a:pt x="6494" y="-119"/>
                                </a:lnTo>
                                <a:lnTo>
                                  <a:pt x="6494" y="-87"/>
                                </a:lnTo>
                                <a:lnTo>
                                  <a:pt x="6494" y="-53"/>
                                </a:lnTo>
                                <a:lnTo>
                                  <a:pt x="6494" y="-20"/>
                                </a:lnTo>
                                <a:lnTo>
                                  <a:pt x="6494" y="7"/>
                                </a:lnTo>
                                <a:lnTo>
                                  <a:pt x="6494" y="24"/>
                                </a:lnTo>
                                <a:lnTo>
                                  <a:pt x="6494" y="34"/>
                                </a:lnTo>
                                <a:lnTo>
                                  <a:pt x="6494" y="29"/>
                                </a:lnTo>
                                <a:lnTo>
                                  <a:pt x="6494" y="17"/>
                                </a:lnTo>
                                <a:lnTo>
                                  <a:pt x="6494" y="-4"/>
                                </a:lnTo>
                                <a:lnTo>
                                  <a:pt x="6494" y="-29"/>
                                </a:lnTo>
                                <a:lnTo>
                                  <a:pt x="6494" y="-59"/>
                                </a:lnTo>
                                <a:lnTo>
                                  <a:pt x="6494" y="-92"/>
                                </a:lnTo>
                                <a:lnTo>
                                  <a:pt x="6494" y="-131"/>
                                </a:lnTo>
                                <a:lnTo>
                                  <a:pt x="6494" y="-175"/>
                                </a:lnTo>
                                <a:lnTo>
                                  <a:pt x="6494" y="-222"/>
                                </a:lnTo>
                                <a:lnTo>
                                  <a:pt x="6494" y="-270"/>
                                </a:lnTo>
                                <a:lnTo>
                                  <a:pt x="6494" y="-320"/>
                                </a:lnTo>
                                <a:lnTo>
                                  <a:pt x="6494" y="-370"/>
                                </a:lnTo>
                                <a:lnTo>
                                  <a:pt x="6494" y="-428"/>
                                </a:lnTo>
                                <a:lnTo>
                                  <a:pt x="6494" y="-487"/>
                                </a:lnTo>
                                <a:lnTo>
                                  <a:pt x="6494" y="-546"/>
                                </a:lnTo>
                                <a:lnTo>
                                  <a:pt x="6494" y="-614"/>
                                </a:lnTo>
                                <a:lnTo>
                                  <a:pt x="6494" y="-747"/>
                                </a:lnTo>
                                <a:lnTo>
                                  <a:pt x="6494" y="-775"/>
                                </a:lnTo>
                                <a:lnTo>
                                  <a:pt x="6494" y="-785"/>
                                </a:lnTo>
                                <a:lnTo>
                                  <a:pt x="6494" y="-777"/>
                                </a:lnTo>
                                <a:lnTo>
                                  <a:pt x="6494" y="-757"/>
                                </a:lnTo>
                                <a:lnTo>
                                  <a:pt x="6494" y="-696"/>
                                </a:lnTo>
                                <a:lnTo>
                                  <a:pt x="6494" y="-607"/>
                                </a:lnTo>
                                <a:lnTo>
                                  <a:pt x="6494" y="-543"/>
                                </a:lnTo>
                                <a:lnTo>
                                  <a:pt x="6494" y="-483"/>
                                </a:lnTo>
                                <a:lnTo>
                                  <a:pt x="6494" y="-424"/>
                                </a:lnTo>
                                <a:lnTo>
                                  <a:pt x="6494" y="-371"/>
                                </a:lnTo>
                                <a:lnTo>
                                  <a:pt x="6494" y="-319"/>
                                </a:lnTo>
                                <a:lnTo>
                                  <a:pt x="6494" y="-267"/>
                                </a:lnTo>
                                <a:lnTo>
                                  <a:pt x="6494" y="-215"/>
                                </a:lnTo>
                                <a:lnTo>
                                  <a:pt x="6494" y="-169"/>
                                </a:lnTo>
                                <a:lnTo>
                                  <a:pt x="6494" y="-128"/>
                                </a:lnTo>
                                <a:lnTo>
                                  <a:pt x="6494" y="-85"/>
                                </a:lnTo>
                                <a:lnTo>
                                  <a:pt x="6494" y="-46"/>
                                </a:lnTo>
                                <a:lnTo>
                                  <a:pt x="6494" y="-11"/>
                                </a:lnTo>
                                <a:lnTo>
                                  <a:pt x="6494" y="26"/>
                                </a:lnTo>
                                <a:lnTo>
                                  <a:pt x="6494" y="61"/>
                                </a:lnTo>
                                <a:lnTo>
                                  <a:pt x="6494" y="94"/>
                                </a:lnTo>
                                <a:lnTo>
                                  <a:pt x="6494" y="123"/>
                                </a:lnTo>
                                <a:lnTo>
                                  <a:pt x="6494" y="155"/>
                                </a:lnTo>
                                <a:lnTo>
                                  <a:pt x="6494" y="187"/>
                                </a:lnTo>
                                <a:lnTo>
                                  <a:pt x="6494" y="220"/>
                                </a:lnTo>
                                <a:lnTo>
                                  <a:pt x="6494" y="245"/>
                                </a:lnTo>
                                <a:lnTo>
                                  <a:pt x="6494" y="272"/>
                                </a:lnTo>
                                <a:lnTo>
                                  <a:pt x="6495" y="295"/>
                                </a:lnTo>
                                <a:lnTo>
                                  <a:pt x="6495" y="305"/>
                                </a:lnTo>
                                <a:lnTo>
                                  <a:pt x="6495" y="299"/>
                                </a:lnTo>
                                <a:lnTo>
                                  <a:pt x="6495" y="283"/>
                                </a:lnTo>
                                <a:lnTo>
                                  <a:pt x="6495" y="259"/>
                                </a:lnTo>
                                <a:lnTo>
                                  <a:pt x="6495" y="231"/>
                                </a:lnTo>
                                <a:lnTo>
                                  <a:pt x="6495" y="208"/>
                                </a:lnTo>
                                <a:lnTo>
                                  <a:pt x="6495" y="182"/>
                                </a:lnTo>
                                <a:lnTo>
                                  <a:pt x="6495" y="156"/>
                                </a:lnTo>
                                <a:lnTo>
                                  <a:pt x="6495" y="122"/>
                                </a:lnTo>
                                <a:lnTo>
                                  <a:pt x="6495" y="86"/>
                                </a:lnTo>
                                <a:lnTo>
                                  <a:pt x="6495" y="49"/>
                                </a:lnTo>
                                <a:lnTo>
                                  <a:pt x="6495" y="7"/>
                                </a:lnTo>
                                <a:lnTo>
                                  <a:pt x="6495" y="-32"/>
                                </a:lnTo>
                                <a:lnTo>
                                  <a:pt x="6495" y="-73"/>
                                </a:lnTo>
                                <a:lnTo>
                                  <a:pt x="6495" y="-123"/>
                                </a:lnTo>
                                <a:lnTo>
                                  <a:pt x="6495" y="-170"/>
                                </a:lnTo>
                                <a:lnTo>
                                  <a:pt x="6495" y="-224"/>
                                </a:lnTo>
                                <a:lnTo>
                                  <a:pt x="6495" y="-277"/>
                                </a:lnTo>
                                <a:lnTo>
                                  <a:pt x="6495" y="-329"/>
                                </a:lnTo>
                                <a:lnTo>
                                  <a:pt x="6495" y="-387"/>
                                </a:lnTo>
                                <a:lnTo>
                                  <a:pt x="6495" y="-448"/>
                                </a:lnTo>
                                <a:lnTo>
                                  <a:pt x="6495" y="-515"/>
                                </a:lnTo>
                                <a:lnTo>
                                  <a:pt x="6495" y="-608"/>
                                </a:lnTo>
                                <a:lnTo>
                                  <a:pt x="6495" y="-663"/>
                                </a:lnTo>
                                <a:lnTo>
                                  <a:pt x="6495" y="-686"/>
                                </a:lnTo>
                                <a:lnTo>
                                  <a:pt x="6495" y="-694"/>
                                </a:lnTo>
                                <a:lnTo>
                                  <a:pt x="6495" y="-687"/>
                                </a:lnTo>
                                <a:lnTo>
                                  <a:pt x="6495" y="-668"/>
                                </a:lnTo>
                                <a:lnTo>
                                  <a:pt x="6495" y="-610"/>
                                </a:lnTo>
                                <a:lnTo>
                                  <a:pt x="6495" y="-516"/>
                                </a:lnTo>
                                <a:lnTo>
                                  <a:pt x="6495" y="-447"/>
                                </a:lnTo>
                                <a:lnTo>
                                  <a:pt x="6495" y="-386"/>
                                </a:lnTo>
                                <a:lnTo>
                                  <a:pt x="6495" y="-329"/>
                                </a:lnTo>
                                <a:lnTo>
                                  <a:pt x="6495" y="-275"/>
                                </a:lnTo>
                                <a:lnTo>
                                  <a:pt x="6495" y="-225"/>
                                </a:lnTo>
                                <a:lnTo>
                                  <a:pt x="6495" y="-171"/>
                                </a:lnTo>
                                <a:lnTo>
                                  <a:pt x="6495" y="-123"/>
                                </a:lnTo>
                                <a:lnTo>
                                  <a:pt x="6495" y="-77"/>
                                </a:lnTo>
                                <a:lnTo>
                                  <a:pt x="6495" y="-28"/>
                                </a:lnTo>
                                <a:lnTo>
                                  <a:pt x="6495" y="12"/>
                                </a:lnTo>
                                <a:lnTo>
                                  <a:pt x="6495" y="55"/>
                                </a:lnTo>
                                <a:lnTo>
                                  <a:pt x="6495" y="94"/>
                                </a:lnTo>
                                <a:lnTo>
                                  <a:pt x="6495" y="133"/>
                                </a:lnTo>
                                <a:lnTo>
                                  <a:pt x="6495" y="168"/>
                                </a:lnTo>
                                <a:lnTo>
                                  <a:pt x="6495" y="201"/>
                                </a:lnTo>
                                <a:lnTo>
                                  <a:pt x="6495" y="232"/>
                                </a:lnTo>
                                <a:lnTo>
                                  <a:pt x="6495" y="266"/>
                                </a:lnTo>
                                <a:lnTo>
                                  <a:pt x="6495" y="296"/>
                                </a:lnTo>
                                <a:lnTo>
                                  <a:pt x="6495" y="330"/>
                                </a:lnTo>
                                <a:lnTo>
                                  <a:pt x="6495" y="362"/>
                                </a:lnTo>
                                <a:lnTo>
                                  <a:pt x="6496" y="395"/>
                                </a:lnTo>
                                <a:lnTo>
                                  <a:pt x="6496" y="425"/>
                                </a:lnTo>
                                <a:lnTo>
                                  <a:pt x="6496" y="449"/>
                                </a:lnTo>
                                <a:lnTo>
                                  <a:pt x="6496" y="477"/>
                                </a:lnTo>
                                <a:lnTo>
                                  <a:pt x="6496" y="498"/>
                                </a:lnTo>
                                <a:lnTo>
                                  <a:pt x="6496" y="517"/>
                                </a:lnTo>
                                <a:lnTo>
                                  <a:pt x="6496" y="530"/>
                                </a:lnTo>
                                <a:lnTo>
                                  <a:pt x="6496" y="535"/>
                                </a:lnTo>
                                <a:lnTo>
                                  <a:pt x="6497" y="530"/>
                                </a:lnTo>
                                <a:lnTo>
                                  <a:pt x="6497" y="511"/>
                                </a:lnTo>
                                <a:lnTo>
                                  <a:pt x="6497" y="486"/>
                                </a:lnTo>
                                <a:lnTo>
                                  <a:pt x="6497" y="461"/>
                                </a:lnTo>
                                <a:lnTo>
                                  <a:pt x="6498" y="431"/>
                                </a:lnTo>
                                <a:lnTo>
                                  <a:pt x="6498" y="399"/>
                                </a:lnTo>
                                <a:lnTo>
                                  <a:pt x="6498" y="362"/>
                                </a:lnTo>
                                <a:lnTo>
                                  <a:pt x="6498" y="326"/>
                                </a:lnTo>
                                <a:lnTo>
                                  <a:pt x="6498" y="291"/>
                                </a:lnTo>
                                <a:lnTo>
                                  <a:pt x="6498" y="253"/>
                                </a:lnTo>
                                <a:lnTo>
                                  <a:pt x="6498" y="216"/>
                                </a:lnTo>
                                <a:lnTo>
                                  <a:pt x="6498" y="177"/>
                                </a:lnTo>
                                <a:lnTo>
                                  <a:pt x="6498" y="138"/>
                                </a:lnTo>
                                <a:lnTo>
                                  <a:pt x="6498" y="98"/>
                                </a:lnTo>
                                <a:lnTo>
                                  <a:pt x="6498" y="60"/>
                                </a:lnTo>
                                <a:lnTo>
                                  <a:pt x="6498" y="22"/>
                                </a:lnTo>
                                <a:lnTo>
                                  <a:pt x="6498" y="-14"/>
                                </a:lnTo>
                                <a:lnTo>
                                  <a:pt x="6499" y="-49"/>
                                </a:lnTo>
                                <a:lnTo>
                                  <a:pt x="6499" y="-89"/>
                                </a:lnTo>
                                <a:lnTo>
                                  <a:pt x="6499" y="-127"/>
                                </a:lnTo>
                                <a:lnTo>
                                  <a:pt x="6499" y="-166"/>
                                </a:lnTo>
                                <a:lnTo>
                                  <a:pt x="6499" y="-206"/>
                                </a:lnTo>
                                <a:lnTo>
                                  <a:pt x="6499" y="-245"/>
                                </a:lnTo>
                                <a:lnTo>
                                  <a:pt x="6499" y="-289"/>
                                </a:lnTo>
                                <a:lnTo>
                                  <a:pt x="6499" y="-331"/>
                                </a:lnTo>
                                <a:lnTo>
                                  <a:pt x="6499" y="-376"/>
                                </a:lnTo>
                                <a:lnTo>
                                  <a:pt x="6499" y="-422"/>
                                </a:lnTo>
                                <a:lnTo>
                                  <a:pt x="6499" y="-474"/>
                                </a:lnTo>
                                <a:lnTo>
                                  <a:pt x="6499" y="-526"/>
                                </a:lnTo>
                                <a:lnTo>
                                  <a:pt x="6499" y="-584"/>
                                </a:lnTo>
                                <a:lnTo>
                                  <a:pt x="6499" y="-642"/>
                                </a:lnTo>
                                <a:lnTo>
                                  <a:pt x="6499" y="-709"/>
                                </a:lnTo>
                                <a:lnTo>
                                  <a:pt x="6499" y="-831"/>
                                </a:lnTo>
                                <a:lnTo>
                                  <a:pt x="6499" y="-859"/>
                                </a:lnTo>
                                <a:lnTo>
                                  <a:pt x="6499" y="-869"/>
                                </a:lnTo>
                                <a:lnTo>
                                  <a:pt x="6499" y="-862"/>
                                </a:lnTo>
                                <a:lnTo>
                                  <a:pt x="6499" y="-837"/>
                                </a:lnTo>
                                <a:lnTo>
                                  <a:pt x="6499" y="-696"/>
                                </a:lnTo>
                                <a:lnTo>
                                  <a:pt x="6499" y="-631"/>
                                </a:lnTo>
                                <a:lnTo>
                                  <a:pt x="6499" y="-572"/>
                                </a:lnTo>
                                <a:lnTo>
                                  <a:pt x="6499" y="-522"/>
                                </a:lnTo>
                                <a:lnTo>
                                  <a:pt x="6499" y="-470"/>
                                </a:lnTo>
                                <a:lnTo>
                                  <a:pt x="6499" y="-420"/>
                                </a:lnTo>
                                <a:lnTo>
                                  <a:pt x="6499" y="-373"/>
                                </a:lnTo>
                                <a:lnTo>
                                  <a:pt x="6499" y="-329"/>
                                </a:lnTo>
                                <a:lnTo>
                                  <a:pt x="6499" y="-288"/>
                                </a:lnTo>
                                <a:lnTo>
                                  <a:pt x="6499" y="-248"/>
                                </a:lnTo>
                                <a:lnTo>
                                  <a:pt x="6499" y="-211"/>
                                </a:lnTo>
                                <a:lnTo>
                                  <a:pt x="6499" y="-174"/>
                                </a:lnTo>
                                <a:lnTo>
                                  <a:pt x="6499" y="-139"/>
                                </a:lnTo>
                                <a:lnTo>
                                  <a:pt x="6499" y="-103"/>
                                </a:lnTo>
                                <a:lnTo>
                                  <a:pt x="6499" y="-69"/>
                                </a:lnTo>
                                <a:lnTo>
                                  <a:pt x="6499" y="-36"/>
                                </a:lnTo>
                                <a:lnTo>
                                  <a:pt x="6499" y="-6"/>
                                </a:lnTo>
                                <a:lnTo>
                                  <a:pt x="6499" y="16"/>
                                </a:lnTo>
                                <a:lnTo>
                                  <a:pt x="6499" y="32"/>
                                </a:lnTo>
                                <a:lnTo>
                                  <a:pt x="6499" y="37"/>
                                </a:lnTo>
                                <a:lnTo>
                                  <a:pt x="6499" y="32"/>
                                </a:lnTo>
                                <a:lnTo>
                                  <a:pt x="6499" y="15"/>
                                </a:lnTo>
                                <a:lnTo>
                                  <a:pt x="6499" y="-11"/>
                                </a:lnTo>
                                <a:lnTo>
                                  <a:pt x="6499" y="-39"/>
                                </a:lnTo>
                                <a:lnTo>
                                  <a:pt x="6499" y="-71"/>
                                </a:lnTo>
                                <a:lnTo>
                                  <a:pt x="6499" y="-106"/>
                                </a:lnTo>
                                <a:lnTo>
                                  <a:pt x="6499" y="-138"/>
                                </a:lnTo>
                                <a:lnTo>
                                  <a:pt x="6500" y="-177"/>
                                </a:lnTo>
                                <a:lnTo>
                                  <a:pt x="6500" y="-214"/>
                                </a:lnTo>
                                <a:lnTo>
                                  <a:pt x="6500" y="-255"/>
                                </a:lnTo>
                                <a:lnTo>
                                  <a:pt x="6500" y="-299"/>
                                </a:lnTo>
                                <a:lnTo>
                                  <a:pt x="6500" y="-346"/>
                                </a:lnTo>
                                <a:lnTo>
                                  <a:pt x="6500" y="-398"/>
                                </a:lnTo>
                                <a:lnTo>
                                  <a:pt x="6500" y="-451"/>
                                </a:lnTo>
                                <a:lnTo>
                                  <a:pt x="6500" y="-508"/>
                                </a:lnTo>
                                <a:lnTo>
                                  <a:pt x="6500" y="-570"/>
                                </a:lnTo>
                                <a:lnTo>
                                  <a:pt x="6500" y="-639"/>
                                </a:lnTo>
                                <a:lnTo>
                                  <a:pt x="6500" y="-740"/>
                                </a:lnTo>
                                <a:lnTo>
                                  <a:pt x="6500" y="-768"/>
                                </a:lnTo>
                                <a:lnTo>
                                  <a:pt x="6500" y="-779"/>
                                </a:lnTo>
                                <a:lnTo>
                                  <a:pt x="6500" y="-780"/>
                                </a:lnTo>
                                <a:lnTo>
                                  <a:pt x="6500" y="-772"/>
                                </a:lnTo>
                                <a:lnTo>
                                  <a:pt x="6500" y="-758"/>
                                </a:lnTo>
                                <a:lnTo>
                                  <a:pt x="6500" y="-756"/>
                                </a:lnTo>
                                <a:lnTo>
                                  <a:pt x="6500" y="-762"/>
                                </a:lnTo>
                                <a:lnTo>
                                  <a:pt x="6500" y="-797"/>
                                </a:lnTo>
                                <a:lnTo>
                                  <a:pt x="6500" y="-799"/>
                                </a:lnTo>
                                <a:lnTo>
                                  <a:pt x="6500" y="-792"/>
                                </a:lnTo>
                                <a:lnTo>
                                  <a:pt x="6500" y="-771"/>
                                </a:lnTo>
                                <a:lnTo>
                                  <a:pt x="6500" y="-715"/>
                                </a:lnTo>
                                <a:lnTo>
                                  <a:pt x="6500" y="-618"/>
                                </a:lnTo>
                                <a:lnTo>
                                  <a:pt x="6500" y="-554"/>
                                </a:lnTo>
                                <a:lnTo>
                                  <a:pt x="6500" y="-496"/>
                                </a:lnTo>
                                <a:lnTo>
                                  <a:pt x="6500" y="-443"/>
                                </a:lnTo>
                                <a:lnTo>
                                  <a:pt x="6500" y="-387"/>
                                </a:lnTo>
                                <a:lnTo>
                                  <a:pt x="6500" y="-337"/>
                                </a:lnTo>
                                <a:lnTo>
                                  <a:pt x="6500" y="-287"/>
                                </a:lnTo>
                                <a:lnTo>
                                  <a:pt x="6500" y="-239"/>
                                </a:lnTo>
                                <a:lnTo>
                                  <a:pt x="6500" y="-195"/>
                                </a:lnTo>
                                <a:lnTo>
                                  <a:pt x="6500" y="-153"/>
                                </a:lnTo>
                                <a:lnTo>
                                  <a:pt x="6500" y="-112"/>
                                </a:lnTo>
                                <a:lnTo>
                                  <a:pt x="6500" y="-78"/>
                                </a:lnTo>
                                <a:lnTo>
                                  <a:pt x="6500" y="-45"/>
                                </a:lnTo>
                                <a:lnTo>
                                  <a:pt x="6500" y="-15"/>
                                </a:lnTo>
                                <a:lnTo>
                                  <a:pt x="6500" y="8"/>
                                </a:lnTo>
                                <a:lnTo>
                                  <a:pt x="6500" y="30"/>
                                </a:lnTo>
                                <a:lnTo>
                                  <a:pt x="6500" y="41"/>
                                </a:lnTo>
                                <a:lnTo>
                                  <a:pt x="6500" y="42"/>
                                </a:lnTo>
                                <a:lnTo>
                                  <a:pt x="6500" y="34"/>
                                </a:lnTo>
                                <a:lnTo>
                                  <a:pt x="6500" y="16"/>
                                </a:lnTo>
                                <a:lnTo>
                                  <a:pt x="6500" y="-7"/>
                                </a:lnTo>
                                <a:lnTo>
                                  <a:pt x="6500" y="-40"/>
                                </a:lnTo>
                                <a:lnTo>
                                  <a:pt x="6500" y="-78"/>
                                </a:lnTo>
                                <a:lnTo>
                                  <a:pt x="6500" y="-118"/>
                                </a:lnTo>
                                <a:lnTo>
                                  <a:pt x="6500" y="-161"/>
                                </a:lnTo>
                                <a:lnTo>
                                  <a:pt x="6500" y="-207"/>
                                </a:lnTo>
                                <a:lnTo>
                                  <a:pt x="6500" y="-254"/>
                                </a:lnTo>
                                <a:lnTo>
                                  <a:pt x="6500" y="-306"/>
                                </a:lnTo>
                                <a:lnTo>
                                  <a:pt x="6500" y="-363"/>
                                </a:lnTo>
                                <a:lnTo>
                                  <a:pt x="6500" y="-423"/>
                                </a:lnTo>
                                <a:lnTo>
                                  <a:pt x="6500" y="-490"/>
                                </a:lnTo>
                                <a:lnTo>
                                  <a:pt x="6500" y="-590"/>
                                </a:lnTo>
                                <a:lnTo>
                                  <a:pt x="6500" y="-639"/>
                                </a:lnTo>
                                <a:lnTo>
                                  <a:pt x="6500" y="-661"/>
                                </a:lnTo>
                                <a:lnTo>
                                  <a:pt x="6500" y="-667"/>
                                </a:lnTo>
                                <a:lnTo>
                                  <a:pt x="6500" y="-660"/>
                                </a:lnTo>
                                <a:lnTo>
                                  <a:pt x="6500" y="-639"/>
                                </a:lnTo>
                                <a:lnTo>
                                  <a:pt x="6500" y="-573"/>
                                </a:lnTo>
                                <a:lnTo>
                                  <a:pt x="6501" y="-487"/>
                                </a:lnTo>
                                <a:lnTo>
                                  <a:pt x="6501" y="-424"/>
                                </a:lnTo>
                                <a:lnTo>
                                  <a:pt x="6501" y="-365"/>
                                </a:lnTo>
                                <a:lnTo>
                                  <a:pt x="6501" y="-308"/>
                                </a:lnTo>
                                <a:lnTo>
                                  <a:pt x="6501" y="-255"/>
                                </a:lnTo>
                                <a:lnTo>
                                  <a:pt x="6501" y="-200"/>
                                </a:lnTo>
                                <a:lnTo>
                                  <a:pt x="6501" y="-154"/>
                                </a:lnTo>
                                <a:lnTo>
                                  <a:pt x="6501" y="-108"/>
                                </a:lnTo>
                                <a:lnTo>
                                  <a:pt x="6501" y="-67"/>
                                </a:lnTo>
                                <a:lnTo>
                                  <a:pt x="6501" y="-22"/>
                                </a:lnTo>
                                <a:lnTo>
                                  <a:pt x="6501" y="17"/>
                                </a:lnTo>
                                <a:lnTo>
                                  <a:pt x="6501" y="56"/>
                                </a:lnTo>
                                <a:lnTo>
                                  <a:pt x="6501" y="88"/>
                                </a:lnTo>
                                <a:lnTo>
                                  <a:pt x="6501" y="119"/>
                                </a:lnTo>
                                <a:lnTo>
                                  <a:pt x="6501" y="146"/>
                                </a:lnTo>
                                <a:lnTo>
                                  <a:pt x="6501" y="169"/>
                                </a:lnTo>
                                <a:lnTo>
                                  <a:pt x="6501" y="192"/>
                                </a:lnTo>
                                <a:lnTo>
                                  <a:pt x="6501" y="209"/>
                                </a:lnTo>
                                <a:lnTo>
                                  <a:pt x="6501" y="220"/>
                                </a:lnTo>
                                <a:lnTo>
                                  <a:pt x="6501" y="221"/>
                                </a:lnTo>
                                <a:lnTo>
                                  <a:pt x="6501" y="216"/>
                                </a:lnTo>
                                <a:lnTo>
                                  <a:pt x="6501" y="202"/>
                                </a:lnTo>
                                <a:lnTo>
                                  <a:pt x="6501" y="179"/>
                                </a:lnTo>
                                <a:lnTo>
                                  <a:pt x="6501" y="147"/>
                                </a:lnTo>
                                <a:lnTo>
                                  <a:pt x="6501" y="110"/>
                                </a:lnTo>
                                <a:lnTo>
                                  <a:pt x="6501" y="79"/>
                                </a:lnTo>
                                <a:lnTo>
                                  <a:pt x="6501" y="39"/>
                                </a:lnTo>
                                <a:lnTo>
                                  <a:pt x="6501" y="0"/>
                                </a:lnTo>
                                <a:lnTo>
                                  <a:pt x="6501" y="-39"/>
                                </a:lnTo>
                                <a:lnTo>
                                  <a:pt x="6501" y="-77"/>
                                </a:lnTo>
                                <a:lnTo>
                                  <a:pt x="6501" y="-113"/>
                                </a:lnTo>
                                <a:lnTo>
                                  <a:pt x="6501" y="-151"/>
                                </a:lnTo>
                                <a:lnTo>
                                  <a:pt x="6501" y="-186"/>
                                </a:lnTo>
                                <a:lnTo>
                                  <a:pt x="6501" y="-227"/>
                                </a:lnTo>
                                <a:lnTo>
                                  <a:pt x="6501" y="-268"/>
                                </a:lnTo>
                                <a:lnTo>
                                  <a:pt x="6501" y="-309"/>
                                </a:lnTo>
                                <a:lnTo>
                                  <a:pt x="6501" y="-353"/>
                                </a:lnTo>
                                <a:lnTo>
                                  <a:pt x="6501" y="-400"/>
                                </a:lnTo>
                                <a:lnTo>
                                  <a:pt x="6501" y="-448"/>
                                </a:lnTo>
                                <a:lnTo>
                                  <a:pt x="6501" y="-498"/>
                                </a:lnTo>
                                <a:lnTo>
                                  <a:pt x="6502" y="-552"/>
                                </a:lnTo>
                                <a:lnTo>
                                  <a:pt x="6502" y="-605"/>
                                </a:lnTo>
                                <a:lnTo>
                                  <a:pt x="6502" y="-665"/>
                                </a:lnTo>
                                <a:lnTo>
                                  <a:pt x="6502" y="-733"/>
                                </a:lnTo>
                                <a:lnTo>
                                  <a:pt x="6502" y="-833"/>
                                </a:lnTo>
                                <a:lnTo>
                                  <a:pt x="6502" y="-860"/>
                                </a:lnTo>
                                <a:lnTo>
                                  <a:pt x="6502" y="-867"/>
                                </a:lnTo>
                                <a:lnTo>
                                  <a:pt x="6502" y="-861"/>
                                </a:lnTo>
                                <a:lnTo>
                                  <a:pt x="6502" y="-839"/>
                                </a:lnTo>
                                <a:lnTo>
                                  <a:pt x="6502" y="-769"/>
                                </a:lnTo>
                                <a:lnTo>
                                  <a:pt x="6502" y="-686"/>
                                </a:lnTo>
                                <a:lnTo>
                                  <a:pt x="6502" y="-624"/>
                                </a:lnTo>
                                <a:lnTo>
                                  <a:pt x="6502" y="-569"/>
                                </a:lnTo>
                                <a:lnTo>
                                  <a:pt x="6502" y="-515"/>
                                </a:lnTo>
                                <a:lnTo>
                                  <a:pt x="6502" y="-465"/>
                                </a:lnTo>
                                <a:lnTo>
                                  <a:pt x="6502" y="-419"/>
                                </a:lnTo>
                                <a:lnTo>
                                  <a:pt x="6502" y="-373"/>
                                </a:lnTo>
                                <a:lnTo>
                                  <a:pt x="6502" y="-328"/>
                                </a:lnTo>
                                <a:lnTo>
                                  <a:pt x="6502" y="-287"/>
                                </a:lnTo>
                                <a:lnTo>
                                  <a:pt x="6502" y="-245"/>
                                </a:lnTo>
                                <a:lnTo>
                                  <a:pt x="6502" y="-204"/>
                                </a:lnTo>
                                <a:lnTo>
                                  <a:pt x="6502" y="-166"/>
                                </a:lnTo>
                                <a:lnTo>
                                  <a:pt x="6502" y="-126"/>
                                </a:lnTo>
                                <a:lnTo>
                                  <a:pt x="6502" y="-89"/>
                                </a:lnTo>
                                <a:lnTo>
                                  <a:pt x="6502" y="-50"/>
                                </a:lnTo>
                                <a:lnTo>
                                  <a:pt x="6502" y="-16"/>
                                </a:lnTo>
                                <a:lnTo>
                                  <a:pt x="6502" y="21"/>
                                </a:lnTo>
                                <a:lnTo>
                                  <a:pt x="6502" y="55"/>
                                </a:lnTo>
                                <a:lnTo>
                                  <a:pt x="6502" y="89"/>
                                </a:lnTo>
                                <a:lnTo>
                                  <a:pt x="6502" y="118"/>
                                </a:lnTo>
                                <a:lnTo>
                                  <a:pt x="6502" y="142"/>
                                </a:lnTo>
                                <a:lnTo>
                                  <a:pt x="6502" y="153"/>
                                </a:lnTo>
                                <a:lnTo>
                                  <a:pt x="6502" y="146"/>
                                </a:lnTo>
                                <a:lnTo>
                                  <a:pt x="6502" y="134"/>
                                </a:lnTo>
                                <a:lnTo>
                                  <a:pt x="6502" y="112"/>
                                </a:lnTo>
                                <a:lnTo>
                                  <a:pt x="6502" y="89"/>
                                </a:lnTo>
                                <a:lnTo>
                                  <a:pt x="6502" y="64"/>
                                </a:lnTo>
                                <a:lnTo>
                                  <a:pt x="6502" y="36"/>
                                </a:lnTo>
                                <a:lnTo>
                                  <a:pt x="6502" y="0"/>
                                </a:lnTo>
                                <a:lnTo>
                                  <a:pt x="6502" y="-37"/>
                                </a:lnTo>
                                <a:lnTo>
                                  <a:pt x="6502" y="-74"/>
                                </a:lnTo>
                                <a:lnTo>
                                  <a:pt x="6502" y="-114"/>
                                </a:lnTo>
                                <a:lnTo>
                                  <a:pt x="6502" y="-158"/>
                                </a:lnTo>
                                <a:lnTo>
                                  <a:pt x="6502" y="-205"/>
                                </a:lnTo>
                                <a:lnTo>
                                  <a:pt x="6502" y="-253"/>
                                </a:lnTo>
                                <a:lnTo>
                                  <a:pt x="6502" y="-302"/>
                                </a:lnTo>
                                <a:lnTo>
                                  <a:pt x="6502" y="-354"/>
                                </a:lnTo>
                                <a:lnTo>
                                  <a:pt x="6502" y="-411"/>
                                </a:lnTo>
                                <a:lnTo>
                                  <a:pt x="6502" y="-465"/>
                                </a:lnTo>
                                <a:lnTo>
                                  <a:pt x="6503" y="-526"/>
                                </a:lnTo>
                                <a:lnTo>
                                  <a:pt x="6503" y="-590"/>
                                </a:lnTo>
                                <a:lnTo>
                                  <a:pt x="6503" y="-675"/>
                                </a:lnTo>
                                <a:lnTo>
                                  <a:pt x="6503" y="-748"/>
                                </a:lnTo>
                                <a:lnTo>
                                  <a:pt x="6503" y="-772"/>
                                </a:lnTo>
                                <a:lnTo>
                                  <a:pt x="6503" y="-780"/>
                                </a:lnTo>
                                <a:lnTo>
                                  <a:pt x="6503" y="-773"/>
                                </a:lnTo>
                                <a:lnTo>
                                  <a:pt x="6503" y="-747"/>
                                </a:lnTo>
                                <a:lnTo>
                                  <a:pt x="6503" y="-650"/>
                                </a:lnTo>
                                <a:lnTo>
                                  <a:pt x="6503" y="-573"/>
                                </a:lnTo>
                                <a:lnTo>
                                  <a:pt x="6503" y="-510"/>
                                </a:lnTo>
                                <a:lnTo>
                                  <a:pt x="6503" y="-450"/>
                                </a:lnTo>
                                <a:lnTo>
                                  <a:pt x="6503" y="-393"/>
                                </a:lnTo>
                                <a:lnTo>
                                  <a:pt x="6503" y="-339"/>
                                </a:lnTo>
                                <a:lnTo>
                                  <a:pt x="6503" y="-288"/>
                                </a:lnTo>
                                <a:lnTo>
                                  <a:pt x="6503" y="-241"/>
                                </a:lnTo>
                                <a:lnTo>
                                  <a:pt x="6503" y="-195"/>
                                </a:lnTo>
                                <a:lnTo>
                                  <a:pt x="6503" y="-150"/>
                                </a:lnTo>
                                <a:lnTo>
                                  <a:pt x="6503" y="-107"/>
                                </a:lnTo>
                                <a:lnTo>
                                  <a:pt x="6503" y="-67"/>
                                </a:lnTo>
                                <a:lnTo>
                                  <a:pt x="6503" y="-29"/>
                                </a:lnTo>
                                <a:lnTo>
                                  <a:pt x="6503" y="7"/>
                                </a:lnTo>
                                <a:lnTo>
                                  <a:pt x="6503" y="44"/>
                                </a:lnTo>
                                <a:lnTo>
                                  <a:pt x="6503" y="80"/>
                                </a:lnTo>
                                <a:lnTo>
                                  <a:pt x="6503" y="113"/>
                                </a:lnTo>
                                <a:lnTo>
                                  <a:pt x="6503" y="140"/>
                                </a:lnTo>
                                <a:lnTo>
                                  <a:pt x="6503" y="173"/>
                                </a:lnTo>
                                <a:lnTo>
                                  <a:pt x="6503" y="205"/>
                                </a:lnTo>
                                <a:lnTo>
                                  <a:pt x="6503" y="239"/>
                                </a:lnTo>
                                <a:lnTo>
                                  <a:pt x="6503" y="269"/>
                                </a:lnTo>
                                <a:lnTo>
                                  <a:pt x="6503" y="298"/>
                                </a:lnTo>
                                <a:lnTo>
                                  <a:pt x="6503" y="324"/>
                                </a:lnTo>
                                <a:lnTo>
                                  <a:pt x="6503" y="345"/>
                                </a:lnTo>
                                <a:lnTo>
                                  <a:pt x="6503" y="356"/>
                                </a:lnTo>
                                <a:lnTo>
                                  <a:pt x="6503" y="358"/>
                                </a:lnTo>
                                <a:lnTo>
                                  <a:pt x="6503" y="352"/>
                                </a:lnTo>
                                <a:lnTo>
                                  <a:pt x="6503" y="335"/>
                                </a:lnTo>
                                <a:lnTo>
                                  <a:pt x="6503" y="315"/>
                                </a:lnTo>
                                <a:lnTo>
                                  <a:pt x="6503" y="288"/>
                                </a:lnTo>
                                <a:lnTo>
                                  <a:pt x="6504" y="260"/>
                                </a:lnTo>
                                <a:lnTo>
                                  <a:pt x="6504" y="231"/>
                                </a:lnTo>
                                <a:lnTo>
                                  <a:pt x="6504" y="199"/>
                                </a:lnTo>
                                <a:lnTo>
                                  <a:pt x="6504" y="164"/>
                                </a:lnTo>
                                <a:lnTo>
                                  <a:pt x="6504" y="126"/>
                                </a:lnTo>
                                <a:lnTo>
                                  <a:pt x="6504" y="91"/>
                                </a:lnTo>
                                <a:lnTo>
                                  <a:pt x="6504" y="50"/>
                                </a:lnTo>
                                <a:lnTo>
                                  <a:pt x="6504" y="7"/>
                                </a:lnTo>
                                <a:lnTo>
                                  <a:pt x="6504" y="-39"/>
                                </a:lnTo>
                                <a:lnTo>
                                  <a:pt x="6504" y="-87"/>
                                </a:lnTo>
                                <a:lnTo>
                                  <a:pt x="6504" y="-140"/>
                                </a:lnTo>
                                <a:lnTo>
                                  <a:pt x="6504" y="-192"/>
                                </a:lnTo>
                                <a:lnTo>
                                  <a:pt x="6504" y="-245"/>
                                </a:lnTo>
                                <a:lnTo>
                                  <a:pt x="6504" y="-302"/>
                                </a:lnTo>
                                <a:lnTo>
                                  <a:pt x="6504" y="-358"/>
                                </a:lnTo>
                                <a:lnTo>
                                  <a:pt x="6504" y="-421"/>
                                </a:lnTo>
                                <a:lnTo>
                                  <a:pt x="6504" y="-495"/>
                                </a:lnTo>
                                <a:lnTo>
                                  <a:pt x="6504" y="-607"/>
                                </a:lnTo>
                                <a:lnTo>
                                  <a:pt x="6504" y="-634"/>
                                </a:lnTo>
                                <a:lnTo>
                                  <a:pt x="6504" y="-643"/>
                                </a:lnTo>
                                <a:lnTo>
                                  <a:pt x="6504" y="-635"/>
                                </a:lnTo>
                                <a:lnTo>
                                  <a:pt x="6504" y="-613"/>
                                </a:lnTo>
                                <a:lnTo>
                                  <a:pt x="6504" y="-545"/>
                                </a:lnTo>
                                <a:lnTo>
                                  <a:pt x="6504" y="-459"/>
                                </a:lnTo>
                                <a:lnTo>
                                  <a:pt x="6504" y="-397"/>
                                </a:lnTo>
                                <a:lnTo>
                                  <a:pt x="6504" y="-340"/>
                                </a:lnTo>
                                <a:lnTo>
                                  <a:pt x="6504" y="-280"/>
                                </a:lnTo>
                                <a:lnTo>
                                  <a:pt x="6504" y="-225"/>
                                </a:lnTo>
                                <a:lnTo>
                                  <a:pt x="6504" y="-173"/>
                                </a:lnTo>
                                <a:lnTo>
                                  <a:pt x="6504" y="-120"/>
                                </a:lnTo>
                                <a:lnTo>
                                  <a:pt x="6504" y="-71"/>
                                </a:lnTo>
                                <a:lnTo>
                                  <a:pt x="6504" y="-24"/>
                                </a:lnTo>
                                <a:lnTo>
                                  <a:pt x="6504" y="18"/>
                                </a:lnTo>
                                <a:lnTo>
                                  <a:pt x="6504" y="61"/>
                                </a:lnTo>
                                <a:lnTo>
                                  <a:pt x="6504" y="101"/>
                                </a:lnTo>
                                <a:lnTo>
                                  <a:pt x="6504" y="143"/>
                                </a:lnTo>
                                <a:lnTo>
                                  <a:pt x="6504" y="177"/>
                                </a:lnTo>
                                <a:lnTo>
                                  <a:pt x="6504" y="210"/>
                                </a:lnTo>
                                <a:lnTo>
                                  <a:pt x="6504" y="242"/>
                                </a:lnTo>
                                <a:lnTo>
                                  <a:pt x="6504" y="267"/>
                                </a:lnTo>
                                <a:lnTo>
                                  <a:pt x="6504" y="297"/>
                                </a:lnTo>
                                <a:lnTo>
                                  <a:pt x="6504" y="323"/>
                                </a:lnTo>
                                <a:lnTo>
                                  <a:pt x="6504" y="349"/>
                                </a:lnTo>
                                <a:lnTo>
                                  <a:pt x="6504" y="373"/>
                                </a:lnTo>
                                <a:lnTo>
                                  <a:pt x="6504" y="392"/>
                                </a:lnTo>
                                <a:lnTo>
                                  <a:pt x="6504" y="406"/>
                                </a:lnTo>
                                <a:lnTo>
                                  <a:pt x="6504" y="410"/>
                                </a:lnTo>
                                <a:lnTo>
                                  <a:pt x="6504" y="403"/>
                                </a:lnTo>
                                <a:lnTo>
                                  <a:pt x="6504" y="388"/>
                                </a:lnTo>
                                <a:lnTo>
                                  <a:pt x="6504" y="371"/>
                                </a:lnTo>
                                <a:lnTo>
                                  <a:pt x="6504" y="353"/>
                                </a:lnTo>
                                <a:lnTo>
                                  <a:pt x="6504" y="328"/>
                                </a:lnTo>
                                <a:lnTo>
                                  <a:pt x="6504" y="297"/>
                                </a:lnTo>
                                <a:lnTo>
                                  <a:pt x="6504" y="266"/>
                                </a:lnTo>
                                <a:lnTo>
                                  <a:pt x="6504" y="228"/>
                                </a:lnTo>
                                <a:lnTo>
                                  <a:pt x="6505" y="187"/>
                                </a:lnTo>
                                <a:lnTo>
                                  <a:pt x="6505" y="145"/>
                                </a:lnTo>
                                <a:lnTo>
                                  <a:pt x="6505" y="99"/>
                                </a:lnTo>
                                <a:lnTo>
                                  <a:pt x="6505" y="52"/>
                                </a:lnTo>
                                <a:lnTo>
                                  <a:pt x="6505" y="-1"/>
                                </a:lnTo>
                                <a:lnTo>
                                  <a:pt x="6505" y="-54"/>
                                </a:lnTo>
                                <a:lnTo>
                                  <a:pt x="6505" y="-110"/>
                                </a:lnTo>
                                <a:lnTo>
                                  <a:pt x="6505" y="-167"/>
                                </a:lnTo>
                                <a:lnTo>
                                  <a:pt x="6505" y="-227"/>
                                </a:lnTo>
                                <a:lnTo>
                                  <a:pt x="6505" y="-297"/>
                                </a:lnTo>
                                <a:lnTo>
                                  <a:pt x="6505" y="-424"/>
                                </a:lnTo>
                                <a:lnTo>
                                  <a:pt x="6505" y="-452"/>
                                </a:lnTo>
                                <a:lnTo>
                                  <a:pt x="6505" y="-460"/>
                                </a:lnTo>
                                <a:lnTo>
                                  <a:pt x="6505" y="-453"/>
                                </a:lnTo>
                                <a:lnTo>
                                  <a:pt x="6505" y="-427"/>
                                </a:lnTo>
                                <a:lnTo>
                                  <a:pt x="6505" y="-278"/>
                                </a:lnTo>
                                <a:lnTo>
                                  <a:pt x="6505" y="-215"/>
                                </a:lnTo>
                                <a:lnTo>
                                  <a:pt x="6505" y="-156"/>
                                </a:lnTo>
                                <a:lnTo>
                                  <a:pt x="6505" y="-100"/>
                                </a:lnTo>
                                <a:lnTo>
                                  <a:pt x="6505" y="-50"/>
                                </a:lnTo>
                                <a:lnTo>
                                  <a:pt x="6505" y="0"/>
                                </a:lnTo>
                                <a:lnTo>
                                  <a:pt x="6505" y="51"/>
                                </a:lnTo>
                                <a:lnTo>
                                  <a:pt x="6505" y="101"/>
                                </a:lnTo>
                                <a:lnTo>
                                  <a:pt x="6505" y="149"/>
                                </a:lnTo>
                                <a:lnTo>
                                  <a:pt x="6505" y="193"/>
                                </a:lnTo>
                                <a:lnTo>
                                  <a:pt x="6505" y="233"/>
                                </a:lnTo>
                                <a:lnTo>
                                  <a:pt x="6505" y="266"/>
                                </a:lnTo>
                                <a:lnTo>
                                  <a:pt x="6505" y="294"/>
                                </a:lnTo>
                                <a:lnTo>
                                  <a:pt x="6505" y="322"/>
                                </a:lnTo>
                                <a:lnTo>
                                  <a:pt x="6505" y="346"/>
                                </a:lnTo>
                                <a:lnTo>
                                  <a:pt x="6505" y="364"/>
                                </a:lnTo>
                                <a:lnTo>
                                  <a:pt x="6505" y="376"/>
                                </a:lnTo>
                                <a:lnTo>
                                  <a:pt x="6505" y="384"/>
                                </a:lnTo>
                                <a:lnTo>
                                  <a:pt x="6505" y="390"/>
                                </a:lnTo>
                                <a:lnTo>
                                  <a:pt x="6505" y="385"/>
                                </a:lnTo>
                                <a:lnTo>
                                  <a:pt x="6505" y="364"/>
                                </a:lnTo>
                                <a:lnTo>
                                  <a:pt x="6505" y="334"/>
                                </a:lnTo>
                                <a:lnTo>
                                  <a:pt x="6506" y="301"/>
                                </a:lnTo>
                                <a:lnTo>
                                  <a:pt x="6506" y="263"/>
                                </a:lnTo>
                                <a:lnTo>
                                  <a:pt x="6506" y="223"/>
                                </a:lnTo>
                                <a:lnTo>
                                  <a:pt x="6506" y="183"/>
                                </a:lnTo>
                                <a:lnTo>
                                  <a:pt x="6506" y="144"/>
                                </a:lnTo>
                                <a:lnTo>
                                  <a:pt x="6506" y="107"/>
                                </a:lnTo>
                                <a:lnTo>
                                  <a:pt x="6506" y="65"/>
                                </a:lnTo>
                                <a:lnTo>
                                  <a:pt x="6506" y="25"/>
                                </a:lnTo>
                                <a:lnTo>
                                  <a:pt x="6506" y="-12"/>
                                </a:lnTo>
                                <a:lnTo>
                                  <a:pt x="6506" y="-54"/>
                                </a:lnTo>
                                <a:lnTo>
                                  <a:pt x="6506" y="-93"/>
                                </a:lnTo>
                                <a:lnTo>
                                  <a:pt x="6506" y="-135"/>
                                </a:lnTo>
                                <a:lnTo>
                                  <a:pt x="6506" y="-178"/>
                                </a:lnTo>
                                <a:lnTo>
                                  <a:pt x="6506" y="-213"/>
                                </a:lnTo>
                                <a:lnTo>
                                  <a:pt x="6506" y="-249"/>
                                </a:lnTo>
                                <a:lnTo>
                                  <a:pt x="6506" y="-286"/>
                                </a:lnTo>
                                <a:lnTo>
                                  <a:pt x="6506" y="-328"/>
                                </a:lnTo>
                                <a:lnTo>
                                  <a:pt x="6506" y="-367"/>
                                </a:lnTo>
                                <a:lnTo>
                                  <a:pt x="6506" y="-411"/>
                                </a:lnTo>
                                <a:lnTo>
                                  <a:pt x="6506" y="-452"/>
                                </a:lnTo>
                                <a:lnTo>
                                  <a:pt x="6506" y="-495"/>
                                </a:lnTo>
                                <a:lnTo>
                                  <a:pt x="6506" y="-544"/>
                                </a:lnTo>
                                <a:lnTo>
                                  <a:pt x="6506" y="-595"/>
                                </a:lnTo>
                                <a:lnTo>
                                  <a:pt x="6507" y="-649"/>
                                </a:lnTo>
                                <a:lnTo>
                                  <a:pt x="6507" y="-706"/>
                                </a:lnTo>
                                <a:lnTo>
                                  <a:pt x="6507" y="-797"/>
                                </a:lnTo>
                                <a:lnTo>
                                  <a:pt x="6507" y="-847"/>
                                </a:lnTo>
                                <a:lnTo>
                                  <a:pt x="6507" y="-866"/>
                                </a:lnTo>
                                <a:lnTo>
                                  <a:pt x="6507" y="-871"/>
                                </a:lnTo>
                                <a:lnTo>
                                  <a:pt x="6507" y="-866"/>
                                </a:lnTo>
                                <a:lnTo>
                                  <a:pt x="6507" y="-849"/>
                                </a:lnTo>
                                <a:lnTo>
                                  <a:pt x="6507" y="-795"/>
                                </a:lnTo>
                                <a:lnTo>
                                  <a:pt x="6507" y="-707"/>
                                </a:lnTo>
                                <a:lnTo>
                                  <a:pt x="6507" y="-645"/>
                                </a:lnTo>
                                <a:lnTo>
                                  <a:pt x="6507" y="-588"/>
                                </a:lnTo>
                                <a:lnTo>
                                  <a:pt x="6507" y="-536"/>
                                </a:lnTo>
                                <a:lnTo>
                                  <a:pt x="6507" y="-490"/>
                                </a:lnTo>
                                <a:lnTo>
                                  <a:pt x="6507" y="-446"/>
                                </a:lnTo>
                                <a:lnTo>
                                  <a:pt x="6507" y="-403"/>
                                </a:lnTo>
                                <a:lnTo>
                                  <a:pt x="6507" y="-361"/>
                                </a:lnTo>
                                <a:lnTo>
                                  <a:pt x="6507" y="-319"/>
                                </a:lnTo>
                                <a:lnTo>
                                  <a:pt x="6507" y="-282"/>
                                </a:lnTo>
                                <a:lnTo>
                                  <a:pt x="6507" y="-246"/>
                                </a:lnTo>
                                <a:lnTo>
                                  <a:pt x="6507" y="-208"/>
                                </a:lnTo>
                                <a:lnTo>
                                  <a:pt x="6507" y="-167"/>
                                </a:lnTo>
                                <a:lnTo>
                                  <a:pt x="6507" y="-127"/>
                                </a:lnTo>
                                <a:lnTo>
                                  <a:pt x="6507" y="-92"/>
                                </a:lnTo>
                                <a:lnTo>
                                  <a:pt x="6507" y="-53"/>
                                </a:lnTo>
                                <a:lnTo>
                                  <a:pt x="6507" y="-13"/>
                                </a:lnTo>
                                <a:lnTo>
                                  <a:pt x="6507" y="24"/>
                                </a:lnTo>
                                <a:lnTo>
                                  <a:pt x="6507" y="55"/>
                                </a:lnTo>
                                <a:lnTo>
                                  <a:pt x="6507" y="73"/>
                                </a:lnTo>
                                <a:lnTo>
                                  <a:pt x="6507" y="88"/>
                                </a:lnTo>
                                <a:lnTo>
                                  <a:pt x="6507" y="91"/>
                                </a:lnTo>
                                <a:lnTo>
                                  <a:pt x="6507" y="84"/>
                                </a:lnTo>
                                <a:lnTo>
                                  <a:pt x="6507" y="70"/>
                                </a:lnTo>
                                <a:lnTo>
                                  <a:pt x="6507" y="51"/>
                                </a:lnTo>
                                <a:lnTo>
                                  <a:pt x="6507" y="26"/>
                                </a:lnTo>
                                <a:lnTo>
                                  <a:pt x="6507" y="-2"/>
                                </a:lnTo>
                                <a:lnTo>
                                  <a:pt x="6507" y="-33"/>
                                </a:lnTo>
                                <a:lnTo>
                                  <a:pt x="6508" y="-65"/>
                                </a:lnTo>
                                <a:lnTo>
                                  <a:pt x="6508" y="-99"/>
                                </a:lnTo>
                                <a:lnTo>
                                  <a:pt x="6508" y="-137"/>
                                </a:lnTo>
                                <a:lnTo>
                                  <a:pt x="6508" y="-179"/>
                                </a:lnTo>
                                <a:lnTo>
                                  <a:pt x="6508" y="-225"/>
                                </a:lnTo>
                                <a:lnTo>
                                  <a:pt x="6508" y="-273"/>
                                </a:lnTo>
                                <a:lnTo>
                                  <a:pt x="6508" y="-323"/>
                                </a:lnTo>
                                <a:lnTo>
                                  <a:pt x="6508" y="-373"/>
                                </a:lnTo>
                                <a:lnTo>
                                  <a:pt x="6508" y="-426"/>
                                </a:lnTo>
                                <a:lnTo>
                                  <a:pt x="6508" y="-482"/>
                                </a:lnTo>
                                <a:lnTo>
                                  <a:pt x="6508" y="-537"/>
                                </a:lnTo>
                                <a:lnTo>
                                  <a:pt x="6508" y="-600"/>
                                </a:lnTo>
                                <a:lnTo>
                                  <a:pt x="6508" y="-679"/>
                                </a:lnTo>
                                <a:lnTo>
                                  <a:pt x="6508" y="-767"/>
                                </a:lnTo>
                                <a:lnTo>
                                  <a:pt x="6508" y="-793"/>
                                </a:lnTo>
                                <a:lnTo>
                                  <a:pt x="6508" y="-801"/>
                                </a:lnTo>
                                <a:lnTo>
                                  <a:pt x="6508" y="-794"/>
                                </a:lnTo>
                                <a:lnTo>
                                  <a:pt x="6508" y="-772"/>
                                </a:lnTo>
                                <a:lnTo>
                                  <a:pt x="6508" y="-704"/>
                                </a:lnTo>
                                <a:lnTo>
                                  <a:pt x="6508" y="-618"/>
                                </a:lnTo>
                                <a:lnTo>
                                  <a:pt x="6508" y="-554"/>
                                </a:lnTo>
                                <a:lnTo>
                                  <a:pt x="6508" y="-497"/>
                                </a:lnTo>
                                <a:lnTo>
                                  <a:pt x="6508" y="-438"/>
                                </a:lnTo>
                                <a:lnTo>
                                  <a:pt x="6508" y="-384"/>
                                </a:lnTo>
                                <a:lnTo>
                                  <a:pt x="6508" y="-334"/>
                                </a:lnTo>
                                <a:lnTo>
                                  <a:pt x="6508" y="-283"/>
                                </a:lnTo>
                                <a:lnTo>
                                  <a:pt x="6508" y="-233"/>
                                </a:lnTo>
                                <a:lnTo>
                                  <a:pt x="6508" y="-184"/>
                                </a:lnTo>
                                <a:lnTo>
                                  <a:pt x="6508" y="-139"/>
                                </a:lnTo>
                                <a:lnTo>
                                  <a:pt x="6508" y="-94"/>
                                </a:lnTo>
                                <a:lnTo>
                                  <a:pt x="6508" y="-54"/>
                                </a:lnTo>
                                <a:lnTo>
                                  <a:pt x="6508" y="-19"/>
                                </a:lnTo>
                                <a:lnTo>
                                  <a:pt x="6508" y="15"/>
                                </a:lnTo>
                                <a:lnTo>
                                  <a:pt x="6508" y="47"/>
                                </a:lnTo>
                                <a:lnTo>
                                  <a:pt x="6508" y="75"/>
                                </a:lnTo>
                                <a:lnTo>
                                  <a:pt x="6508" y="105"/>
                                </a:lnTo>
                                <a:lnTo>
                                  <a:pt x="6508" y="131"/>
                                </a:lnTo>
                                <a:lnTo>
                                  <a:pt x="6508" y="158"/>
                                </a:lnTo>
                                <a:lnTo>
                                  <a:pt x="6508" y="175"/>
                                </a:lnTo>
                                <a:lnTo>
                                  <a:pt x="6508" y="180"/>
                                </a:lnTo>
                                <a:lnTo>
                                  <a:pt x="6508" y="176"/>
                                </a:lnTo>
                                <a:lnTo>
                                  <a:pt x="6508" y="167"/>
                                </a:lnTo>
                                <a:lnTo>
                                  <a:pt x="6508" y="147"/>
                                </a:lnTo>
                                <a:lnTo>
                                  <a:pt x="6508" y="124"/>
                                </a:lnTo>
                                <a:lnTo>
                                  <a:pt x="6508" y="95"/>
                                </a:lnTo>
                                <a:lnTo>
                                  <a:pt x="6508" y="62"/>
                                </a:lnTo>
                                <a:lnTo>
                                  <a:pt x="6508" y="29"/>
                                </a:lnTo>
                                <a:lnTo>
                                  <a:pt x="6508" y="-9"/>
                                </a:lnTo>
                                <a:lnTo>
                                  <a:pt x="6508" y="-47"/>
                                </a:lnTo>
                                <a:lnTo>
                                  <a:pt x="6508" y="-87"/>
                                </a:lnTo>
                                <a:lnTo>
                                  <a:pt x="6508" y="-137"/>
                                </a:lnTo>
                                <a:lnTo>
                                  <a:pt x="6508" y="-189"/>
                                </a:lnTo>
                                <a:lnTo>
                                  <a:pt x="6508" y="-240"/>
                                </a:lnTo>
                                <a:lnTo>
                                  <a:pt x="6508" y="-294"/>
                                </a:lnTo>
                                <a:lnTo>
                                  <a:pt x="6508" y="-353"/>
                                </a:lnTo>
                                <a:lnTo>
                                  <a:pt x="6508" y="-412"/>
                                </a:lnTo>
                                <a:lnTo>
                                  <a:pt x="6508" y="-479"/>
                                </a:lnTo>
                                <a:lnTo>
                                  <a:pt x="6508" y="-615"/>
                                </a:lnTo>
                                <a:lnTo>
                                  <a:pt x="6508" y="-644"/>
                                </a:lnTo>
                                <a:lnTo>
                                  <a:pt x="6508" y="-653"/>
                                </a:lnTo>
                                <a:lnTo>
                                  <a:pt x="6508" y="-647"/>
                                </a:lnTo>
                                <a:lnTo>
                                  <a:pt x="6508" y="-626"/>
                                </a:lnTo>
                                <a:lnTo>
                                  <a:pt x="6508" y="-566"/>
                                </a:lnTo>
                                <a:lnTo>
                                  <a:pt x="6508" y="-473"/>
                                </a:lnTo>
                                <a:lnTo>
                                  <a:pt x="6508" y="-411"/>
                                </a:lnTo>
                                <a:lnTo>
                                  <a:pt x="6509" y="-353"/>
                                </a:lnTo>
                                <a:lnTo>
                                  <a:pt x="6509" y="-295"/>
                                </a:lnTo>
                                <a:lnTo>
                                  <a:pt x="6509" y="-241"/>
                                </a:lnTo>
                                <a:lnTo>
                                  <a:pt x="6509" y="-186"/>
                                </a:lnTo>
                                <a:lnTo>
                                  <a:pt x="6509" y="-138"/>
                                </a:lnTo>
                                <a:lnTo>
                                  <a:pt x="6509" y="-90"/>
                                </a:lnTo>
                                <a:lnTo>
                                  <a:pt x="6509" y="-41"/>
                                </a:lnTo>
                                <a:lnTo>
                                  <a:pt x="6509" y="3"/>
                                </a:lnTo>
                                <a:lnTo>
                                  <a:pt x="6509" y="47"/>
                                </a:lnTo>
                                <a:lnTo>
                                  <a:pt x="6509" y="88"/>
                                </a:lnTo>
                                <a:lnTo>
                                  <a:pt x="6509" y="126"/>
                                </a:lnTo>
                                <a:lnTo>
                                  <a:pt x="6509" y="157"/>
                                </a:lnTo>
                                <a:lnTo>
                                  <a:pt x="6509" y="187"/>
                                </a:lnTo>
                                <a:lnTo>
                                  <a:pt x="6509" y="216"/>
                                </a:lnTo>
                                <a:lnTo>
                                  <a:pt x="6509" y="242"/>
                                </a:lnTo>
                                <a:lnTo>
                                  <a:pt x="6509" y="266"/>
                                </a:lnTo>
                                <a:lnTo>
                                  <a:pt x="6509" y="287"/>
                                </a:lnTo>
                                <a:lnTo>
                                  <a:pt x="6509" y="301"/>
                                </a:lnTo>
                                <a:lnTo>
                                  <a:pt x="6509" y="309"/>
                                </a:lnTo>
                                <a:lnTo>
                                  <a:pt x="6509" y="311"/>
                                </a:lnTo>
                                <a:lnTo>
                                  <a:pt x="6509" y="306"/>
                                </a:lnTo>
                                <a:lnTo>
                                  <a:pt x="6509" y="289"/>
                                </a:lnTo>
                                <a:lnTo>
                                  <a:pt x="6509" y="270"/>
                                </a:lnTo>
                                <a:lnTo>
                                  <a:pt x="6509" y="241"/>
                                </a:lnTo>
                                <a:lnTo>
                                  <a:pt x="6509" y="216"/>
                                </a:lnTo>
                                <a:lnTo>
                                  <a:pt x="6509" y="186"/>
                                </a:lnTo>
                                <a:lnTo>
                                  <a:pt x="6509" y="159"/>
                                </a:lnTo>
                                <a:lnTo>
                                  <a:pt x="6509" y="127"/>
                                </a:lnTo>
                                <a:lnTo>
                                  <a:pt x="6509" y="92"/>
                                </a:lnTo>
                                <a:lnTo>
                                  <a:pt x="6509" y="55"/>
                                </a:lnTo>
                                <a:lnTo>
                                  <a:pt x="6509" y="20"/>
                                </a:lnTo>
                                <a:lnTo>
                                  <a:pt x="6509" y="-19"/>
                                </a:lnTo>
                                <a:lnTo>
                                  <a:pt x="6509" y="-60"/>
                                </a:lnTo>
                                <a:lnTo>
                                  <a:pt x="6509" y="-109"/>
                                </a:lnTo>
                                <a:lnTo>
                                  <a:pt x="6509" y="-160"/>
                                </a:lnTo>
                                <a:lnTo>
                                  <a:pt x="6509" y="-212"/>
                                </a:lnTo>
                                <a:lnTo>
                                  <a:pt x="6509" y="-266"/>
                                </a:lnTo>
                                <a:lnTo>
                                  <a:pt x="6509" y="-320"/>
                                </a:lnTo>
                                <a:lnTo>
                                  <a:pt x="6509" y="-376"/>
                                </a:lnTo>
                                <a:lnTo>
                                  <a:pt x="6509" y="-435"/>
                                </a:lnTo>
                                <a:lnTo>
                                  <a:pt x="6509" y="-499"/>
                                </a:lnTo>
                                <a:lnTo>
                                  <a:pt x="6509" y="-577"/>
                                </a:lnTo>
                                <a:lnTo>
                                  <a:pt x="6509" y="-671"/>
                                </a:lnTo>
                                <a:lnTo>
                                  <a:pt x="6509" y="-695"/>
                                </a:lnTo>
                                <a:lnTo>
                                  <a:pt x="6509" y="-705"/>
                                </a:lnTo>
                                <a:lnTo>
                                  <a:pt x="6509" y="-699"/>
                                </a:lnTo>
                                <a:lnTo>
                                  <a:pt x="6509" y="-679"/>
                                </a:lnTo>
                                <a:lnTo>
                                  <a:pt x="6509" y="-621"/>
                                </a:lnTo>
                                <a:lnTo>
                                  <a:pt x="6509" y="-524"/>
                                </a:lnTo>
                                <a:lnTo>
                                  <a:pt x="6509" y="-458"/>
                                </a:lnTo>
                                <a:lnTo>
                                  <a:pt x="6509" y="-398"/>
                                </a:lnTo>
                                <a:lnTo>
                                  <a:pt x="6509" y="-342"/>
                                </a:lnTo>
                                <a:lnTo>
                                  <a:pt x="6509" y="-288"/>
                                </a:lnTo>
                                <a:lnTo>
                                  <a:pt x="6509" y="-232"/>
                                </a:lnTo>
                                <a:lnTo>
                                  <a:pt x="6509" y="-182"/>
                                </a:lnTo>
                                <a:lnTo>
                                  <a:pt x="6509" y="-132"/>
                                </a:lnTo>
                                <a:lnTo>
                                  <a:pt x="6509" y="-82"/>
                                </a:lnTo>
                                <a:lnTo>
                                  <a:pt x="6509" y="-35"/>
                                </a:lnTo>
                                <a:lnTo>
                                  <a:pt x="6509" y="9"/>
                                </a:lnTo>
                                <a:lnTo>
                                  <a:pt x="6510" y="46"/>
                                </a:lnTo>
                                <a:lnTo>
                                  <a:pt x="6510" y="87"/>
                                </a:lnTo>
                                <a:lnTo>
                                  <a:pt x="6510" y="121"/>
                                </a:lnTo>
                                <a:lnTo>
                                  <a:pt x="6510" y="155"/>
                                </a:lnTo>
                                <a:lnTo>
                                  <a:pt x="6510" y="186"/>
                                </a:lnTo>
                                <a:lnTo>
                                  <a:pt x="6510" y="220"/>
                                </a:lnTo>
                                <a:lnTo>
                                  <a:pt x="6510" y="250"/>
                                </a:lnTo>
                                <a:lnTo>
                                  <a:pt x="6510" y="284"/>
                                </a:lnTo>
                                <a:lnTo>
                                  <a:pt x="6510" y="310"/>
                                </a:lnTo>
                                <a:lnTo>
                                  <a:pt x="6510" y="333"/>
                                </a:lnTo>
                                <a:lnTo>
                                  <a:pt x="6510" y="351"/>
                                </a:lnTo>
                                <a:lnTo>
                                  <a:pt x="6510" y="361"/>
                                </a:lnTo>
                                <a:lnTo>
                                  <a:pt x="6510" y="362"/>
                                </a:lnTo>
                                <a:lnTo>
                                  <a:pt x="6510" y="356"/>
                                </a:lnTo>
                                <a:lnTo>
                                  <a:pt x="6510" y="344"/>
                                </a:lnTo>
                                <a:lnTo>
                                  <a:pt x="6510" y="323"/>
                                </a:lnTo>
                                <a:lnTo>
                                  <a:pt x="6510" y="295"/>
                                </a:lnTo>
                                <a:lnTo>
                                  <a:pt x="6510" y="265"/>
                                </a:lnTo>
                                <a:lnTo>
                                  <a:pt x="6510" y="237"/>
                                </a:lnTo>
                                <a:lnTo>
                                  <a:pt x="6510" y="210"/>
                                </a:lnTo>
                                <a:lnTo>
                                  <a:pt x="6510" y="177"/>
                                </a:lnTo>
                                <a:lnTo>
                                  <a:pt x="6510" y="142"/>
                                </a:lnTo>
                                <a:lnTo>
                                  <a:pt x="6510" y="106"/>
                                </a:lnTo>
                                <a:lnTo>
                                  <a:pt x="6510" y="65"/>
                                </a:lnTo>
                                <a:lnTo>
                                  <a:pt x="6510" y="23"/>
                                </a:lnTo>
                                <a:lnTo>
                                  <a:pt x="6510" y="-22"/>
                                </a:lnTo>
                                <a:lnTo>
                                  <a:pt x="6510" y="-70"/>
                                </a:lnTo>
                                <a:lnTo>
                                  <a:pt x="6510" y="-116"/>
                                </a:lnTo>
                                <a:lnTo>
                                  <a:pt x="6510" y="-168"/>
                                </a:lnTo>
                                <a:lnTo>
                                  <a:pt x="6510" y="-221"/>
                                </a:lnTo>
                                <a:lnTo>
                                  <a:pt x="6510" y="-273"/>
                                </a:lnTo>
                                <a:lnTo>
                                  <a:pt x="6510" y="-328"/>
                                </a:lnTo>
                                <a:lnTo>
                                  <a:pt x="6510" y="-384"/>
                                </a:lnTo>
                                <a:lnTo>
                                  <a:pt x="6510" y="-442"/>
                                </a:lnTo>
                                <a:lnTo>
                                  <a:pt x="6510" y="-506"/>
                                </a:lnTo>
                                <a:lnTo>
                                  <a:pt x="6510" y="-583"/>
                                </a:lnTo>
                                <a:lnTo>
                                  <a:pt x="6510" y="-676"/>
                                </a:lnTo>
                                <a:lnTo>
                                  <a:pt x="6510" y="-704"/>
                                </a:lnTo>
                                <a:lnTo>
                                  <a:pt x="6510" y="-714"/>
                                </a:lnTo>
                                <a:lnTo>
                                  <a:pt x="6510" y="-707"/>
                                </a:lnTo>
                                <a:lnTo>
                                  <a:pt x="6510" y="-688"/>
                                </a:lnTo>
                                <a:lnTo>
                                  <a:pt x="6510" y="-632"/>
                                </a:lnTo>
                                <a:lnTo>
                                  <a:pt x="6510" y="-536"/>
                                </a:lnTo>
                                <a:lnTo>
                                  <a:pt x="6510" y="-467"/>
                                </a:lnTo>
                                <a:lnTo>
                                  <a:pt x="6510" y="-406"/>
                                </a:lnTo>
                                <a:lnTo>
                                  <a:pt x="6510" y="-345"/>
                                </a:lnTo>
                                <a:lnTo>
                                  <a:pt x="6510" y="-287"/>
                                </a:lnTo>
                                <a:lnTo>
                                  <a:pt x="6510" y="-235"/>
                                </a:lnTo>
                                <a:lnTo>
                                  <a:pt x="6510" y="-183"/>
                                </a:lnTo>
                                <a:lnTo>
                                  <a:pt x="6510" y="-130"/>
                                </a:lnTo>
                                <a:lnTo>
                                  <a:pt x="6510" y="-85"/>
                                </a:lnTo>
                                <a:lnTo>
                                  <a:pt x="6510" y="-41"/>
                                </a:lnTo>
                                <a:lnTo>
                                  <a:pt x="6510" y="4"/>
                                </a:lnTo>
                                <a:lnTo>
                                  <a:pt x="6510" y="48"/>
                                </a:lnTo>
                                <a:lnTo>
                                  <a:pt x="6511" y="88"/>
                                </a:lnTo>
                                <a:lnTo>
                                  <a:pt x="6511" y="128"/>
                                </a:lnTo>
                                <a:lnTo>
                                  <a:pt x="6511" y="162"/>
                                </a:lnTo>
                                <a:lnTo>
                                  <a:pt x="6511" y="196"/>
                                </a:lnTo>
                                <a:lnTo>
                                  <a:pt x="6511" y="227"/>
                                </a:lnTo>
                                <a:lnTo>
                                  <a:pt x="6511" y="256"/>
                                </a:lnTo>
                                <a:lnTo>
                                  <a:pt x="6511" y="286"/>
                                </a:lnTo>
                                <a:lnTo>
                                  <a:pt x="6511" y="316"/>
                                </a:lnTo>
                                <a:lnTo>
                                  <a:pt x="6511" y="346"/>
                                </a:lnTo>
                                <a:lnTo>
                                  <a:pt x="6511" y="379"/>
                                </a:lnTo>
                                <a:lnTo>
                                  <a:pt x="6511" y="404"/>
                                </a:lnTo>
                                <a:lnTo>
                                  <a:pt x="6511" y="427"/>
                                </a:lnTo>
                                <a:lnTo>
                                  <a:pt x="6511" y="446"/>
                                </a:lnTo>
                                <a:lnTo>
                                  <a:pt x="6511" y="463"/>
                                </a:lnTo>
                                <a:lnTo>
                                  <a:pt x="6511" y="474"/>
                                </a:lnTo>
                                <a:lnTo>
                                  <a:pt x="6511" y="475"/>
                                </a:lnTo>
                                <a:lnTo>
                                  <a:pt x="6511" y="472"/>
                                </a:lnTo>
                                <a:lnTo>
                                  <a:pt x="6511" y="457"/>
                                </a:lnTo>
                                <a:lnTo>
                                  <a:pt x="6511" y="435"/>
                                </a:lnTo>
                                <a:lnTo>
                                  <a:pt x="6512" y="411"/>
                                </a:lnTo>
                                <a:lnTo>
                                  <a:pt x="6512" y="380"/>
                                </a:lnTo>
                                <a:lnTo>
                                  <a:pt x="6512" y="351"/>
                                </a:lnTo>
                                <a:lnTo>
                                  <a:pt x="6512" y="319"/>
                                </a:lnTo>
                                <a:lnTo>
                                  <a:pt x="6512" y="282"/>
                                </a:lnTo>
                                <a:lnTo>
                                  <a:pt x="6512" y="250"/>
                                </a:lnTo>
                                <a:lnTo>
                                  <a:pt x="6512" y="216"/>
                                </a:lnTo>
                                <a:lnTo>
                                  <a:pt x="6512" y="182"/>
                                </a:lnTo>
                                <a:lnTo>
                                  <a:pt x="6512" y="150"/>
                                </a:lnTo>
                                <a:lnTo>
                                  <a:pt x="6512" y="116"/>
                                </a:lnTo>
                                <a:lnTo>
                                  <a:pt x="6512" y="80"/>
                                </a:lnTo>
                                <a:lnTo>
                                  <a:pt x="6512" y="47"/>
                                </a:lnTo>
                                <a:lnTo>
                                  <a:pt x="6512" y="8"/>
                                </a:lnTo>
                                <a:lnTo>
                                  <a:pt x="6512" y="-29"/>
                                </a:lnTo>
                                <a:lnTo>
                                  <a:pt x="6512" y="-69"/>
                                </a:lnTo>
                                <a:lnTo>
                                  <a:pt x="6512" y="-112"/>
                                </a:lnTo>
                                <a:lnTo>
                                  <a:pt x="6512" y="-158"/>
                                </a:lnTo>
                                <a:lnTo>
                                  <a:pt x="6512" y="-208"/>
                                </a:lnTo>
                                <a:lnTo>
                                  <a:pt x="6512" y="-260"/>
                                </a:lnTo>
                                <a:lnTo>
                                  <a:pt x="6512" y="-311"/>
                                </a:lnTo>
                                <a:lnTo>
                                  <a:pt x="6512" y="-368"/>
                                </a:lnTo>
                                <a:lnTo>
                                  <a:pt x="6512" y="-427"/>
                                </a:lnTo>
                                <a:lnTo>
                                  <a:pt x="6512" y="-482"/>
                                </a:lnTo>
                                <a:lnTo>
                                  <a:pt x="6512" y="-543"/>
                                </a:lnTo>
                                <a:lnTo>
                                  <a:pt x="6512" y="-613"/>
                                </a:lnTo>
                                <a:lnTo>
                                  <a:pt x="6512" y="-722"/>
                                </a:lnTo>
                                <a:lnTo>
                                  <a:pt x="6512" y="-750"/>
                                </a:lnTo>
                                <a:lnTo>
                                  <a:pt x="6512" y="-759"/>
                                </a:lnTo>
                                <a:lnTo>
                                  <a:pt x="6512" y="-752"/>
                                </a:lnTo>
                                <a:lnTo>
                                  <a:pt x="6512" y="-728"/>
                                </a:lnTo>
                                <a:lnTo>
                                  <a:pt x="6512" y="-656"/>
                                </a:lnTo>
                                <a:lnTo>
                                  <a:pt x="6512" y="-572"/>
                                </a:lnTo>
                                <a:lnTo>
                                  <a:pt x="6512" y="-509"/>
                                </a:lnTo>
                                <a:lnTo>
                                  <a:pt x="6512" y="-448"/>
                                </a:lnTo>
                                <a:lnTo>
                                  <a:pt x="6512" y="-391"/>
                                </a:lnTo>
                                <a:lnTo>
                                  <a:pt x="6512" y="-336"/>
                                </a:lnTo>
                                <a:lnTo>
                                  <a:pt x="6512" y="-289"/>
                                </a:lnTo>
                                <a:lnTo>
                                  <a:pt x="6512" y="-241"/>
                                </a:lnTo>
                                <a:lnTo>
                                  <a:pt x="6512" y="-194"/>
                                </a:lnTo>
                                <a:lnTo>
                                  <a:pt x="6512" y="-149"/>
                                </a:lnTo>
                                <a:lnTo>
                                  <a:pt x="6512" y="-108"/>
                                </a:lnTo>
                                <a:lnTo>
                                  <a:pt x="6512" y="-71"/>
                                </a:lnTo>
                                <a:lnTo>
                                  <a:pt x="6512" y="-35"/>
                                </a:lnTo>
                                <a:lnTo>
                                  <a:pt x="6512" y="-1"/>
                                </a:lnTo>
                                <a:lnTo>
                                  <a:pt x="6512" y="24"/>
                                </a:lnTo>
                                <a:lnTo>
                                  <a:pt x="6512" y="45"/>
                                </a:lnTo>
                                <a:lnTo>
                                  <a:pt x="6512" y="59"/>
                                </a:lnTo>
                                <a:lnTo>
                                  <a:pt x="6512" y="65"/>
                                </a:lnTo>
                                <a:lnTo>
                                  <a:pt x="6512" y="57"/>
                                </a:lnTo>
                                <a:lnTo>
                                  <a:pt x="6512" y="37"/>
                                </a:lnTo>
                                <a:lnTo>
                                  <a:pt x="6512" y="15"/>
                                </a:lnTo>
                                <a:lnTo>
                                  <a:pt x="6512" y="-15"/>
                                </a:lnTo>
                                <a:lnTo>
                                  <a:pt x="6512" y="-43"/>
                                </a:lnTo>
                                <a:lnTo>
                                  <a:pt x="6513" y="-78"/>
                                </a:lnTo>
                                <a:lnTo>
                                  <a:pt x="6513" y="-116"/>
                                </a:lnTo>
                                <a:lnTo>
                                  <a:pt x="6513" y="-155"/>
                                </a:lnTo>
                                <a:lnTo>
                                  <a:pt x="6513" y="-193"/>
                                </a:lnTo>
                                <a:lnTo>
                                  <a:pt x="6513" y="-232"/>
                                </a:lnTo>
                                <a:lnTo>
                                  <a:pt x="6513" y="-274"/>
                                </a:lnTo>
                                <a:lnTo>
                                  <a:pt x="6513" y="-319"/>
                                </a:lnTo>
                                <a:lnTo>
                                  <a:pt x="6513" y="-366"/>
                                </a:lnTo>
                                <a:lnTo>
                                  <a:pt x="6513" y="-416"/>
                                </a:lnTo>
                                <a:lnTo>
                                  <a:pt x="6513" y="-468"/>
                                </a:lnTo>
                                <a:lnTo>
                                  <a:pt x="6513" y="-524"/>
                                </a:lnTo>
                                <a:lnTo>
                                  <a:pt x="6513" y="-584"/>
                                </a:lnTo>
                                <a:lnTo>
                                  <a:pt x="6513" y="-645"/>
                                </a:lnTo>
                                <a:lnTo>
                                  <a:pt x="6513" y="-719"/>
                                </a:lnTo>
                                <a:lnTo>
                                  <a:pt x="6513" y="-806"/>
                                </a:lnTo>
                                <a:lnTo>
                                  <a:pt x="6513" y="-832"/>
                                </a:lnTo>
                                <a:lnTo>
                                  <a:pt x="6513" y="-841"/>
                                </a:lnTo>
                                <a:lnTo>
                                  <a:pt x="6513" y="-842"/>
                                </a:lnTo>
                                <a:lnTo>
                                  <a:pt x="6513" y="-834"/>
                                </a:lnTo>
                                <a:lnTo>
                                  <a:pt x="6513" y="-814"/>
                                </a:lnTo>
                                <a:lnTo>
                                  <a:pt x="6513" y="-749"/>
                                </a:lnTo>
                                <a:lnTo>
                                  <a:pt x="6513" y="-663"/>
                                </a:lnTo>
                                <a:lnTo>
                                  <a:pt x="6513" y="-596"/>
                                </a:lnTo>
                                <a:lnTo>
                                  <a:pt x="6513" y="-541"/>
                                </a:lnTo>
                                <a:lnTo>
                                  <a:pt x="6513" y="-486"/>
                                </a:lnTo>
                                <a:lnTo>
                                  <a:pt x="6513" y="-432"/>
                                </a:lnTo>
                                <a:lnTo>
                                  <a:pt x="6513" y="-383"/>
                                </a:lnTo>
                                <a:lnTo>
                                  <a:pt x="6513" y="-334"/>
                                </a:lnTo>
                                <a:lnTo>
                                  <a:pt x="6513" y="-288"/>
                                </a:lnTo>
                                <a:lnTo>
                                  <a:pt x="6513" y="-244"/>
                                </a:lnTo>
                                <a:lnTo>
                                  <a:pt x="6513" y="-203"/>
                                </a:lnTo>
                                <a:lnTo>
                                  <a:pt x="6513" y="-167"/>
                                </a:lnTo>
                                <a:lnTo>
                                  <a:pt x="6513" y="-131"/>
                                </a:lnTo>
                                <a:lnTo>
                                  <a:pt x="6513" y="-101"/>
                                </a:lnTo>
                                <a:lnTo>
                                  <a:pt x="6513" y="-71"/>
                                </a:lnTo>
                                <a:lnTo>
                                  <a:pt x="6513" y="-49"/>
                                </a:lnTo>
                                <a:lnTo>
                                  <a:pt x="6513" y="-29"/>
                                </a:lnTo>
                                <a:lnTo>
                                  <a:pt x="6513" y="-21"/>
                                </a:lnTo>
                                <a:lnTo>
                                  <a:pt x="6513" y="-24"/>
                                </a:lnTo>
                                <a:lnTo>
                                  <a:pt x="6513" y="-34"/>
                                </a:lnTo>
                                <a:lnTo>
                                  <a:pt x="6513" y="-53"/>
                                </a:lnTo>
                                <a:lnTo>
                                  <a:pt x="6513" y="-77"/>
                                </a:lnTo>
                                <a:lnTo>
                                  <a:pt x="6513" y="-104"/>
                                </a:lnTo>
                                <a:lnTo>
                                  <a:pt x="6513" y="-137"/>
                                </a:lnTo>
                                <a:lnTo>
                                  <a:pt x="6513" y="-173"/>
                                </a:lnTo>
                                <a:lnTo>
                                  <a:pt x="6513" y="-211"/>
                                </a:lnTo>
                                <a:lnTo>
                                  <a:pt x="6513" y="-254"/>
                                </a:lnTo>
                                <a:lnTo>
                                  <a:pt x="6513" y="-300"/>
                                </a:lnTo>
                                <a:lnTo>
                                  <a:pt x="6513" y="-347"/>
                                </a:lnTo>
                                <a:lnTo>
                                  <a:pt x="6513" y="-395"/>
                                </a:lnTo>
                                <a:lnTo>
                                  <a:pt x="6513" y="-450"/>
                                </a:lnTo>
                                <a:lnTo>
                                  <a:pt x="6513" y="-506"/>
                                </a:lnTo>
                                <a:lnTo>
                                  <a:pt x="6513" y="-564"/>
                                </a:lnTo>
                                <a:lnTo>
                                  <a:pt x="6513" y="-626"/>
                                </a:lnTo>
                                <a:lnTo>
                                  <a:pt x="6513" y="-704"/>
                                </a:lnTo>
                                <a:lnTo>
                                  <a:pt x="6513" y="-786"/>
                                </a:lnTo>
                                <a:lnTo>
                                  <a:pt x="6513" y="-809"/>
                                </a:lnTo>
                                <a:lnTo>
                                  <a:pt x="6513" y="-817"/>
                                </a:lnTo>
                                <a:lnTo>
                                  <a:pt x="6513" y="-811"/>
                                </a:lnTo>
                                <a:lnTo>
                                  <a:pt x="6513" y="-789"/>
                                </a:lnTo>
                                <a:lnTo>
                                  <a:pt x="6513" y="-728"/>
                                </a:lnTo>
                                <a:lnTo>
                                  <a:pt x="6513" y="-636"/>
                                </a:lnTo>
                                <a:lnTo>
                                  <a:pt x="6513" y="-569"/>
                                </a:lnTo>
                                <a:lnTo>
                                  <a:pt x="6513" y="-510"/>
                                </a:lnTo>
                                <a:lnTo>
                                  <a:pt x="6513" y="-453"/>
                                </a:lnTo>
                                <a:lnTo>
                                  <a:pt x="6513" y="-399"/>
                                </a:lnTo>
                                <a:lnTo>
                                  <a:pt x="6513" y="-345"/>
                                </a:lnTo>
                                <a:lnTo>
                                  <a:pt x="6513" y="-297"/>
                                </a:lnTo>
                                <a:lnTo>
                                  <a:pt x="6513" y="-250"/>
                                </a:lnTo>
                                <a:lnTo>
                                  <a:pt x="6513" y="-206"/>
                                </a:lnTo>
                                <a:lnTo>
                                  <a:pt x="6513" y="-162"/>
                                </a:lnTo>
                                <a:lnTo>
                                  <a:pt x="6514" y="-124"/>
                                </a:lnTo>
                                <a:lnTo>
                                  <a:pt x="6514" y="-83"/>
                                </a:lnTo>
                                <a:lnTo>
                                  <a:pt x="6514" y="-48"/>
                                </a:lnTo>
                                <a:lnTo>
                                  <a:pt x="6514" y="-19"/>
                                </a:lnTo>
                                <a:lnTo>
                                  <a:pt x="6514" y="4"/>
                                </a:lnTo>
                                <a:lnTo>
                                  <a:pt x="6514" y="28"/>
                                </a:lnTo>
                                <a:lnTo>
                                  <a:pt x="6514" y="41"/>
                                </a:lnTo>
                                <a:lnTo>
                                  <a:pt x="6514" y="42"/>
                                </a:lnTo>
                                <a:lnTo>
                                  <a:pt x="6514" y="39"/>
                                </a:lnTo>
                                <a:lnTo>
                                  <a:pt x="6514" y="27"/>
                                </a:lnTo>
                                <a:lnTo>
                                  <a:pt x="6514" y="5"/>
                                </a:lnTo>
                                <a:lnTo>
                                  <a:pt x="6514" y="-27"/>
                                </a:lnTo>
                                <a:lnTo>
                                  <a:pt x="6514" y="-66"/>
                                </a:lnTo>
                                <a:lnTo>
                                  <a:pt x="6514" y="-107"/>
                                </a:lnTo>
                                <a:lnTo>
                                  <a:pt x="6514" y="-152"/>
                                </a:lnTo>
                                <a:lnTo>
                                  <a:pt x="6514" y="-198"/>
                                </a:lnTo>
                                <a:lnTo>
                                  <a:pt x="6514" y="-252"/>
                                </a:lnTo>
                                <a:lnTo>
                                  <a:pt x="6514" y="-307"/>
                                </a:lnTo>
                                <a:lnTo>
                                  <a:pt x="6514" y="-369"/>
                                </a:lnTo>
                                <a:lnTo>
                                  <a:pt x="6514" y="-451"/>
                                </a:lnTo>
                                <a:lnTo>
                                  <a:pt x="6514" y="-529"/>
                                </a:lnTo>
                                <a:lnTo>
                                  <a:pt x="6514" y="-554"/>
                                </a:lnTo>
                                <a:lnTo>
                                  <a:pt x="6514" y="-561"/>
                                </a:lnTo>
                                <a:lnTo>
                                  <a:pt x="6514" y="-554"/>
                                </a:lnTo>
                                <a:lnTo>
                                  <a:pt x="6514" y="-533"/>
                                </a:lnTo>
                                <a:lnTo>
                                  <a:pt x="6514" y="-472"/>
                                </a:lnTo>
                                <a:lnTo>
                                  <a:pt x="6514" y="-379"/>
                                </a:lnTo>
                                <a:lnTo>
                                  <a:pt x="6514" y="-313"/>
                                </a:lnTo>
                                <a:lnTo>
                                  <a:pt x="6514" y="-252"/>
                                </a:lnTo>
                                <a:lnTo>
                                  <a:pt x="6514" y="-198"/>
                                </a:lnTo>
                                <a:lnTo>
                                  <a:pt x="6514" y="-143"/>
                                </a:lnTo>
                                <a:lnTo>
                                  <a:pt x="6514" y="-92"/>
                                </a:lnTo>
                                <a:lnTo>
                                  <a:pt x="6514" y="-41"/>
                                </a:lnTo>
                                <a:lnTo>
                                  <a:pt x="6514" y="4"/>
                                </a:lnTo>
                                <a:lnTo>
                                  <a:pt x="6514" y="48"/>
                                </a:lnTo>
                                <a:lnTo>
                                  <a:pt x="6514" y="88"/>
                                </a:lnTo>
                                <a:lnTo>
                                  <a:pt x="6514" y="126"/>
                                </a:lnTo>
                                <a:lnTo>
                                  <a:pt x="6514" y="165"/>
                                </a:lnTo>
                                <a:lnTo>
                                  <a:pt x="6514" y="202"/>
                                </a:lnTo>
                                <a:lnTo>
                                  <a:pt x="6514" y="232"/>
                                </a:lnTo>
                                <a:lnTo>
                                  <a:pt x="6514" y="259"/>
                                </a:lnTo>
                                <a:lnTo>
                                  <a:pt x="6514" y="283"/>
                                </a:lnTo>
                                <a:lnTo>
                                  <a:pt x="6514" y="307"/>
                                </a:lnTo>
                                <a:lnTo>
                                  <a:pt x="6514" y="325"/>
                                </a:lnTo>
                                <a:lnTo>
                                  <a:pt x="6514" y="350"/>
                                </a:lnTo>
                                <a:lnTo>
                                  <a:pt x="6514" y="367"/>
                                </a:lnTo>
                                <a:lnTo>
                                  <a:pt x="6514" y="383"/>
                                </a:lnTo>
                                <a:lnTo>
                                  <a:pt x="6514" y="388"/>
                                </a:lnTo>
                                <a:lnTo>
                                  <a:pt x="6514" y="384"/>
                                </a:lnTo>
                                <a:lnTo>
                                  <a:pt x="6515" y="369"/>
                                </a:lnTo>
                                <a:lnTo>
                                  <a:pt x="6515" y="348"/>
                                </a:lnTo>
                                <a:lnTo>
                                  <a:pt x="6515" y="318"/>
                                </a:lnTo>
                                <a:lnTo>
                                  <a:pt x="6515" y="283"/>
                                </a:lnTo>
                                <a:lnTo>
                                  <a:pt x="6515" y="247"/>
                                </a:lnTo>
                                <a:lnTo>
                                  <a:pt x="6515" y="207"/>
                                </a:lnTo>
                                <a:lnTo>
                                  <a:pt x="6515" y="170"/>
                                </a:lnTo>
                                <a:lnTo>
                                  <a:pt x="6515" y="130"/>
                                </a:lnTo>
                                <a:lnTo>
                                  <a:pt x="6515" y="95"/>
                                </a:lnTo>
                                <a:lnTo>
                                  <a:pt x="6515" y="61"/>
                                </a:lnTo>
                                <a:lnTo>
                                  <a:pt x="6515" y="25"/>
                                </a:lnTo>
                                <a:lnTo>
                                  <a:pt x="6515" y="-8"/>
                                </a:lnTo>
                                <a:lnTo>
                                  <a:pt x="6515" y="-39"/>
                                </a:lnTo>
                                <a:lnTo>
                                  <a:pt x="6515" y="-75"/>
                                </a:lnTo>
                                <a:lnTo>
                                  <a:pt x="6515" y="-116"/>
                                </a:lnTo>
                                <a:lnTo>
                                  <a:pt x="6515" y="-155"/>
                                </a:lnTo>
                                <a:lnTo>
                                  <a:pt x="6515" y="-200"/>
                                </a:lnTo>
                                <a:lnTo>
                                  <a:pt x="6515" y="-242"/>
                                </a:lnTo>
                                <a:lnTo>
                                  <a:pt x="6515" y="-289"/>
                                </a:lnTo>
                                <a:lnTo>
                                  <a:pt x="6515" y="-335"/>
                                </a:lnTo>
                                <a:lnTo>
                                  <a:pt x="6515" y="-387"/>
                                </a:lnTo>
                                <a:lnTo>
                                  <a:pt x="6515" y="-436"/>
                                </a:lnTo>
                                <a:lnTo>
                                  <a:pt x="6515" y="-490"/>
                                </a:lnTo>
                                <a:lnTo>
                                  <a:pt x="6515" y="-541"/>
                                </a:lnTo>
                                <a:lnTo>
                                  <a:pt x="6515" y="-601"/>
                                </a:lnTo>
                                <a:lnTo>
                                  <a:pt x="6515" y="-668"/>
                                </a:lnTo>
                                <a:lnTo>
                                  <a:pt x="6515" y="-808"/>
                                </a:lnTo>
                                <a:lnTo>
                                  <a:pt x="6515" y="-832"/>
                                </a:lnTo>
                                <a:lnTo>
                                  <a:pt x="6515" y="-839"/>
                                </a:lnTo>
                                <a:lnTo>
                                  <a:pt x="6515" y="-832"/>
                                </a:lnTo>
                                <a:lnTo>
                                  <a:pt x="6515" y="-811"/>
                                </a:lnTo>
                                <a:lnTo>
                                  <a:pt x="6515" y="-745"/>
                                </a:lnTo>
                                <a:lnTo>
                                  <a:pt x="6515" y="-658"/>
                                </a:lnTo>
                                <a:lnTo>
                                  <a:pt x="6515" y="-596"/>
                                </a:lnTo>
                                <a:lnTo>
                                  <a:pt x="6515" y="-540"/>
                                </a:lnTo>
                                <a:lnTo>
                                  <a:pt x="6515" y="-484"/>
                                </a:lnTo>
                                <a:lnTo>
                                  <a:pt x="6515" y="-433"/>
                                </a:lnTo>
                                <a:lnTo>
                                  <a:pt x="6515" y="-383"/>
                                </a:lnTo>
                                <a:lnTo>
                                  <a:pt x="6515" y="-333"/>
                                </a:lnTo>
                                <a:lnTo>
                                  <a:pt x="6515" y="-284"/>
                                </a:lnTo>
                                <a:lnTo>
                                  <a:pt x="6515" y="-236"/>
                                </a:lnTo>
                                <a:lnTo>
                                  <a:pt x="6515" y="-194"/>
                                </a:lnTo>
                                <a:lnTo>
                                  <a:pt x="6515" y="-150"/>
                                </a:lnTo>
                                <a:lnTo>
                                  <a:pt x="6515" y="-110"/>
                                </a:lnTo>
                                <a:lnTo>
                                  <a:pt x="6515" y="-69"/>
                                </a:lnTo>
                                <a:lnTo>
                                  <a:pt x="6515" y="-37"/>
                                </a:lnTo>
                                <a:lnTo>
                                  <a:pt x="6515" y="1"/>
                                </a:lnTo>
                                <a:lnTo>
                                  <a:pt x="6516" y="40"/>
                                </a:lnTo>
                                <a:lnTo>
                                  <a:pt x="6516" y="79"/>
                                </a:lnTo>
                                <a:lnTo>
                                  <a:pt x="6516" y="119"/>
                                </a:lnTo>
                                <a:lnTo>
                                  <a:pt x="6516" y="156"/>
                                </a:lnTo>
                                <a:lnTo>
                                  <a:pt x="6516" y="195"/>
                                </a:lnTo>
                                <a:lnTo>
                                  <a:pt x="6516" y="235"/>
                                </a:lnTo>
                                <a:lnTo>
                                  <a:pt x="6516" y="274"/>
                                </a:lnTo>
                                <a:lnTo>
                                  <a:pt x="6516" y="313"/>
                                </a:lnTo>
                                <a:lnTo>
                                  <a:pt x="6516" y="354"/>
                                </a:lnTo>
                                <a:lnTo>
                                  <a:pt x="6516" y="390"/>
                                </a:lnTo>
                                <a:lnTo>
                                  <a:pt x="6516" y="430"/>
                                </a:lnTo>
                                <a:lnTo>
                                  <a:pt x="6516" y="470"/>
                                </a:lnTo>
                                <a:lnTo>
                                  <a:pt x="6516" y="508"/>
                                </a:lnTo>
                                <a:lnTo>
                                  <a:pt x="6516" y="543"/>
                                </a:lnTo>
                                <a:lnTo>
                                  <a:pt x="6516" y="579"/>
                                </a:lnTo>
                                <a:lnTo>
                                  <a:pt x="6517" y="617"/>
                                </a:lnTo>
                                <a:lnTo>
                                  <a:pt x="6517" y="654"/>
                                </a:lnTo>
                                <a:lnTo>
                                  <a:pt x="6517" y="689"/>
                                </a:lnTo>
                                <a:lnTo>
                                  <a:pt x="6517" y="722"/>
                                </a:lnTo>
                                <a:lnTo>
                                  <a:pt x="6518" y="758"/>
                                </a:lnTo>
                                <a:lnTo>
                                  <a:pt x="6518" y="791"/>
                                </a:lnTo>
                                <a:lnTo>
                                  <a:pt x="6518" y="823"/>
                                </a:lnTo>
                                <a:lnTo>
                                  <a:pt x="6519" y="861"/>
                                </a:lnTo>
                                <a:lnTo>
                                  <a:pt x="6519" y="892"/>
                                </a:lnTo>
                                <a:lnTo>
                                  <a:pt x="6520" y="923"/>
                                </a:lnTo>
                                <a:lnTo>
                                  <a:pt x="6521" y="948"/>
                                </a:lnTo>
                                <a:lnTo>
                                  <a:pt x="6522" y="978"/>
                                </a:lnTo>
                                <a:lnTo>
                                  <a:pt x="6523" y="1008"/>
                                </a:lnTo>
                                <a:lnTo>
                                  <a:pt x="6524" y="1033"/>
                                </a:lnTo>
                                <a:lnTo>
                                  <a:pt x="6524" y="1027"/>
                                </a:lnTo>
                                <a:lnTo>
                                  <a:pt x="6524" y="1015"/>
                                </a:lnTo>
                                <a:lnTo>
                                  <a:pt x="6524" y="996"/>
                                </a:lnTo>
                                <a:lnTo>
                                  <a:pt x="6524" y="970"/>
                                </a:lnTo>
                                <a:lnTo>
                                  <a:pt x="6524" y="941"/>
                                </a:lnTo>
                                <a:lnTo>
                                  <a:pt x="6524" y="909"/>
                                </a:lnTo>
                                <a:lnTo>
                                  <a:pt x="6524" y="871"/>
                                </a:lnTo>
                                <a:lnTo>
                                  <a:pt x="6524" y="827"/>
                                </a:lnTo>
                                <a:lnTo>
                                  <a:pt x="6524" y="786"/>
                                </a:lnTo>
                                <a:lnTo>
                                  <a:pt x="6524" y="743"/>
                                </a:lnTo>
                                <a:lnTo>
                                  <a:pt x="6524" y="698"/>
                                </a:lnTo>
                                <a:lnTo>
                                  <a:pt x="6524" y="653"/>
                                </a:lnTo>
                                <a:lnTo>
                                  <a:pt x="6524" y="606"/>
                                </a:lnTo>
                                <a:lnTo>
                                  <a:pt x="6524" y="552"/>
                                </a:lnTo>
                                <a:lnTo>
                                  <a:pt x="6524" y="498"/>
                                </a:lnTo>
                                <a:lnTo>
                                  <a:pt x="6524" y="445"/>
                                </a:lnTo>
                                <a:lnTo>
                                  <a:pt x="6524" y="393"/>
                                </a:lnTo>
                                <a:lnTo>
                                  <a:pt x="6524" y="343"/>
                                </a:lnTo>
                                <a:lnTo>
                                  <a:pt x="6524" y="287"/>
                                </a:lnTo>
                                <a:lnTo>
                                  <a:pt x="6524" y="233"/>
                                </a:lnTo>
                                <a:lnTo>
                                  <a:pt x="6524" y="175"/>
                                </a:lnTo>
                                <a:lnTo>
                                  <a:pt x="6524" y="120"/>
                                </a:lnTo>
                                <a:lnTo>
                                  <a:pt x="6524" y="62"/>
                                </a:lnTo>
                                <a:lnTo>
                                  <a:pt x="6524" y="2"/>
                                </a:lnTo>
                                <a:lnTo>
                                  <a:pt x="6524" y="-58"/>
                                </a:lnTo>
                                <a:lnTo>
                                  <a:pt x="6524" y="-118"/>
                                </a:lnTo>
                                <a:lnTo>
                                  <a:pt x="6524" y="-184"/>
                                </a:lnTo>
                                <a:lnTo>
                                  <a:pt x="6524" y="-254"/>
                                </a:lnTo>
                                <a:lnTo>
                                  <a:pt x="6524" y="-410"/>
                                </a:lnTo>
                                <a:lnTo>
                                  <a:pt x="6524" y="-443"/>
                                </a:lnTo>
                                <a:lnTo>
                                  <a:pt x="6524" y="-459"/>
                                </a:lnTo>
                                <a:lnTo>
                                  <a:pt x="6524" y="-470"/>
                                </a:lnTo>
                                <a:lnTo>
                                  <a:pt x="6524" y="-474"/>
                                </a:lnTo>
                                <a:lnTo>
                                  <a:pt x="6548" y="-456"/>
                                </a:lnTo>
                                <a:lnTo>
                                  <a:pt x="6657" y="-387"/>
                                </a:lnTo>
                                <a:lnTo>
                                  <a:pt x="6741" y="-343"/>
                                </a:lnTo>
                                <a:lnTo>
                                  <a:pt x="6796" y="-311"/>
                                </a:lnTo>
                                <a:lnTo>
                                  <a:pt x="6849" y="-279"/>
                                </a:lnTo>
                                <a:lnTo>
                                  <a:pt x="6872" y="-265"/>
                                </a:lnTo>
                                <a:lnTo>
                                  <a:pt x="6932" y="-245"/>
                                </a:lnTo>
                                <a:lnTo>
                                  <a:pt x="7047" y="-199"/>
                                </a:lnTo>
                                <a:lnTo>
                                  <a:pt x="7088" y="-182"/>
                                </a:lnTo>
                                <a:lnTo>
                                  <a:pt x="7167" y="-152"/>
                                </a:lnTo>
                                <a:lnTo>
                                  <a:pt x="7235" y="-124"/>
                                </a:lnTo>
                                <a:lnTo>
                                  <a:pt x="7336" y="-96"/>
                                </a:lnTo>
                                <a:lnTo>
                                  <a:pt x="7416" y="-79"/>
                                </a:lnTo>
                                <a:lnTo>
                                  <a:pt x="7479" y="-64"/>
                                </a:lnTo>
                                <a:lnTo>
                                  <a:pt x="7495" y="-57"/>
                                </a:lnTo>
                                <a:lnTo>
                                  <a:pt x="7500" y="-58"/>
                                </a:lnTo>
                                <a:lnTo>
                                  <a:pt x="7520" y="-55"/>
                                </a:lnTo>
                                <a:lnTo>
                                  <a:pt x="7529" y="-47"/>
                                </a:lnTo>
                                <a:lnTo>
                                  <a:pt x="7551" y="-24"/>
                                </a:lnTo>
                                <a:lnTo>
                                  <a:pt x="7615" y="10"/>
                                </a:lnTo>
                                <a:lnTo>
                                  <a:pt x="7653" y="35"/>
                                </a:lnTo>
                                <a:lnTo>
                                  <a:pt x="7679" y="47"/>
                                </a:lnTo>
                                <a:lnTo>
                                  <a:pt x="7698" y="65"/>
                                </a:lnTo>
                                <a:lnTo>
                                  <a:pt x="7712" y="72"/>
                                </a:lnTo>
                                <a:lnTo>
                                  <a:pt x="7725" y="89"/>
                                </a:lnTo>
                                <a:lnTo>
                                  <a:pt x="7745" y="107"/>
                                </a:lnTo>
                                <a:lnTo>
                                  <a:pt x="7772" y="116"/>
                                </a:lnTo>
                                <a:lnTo>
                                  <a:pt x="7781" y="118"/>
                                </a:lnTo>
                                <a:lnTo>
                                  <a:pt x="7805" y="134"/>
                                </a:lnTo>
                                <a:lnTo>
                                  <a:pt x="7819" y="138"/>
                                </a:lnTo>
                                <a:lnTo>
                                  <a:pt x="7827" y="139"/>
                                </a:lnTo>
                                <a:lnTo>
                                  <a:pt x="7837" y="137"/>
                                </a:lnTo>
                                <a:lnTo>
                                  <a:pt x="7843" y="138"/>
                                </a:lnTo>
                                <a:lnTo>
                                  <a:pt x="7848" y="136"/>
                                </a:lnTo>
                                <a:lnTo>
                                  <a:pt x="7853" y="150"/>
                                </a:lnTo>
                                <a:lnTo>
                                  <a:pt x="7901" y="162"/>
                                </a:lnTo>
                                <a:lnTo>
                                  <a:pt x="7971" y="180"/>
                                </a:lnTo>
                                <a:lnTo>
                                  <a:pt x="8033" y="237"/>
                                </a:lnTo>
                                <a:lnTo>
                                  <a:pt x="8068" y="292"/>
                                </a:lnTo>
                                <a:lnTo>
                                  <a:pt x="8088" y="318"/>
                                </a:lnTo>
                                <a:lnTo>
                                  <a:pt x="8096" y="331"/>
                                </a:lnTo>
                                <a:lnTo>
                                  <a:pt x="8111" y="365"/>
                                </a:lnTo>
                                <a:lnTo>
                                  <a:pt x="8129" y="373"/>
                                </a:lnTo>
                                <a:lnTo>
                                  <a:pt x="8160" y="430"/>
                                </a:lnTo>
                                <a:lnTo>
                                  <a:pt x="8181" y="471"/>
                                </a:lnTo>
                                <a:lnTo>
                                  <a:pt x="8201" y="511"/>
                                </a:lnTo>
                                <a:lnTo>
                                  <a:pt x="8250" y="593"/>
                                </a:lnTo>
                                <a:lnTo>
                                  <a:pt x="8260" y="610"/>
                                </a:lnTo>
                                <a:lnTo>
                                  <a:pt x="8281" y="637"/>
                                </a:lnTo>
                                <a:lnTo>
                                  <a:pt x="8299" y="681"/>
                                </a:lnTo>
                                <a:lnTo>
                                  <a:pt x="8317" y="728"/>
                                </a:lnTo>
                                <a:lnTo>
                                  <a:pt x="8324" y="749"/>
                                </a:lnTo>
                                <a:lnTo>
                                  <a:pt x="8335" y="793"/>
                                </a:lnTo>
                                <a:lnTo>
                                  <a:pt x="8341" y="817"/>
                                </a:lnTo>
                                <a:lnTo>
                                  <a:pt x="8346" y="864"/>
                                </a:lnTo>
                                <a:lnTo>
                                  <a:pt x="8351" y="914"/>
                                </a:lnTo>
                                <a:lnTo>
                                  <a:pt x="8356" y="961"/>
                                </a:lnTo>
                                <a:lnTo>
                                  <a:pt x="8358" y="986"/>
                                </a:lnTo>
                                <a:lnTo>
                                  <a:pt x="8375" y="1024"/>
                                </a:lnTo>
                                <a:lnTo>
                                  <a:pt x="8400" y="977"/>
                                </a:lnTo>
                                <a:lnTo>
                                  <a:pt x="8449" y="893"/>
                                </a:lnTo>
                                <a:lnTo>
                                  <a:pt x="8466" y="875"/>
                                </a:lnTo>
                                <a:lnTo>
                                  <a:pt x="8476" y="870"/>
                                </a:lnTo>
                                <a:lnTo>
                                  <a:pt x="8486" y="870"/>
                                </a:lnTo>
                                <a:lnTo>
                                  <a:pt x="8496" y="882"/>
                                </a:lnTo>
                                <a:lnTo>
                                  <a:pt x="8540" y="1040"/>
                                </a:lnTo>
                                <a:lnTo>
                                  <a:pt x="8548" y="1097"/>
                                </a:lnTo>
                                <a:lnTo>
                                  <a:pt x="8554" y="1143"/>
                                </a:lnTo>
                                <a:lnTo>
                                  <a:pt x="8559" y="1178"/>
                                </a:lnTo>
                                <a:lnTo>
                                  <a:pt x="8564" y="1211"/>
                                </a:lnTo>
                                <a:lnTo>
                                  <a:pt x="8571" y="1247"/>
                                </a:lnTo>
                                <a:lnTo>
                                  <a:pt x="8585" y="1318"/>
                                </a:lnTo>
                                <a:lnTo>
                                  <a:pt x="8593" y="1366"/>
                                </a:lnTo>
                                <a:lnTo>
                                  <a:pt x="8602" y="1415"/>
                                </a:lnTo>
                                <a:lnTo>
                                  <a:pt x="8607" y="1443"/>
                                </a:lnTo>
                                <a:lnTo>
                                  <a:pt x="8617" y="1492"/>
                                </a:lnTo>
                                <a:lnTo>
                                  <a:pt x="8626" y="1536"/>
                                </a:lnTo>
                                <a:lnTo>
                                  <a:pt x="8633" y="1572"/>
                                </a:lnTo>
                                <a:lnTo>
                                  <a:pt x="8643" y="1618"/>
                                </a:lnTo>
                                <a:lnTo>
                                  <a:pt x="8651" y="1655"/>
                                </a:lnTo>
                                <a:lnTo>
                                  <a:pt x="8667" y="1721"/>
                                </a:lnTo>
                                <a:lnTo>
                                  <a:pt x="8678" y="1767"/>
                                </a:lnTo>
                                <a:lnTo>
                                  <a:pt x="8689" y="1813"/>
                                </a:lnTo>
                                <a:lnTo>
                                  <a:pt x="8698" y="1851"/>
                                </a:lnTo>
                                <a:lnTo>
                                  <a:pt x="8706" y="1880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B1D8E6" id="Group 28" o:spid="_x0000_s1026" style="position:absolute;margin-left:130.1pt;margin-top:-.8pt;width:363.45pt;height:210.6pt;z-index:251653120;mso-position-horizontal-relative:page" coordorigin="2602,-16" coordsize="7269,4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">
                <v:rect id="Rectangle 33" o:spid="_x0000_s1027" style="position:absolute;left:2607;top:-10;width:7257;height:4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" filled="f" strokeweight=".21164mm"/>
                <v:rect id="Rectangle 32" o:spid="_x0000_s1028" style="position:absolute;left:2607;top:-10;width:7257;height:4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/>
                <v:shape id="AutoShape 31" o:spid="_x0000_s1029" style="position:absolute;left:1133;top:2289;width:9071;height:5251;visibility:visible;mso-wrap-style:square;v-text-anchor:top" coordsize="9071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" path="m1474,1901r7256,l8730,-2299r-7256,l1474,1901xm1474,1901r7256,m1500,1775r,126m1674,1838r,63m1776,1838r,63m1848,1838r,63m1904,1838r,63m1950,1838r,63m1988,1838r,63m2022,1838r,63m2051,1838r,63m2078,1775r,126m2252,1838r,63m2353,1838r,63m2425,1838r,63m2481,1838r,63m2527,1838r,63m2566,1838r,63m2599,1838r,63m2629,1838r,63m2655,1775r,126m2829,1838r,63m2931,1838r,63m3003,1838r,63m3059,1838r,63m3105,1838r,63m3143,1838r,63m3177,1838r,63m3206,1838r,63m3233,1775r,126m3407,1838r,63m3508,1838r,63m3580,1838r,63m3636,1838r,63m3682,1838r,63m3721,1838r,63m3754,1838r,63m3784,1838r,63m3810,1775r,126m3984,1838r,63m4086,1838r,63m4158,1838r,63m4214,1838r,63m4260,1838r,63m4298,1838r,63m4332,1838r,63m4361,1838r,63m4388,1775r,126m4562,1838r,63m4663,1838r,63m4736,1838r,63m4792,1838r,63m4837,1838r,63m4876,1838r,63m4909,1838r,63m4939,1838r,63m4965,1775r,126m5139,1838r,63m5241,1838r,63m5313,1838r,63m5369,1838r,63m5415,1838r,63m5453,1838r,63m5487,1838r,63m5516,1838r,63m5543,1775r,126m5717,1838r,63m5818,1838r,63m5891,1838r,63m5947,1838r,63m5992,1838r,63m6031,1838r,63m6064,1838r,63m6094,1838r,63m6120,1775r,126m6294,1838r,63m6396,1838r,63m6468,1838r,63m6524,1838r,63m6570,1838r,63m6608,1838r,63m6642,1838r,63m6672,1838r,63m6698,1775r,126m6872,1838r,63m6973,1838r,63m7046,1838r,63m7102,1838r,63m7147,1838r,63m7186,1838r,63m7219,1838r,63m7249,1838r,63m7275,1775r,126m7449,1838r,63m7551,1838r,63m7623,1838r,63m7679,1838r,63m7725,1838r,63m7764,1838r,63m7797,1838r,63m7827,1838r,63m7853,1775r,126m8027,1838r,63m8129,1838r,63m8201,1838r,63m8257,1838r,63m8302,1838r,63m8341,1838r,63m8375,1838r,63m8404,1838r,63m8430,1775r,126m8604,1838r,63m8706,1838r,63e" filled="f" strokeweight=".21164mm">
                  <v:path arrowok="t" o:connecttype="custom" o:connectlocs="1474,-10;1500,4064;1776,4127;1904,4127;1988,4127;2051,4127;2252,4127;2425,4127;2527,4127;2599,4127;2655,4064;2931,4127;3059,4127;3143,4127;3206,4127;3407,4127;3580,4127;3682,4127;3754,4127;3810,4064;4086,4127;4214,4127;4298,4127;4361,4127;4562,4127;4736,4127;4837,4127;4909,4127;4965,4064;5241,4127;5369,4127;5453,4127;5516,4127;5717,4127;5891,4127;5992,4127;6064,4127;6120,4064;6396,4127;6524,4127;6608,4127;6672,4127;6872,4127;7046,4127;7147,4127;7219,4127;7275,4064;7551,4127;7679,4127;7764,4127;7827,4127;8027,4127;8201,4127;8302,4127;8375,4127;8430,4064;8706,4127" o:connectangles="0,0,0,0,0,0,0,0,0,0,0,0,0,0,0,0,0,0,0,0,0,0,0,0,0,0,0,0,0,0,0,0,0,0,0,0,0,0,0,0,0,0,0,0,0,0,0,0,0,0,0,0,0,0,0,0,0"/>
                </v:shape>
                <v:line id="Line 30" o:spid="_x0000_s1030" style="position:absolute;visibility:visible;mso-wrap-style:square" from="2608,-10" to="2608,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" strokeweight=".6pt"/>
                <v:shape id="AutoShape 29" o:spid="_x0000_s1031" style="position:absolute;left:1133;top:2289;width:9041;height:5230;visibility:visible;mso-wrap-style:square;v-text-anchor:top" coordsize="9041,5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" path="m1583,1884r-109,m1691,1864r-217,m1583,1732r-109,m1583,1654r-109,m1583,1600r-109,m1583,1557r-109,m1583,1522r-109,m1583,1493r-109,m1583,1467r-109,m1583,1445r-109,m1691,1425r-217,m1583,1293r-109,m1583,1215r-109,m1583,1160r-109,m1583,1118r-109,m1583,1083r-109,m1583,1054r-109,m1583,1028r-109,m1583,1006r-109,m1691,985r-217,m1583,853r-109,m1583,776r-109,m1583,721r-109,m1583,678r-109,m1583,644r-109,m1583,614r-109,m1583,589r-109,m1583,566r-109,m1691,546r-217,m1583,414r-109,m1583,337r-109,m1583,282r-109,m1583,239r-109,m1583,204r-109,m1583,175r-109,m1583,149r-109,m1583,127r-109,m1691,107r-217,m1583,-25r-109,m1583,-103r-109,m1583,-158r-109,m1583,-200r-109,m1583,-235r-109,m1583,-264r-109,m1583,-290r-109,m1583,-312r-109,m1691,-332r-217,m1583,-465r-109,m1583,-542r-109,m1583,-597r-109,m1583,-640r-109,m1583,-674r-109,m1583,-704r-109,m1583,-729r-109,m1583,-752r-109,m1691,-772r-217,m1583,-904r-109,m1583,-981r-109,m1583,-1036r-109,m1583,-1079r-109,m1583,-1114r-109,m1583,-1143r-109,m1583,-1169r-109,m1583,-1191r-109,m1691,-1211r-217,m1583,-1343r-109,m1583,-1421r-109,m1583,-1476r-109,m1583,-1518r-109,m1583,-1553r-109,m1583,-1582r-109,m1583,-1608r-109,m1583,-1630r-109,m1691,-1650r-217,m1583,-1783r-109,m1583,-1860r-109,m1583,-1915r-109,m1583,-1957r-109,m1583,-1992r-109,m1583,-2022r-109,m1583,-2047r-109,m1583,-2070r-109,m1691,-2090r-217,m1583,-2222r-109,m1583,-2299r-109,m1500,-1954r68,26l1635,-1903r68,26l1769,-1852r68,26l1903,-1801r69,26l2038,-1750r68,26l2172,-1699r68,26l2307,-1648r68,26l2441,-1597r68,26l2575,-1546r68,26l2710,-1495r68,26l2844,-1443r68,25l2978,-1393r69,26l3113,-1342r68,26l3247,-1291r68,26l3382,-1241r65,24l3466,-1209r68,25l3600,-1159r68,25l3758,-1102r66,22l3892,-1056r66,23l4027,-1012r66,20l4161,-974r87,20l4331,-942r55,3l4461,-945r58,-16l4566,-986r40,-34l4635,-1056r23,-39l4676,-1131r14,-37l4702,-1206r11,-41l4722,-1289r8,-41l4736,-1368r6,-43l4747,-1452r5,-40l4755,-1531r4,-43l4762,-1613r3,-42l4767,-1698r2,-42l4771,-1783r2,-43l4774,-1869r1,-41l4777,-1953r1,-43l4779,-2039r1,-46l4781,-2138r2,-70l4784,-2262r1,-16l4786,-2282r1,5l4788,-2256r3,110l4792,-2093r1,47l4794,-2004r1,45l4796,-1917r1,44l4798,-1829r1,40l4801,-1745r2,42l4805,-1661r2,41l4809,-1579r2,43l4814,-1495r3,44l4820,-1411r4,43l4828,-1329r4,44l4837,-1245r5,42l4847,-1164r6,43l4860,-1076r6,40l4874,-991r8,40l4890,-909r9,40l4909,-825r10,39l4929,-744r12,43l4954,-657r12,40l4980,-575r13,38l5008,-495r15,40l5038,-417r16,37l5070,-342r20,41l5105,-272r18,35l5141,-207r16,26l5176,-153r21,27l5216,-107r16,16l5253,-78r24,6l5300,-78r18,-17l5330,-116r7,-22l5342,-158r1,-14l5345,-190r1,-23l5347,-236r,-25l5348,-290r,-28l5348,-349r,-31l5349,-414r,-39l5349,-495r,-46l5349,-590r1,-59l5350,-728r,-53l5350,-802r1,-7l5351,-802r,22l5352,-657r,57l5352,-551r,47l5352,-461r,37l5353,-393r,30l5353,-334r,24l5354,-286r,21l5355,-246r,15l5356,-221r2,6l5361,-219r5,-23l5372,-275r5,-35l5381,-346r4,-40l5388,-425r3,-37l5393,-496r2,-38l5397,-576r2,-38l5400,-648r1,-36l5402,-716r,-34l5403,-782r,-34l5403,-847r1,-34l5404,-914r,-37l5404,-991r,-41l5405,-1078r,-49l5405,-1182r,-59l5405,-1333r1,-47l5406,-1396r,-3l5406,-1394r,24l5407,-1244r,55l5407,-1139r,40l5407,-1061r1,32l5408,-1006r,20l5408,-970r1,6l5409,-968r,-16l5410,-1012r,-34l5411,-1082r,-41l5412,-1163r,-39l5412,-1240r1,-42l5413,-1320r,-42l5413,-1399r,-42l5413,-1483r1,-41l5414,-1568r,-51l5414,-1674r,-62l5415,-1863r,-20l5415,-1888r,4l5416,-1863r,68l5416,-1723r,56l5416,-1618r1,46l5417,-1525r,46l5417,-1437r,44l5417,-1355r1,37l5418,-1279r,41l5418,-1200r1,42l5419,-1115r,38l5420,-1036r,43l5421,-951r1,40l5422,-872r1,41l5424,-789r1,40l5426,-709r1,42l5429,-625r1,41l5432,-542r2,43l5436,-459r2,36l5440,-384r3,40l5446,-309r4,32l5453,-247r4,20l5461,-219r3,-6l5466,-237r2,-19l5470,-285r1,-29l5472,-345r1,-36l5474,-415r1,-36l5476,-489r,-37l5477,-563r,-41l5478,-645r,-41l5478,-725r1,-37l5479,-805r,-36l5479,-881r,-39l5480,-960r,-37l5480,-1040r,-44l5480,-1124r,-50l5480,-1222r,-49l5481,-1328r,-63l5481,-1513r,-22l5481,-1543r1,7l5482,-1512r,139l5482,-1311r,55l5483,-1208r,47l5483,-1113r,40l5483,-1031r,35l5483,-954r,37l5483,-882r1,40l5484,-800r,42l5484,-719r1,42l5485,-635r1,37l5486,-556r1,41l5487,-477r1,39l5488,-401r1,40l5490,-322r1,40l5493,-245r1,38l5496,-170r2,39l5500,-98r2,31l5505,-38r3,26l5513,19r5,29l5523,63r4,9l5532,76r4,-5l5539,61r3,-20l5545,19r2,-30l5549,-46r1,-34l5551,-114r1,-35l5553,-188r1,-38l5554,-264r1,-42l5556,-343r,-39l5556,-418r1,-42l5557,-499r,-38l5557,-577r1,-41l5558,-656r,-38l5558,-731r,-36l5558,-809r1,-37l5559,-887r,-46l5559,-974r,-49l5559,-1074r,-52l5559,-1184r,-60l5559,-1317r1,-83l5560,-1423r,-7l5560,-1424r,19l5560,-1350r,91l5561,-1199r,55l5561,-1091r,52l5561,-992r,48l5561,-906r,43l5561,-823r,41l5561,-747r1,40l5562,-667r,41l5562,-588r,42l5563,-510r,42l5563,-427r1,38l5564,-350r,40l5565,-270r1,40l5566,-190r1,36l5568,-114r1,38l5570,-41r1,30l5573,22r2,32l5577,75r2,18l5582,103r1,1l5585,98r1,-13l5587,68r1,-23l5589,19r,-26l5590,-41r,-35l5590,-108r1,-35l5591,-179r,-36l5591,-252r,-34l5591,-318r1,-40l5592,-399r,-43l5592,-479r,-44l5592,-568r,-48l5592,-663r,-51l5592,-775r,-73l5593,-940r,-25l5593,-973r,6l5593,-945r,70l5594,-796r,64l5594,-675r,52l5594,-571r,46l5594,-482r,42l5594,-402r,42l5594,-324r1,36l5595,-255r,36l5595,-187r,35l5595,-117r1,33l5596,-50r,28l5597,7r,28l5598,61r1,25l5600,105r1,14l5602,133r3,12l5607,146r4,-6l5616,120r3,-22l5622,71r2,-28l5625,14r2,-28l5628,-45r1,-32l5630,-110r,-35l5631,-183r,-38l5632,-259r,-36l5632,-331r1,-40l5633,-411r,-38l5633,-486r,-35l5634,-559r,-36l5634,-630r,-39l5634,-709r,-41l5634,-795r,-48l5634,-891r,-49l5634,-997r,-56l5635,-1118r,-127l5635,-1269r,-7l5635,-1269r,23l5636,-1103r,60l5636,-989r,49l5636,-891r,50l5636,-793r,42l5636,-707r,40l5636,-629r,34l5637,-556r,34l5637,-488r,36l5637,-416r,36l5638,-346r,32l5638,-286r1,18l5639,-253r1,2l5641,-258r,-21l5642,-309r,-31l5643,-372r,-40l5644,-447r,-38l5644,-525r1,-39l5645,-602r,-37l5645,-681r,-39l5645,-757r1,-39l5646,-834r,-40l5646,-911r,-41l5646,-996r,-41l5646,-1083r,-53l5646,-1186r,-53l5646,-1295r,-67l5647,-1482r,-25l5647,-1516r,6l5647,-1491r,58l5647,-1348r1,67l5648,-1223r,52l5648,-1118r,47l5648,-1024r,46l5648,-935r,41l5648,-856r,38l5648,-778r,37l5649,-706r,38l5649,-632r,42l5649,-552r1,38l5650,-475r,39l5650,-402r1,39l5651,-327r1,32l5653,-266r,21l5654,-226r1,8l5656,-223r1,-14l5658,-259r1,-31l5660,-325r,-39l5661,-401r,-37l5662,-478r,-39l5662,-559r1,-40l5663,-637r,-43l5663,-722r1,-42l5664,-804r,-38l5664,-877r,-35l5664,-951r,-40l5664,-1035r,-43l5664,-1124r,-45l5665,-1220r,-52l5665,-1333r,-80l5665,-1475r,-24l5665,-1511r,6l5665,-1480r1,133l5666,-1284r,56l5666,-1178r,47l5666,-1091r,43l5666,-1009r,37l5666,-936r1,37l5667,-867r,25l5667,-828r,9l5667,-823r,-16l5667,-862r,-30l5667,-929r1,-39l5668,-1011r,-51l5668,-1114r,-61l5668,-1255r,-69l5668,-1347r,-5l5668,-1346r1,18l5669,-1273r,90l5669,-1122r,55l5669,-1014r,45l5669,-920r,45l5669,-833r,41l5669,-751r1,36l5670,-677r,37l5670,-603r,37l5670,-531r,37l5671,-457r,39l5671,-378r1,36l5672,-308r1,36l5674,-233r,35l5675,-163r1,35l5677,-94r2,35l5680,-27r2,22l5683,11r2,15l5687,31r2,-5l5691,11r2,-23l5694,-44r2,-30l5696,-106r1,-39l5698,-181r1,-32l5699,-252r1,-38l5700,-330r1,-41l5701,-410r,-39l5702,-491r,-42l5702,-573r,-41l5703,-657r,-41l5703,-737r,-36l5703,-808r,-39l5703,-884r,-42l5703,-969r,-40l5703,-1052r1,-50l5704,-1152r,-55l5704,-1265r,-72l5704,-1434r,-21l5704,-1465r,-1l5704,-1460r,17l5705,-1390r,86l5705,-1241r,55l5705,-1134r,46l5705,-1043r,47l5705,-951r,41l5705,-870r,43l5706,-790r,38l5706,-712r,41l5706,-633r,39l5706,-554r1,42l5707,-473r,38l5708,-392r,43l5708,-310r1,42l5709,-230r1,40l5711,-150r,40l5712,-72r1,33l5714,-4r2,37l5717,67r2,32l5722,126r3,24l5728,166r4,4l5735,167r3,-11l5742,132r3,-28l5748,71r2,-35l5751,5r2,-38l5754,-72r1,-36l5756,-149r1,-40l5758,-228r,-40l5759,-308r,-38l5760,-388r,-44l5760,-470r1,-40l5761,-552r,-43l5761,-636r,-40l5762,-715r,-37l5762,-789r,-40l5762,-868r,-39l5762,-947r,-39l5762,-1024r,-40l5762,-1105r,-43l5762,-1195r,-53l5763,-1306r,-59l5763,-1464r,-44l5763,-1528r,-4l5763,-1527r,20l5763,-1447r,88l5763,-1298r1,57l5764,-1189r,49l5764,-1092r,47l5764,-1003r,39l5764,-925r,39l5764,-850r,37l5764,-775r,36l5765,-701r,43l5765,-620r,40l5765,-542r,41l5766,-460r,37l5766,-382r1,37l5767,-308r1,37l5768,-236r1,37l5770,-165r1,29l5772,-117r1,12l5774,-101r1,-5l5776,-123r1,-24l5778,-179r1,-33l5779,-246r1,-36l5781,-322r,-38l5781,-398r1,-39l5782,-476r,-39l5783,-555r,-40l5783,-636r,-41l5783,-718r1,-40l5784,-798r,-37l5784,-876r,-42l5784,-954r,-40l5784,-1035r,-42l5784,-1120r,-47l5784,-1219r,-56l5784,-1341r1,-107l5785,-1469r,-9l5785,-1472r,22l5785,-1308r,60l5785,-1191r,50l5786,-1097r,42l5786,-1014r,37l5786,-939r,42l5786,-860r,40l5786,-780r,37l5786,-703r1,42l5787,-619r,43l5787,-537r,41l5788,-456r,39l5788,-376r1,38l5789,-299r1,34l5791,-233r,25l5792,-190r1,7l5793,-188r,-13l5794,-218r,-24l5794,-271r,-27l5794,-330r1,-30l5795,-393r,-31l5795,-459r,-40l5795,-538r,-46l5795,-634r,-51l5795,-736r,-56l5795,-849r,-70l5795,-1039r,-25l5796,-1071r,8l5796,-1039r,143l5796,-833r,55l5796,-724r,52l5796,-621r,44l5796,-532r,42l5796,-453r,37l5796,-385r,32l5797,-327r,33l5797,-266r,25l5797,-217r,20l5798,-176r,12l5799,-157r,1l5800,-162r1,-22l5803,-216r1,-34l5805,-288r1,-38l5806,-362r1,-41l5808,-445r,-39l5809,-523r,-39l5809,-601r1,-44l5810,-686r,-41l5811,-767r,-40l5811,-845r,-41l5811,-924r1,-39l5812,-1005r,-39l5812,-1085r,-40l5812,-1163r,-46l5812,-1256r,-46l5812,-1353r,-59l5813,-1500r,-42l5813,-1562r,-3l5813,-1557r,26l5813,-1413r,55l5813,-1305r1,48l5814,-1213r,42l5814,-1130r,42l5814,-1045r,40l5814,-964r,41l5814,-881r1,42l5815,-796r,43l5815,-712r1,43l5816,-627r,40l5817,-544r,42l5818,-459r,40l5819,-378r1,42l5820,-295r1,37l5822,-217r1,39l5824,-141r2,34l5827,-79r2,24l5831,-44r,2l5833,-47r1,-13l5835,-82r1,-26l5837,-138r,-33l5838,-204r,-38l5839,-280r,-39l5839,-360r1,-40l5840,-440r,-40l5840,-520r,-38l5841,-596r,-38l5841,-675r,-39l5841,-751r,-36l5841,-829r,-42l5841,-915r,-42l5841,-1002r,-46l5841,-1102r,-52l5841,-1216r1,-74l5842,-1384r,-23l5842,-1415r,5l5842,-1392r,59l5842,-1257r,55l5842,-1163r,29l5842,-1114r,7l5842,-1111r,-19l5843,-1158r,-45l5843,-1272r,-60l5843,-1350r,-6l5843,-1349r,20l5843,-1262r,80l5843,-1122r,53l5843,-1014r1,51l5844,-915r,40l5844,-834r,41l5844,-754r,37l5844,-685r,35l5844,-614r,38l5844,-537r,41l5845,-455r,36l5845,-378r,41l5846,-299r,38l5846,-223r1,35l5847,-151r1,33l5849,-86r,27l5850,-33r1,22l5853,-1r,1l5854,-8r1,-15l5856,-42r,-28l5857,-101r,-35l5858,-171r,-39l5858,-243r1,-37l5859,-319r,-40l5859,-400r,-39l5860,-478r,-37l5860,-552r,-40l5860,-631r,-37l5860,-708r,-42l5860,-794r,-41l5860,-880r,-48l5860,-978r,-54l5860,-1083r,-61l5861,-1208r,-132l5861,-1366r,-8l5861,-1368r,21l5861,-1283r,84l5861,-1137r,59l5861,-1025r,54l5861,-919r,47l5862,-828r,41l5862,-746r,42l5862,-664r,33l5862,-592r,39l5862,-515r,37l5862,-440r,38l5863,-362r,39l5863,-285r,34l5864,-216r,32l5864,-157r1,22l5865,-120r1,4l5866,-121r1,-15l5867,-159r1,-30l5868,-220r1,-37l5869,-295r,-40l5870,-376r,-41l5870,-455r,-41l5870,-533r,-37l5870,-606r,-38l5871,-682r,-38l5871,-757r,-41l5871,-836r,-41l5871,-922r,-48l5871,-1021r,-47l5871,-1122r,-56l5871,-1238r,-74l5871,-1404r,-25l5872,-1436r,6l5872,-1413r,51l5872,-1266r,65l5872,-1145r,51l5872,-1045r,48l5872,-956r,45l5872,-867r,40l5872,-788r,37l5872,-716r,38l5873,-644r,38l5873,-568r,30l5873,-502r,26l5873,-459r,5l5874,-459r,-16l5874,-497r,-23l5874,-551r,-33l5874,-622r,-45l5874,-716r,-50l5874,-821r,-56l5874,-943r,-125l5874,-1091r,-8l5875,-1093r,20l5875,-1011r,83l5875,-864r,56l5875,-752r,51l5875,-653r,45l5875,-567r,37l5875,-493r,35l5875,-430r,27l5875,-379r1,24l5876,-331r,15l5876,-309r,-6l5877,-334r,-28l5877,-396r,-37l5877,-471r1,-35l5878,-545r,-34l5878,-618r,-37l5878,-691r,-33l5878,-761r,-41l5878,-842r,-44l5878,-932r,-45l5878,-1029r,-51l5878,-1138r,-61l5878,-1271r1,-94l5879,-1391r,-9l5879,-1394r,22l5879,-1304r,82l5879,-1157r,59l5879,-1044r,52l5879,-941r,49l5879,-845r,42l5879,-761r,41l5880,-679r,34l5880,-613r,40l5880,-532r,38l5880,-456r,39l5880,-380r,39l5881,-302r,37l5881,-224r1,38l5882,-147r,38l5883,-74r1,33l5884,-17r1,20l5886,12r,1l5887,5r,-17l5888,-32r,-23l5888,-85r1,-34l5889,-156r,-30l5889,-221r1,-36l5890,-292r,-35l5890,-362r,-36l5890,-432r,-35l5890,-507r,-43l5890,-596r,-48l5890,-694r,-54l5890,-804r,-64l5890,-951r,-67l5891,-1042r,-9l5891,-1044r,23l5891,-975r,18l5891,-952r,-6l5891,-973r,-31l5891,-1048r,-75l5891,-1172r,-17l5891,-1191r,7l5892,-1160r,146l5892,-948r,57l5892,-840r,52l5892,-739r,50l5892,-643r,44l5892,-556r,41l5892,-477r,39l5892,-399r,36l5893,-327r,36l5893,-255r,38l5893,-183r,38l5894,-108r,37l5894,-35r1,32l5895,28r1,23l5896,78r1,18l5898,111r1,5l5901,111r2,-19l5904,64r2,-32l5907,-3r1,-36l5908,-78r1,-40l5910,-159r,-40l5911,-237r,-37l5911,-316r1,-42l5912,-396r,-40l5912,-476r1,-39l5913,-557r,-42l5913,-640r,-41l5913,-722r,-39l5914,-803r,-38l5914,-882r,-38l5914,-964r,-43l5914,-1053r,-52l5914,-1157r,-58l5914,-1291r,-68l5914,-1379r,-6l5914,-1378r1,24l5915,-1222r,60l5915,-1110r,52l5915,-1010r,41l5915,-925r,40l5915,-850r,40l5915,-769r,39l5915,-689r1,38l5916,-612r,39l5916,-534r,40l5916,-459r1,35l5917,-389r,31l5917,-335r1,14l5918,-317r,-5l5919,-336r,-18l5919,-379r,-31l5919,-445r,-37l5919,-517r1,-32l5920,-587r,-31l5920,-653r,-35l5920,-729r,-44l5920,-816r,-46l5920,-910r,-47l5920,-1007r,-54l5920,-1117r,-64l5920,-1277r,-49l5920,-1347r,-6l5920,-1346r1,22l5921,-1250r,82l5921,-1102r,61l5921,-992r,51l5921,-891r,49l5921,-796r,40l5921,-715r,41l5921,-638r,32l5921,-570r,37l5921,-494r,40l5922,-414r,38l5922,-337r,35l5922,-266r1,34l5923,-196r,29l5924,-136r,28l5925,-89r,12l5926,-74r1,-9l5928,-104r1,-25l5929,-161r1,-35l5930,-232r1,-37l5931,-309r1,-38l5932,-384r,-41l5932,-465r1,-38l5933,-542r,-40l5933,-625r,-40l5933,-702r1,-43l5934,-786r,-39l5934,-865r,-40l5934,-944r,-43l5934,-1030r,-47l5934,-1125r,-50l5934,-1229r,-58l5934,-1365r1,-58l5935,-1446r,-7l5935,-1446r,23l5935,-1288r,60l5935,-1173r,51l5935,-1079r,43l5935,-991r,39l5935,-912r,41l5936,-833r,40l5936,-756r,38l5936,-678r,38l5936,-602r,41l5937,-520r,41l5937,-440r,34l5938,-371r,32l5938,-314r1,16l5939,-291r,-5l5939,-308r1,-20l5940,-350r,-30l5940,-413r,-36l5940,-481r,-31l5940,-545r,-31l5940,-614r,-40l5941,-693r,-44l5941,-782r,-47l5941,-878r,-54l5941,-986r,-62l5941,-1124r,-86l5941,-1234r,-11l5941,-1246r,7l5941,-1212r,139l5941,-1007r,54l5941,-900r1,50l5942,-802r,45l5942,-714r,38l5942,-639r,36l5942,-568r,35l5942,-505r,26l5942,-457r,9l5942,-447r,-8l5942,-470r,-24l5943,-519r,-32l5943,-588r,-37l5943,-666r,-45l5943,-758r,-49l5943,-859r,-55l5943,-969r,-68l5943,-1177r,-25l5943,-1210r,6l5943,-1184r,57l5943,-1033r,63l5944,-913r,56l5944,-805r,48l5944,-709r,46l5944,-620r,43l5944,-538r,39l5944,-466r,34l5944,-401r,33l5944,-336r,35l5944,-267r,32l5945,-198r,36l5945,-127r,32l5946,-60r,32l5947,3r,35l5948,66r1,32l5950,125r2,23l5953,163r2,4l5956,164r1,-15l5958,129r1,-24l5959,77r1,-31l5960,11r1,-36l5961,-62r,-37l5961,-138r,-38l5962,-216r,-36l5962,-293r,-36l5962,-363r,-38l5962,-440r,-38l5962,-517r,-40l5962,-599r,-42l5962,-686r,-45l5962,-779r,-49l5962,-882r,-58l5962,-996r1,-67l5963,-1192r,-27l5963,-1229r,7l5963,-1202r,64l5963,-1053r,67l5963,-931r,53l5963,-823r,50l5963,-723r,48l5963,-633r,44l5963,-549r,40l5963,-471r,32l5964,-401r,34l5964,-326r,40l5964,-250r,39l5964,-173r,36l5965,-107r,34l5965,-43r,22l5966,-6r,8l5966,3r1,-5l5967,-16r,-23l5967,-67r1,-30l5968,-134r,-37l5968,-210r,-38l5968,-286r1,-38l5969,-361r,-36l5969,-435r,-32l5969,-504r,-38l5969,-583r,-43l5969,-673r,-44l5969,-767r,-50l5969,-871r,-57l5969,-987r,-68l5969,-1165r,-24l5969,-1197r1,6l5970,-1170r,66l5970,-1021r,63l5970,-900r,57l5970,-792r,50l5970,-694r,46l5970,-603r,41l5970,-520r,36l5970,-450r,37l5970,-376r,35l5970,-307r1,36l5971,-233r,35l5971,-161r,38l5971,-88r1,34l5972,-23r,22l5973,20r,12l5973,34r1,-5l5974,17r,-16l5975,-20r,-20l5975,-62r,-27l5975,-117r,-31l5975,-183r,-35l5975,-260r,-41l5975,-346r,-50l5975,-447r,-57l5975,-557r,-66l5975,-709r,-65l5976,-799r,-6l5976,-799r,21l5976,-713r,85l5976,-563r,55l5976,-456r,52l5976,-359r,44l5976,-272r,38l5976,-201r,34l5976,-136r,24l5976,-92r,18l5977,-52r,13l5977,-28r,3l5977,-28r1,-19l5979,-77r,-35l5980,-150r,-38l5981,-226r,-41l5981,-305r,-38l5982,-384r,-39l5982,-460r,-38l5982,-534r,-36l5982,-604r,-35l5982,-672r1,-38l5983,-747r,-37l5983,-827r,-42l5983,-914r,-49l5983,-1014r,-53l5983,-1123r,-61l5983,-1316r,-24l5983,-1348r,7l5983,-1322r,127l5983,-1147r1,34l5984,-1088r,11l5984,-1075r,-6l5984,-1097r,-31l5984,-1177r,-93l5984,-1290r,-8l5984,-1293r,22l5984,-1192r,70l5984,-1063r,53l5984,-964r1,45l5985,-874r,43l5985,-792r,34l5985,-720r,38l5985,-646r,39l5985,-568r,34l5985,-502r,19l5986,-468r,1l5986,-471r,-10l5986,-501r,-22l5986,-546r,-34l5986,-617r,-41l5986,-700r,-44l5986,-797r,-52l5986,-908r,-62l5986,-1065r,-52l5986,-1137r1,-6l5987,-1136r,19l5987,-1059r,91l5987,-903r,54l5987,-792r,49l5987,-694r,47l5987,-606r,43l5987,-525r,37l5987,-457r,31l5987,-399r,29l5987,-337r1,27l5988,-280r,27l5988,-229r,22l5989,-193r,3l5990,-197r,-19l5990,-244r1,-29l5991,-303r,-35l5992,-377r,-38l5992,-453r,-36l5992,-528r,-38l5992,-606r1,-39l5993,-684r,-38l5993,-758r,-41l5993,-840r,-36l5993,-916r,-39l5993,-995r,-42l5993,-1089r,-55l5993,-1201r,-67l5993,-1370r,-24l5993,-1401r,5l5994,-1381r,48l5994,-1237r,63l5994,-1119r,47l5994,-1027r,43l5994,-942r,43l5994,-857r,40l5994,-780r,38l5994,-705r,42l5994,-625r1,41l5995,-543r,39l5995,-464r,39l5995,-386r,31l5996,-322r,31l5996,-267r1,16l5997,-244r,1l5997,-248r1,-17l5998,-284r,-29l5998,-340r,-32l5998,-406r,-35l5999,-478r,-36l5999,-549r,-33l5999,-619r,-40l5999,-700r,-37l5999,-781r,-48l5999,-878r,-48l5999,-981r,-56l5999,-1105r,-121l5999,-1249r,-7l5999,-1249r1,23l6000,-1079r,64l6000,-957r,47l6000,-858r,48l6000,-764r,40l6000,-680r,33l6000,-613r,38l6000,-537r,38l6000,-462r,34l6000,-401r1,29l6001,-349r,11l6001,-337r,-5l6001,-356r,-22l6001,-404r1,-29l6002,-466r,-33l6002,-534r,-35l6002,-609r,-44l6002,-697r,-49l6002,-797r,-55l6002,-906r,-66l6002,-1057r,-64l6002,-1145r,-7l6002,-1145r,24l6002,-977r,65l6003,-856r,50l6003,-755r,50l6003,-658r,40l6003,-579r,28l6003,-521r,23l6003,-476r,11l6003,-463r,-5l6003,-482r,-22l6003,-529r,-33l6003,-598r,-42l6003,-684r,-46l6003,-778r,-56l6003,-887r,-63l6003,-1030r1,-76l6004,-1129r,-7l6004,-1130r,23l6004,-1034r,81l6004,-889r,59l6004,-779r,49l6004,-686r,41l6004,-599r,40l6004,-528r,34l6004,-461r,25l6004,-415r,24l6005,-370r,9l6005,-359r,-6l6005,-383r1,-27l6006,-444r,-36l6006,-517r,-39l6006,-597r1,-43l6007,-681r,-43l6007,-762r,-41l6007,-845r,-42l6007,-925r,-41l6007,-1010r,-46l6007,-1104r,-51l6007,-1207r1,-66l6008,-1358r,-20l6008,-1387r,6l6008,-1360r,129l6008,-1174r,50l6008,-1074r,44l6008,-988r,39l6008,-909r,38l6009,-831r,38l6009,-753r,43l6009,-669r,42l6009,-589r,40l6009,-510r1,41l6010,-431r,41l6010,-349r1,39l6011,-269r,37l6012,-197r,38l6013,-127r,29l6014,-77r,8l6015,-77r,-11l6015,-99r,-19l6015,-143r,-25l6015,-196r,-35l6015,-265r,-42l6015,-354r,-48l6015,-452r,-53l6015,-563r,-62l6015,-702r,-78l6016,-807r,-11l6016,-819r,8l6016,-785r,144l6016,-578r,57l6016,-468r,53l6016,-368r,47l6016,-276r,41l6016,-196r,31l6016,-140r,23l6016,-97r,20l6016,-57r1,16l6017,-27r,15l6018,-3r,1l6019,-10r2,-23l6022,-66r1,-34l6024,-135r,-35l6024,-201r1,-24l6025,-249r,-24l6025,-296r,-20l6025,-344r,-32l6025,-411r,-36l6025,-487r,-44l6025,-577r,-49l6025,-681r,-61l6026,-813r,-82l6026,-922r,-10l6026,-933r,7l6026,-907r,55l6026,-765r,58l6026,-654r,48l6026,-560r,43l6026,-479r,31l6026,-425r,20l6026,-391r,13l6026,-374r1,-5l6027,-403r,-33l6027,-470r1,-39l6028,-550r,-42l6028,-632r,-41l6028,-715r,-37l6029,-788r,-41l6029,-869r,-37l6029,-951r,-41l6029,-1041r,-52l6029,-1155r,-85l6029,-1265r,-6l6029,-1267r,19l6030,-1142r,42l6030,-1070r,21l6030,-1041r,-5l6030,-1066r,-25l6030,-1129r,-48l6030,-1238r,-65l6030,-1322r,-5l6030,-1319r1,27l6031,-1182r,55l6031,-1075r,47l6031,-984r,44l6031,-899r,41l6031,-815r,38l6031,-739r,39l6032,-660r,38l6032,-580r,40l6032,-503r,38l6033,-430r,36l6033,-359r1,27l6034,-313r,7l6035,-309r,-16l6035,-342r,-25l6035,-397r,-30l6035,-456r1,-32l6036,-520r,-32l6036,-589r,-37l6036,-665r,-41l6036,-746r,-44l6036,-835r,-48l6036,-932r,-54l6036,-1042r,-62l6036,-1173r,-94l6036,-1291r,-11l6036,-1303r,7l6036,-1269r1,140l6037,-1068r,52l6037,-962r,50l6037,-864r,47l6037,-772r,44l6037,-685r,42l6037,-606r,35l6037,-534r,38l6037,-458r,40l6037,-379r,40l6038,-303r,34l6038,-234r,34l6038,-163r1,35l6039,-98r1,32l6040,-39r1,25l6042,1r,1l6043,-4r,-13l6043,-37r,-22l6043,-86r1,-27l6044,-141r,-28l6044,-199r,-31l6044,-267r,-39l6044,-349r,-43l6044,-441r,-50l6044,-540r,-55l6044,-653r,-66l6044,-799r,-78l6044,-901r,-7l6044,-900r,26l6044,-727r,64l6044,-604r1,57l6045,-493r,49l6045,-396r,46l6045,-308r,40l6045,-231r,34l6045,-165r,27l6045,-111r,23l6045,-67r,21l6045,-27r1,7l6046,-15r1,-8l6047,-43r1,-29l6048,-106r1,-34l6049,-174r,-35l6049,-245r1,-37l6050,-321r,-37l6050,-398r,-36l6050,-476r,-38l6051,-553r,-41l6051,-634r,-36l6051,-711r,-37l6051,-788r,-43l6051,-875r,-49l6051,-973r,-52l6051,-1083r,-81l6051,-1220r,-18l6051,-1247r,8l6052,-1214r,127l6052,-1031r,52l6052,-931r,49l6052,-839r,44l6052,-755r,35l6052,-678r,36l6052,-603r,40l6052,-523r,36l6053,-451r,35l6053,-381r,30l6053,-325r1,17l6054,-305r,-4l6054,-322r,-22l6054,-367r1,-33l6055,-433r,-38l6055,-506r,-41l6055,-588r,-39l6055,-669r,-37l6055,-748r,-41l6056,-830r,-45l6056,-921r,-46l6056,-1022r,-64l6056,-1198r,-22l6056,-1227r,8l6056,-1193r,124l6056,-1009r,52l6056,-910r,43l6056,-820r,44l6057,-737r,41l6057,-657r,41l6057,-576r,39l6057,-498r,35l6057,-427r,33l6058,-370r,16l6058,-347r,1l6058,-352r,-15l6058,-387r,-28l6058,-444r1,-34l6059,-514r,-36l6059,-585r,-33l6059,-657r,-39l6059,-737r,-44l6059,-828r,-43l6059,-924r,-52l6059,-1034r,-65l6059,-1184r,-62l6059,-1270r,-7l6059,-1269r,27l6060,-1101r,62l6060,-986r,48l6060,-884r,44l6060,-791r,46l6060,-703r,37l6060,-630r,38l6060,-555r,37l6060,-483r,36l6060,-411r,36l6060,-346r1,26l6061,-301r,18l6061,-277r,-3l6061,-297r1,-23l6062,-348r,-31l6062,-411r,-39l6062,-486r,-36l6062,-560r,-37l6062,-632r,-33l6063,-703r,-40l6063,-780r,-45l6063,-869r,-42l6063,-962r,-50l6063,-1066r,-58l6063,-1199r,-86l6063,-1307r,-8l6063,-1310r,20l6063,-1232r,86l6063,-1084r,55l6063,-978r,50l6063,-881r,45l6064,-790r,42l6064,-708r,40l6064,-632r,41l6064,-556r,38l6064,-481r,38l6064,-405r,36l6064,-330r,33l6065,-263r,34l6065,-198r,24l6066,-160r,16l6066,-139r1,-4l6067,-157r,-21l6068,-201r,-25l6068,-251r,-23l6068,-299r,-26l6068,-355r,-30l6068,-422r,-42l6068,-505r,-44l6068,-594r,-54l6068,-706r,-57l6068,-834r,-98l6068,-958r,-10l6069,-962r,23l6069,-856r,76l6069,-719r,55l6069,-614r,42l6069,-528r,36l6069,-463r,21l6069,-425r,12l6069,-412r,-7l6069,-439r,-30l6069,-502r1,-32l6070,-570r,-37l6070,-645r,-34l6070,-715r,-34l6070,-785r,-44l6070,-871r,-45l6070,-968r,-50l6070,-1076r,-62l6070,-1227r,-52l6070,-1302r,-7l6070,-1304r,18l6070,-1231r1,89l6071,-1078r,55l6071,-971r,49l6071,-877r,38l6071,-800r,33l6071,-736r,24l6071,-691r,16l6071,-672r,-3l6071,-689r,-26l6071,-745r,-32l6071,-816r1,-40l6072,-897r,-40l6072,-982r,-48l6072,-1083r,-56l6072,-1204r,-92l6072,-1318r,-10l6072,-1321r,23l6072,-1164r,59l6072,-1053r,45l6072,-959r,40l6072,-875r1,40l6073,-800r,40l6073,-719r,38l6073,-640r,38l6073,-564r,39l6073,-486r,41l6073,-408r1,41l6074,-329r,41l6074,-250r1,37l6075,-176r,40l6076,-95r,40l6077,-23r,39l6078,49r1,33l6079,107r1,18l6081,132r,-4l6082,116r,-22l6082,72r,-29l6083,14r,-32l6083,-50r,-32l6083,-115r,-34l6083,-180r,-31l6083,-248r,-34l6083,-320r,-37l6083,-398r,-45l6083,-490r,-47l6083,-585r,-52l6083,-692r,-60l6083,-814r1,-78l6084,-982r,-24l6084,-1015r,7l6084,-985r,70l6084,-834r,66l6084,-710r,58l6084,-597r,53l6084,-497r,44l6084,-410r,42l6084,-329r,39l6084,-256r,36l6084,-192r,32l6084,-127r,33l6085,-59r,34l6085,6r,32l6085,61r,22l6085,97r1,7l6086,100r,-14l6086,62r1,-26l6087,6r,-30l6087,-59r,-36l6087,-129r,-38l6087,-205r,-37l6087,-279r1,-37l6088,-354r,-37l6088,-433r,-40l6088,-515r,-49l6088,-614r,-50l6088,-715r,-51l6088,-824r,-62l6088,-953r,-124l6088,-1101r,-8l6088,-1101r,27l6088,-928r,68l6088,-799r,55l6088,-688r,52l6088,-588r,49l6088,-492r,44l6088,-409r1,39l6089,-330r,33l6089,-261r,36l6089,-191r,36l6089,-120r,36l6089,-49r,37l6089,23r,33l6090,90r,27l6090,148r,22l6091,194r,18l6092,225r1,5l6094,224r1,-16l6096,185r1,-31l6098,120r,-30l6099,55r,-36l6099,-17r1,-38l6100,-95r,-43l6101,-175r,-42l6101,-255r,-39l6101,-334r,-39l6102,-415r,-39l6102,-497r,-37l6102,-573r,-39l6102,-651r,-40l6102,-731r,-43l6102,-811r,-40l6102,-898r,-44l6102,-994r,-55l6102,-1107r,-75l6103,-1256r,-21l6103,-1283r,6l6103,-1257r,60l6103,-1118r,60l6103,-1006r,48l6103,-910r,45l6103,-822r,39l6103,-739r,38l6103,-659r,40l6103,-579r,41l6104,-495r,38l6104,-419r,40l6104,-340r,40l6104,-262r,39l6105,-183r,36l6105,-108r,38l6106,-36r,30l6107,16r,18l6107,37r1,-7l6108,16r,-17l6108,-22r,-24l6108,-74r,-29l6108,-134r,-34l6108,-203r,-37l6109,-277r,-41l6109,-362r,-47l6109,-456r,-53l6109,-561r,-56l6109,-678r,-68l6109,-871r,-25l6109,-904r,7l6109,-874r,74l6109,-716r,61l6109,-595r,53l6109,-490r,53l6109,-392r,43l6109,-309r,40l6109,-234r,35l6109,-173r,23l6109,-134r1,11l6110,-118r,-6l6110,-137r,-20l6110,-180r,-29l6110,-241r,-39l6110,-321r,-41l6110,-406r,-46l6110,-505r,-53l6110,-617r,-59l6110,-741r,-122l6110,-890r,-8l6110,-892r,25l6110,-789r,81l6111,-644r,59l6111,-533r,54l6111,-431r,45l6111,-345r,39l6111,-264r,36l6111,-197r,34l6111,-132r,27l6111,-78r,24l6111,-32r,20l6111,1r1,5l6112,r,-15l6113,-36r,-32l6114,-102r,-36l6114,-174r,-37l6115,-248r,-37l6115,-324r,-37l6115,-398r,-37l6115,-471r,-41l6116,-550r,-41l6116,-631r,-38l6116,-709r,-38l6116,-790r,-45l6116,-882r,-50l6116,-984r,-53l6116,-1097r,-84l6116,-1242r,-18l6116,-1268r,5l6116,-1244r,60l6116,-1100r,61l6116,-990r1,45l6117,-897r,41l6117,-816r,31l6117,-756r,23l6117,-719r,6l6117,-717r,-11l6117,-752r,-31l6117,-821r,-37l6117,-901r,-47l6117,-1001r,-61l6117,-1144r,-66l6117,-1231r,-8l6117,-1234r,18l6117,-1166r,92l6118,-1011r,59l6118,-903r,47l6118,-810r,42l6118,-731r,40l6118,-658r,30l6118,-602r,19l6118,-564r,9l6118,-553r,-3l6118,-571r,-21l6118,-623r,-29l6118,-689r,-34l6119,-759r,-41l6119,-843r,-41l6119,-928r,-47l6119,-1026r,-58l6119,-1150r,-87l6119,-1260r,-10l6119,-1263r,24l6119,-1105r,61l6119,-993r,46l6119,-899r,41l6119,-815r,40l6120,-740r,39l6120,-660r,38l6120,-581r,38l6120,-505r,39l6120,-428r,40l6120,-347r1,42l6121,-266r,39l6121,-187r,38l6122,-112r,40l6123,-36r,34l6124,32r,25l6125,77r1,8l6126,81r1,-15l6127,45r1,-31l6128,-17r,-34l6129,-87r,-36l6129,-158r,-37l6129,-227r,-33l6129,-292r,-30l6129,-354r,-37l6129,-429r1,-37l6130,-507r,-45l6130,-602r,-51l6130,-709r,-62l6130,-840r,-109l6130,-976r,-11l6130,-980r,22l6130,-825r,49l6130,-733r,39l6130,-666r,21l6130,-630r,2l6130,-635r,-20l6130,-686r,-32l6130,-755r,-40l6130,-844r1,-48l6131,-946r,-61l6131,-1128r,-21l6131,-1159r,7l6131,-1130r,136l6131,-934r,56l6131,-829r,48l6131,-738r,43l6131,-656r,43l6131,-576r,40l6131,-497r,39l6132,-419r,42l6132,-337r,42l6132,-256r,39l6132,-178r,39l6133,-105r,33l6133,-40r,26l6134,13r,21l6134,45r1,1l6135,40r,-15l6135,5r,-20l6135,-33r,-27l6135,-86r1,-28l6136,-149r,-40l6136,-228r,-44l6136,-319r,-48l6136,-421r,-53l6136,-535r,-66l6136,-736r,-26l6136,-769r,7l6136,-736r,147l6136,-523r,56l6136,-410r,51l6136,-309r,44l6136,-224r,41l6136,-146r,29l6136,-95r,21l6136,-56r1,13l6137,-35r,-4l6137,-56r,-24l6137,-111r1,-34l6138,-180r,-36l6138,-255r,-40l6138,-333r,-38l6138,-409r,-38l6139,-484r,-41l6139,-560r,-40l6139,-640r,-40l6139,-724r,-42l6139,-818r,-52l6139,-924r,-58l6139,-1068r,-59l6139,-1146r,-5l6139,-1144r,22l6139,-982r,58l6139,-870r,52l6139,-767r,42l6139,-681r,40l6140,-601r,39l6140,-521r,34l6140,-452r,37l6140,-380r,35l6140,-311r,30l6140,-250r,22l6140,-211r1,10l6141,-200r,-7l6141,-222r,-27l6141,-281r1,-34l6142,-350r,-33l6142,-423r,-40l6142,-505r,-36l6142,-581r,-39l6142,-658r,-43l6142,-744r,-39l6142,-823r,-42l6142,-911r,-54l6142,-1020r,-60l6143,-1202r,-24l6143,-1232r,4l6143,-1213r,47l6143,-1071r,62l6143,-955r,55l6143,-849r,46l6143,-758r,41l6143,-676r,39l6143,-601r,37l6143,-526r,40l6143,-444r,39l6143,-365r1,40l6144,-285r,37l6144,-208r,40l6144,-128r1,36l6145,-55r,35l6145,10r1,25l6146,53r,15l6147,73r,-7l6148,51r,-16l6148,13r,-23l6148,-33r,-25l6148,-84r,-31l6148,-143r,-31l6149,-207r,-39l6149,-286r,-45l6149,-373r,-45l6149,-470r,-53l6149,-579r,-58l6149,-704r,-87l6149,-857r,-25l6149,-890r,8l6149,-857r,147l6149,-643r,57l6149,-531r,51l6149,-432r,47l6149,-341r,39l6149,-267r,33l6149,-205r,25l6149,-161r,13l6150,-143r,-6l6150,-163r,-22l6150,-213r,-30l6150,-266r,-30l6150,-330r,-35l6150,-399r,-40l6150,-483r,-45l6150,-576r,-50l6150,-676r,-51l6150,-785r,-62l6150,-925r,-81l6150,-1034r,-9l6150,-1044r,8l6151,-1011r,143l6151,-804r,55l6151,-697r,52l6151,-600r,43l6151,-517r,41l6151,-447r,31l6151,-394r,19l6151,-365r,1l6151,-366r,-16l6151,-409r,-31l6151,-478r,-40l6151,-554r1,-40l6152,-633r,-37l6152,-711r,-38l6152,-791r,-47l6152,-887r,-47l6152,-987r,-58l6152,-1114r,-95l6152,-1231r,-10l6152,-1234r,22l6152,-1068r,62l6152,-952r,51l6152,-851r,48l6152,-760r,40l6152,-678r,40l6153,-597r,39l6153,-521r,38l6153,-447r,39l6153,-367r,39l6153,-287r,38l6153,-211r,42l6154,-129r,36l6154,-54r,38l6155,22r,32l6155,84r1,26l6156,127r1,13l6157,145r1,-5l6158,125r1,-20l6159,77r1,-24l6160,18r,-34l6160,-50r1,-35l6161,-120r,-29l6161,-173r,-20l6161,-221r,-32l6161,-289r,-34l6161,-361r,-41l6161,-445r,-54l6161,-553r,-61l6161,-694r,-69l6161,-789r,-8l6161,-789r,22l6162,-643r,50l6162,-551r,35l6162,-484r,16l6162,-455r,2l6162,-458r,-18l6162,-503r,-38l6162,-578r,-40l6162,-654r,-42l6162,-741r,-40l6162,-824r,-44l6162,-915r,-55l6162,-1029r,-66l6162,-1194r,-28l6162,-1231r,7l6163,-1199r,142l6163,-996r,52l6163,-889r,49l6163,-791r,46l6163,-702r,42l6163,-622r,40l6163,-545r,39l6163,-470r,38l6163,-392r,37l6163,-317r,39l6164,-239r,38l6164,-166r,32l6164,-108r,22l6165,-65r,6l6165,-67r,-15l6166,-103r,-32l6166,-166r,-31l6166,-234r,-35l6167,-305r,-37l6167,-383r,-42l6167,-466r,-41l6167,-545r,-36l6167,-616r,-40l6167,-697r,-45l6167,-786r,-46l6167,-883r,-50l6167,-988r,-61l6167,-1172r,-23l6167,-1206r,-1l6167,-1200r1,19l6168,-1119r,85l6168,-975r,57l6168,-865r,52l6168,-768r,44l6168,-681r,39l6168,-604r,38l6168,-531r,35l6168,-461r,38l6168,-391r,35l6168,-321r,32l6169,-260r,15l6169,-232r,5l6169,-235r,-15l6169,-268r,-20l6169,-308r,-25l6169,-362r,-37l6169,-435r,-41l6169,-521r,-48l6170,-618r,-55l6170,-726r,-64l6170,-859r,-101l6170,-986r,-9l6170,-987r,26l6170,-828r,59l6170,-718r,52l6170,-624r,39l6170,-552r,29l6170,-506r,12l6170,-492r,-7l6170,-518r,-27l6170,-580r,-36l6170,-656r,-44l6170,-742r,-44l6171,-835r,-50l6171,-947r,-85l6171,-1083r,-20l6171,-1107r,8l6171,-1074r,129l6171,-886r,51l6171,-788r,49l6171,-692r,39l6171,-615r,41l6171,-539r,38l6171,-461r,38l6171,-386r1,37l6172,-311r,39l6172,-236r,39l6172,-158r,35l6172,-91r1,33l6173,-34r,17l6173,-14r1,-4l6174,-31r,-16l6174,-72r,-30l6174,-136r,-31l6174,-202r1,-37l6175,-276r,-34l6175,-347r,-35l6175,-421r,-40l6175,-505r,-44l6175,-594r,-48l6175,-694r,-52l6175,-800r,-60l6175,-933r,-100l6175,-1061r,-9l6175,-1064r,23l6175,-971r,85l6175,-822r,60l6175,-709r,53l6175,-609r,45l6175,-521r,41l6175,-437r,38l6175,-365r1,30l6176,-303r,33l6176,-235r,29l6176,-179r,19l6176,-149r,3l6176,-152r,-14l6176,-191r,-28l6176,-247r,-29l6176,-307r,-33l6176,-378r,-39l6176,-462r1,-41l6177,-548r,-49l6177,-648r,-50l6177,-753r,-59l6177,-871r,-70l6177,-1046r,-27l6177,-1081r,-1l6177,-1075r,22l6177,-987r,86l6177,-833r,58l6177,-719r,52l6177,-616r,51l6177,-517r,47l6177,-430r,43l6177,-349r,37l6177,-276r,31l6177,-208r,35l6177,-137r1,37l6178,-69r,35l6178,-1r,30l6178,56r,23l6179,95r,5l6179,92r1,-15l6180,51r,-32l6181,-14r,-35l6181,-85r,-39l6181,-160r,-40l6182,-238r,-37l6182,-317r,-40l6182,-398r,-38l6182,-472r,-35l6182,-546r,-40l6182,-630r,-39l6182,-711r,-45l6182,-806r,-53l6182,-916r,-70l6182,-1078r,-22l6182,-1107r,5l6182,-1084r1,54l6183,-941r,58l6183,-829r,52l6183,-736r,42l6183,-656r,33l6183,-591r,22l6183,-559r,-4l6183,-577r,-23l6183,-629r,-40l6183,-722r,-76l6183,-855r,-20l6183,-880r,7l6183,-852r,65l6183,-703r,64l6183,-582r,53l6183,-478r,41l6184,-393r,41l6184,-317r,36l6184,-251r,31l6184,-198r,27l6184,-141r,31l6184,-77r,29l6184,-21r1,20l6185,23r,11l6185,37r1,-6l6186,16r,-25l6186,-36r1,-29l6187,-95r,-34l6187,-163r,-38l6187,-237r,-38l6187,-315r,-40l6188,-394r,-37l6188,-470r,-34l6188,-543r,-36l6188,-617r,-43l6188,-702r,-47l6188,-797r,-53l6188,-904r,-54l6188,-1021r,-91l6188,-1166r,-20l6188,-1192r,7l6188,-1160r,137l6188,-963r,55l6188,-854r,46l6188,-757r,48l6188,-669r1,42l6189,-591r,39l6189,-517r,38l6189,-441r,38l6189,-370r,39l6189,-293r,32l6189,-229r,29l6189,-174r1,20l6190,-146r,-6l6190,-169r,-20l6190,-222r,-34l6191,-292r,-39l6191,-368r,-38l6191,-445r,-36l6191,-520r,-38l6191,-593r,-43l6191,-677r,-46l6191,-770r,-48l6191,-870r,-58l6191,-1043r,-21l6192,-1073r,7l6192,-1041r,126l6192,-857r,54l6192,-756r,44l6192,-669r,43l6192,-589r,36l6192,-516r,30l6192,-457r,22l6192,-425r,1l6192,-429r,-12l6192,-464r,-24l6192,-512r1,-35l6193,-584r,-40l6193,-669r,-47l6193,-765r,-53l6193,-869r,-57l6193,-989r,-123l6193,-1138r,-7l6193,-1137r,25l6193,-970r,63l6193,-851r,53l6193,-745r,47l6193,-648r,44l6193,-563r,42l6193,-483r,39l6193,-412r,31l6193,-350r,36l6193,-279r1,35l6194,-217r,30l6194,-165r,24l6194,-126r,8l6195,-125r,-13l6195,-159r,-31l6195,-221r,-32l6195,-289r,-40l6196,-370r,-36l6196,-446r,-41l6196,-529r,-35l6196,-606r,-39l6196,-691r,-44l6196,-781r,-52l6196,-890r,-64l6196,-1060r,-23l6196,-1089r,7l6196,-1056r,130l6196,-867r,51l6197,-769r,49l6197,-674r,38l6197,-599r,40l6197,-525r,35l6197,-454r,34l6197,-392r,19l6197,-371r,-4l6197,-390r,-19l6197,-438r,-32l6197,-509r,-42l6197,-597r,-53l6197,-702r,-62l6197,-843r,-78l6197,-944r,-7l6197,-943r1,25l6198,-773r,67l6198,-649r,56l6198,-541r,45l6198,-453r,40l6198,-374r,32l6198,-312r,18l6198,-275r,16l6198,-254r,-4l6198,-273r,-26l6198,-326r,-34l6198,-394r,-35l6198,-467r,-39l6198,-546r,-40l6198,-630r1,-48l6199,-728r,-52l6199,-835r,-62l6199,-976r,-73l6199,-1074r,-9l6199,-1076r,26l6199,-913r,61l6199,-797r,55l6199,-697r,51l6199,-599r,40l6199,-518r,41l6199,-442r,39l6199,-364r,33l6199,-295r,38l6199,-220r1,38l6200,-146r,39l6200,-70r,37l6200,2r,32l6201,66r,26l6201,116r1,22l6202,146r,2l6202,142r1,-13l6203,112r,-23l6203,62r,-29l6203,5r,-28l6203,-55r,-30l6203,-114r,-32l6203,-183r,-39l6203,-260r,-37l6204,-338r,-42l6204,-426r,-47l6204,-521r,-52l6204,-623r,-52l6204,-735r,-67l6204,-895r,-60l6204,-977r,-6l6204,-976r,24l6204,-873r,79l6204,-728r,61l6204,-612r,54l6204,-503r,49l6204,-406r,46l6204,-317r,40l6204,-236r,35l6204,-166r,32l6204,-104r,33l6204,-36r,33l6205,29r,28l6205,85r,23l6205,125r,11l6206,139r,-7l6206,112r1,-21l6207,58r,-36l6208,-16r,-36l6208,-87r,-41l6208,-165r1,-41l6209,-245r,-37l6209,-322r,-35l6209,-391r,-36l6209,-461r,-33l6209,-529r,-40l6209,-613r,-43l6209,-701r,-49l6209,-799r,-55l6209,-918r,-126l6209,-1071r,-10l6209,-1073r1,31l6210,-989r,20l6210,-957r,1l6210,-960r,-14l6210,-999r,-38l6210,-1104r,-52l6210,-1175r,-4l6210,-1174r,15l6210,-1114r,95l6210,-957r,52l6210,-857r,51l6210,-758r,42l6210,-671r,39l6210,-594r,40l6210,-519r,37l6210,-445r1,38l6211,-368r,39l6211,-289r,38l6211,-214r,37l6211,-148r,26l6212,-101r,10l6212,-90r,-9l6212,-114r,-25l6213,-169r,-33l6213,-235r,-36l6213,-307r,-36l6213,-382r,-36l6213,-456r,-39l6213,-537r,-42l6213,-619r,-39l6213,-705r,-47l6213,-805r,-53l6213,-917r,-63l6213,-1096r,-26l6213,-1132r,7l6214,-1106r,61l6214,-956r,62l6214,-835r,52l6214,-730r,47l6214,-638r,46l6214,-550r,42l6214,-467r,35l6214,-395r,34l6214,-323r,39l6214,-245r,36l6214,-177r,33l6214,-112r1,27l6215,-55r,25l6215,-12r,3l6216,-16r,-15l6216,-50r,-21l6216,-96r,-31l6216,-152r,-30l6216,-212r,-33l6216,-279r,-33l6216,-351r,-43l6216,-441r,-44l6216,-535r,-51l6217,-642r,-57l6217,-759r,-74l6217,-934r,-28l6217,-971r,7l6217,-940r,92l6217,-775r,60l6217,-660r,54l6217,-563r,41l6217,-485r,31l6217,-431r,16l6217,-409r,-2l6217,-421r,-23l6217,-477r,-32l6217,-549r,-45l6217,-642r,-48l6217,-745r,-58l6217,-868r,-106l6217,-1014r,-19l6217,-1038r1,6l6218,-1012r,62l6218,-862r,65l6218,-741r,56l6218,-632r,49l6218,-536r,44l6218,-449r,36l6218,-376r,30l6218,-315r,26l6218,-259r,25l6218,-212r,12l6218,-194r1,-6l6219,-217r,-27l6219,-279r,-36l6219,-350r,-39l6219,-431r1,-42l6220,-511r,-41l6220,-594r,-41l6220,-676r,-43l6220,-762r,-42l6220,-848r,-48l6220,-947r,-60l6220,-1116r,-22l6220,-1146r,5l6220,-1120r,131l6220,-933r1,51l6221,-834r,47l6221,-748r,39l6221,-666r,39l6221,-590r,42l6221,-508r,40l6221,-426r,41l6221,-346r,33l6222,-282r,21l6222,-257r,-4l6222,-276r,-21l6222,-319r,-30l6222,-385r,-42l6222,-473r,-49l6222,-570r,-54l6222,-690r,-125l6222,-840r,-8l6222,-841r,22l6222,-747r,83l6222,-604r,55l6222,-494r,47l6222,-400r,45l6222,-310r,36l6222,-235r,32l6223,-178r,23l6223,-128r,23l6223,-83r,26l6223,-26r,32l6223,41r1,37l6224,106r1,28l6225,155r,6l6226,155r,-17l6226,116r,-27l6226,62r,-31l6226,-1r,-27l6226,-57r,-32l6227,-124r,-35l6227,-199r,-38l6227,-280r,-45l6227,-374r,-46l6227,-470r,-55l6227,-581r,-60l6227,-703r,-75l6227,-867r,-26l6227,-904r,8l6227,-871r,150l6227,-660r,59l6227,-547r,55l6227,-443r,50l6227,-349r,47l6227,-258r,41l6227,-175r,38l6227,-105r,31l6227,-41r,31l6227,17r,28l6228,73r,27l6228,123r,19l6228,152r,1l6228,146r1,-20l6229,104r,-30l6229,42r,-34l6230,-30r,-39l6230,-105r,-35l6230,-181r,-35l6230,-257r,-40l6230,-336r,-38l6230,-408r,-39l6230,-487r,-45l6230,-578r,-47l6230,-675r,-52l6230,-780r,-50l6230,-891r,-61l6230,-1084r,-27l6230,-1121r,8l6231,-1089r,149l6231,-880r,59l6231,-767r,51l6231,-664r,47l6231,-574r,44l6231,-488r,42l6231,-408r,39l6231,-332r,39l6231,-254r,39l6231,-179r,40l6231,-101r,35l6231,-32r1,33l6232,29r,22l6232,70r,14l6232,86r1,-6l6233,68r,-22l6233,24r,-22l6233,-21r,-22l6233,-68r,-31l6233,-135r,-35l6233,-210r,-44l6233,-304r,-53l6233,-410r,-60l6233,-536r,-121l6233,-681r,-8l6234,-682r,26l6234,-517r,60l6234,-406r,45l6234,-316r,36l6234,-250r,21l6234,-207r,10l6234,-194r,-6l6234,-223r,-32l6234,-290r,-34l6234,-362r,-40l6234,-440r,-38l6234,-516r,-43l6234,-603r,-40l6234,-686r,-48l6234,-783r,-58l6235,-907r,-118l6235,-1045r,-8l6235,-1048r,17l6235,-978r,90l6235,-826r,58l6235,-715r,49l6235,-624r,39l6235,-546r,37l6235,-469r,40l6235,-391r,39l6235,-315r,37l6235,-239r,37l6236,-162r,33l6236,-96r,26l6236,-51r,9l6236,-47r,-16l6236,-85r,-26l6236,-140r,-28l6237,-200r,-30l6237,-267r,-37l6237,-345r,-42l6237,-432r,-48l6237,-531r,-51l6237,-638r,-54l6237,-749r,-64l6237,-887r,-83l6237,-1001r,-9l6237,-1004r,21l6237,-919r,91l6237,-763r,61l6237,-644r,51l6237,-542r,52l6237,-440r,48l6237,-348r,41l6237,-265r,36l6237,-192r,33l6237,-129r,31l6237,-63r1,36l6238,3r,33l6238,66r,27l6238,110r,15l6238,136r,1l6239,130r,-13l6239,96r,-31l6239,33r,-32l6240,-36r,-35l6240,-108r,-38l6240,-185r,-39l6240,-260r,-35l6240,-328r,-39l6240,-405r,-36l6240,-484r,-43l6240,-573r,-48l6240,-671r,-49l6240,-776r,-53l6240,-888r,-65l6240,-1075r,-24l6240,-1106r,7l6240,-1078r1,66l6241,-924r,64l6241,-805r,53l6241,-700r,52l6241,-597r,47l6241,-505r,41l6241,-423r,38l6241,-350r,37l6241,-280r,33l6241,-206r,36l6241,-133r,38l6241,-56r,39l6241,18r1,33l6242,84r,29l6242,136r,23l6242,172r1,3l6243,169r,-17l6243,126r,-31l6244,66r,-36l6244,-2r,-37l6244,-74r,-37l6244,-148r,-33l6244,-214r,-33l6244,-281r,-40l6244,-360r,-43l6244,-448r,-45l6244,-539r,-53l6244,-644r,-55l6244,-758r,-67l6244,-949r,-27l6244,-987r1,8l6245,-953r,142l6245,-752r,59l6245,-640r,45l6245,-552r,40l6245,-479r,26l6245,-436r,7l6245,-434r,-20l6245,-479r,-31l6245,-548r,-41l6245,-639r,-49l6245,-742r,-56l6245,-857r,-74l6245,-1031r,-25l6245,-1062r,6l6245,-1035r,66l6245,-883r,64l6245,-760r,56l6245,-648r,52l6245,-544r,44l6246,-453r,42l6246,-367r,38l6246,-291r,37l6246,-215r,38l6246,-144r,36l6246,-69r,39l6246,9r,35l6246,81r,35l6247,150r,25l6247,194r,3l6247,189r,-12l6247,158r,-24l6247,105r,-33l6247,40r,-42l6247,-43r,-44l6247,-138r,-54l6247,-244r,-57l6247,-365r,-90l6248,-519r,-23l6248,-547r,7l6248,-516r,79l6248,-362r,66l6248,-243r,51l6248,-139r,52l6248,-44r,40l6248,40r,41l6248,115r,31l6248,170r,24l6248,210r,23l6248,251r,14l6249,276r,1l6249,272r1,-18l6250,229r,-26l6251,174r,-32l6251,105r,-36l6251,34r,-35l6251,-35r1,-38l6252,-108r,-38l6252,-183r,-36l6252,-256r,-35l6252,-323r,-37l6252,-396r,-42l6252,-479r,-46l6252,-570r,-46l6252,-664r,-54l6252,-772r,-52l6252,-886r,-72l6252,-1063r,-24l6252,-1096r,7l6252,-1067r,70l6252,-915r,66l6253,-793r,55l6253,-685r,48l6253,-588r,45l6253,-501r,38l6253,-423r,36l6253,-352r,33l6253,-285r,34l6253,-217r,26l6253,-164r,20l6253,-134r,1l6253,-136r,-10l6253,-169r1,-28l6254,-232r,-38l6254,-308r,-35l6254,-382r,-38l6254,-458r,-41l6254,-539r,-42l6254,-626r,-46l6254,-719r,-49l6254,-816r,-52l6254,-929r,-70l6254,-1093r,-26l6254,-1129r,6l6254,-1103r,61l6254,-961r,64l6254,-838r,54l6254,-730r,47l6255,-638r,46l6255,-553r,43l6255,-471r,37l6255,-395r,35l6255,-320r,40l6255,-239r,37l6255,-163r,36l6255,-93r,30l6255,-40r1,14l6256,-21r,-5l6256,-36r,-19l6256,-78r,-26l6256,-132r,-25l6256,-190r,-35l6256,-262r,-41l6256,-348r,-48l6256,-446r,-51l6256,-548r,-58l6256,-666r,-65l6256,-811r,-81l6256,-918r,-8l6256,-919r,22l6257,-830r,86l6257,-678r,57l6257,-564r,54l6257,-459r,48l6257,-365r,43l6257,-282r,35l6257,-210r,28l6257,-153r,26l6257,-106r,21l6257,-71r,4l6257,-71r,-15l6257,-112r,-30l6258,-176r,-33l6258,-246r,-38l6258,-321r,-36l6258,-392r,-35l6258,-463r,-37l6258,-543r,-38l6258,-625r,-47l6258,-722r,-51l6258,-821r,-57l6258,-939r,-78l6258,-1091r,-24l6258,-1122r,7l6258,-1092r,88l6258,-932r1,63l6259,-813r,53l6259,-709r,49l6259,-618r,45l6259,-532r,41l6259,-454r,38l6259,-379r,38l6259,-304r,37l6259,-232r,34l6259,-170r,33l6259,-113r,17l6260,-85r,6l6260,-83r,-16l6260,-121r,-30l6260,-184r,-34l6261,-255r,-36l6261,-328r,-38l6261,-404r,-38l6261,-478r,-38l6261,-554r,-34l6261,-631r,-42l6261,-719r,-50l6261,-823r,-58l6261,-939r,-79l6261,-1092r,-24l6261,-1124r,6l6261,-1097r,92l6261,-973r,24l6261,-939r,1l6262,-940r,-12l6262,-986r,-37l6262,-1032r,7l6262,-1007r,60l6262,-867r,59l6262,-758r,48l6262,-667r,40l6262,-581r,36l6262,-507r,41l6262,-428r,40l6262,-349r,38l6262,-271r,39l6262,-194r1,41l6263,-111r,40l6263,-32r,40l6263,49r1,39l6264,124r,30l6265,187r,33l6265,247r1,23l6267,281r,-7l6268,259r,-19l6268,217r,-28l6269,159r,-34l6269,90r,-30l6269,27r,-34l6269,-41r,-33l6269,-105r,-32l6269,-171r,-39l6269,-248r,-44l6269,-333r,-44l6269,-423r,-48l6269,-524r,-55l6269,-637r,-62l6269,-765r,-141l6269,-931r,-7l6269,-932r,22l6270,-842r,86l6270,-688r,61l6270,-571r,56l6270,-464r,45l6270,-373r,43l6270,-290r,43l6270,-207r,38l6270,-134r,35l6270,-68r,32l6270,-4r,29l6270,45r,13l6270,60r,-7l6270,40r,-17l6270,-1r,-25l6270,-56r,-30l6270,-126r,-41l6270,-212r1,-47l6271,-304r,-51l6271,-405r,-55l6271,-519r,-67l6271,-677r,-62l6271,-761r,-7l6271,-762r,20l6271,-683r,92l6271,-525r,60l6271,-413r,48l6271,-316r,49l6271,-220r,45l6271,-134r,35l6271,-64r,31l6271,-6r,21l6271,30r,9l6271,35r,-15l6271,-6r1,-25l6272,-57r,-29l6272,-115r,-34l6272,-181r,-39l6272,-257r,-44l6272,-348r,-42l6272,-434r,-53l6272,-537r,-53l6272,-648r,-63l6272,-780r,-109l6272,-916r,-10l6272,-927r,6l6272,-898r,69l6272,-745r,65l6272,-621r,58l6272,-510r,48l6272,-417r,43l6272,-332r,45l6272,-247r,36l6272,-175r,34l6272,-111r,31l6272,-51r1,30l6273,1r,22l6273,43r,11l6273,56r,-5l6273,30r1,-26l6274,-31r,-34l6274,-99r,-38l6274,-174r1,-38l6275,-254r,-37l6275,-332r,-39l6275,-411r,-42l6275,-493r,-39l6275,-574r,-39l6275,-658r,-47l6275,-753r,-55l6275,-866r,-87l6276,-975r,-6l6276,-974r,20l6276,-845r,42l6276,-775r,14l6276,-756r,-5l6276,-777r,-30l6276,-848r,-54l6276,-988r,-20l6276,-1013r,8l6276,-978r,143l6276,-777r,58l6276,-664r,49l6276,-567r,40l6276,-485r,37l6276,-411r,31l6276,-348r,27l6277,-293r,34l6277,-224r,35l6277,-154r,34l6277,-91r,29l6277,-36r1,16l6278,-14r,-6l6278,-32r,-20l6278,-74r,-28l6279,-132r,-32l6279,-194r,-37l6279,-267r,-33l6279,-331r,-37l6279,-409r,-43l6279,-495r,-46l6279,-589r,-44l6279,-687r,-53l6279,-800r,-70l6279,-977r,-27l6279,-1012r,6l6279,-989r,49l6279,-845r,65l6279,-720r,51l6279,-616r,49l6279,-521r,42l6279,-446r,30l6279,-397r,17l6280,-376r,-8l6280,-406r,-61l6280,-479r,7l6280,-448r,128l6280,-268r,49l6280,-181r,33l6280,-116r,24l6280,-70r,16l6280,-38r,16l6280,-12r1,6l6281,-13r,-20l6281,-60r,-33l6282,-127r,-36l6282,-202r,-41l6282,-285r,-41l6282,-367r,-42l6283,-453r,-42l6283,-537r,-43l6283,-624r,-47l6283,-718r,-57l6283,-874r,-17l6283,-899r,6l6283,-872r,107l6283,-714r,47l6284,-620r,45l6284,-535r,42l6284,-451r,43l6284,-368r,41l6284,-289r,35l6284,-216r,34l6285,-149r,21l6285,-107r,8l6285,-104r,-16l6286,-141r,-25l6286,-200r,-34l6286,-270r,-39l6286,-348r,-38l6286,-425r,-39l6286,-504r,-41l6286,-591r,-49l6286,-692r,-53l6286,-802r,-70l6286,-966r,-23l6286,-1000r,8l6286,-969r1,139l6287,-771r,53l6287,-668r,51l6287,-570r,43l6287,-484r,38l6287,-409r,38l6287,-333r,36l6287,-261r,34l6287,-197r,31l6287,-143r,25l6287,-102r1,6l6288,-100r,-14l6288,-137r,-23l6288,-193r,-33l6288,-262r,-40l6289,-341r,-40l6289,-420r,-39l6289,-497r,-37l6289,-576r,-37l6289,-653r,-46l6289,-743r,-46l6289,-841r,-54l6289,-962r,-96l6289,-1081r,-7l6289,-1080r,25l6289,-926r,59l6289,-816r,47l6289,-719r,47l6289,-634r,39l6289,-553r1,39l6290,-477r,38l6290,-398r,42l6290,-316r,42l6290,-237r,38l6290,-159r,42l6290,-80r,37l6291,-5r,35l6291,65r,35l6292,134r,30l6292,194r1,22l6293,234r1,5l6294,234r1,-19l6295,190r1,-29l6296,135r,-29l6296,77r,-29l6296,25r1,-26l6297,-26r,-24l6297,-78r,-35l6297,-149r,-41l6297,-236r,-48l6297,-334r,-50l6297,-439r,-63l6297,-581r,-76l6297,-682r,-8l6297,-683r,25l6297,-523r,59l6297,-408r,47l6297,-317r,34l6297,-251r,23l6297,-219r,9l6297,-213r,-16l6297,-254r,-33l6297,-322r,-36l6297,-395r,-40l6297,-474r,-43l6297,-563r,-51l6298,-666r,-56l6298,-785r,-69l6298,-949r,-25l6298,-980r,7l6298,-947r,132l6298,-760r,49l6298,-666r,40l6298,-595r,18l6298,-569r,-6l6298,-593r,-30l6298,-660r,-40l6298,-747r,-56l6298,-870r,-93l6298,-985r,-9l6298,-986r,28l6298,-893r,22l6298,-858r,1l6298,-866r1,-22l6299,-924r,-55l6299,-1045r,-21l6299,-1074r,8l6299,-1042r,147l6299,-830r,56l6299,-720r,49l6299,-622r,43l6299,-538r,42l6299,-462r,40l6299,-384r,36l6299,-311r,36l6299,-238r,34l6299,-169r,35l6299,-99r1,35l6300,-35r,30l6300,17r,13l6300,38r1,1l6301,35r,-13l6301,2r,-16l6301,-28r,-16l6301,-64r,-24l6301,-117r,-32l6301,-188r,-37l6301,-266r,-42l6301,-352r,-52l6301,-458r,-62l6301,-587r1,-115l6302,-729r,-8l6302,-729r,24l6302,-560r,64l6302,-443r,48l6302,-348r,46l6302,-260r,37l6302,-192r,27l6302,-144r,15l6302,-121r,1l6302,-123r,-17l6302,-173r,-33l6302,-244r1,-39l6303,-322r,-39l6303,-401r,-40l6303,-483r,-42l6303,-566r,-42l6303,-649r,-42l6303,-738r,-48l6303,-837r,-58l6303,-969r,-63l6303,-1053r,-4l6303,-1050r,26l6304,-907r,59l6304,-797r,44l6304,-709r,38l6304,-630r,33l6304,-566r,25l6304,-525r,3l6304,-525r,-13l6304,-556r,-26l6304,-611r,-37l6304,-686r,-44l6304,-776r,-50l6304,-882r,-67l6304,-1052r,-22l6304,-1081r,7l6304,-1052r,137l6305,-854r,51l6305,-753r,41l6305,-669r,39l6305,-596r,21l6305,-552r,14l6305,-535r,-2l6305,-550r,-19l6305,-600r,-35l6305,-673r,-44l6305,-768r,-57l6305,-920r,-40l6305,-980r,-4l6305,-977r,23l6305,-818r,61l6305,-705r,51l6305,-605r,42l6305,-523r,41l6305,-445r,39l6305,-373r,37l6306,-300r,37l6306,-225r,38l6306,-150r,35l6306,-82r,33l6306,-23r1,25l6307,15r,3l6307,11r,-16l6307,-27r,-25l6307,-80r1,-28l6308,-133r,-29l6308,-195r,-34l6308,-267r,-39l6308,-345r,-43l6308,-434r,-47l6308,-534r,-52l6308,-642r,-57l6308,-763r,-78l6308,-930r,-26l6308,-963r,6l6308,-936r,59l6308,-786r,67l6308,-661r,55l6308,-555r,53l6308,-456r,49l6308,-367r,41l6308,-288r,38l6308,-218r,33l6308,-156r,26l6308,-106r,21l6309,-73r,3l6309,-73r,-18l6309,-120r,-33l6309,-190r,-36l6309,-263r,-36l6309,-337r1,-39l6310,-415r,-39l6310,-497r,-41l6310,-577r,-41l6310,-665r,-50l6310,-768r,-65l6310,-911r,-20l6310,-938r,5l6310,-912r,127l6310,-728r,47l6310,-634r,45l6310,-550r,43l6310,-469r,39l6311,-393r,36l6311,-326r,30l6311,-266r,23l6311,-229r,9l6311,-219r,-4l6311,-241r,-25l6311,-297r,-32l6311,-362r1,-37l6312,-435r,-35l6312,-510r,-41l6312,-592r,-46l6312,-679r,-47l6312,-774r,-56l6312,-891r,-76l6312,-1042r,-20l6312,-1072r,7l6312,-1040r,133l6312,-849r,55l6312,-746r,47l6312,-652r,44l6312,-569r,38l6312,-499r,26l6312,-450r,16l6312,-424r,-6l6312,-446r,-26l6312,-504r1,-38l6313,-581r,-42l6313,-674r,-55l6313,-789r,-75l6313,-940r,-22l6313,-970r,5l6313,-947r,51l6313,-804r,59l6313,-687r,51l6313,-584r,46l6313,-491r,45l6313,-406r,36l6313,-331r,32l6313,-262r,37l6313,-186r,37l6313,-111r,37l6314,-38r,38l6314,36r,36l6314,109r,34l6315,174r,19l6315,206r,1l6316,203r,-14l6316,168r,-28l6316,110r1,-31l6317,42r,-35l6317,-29r,-36l6317,-100r,-41l6317,-180r,-35l6317,-249r,-41l6317,-331r,-38l6317,-412r,-43l6317,-500r,-46l6317,-594r,-53l6317,-699r,-62l6317,-834r,-97l6317,-954r,-9l6317,-956r,19l6317,-878r1,90l6318,-724r,58l6318,-615r,52l6318,-516r,45l6318,-428r,44l6318,-342r,40l6318,-265r,33l6318,-192r,40l6318,-116r,38l6318,-37r,40l6318,43r,38l6318,118r,35l6319,182r,30l6319,243r,23l6319,282r,10l6320,294r,-4l6320,274r,-19l6320,235r,-28l6320,178r,-32l6320,112r,-30l6320,55r,-31l6320,-8r,-33l6320,-79r,-43l6321,-167r,-49l6321,-266r,-52l6321,-369r,-55l6321,-477r,-60l6321,-602r,-75l6321,-780r,-24l6321,-814r,6l6321,-787r,58l6321,-633r,66l6321,-507r,56l6321,-397r,55l6321,-293r,49l6321,-195r,47l6321,-106r,38l6321,-34r,36l6321,37r,30l6321,94r,29l6321,151r,19l6321,190r,13l6322,204r,-6l6322,179r,-28l6322,121r,-30l6322,55r,-38l6322,-23r,-38l6322,-99r,-36l6322,-167r,-37l6322,-244r,-41l6322,-325r,-43l6322,-415r,-47l6322,-510r,-48l6322,-612r1,-53l6323,-723r,-62l6323,-854r,-112l6323,-990r,-8l6323,-992r,22l6323,-909r,88l6323,-755r,60l6323,-637r,56l6323,-530r,48l6323,-433r,48l6323,-340r,45l6323,-256r,40l6323,-182r,36l6323,-108r,34l6323,-35r,36l6323,39r,36l6323,114r,35l6324,186r,36l6324,255r,33l6324,317r,22l6324,364r1,15l6325,387r,-5l6326,365r,-18l6326,320r,-24l6326,272r,-30l6326,211r1,-32l6327,149r,-29l6327,88r,-32l6327,24r,-38l6327,-58r,-43l6327,-146r,-45l6327,-239r,-55l6327,-347r,-54l6327,-462r,-66l6327,-609r,-75l6327,-714r,-9l6327,-724r,7l6327,-696r,66l6327,-544r,68l6327,-418r,52l6327,-312r,45l6327,-223r,41l6327,-143r,32l6327,-81r,28l6327,-35r,10l6327,-24r,-8l6327,-49r,-31l6327,-113r,-32l6327,-175r,-37l6327,-248r,-38l6327,-329r1,-40l6328,-413r,-50l6328,-511r,-50l6328,-610r,-52l6328,-720r,-63l6328,-856r,-108l6328,-990r,-8l6328,-992r,23l6328,-899r,85l6328,-753r,62l6328,-636r,52l6328,-532r,46l6328,-435r,48l6328,-342r,42l6328,-260r,41l6328,-181r,37l6328,-108r,36l6328,-36r,40l6328,44r,38l6328,122r1,39l6329,199r,34l6329,267r,32l6329,327r,27l6330,376r,14l6330,394r1,-5l6331,375r,-21l6331,331r,-33l6332,266r,-34l6332,197r,-38l6332,120r,-39l6332,42r,-38l6332,-31r,-37l6332,-103r,-34l6332,-175r,-32l6332,-244r,-38l6333,-323r,-44l6333,-409r,-45l6333,-499r,-52l6333,-601r,-54l6333,-710r,-57l6333,-832r,-134l6333,-992r,-10l6333,-995r,25l6333,-818r,60l6333,-700r,58l6333,-586r,51l6333,-486r,45l6333,-397r,41l6333,-313r,42l6333,-234r,36l6333,-161r,38l6333,-86r,35l6333,-14r,38l6333,61r,37l6334,135r,35l6334,203r,29l6334,261r,25l6334,305r,8l6335,320r,-5l6335,299r,-25l6336,247r,-31l6336,185r,-37l6336,116r,-35l6336,44r,-36l6336,-28r,-35l6336,-95r,-35l6336,-167r,-37l6336,-241r,-41l6336,-327r,-47l6336,-423r,-50l6336,-524r,-53l6336,-633r,-56l6336,-749r,-72l6336,-922r,-30l6337,-962r,6l6337,-935r,58l6337,-785r,65l6337,-659r,58l6337,-544r,52l6337,-441r,51l6337,-346r,45l6337,-260r,43l6337,-177r,38l6337,-107r,36l6337,-36r,35l6337,33r,37l6337,100r,29l6337,153r,13l6337,181r,2l6338,178r,-10l6338,151r,-24l6338,97r,-33l6338,29r,-40l6338,-54r,-50l6338,-154r,-55l6338,-266r,-68l6338,-468r,-26l6338,-501r,7l6338,-474r,58l6338,-325r,65l6338,-205r,53l6338,-98r,45l6338,-9r,40l6338,67r,34l6338,129r,22l6338,170r,16l6338,196r,5l6339,194r,-24l6339,141r,-33l6339,72r1,-37l6340,r,-32l6340,-68r,-31l6340,-132r,-28l6340,-190r,-32l6340,-257r,-36l6340,-331r,-41l6340,-418r,-49l6340,-518r,-53l6340,-623r,-57l6340,-737r,-61l6340,-887r,-63l6340,-974r,-6l6340,-974r,23l6340,-882r1,83l6341,-739r,57l6341,-629r,54l6341,-527r,43l6341,-438r,42l6341,-360r,30l6341,-302r,25l6341,-257r,17l6341,-233r,-5l6341,-257r,-29l6341,-321r,-38l6341,-398r,-37l6341,-475r,-37l6341,-547r,-42l6341,-628r,-43l6341,-719r,-52l6342,-840r,-67l6342,-929r,-8l6342,-932r,25l6342,-854r,19l6342,-831r,-7l6342,-856r,-34l6342,-941r,-61l6342,-1020r,-2l6342,-1016r,20l6342,-918r,70l6342,-795r,50l6342,-700r,45l6342,-612r,43l6342,-532r,39l6342,-454r1,40l6343,-377r,38l6343,-301r,41l6343,-224r,38l6343,-150r,34l6343,-91r,17l6344,-69r,-9l6344,-93r,-18l6344,-134r,-23l6344,-184r,-29l6344,-244r,-38l6344,-324r,-41l6344,-409r,-47l6344,-503r,-52l6344,-608r,-56l6344,-729r,-141l6344,-893r,-8l6344,-893r,23l6344,-794r,82l6344,-651r,59l6344,-538r,50l6344,-441r,46l6344,-351r,41l6344,-271r,39l6344,-194r,30l6344,-131r1,30l6345,-69r,28l6345,-15r,24l6345,27r,12l6345,40r,-7l6345,20r,-28l6346,-36r,-31l6346,-103r,-38l6346,-179r,-39l6346,-256r,-36l6346,-330r,-37l6346,-404r,-35l6346,-478r,-43l6346,-561r,-42l6346,-647r,-49l6346,-744r,-55l6346,-862r,-83l6346,-1009r,-19l6346,-1035r,7l6346,-1005r1,141l6347,-803r,53l6347,-701r,48l6347,-604r,43l6347,-517r,41l6347,-437r,42l6347,-356r,39l6347,-276r,35l6347,-200r,36l6347,-124r,41l6347,-44r,37l6347,29r,37l6348,104r,35l6348,172r,31l6348,229r1,18l6349,255r,-7l6349,234r,-18l6349,190r,-30l6350,132r,-32l6350,68r,-35l6350,3r,-36l6350,-65r,-38l6350,-140r,-43l6350,-223r,-46l6350,-318r,-50l6350,-418r,-55l6350,-530r,-60l6350,-654r,-70l6350,-846r,-27l6350,-882r,7l6350,-856r,56l6350,-709r,67l6350,-586r,57l6350,-472r,52l6350,-372r,49l6350,-276r,44l6350,-191r,38l6350,-116r,26l6350,-65r,26l6350,-18r,16l6350,7r,-4l6351,-15r,-23l6351,-67r,-32l6351,-131r,-38l6351,-207r,-43l6351,-289r,-43l6351,-382r,-51l6351,-484r,-57l6351,-599r,-59l6351,-724r,-78l6351,-879r,-29l6351,-917r,6l6351,-891r,58l6351,-737r,62l6351,-619r,59l6351,-505r,51l6351,-400r,51l6351,-299r,47l6351,-212r,42l6351,-133r,37l6351,-61r,28l6351,1r,35l6351,71r,33l6351,141r1,34l6352,204r,26l6352,254r,18l6352,283r,1l6352,280r1,-15l6353,242r,-24l6353,185r,-35l6353,113r,-35l6353,45r,-36l6353,-27r,-34l6353,-99r,-35l6353,-171r,-36l6353,-246r,-41l6353,-326r,-43l6353,-416r,-45l6353,-513r1,-49l6354,-614r,-56l6354,-726r,-62l6354,-862r,-88l6354,-977r,-11l6354,-989r,7l6354,-962r,60l6354,-814r,66l6354,-691r,54l6354,-582r,49l6354,-484r,48l6354,-393r,42l6354,-307r,40l6354,-230r,33l6354,-158r,33l6354,-88r,40l6354,-13r,35l6354,60r,39l6354,137r,32l6355,204r,34l6355,266r,22l6355,304r,3l6355,300r1,-14l6356,269r,-22l6356,223r,-30l6356,164r,-29l6356,108r,-33l6356,38r,-37l6356,-41r,-40l6356,-122r,-44l6356,-212r,-50l6356,-311r,-55l6356,-425r,-62l6356,-553r,-79l6356,-722r,-26l6356,-756r,7l6356,-723r,151l6356,-505r,60l6356,-386r,52l6356,-280r,48l6356,-187r,44l6356,-101r,40l6356,-18r,37l6356,48r,32l6356,111r1,24l6357,162r,25l6357,209r,16l6357,229r,-7l6357,202r,-26l6357,146r,-31l6357,79r,-37l6357,4r,-39l6357,-70r1,-33l6358,-140r,-32l6358,-209r,-43l6358,-297r,-46l6358,-392r,-50l6358,-494r,-54l6358,-605r,-59l6358,-728r,-137l6358,-887r,-8l6358,-889r,19l6358,-810r,90l6358,-653r,54l6358,-544r,52l6358,-446r,44l6358,-360r,36l6358,-295r,26l6358,-257r,3l6358,-260r,-19l6358,-306r,-41l6358,-391r,-61l6358,-544r,-23l6358,-574r,8l6358,-543r,85l6358,-383r,59l6358,-268r,51l6359,-166r,46l6359,-78r,38l6359,-8r,33l6359,49r,19l6359,86r,9l6359,102r,-5l6359,83r,-24l6359,27r,-35l6359,-45r,-37l6359,-122r,-34l6359,-189r,-38l6359,-263r,-38l6359,-342r1,-42l6360,-426r,-43l6360,-517r,-51l6360,-620r,-49l6360,-725r,-59l6360,-848r,-130l6360,-1005r,-8l6360,-1006r,22l6360,-907r,80l6360,-767r,59l6360,-652r,49l6360,-552r,46l6360,-462r,42l6360,-382r,39l6360,-309r,34l6360,-242r,35l6360,-172r,28l6360,-115r,26l6360,-73r,6l6361,-72r,-17l6361,-116r,-32l6361,-183r,-32l6361,-245r,-36l6361,-319r,-39l6361,-400r,-42l6361,-484r,-48l6361,-582r,-50l6361,-682r,-57l6361,-799r,-64l6361,-979r,-25l6361,-1012r,-1l6361,-1006r,23l6361,-909r,82l6361,-762r,61l6361,-652r,51l6361,-551r,49l6361,-455r,40l6361,-374r,42l6361,-296r,33l6361,-227r,38l6362,-153r,40l6362,-76r,37l6362,-3r,35l6362,70r,30l6362,130r,16l6362,154r,1l6362,149r,-15l6362,111r,-21l6363,64r,-27l6363,9r,-35l6363,-60r,-34l6363,-134r,-42l6363,-222r,-47l6363,-317r,-52l6363,-419r,-55l6363,-530r,-64l6363,-663r,-121l6363,-810r,-10l6363,-813r,20l6363,-731r,94l6363,-574r,64l6363,-451r,57l6363,-344r,53l6363,-247r,43l6363,-164r,36l6363,-94r,25l6363,-51r,4l6363,-53r,-16l6363,-97r,-39l6363,-194r,-82l6363,-296r,-5l6363,-293r,27l6363,-131r,62l6363,-12r,52l6363,85r1,45l6364,170r,38l6364,242r,21l6364,287r,16l6364,325r,24l6364,379r,23l6364,429r,18l6365,456r,-4l6365,444r,-11l6365,418r,-21l6365,372r,-33l6365,303r,-38l6365,224r,-44l6365,135r,-53l6365,23r,-65l6365,-120r,-70l6365,-219r,-9l6365,-229r,7l6365,-201r,61l6365,-55r,64l6365,68r,55l6365,171r,48l6365,265r,42l6365,343r,31l6365,401r,20l6366,441r,16l6366,469r,7l6366,483r,-6l6367,456r,-25l6367,407r,-29l6367,346r,-34l6367,275r,-32l6367,207r1,-40l6368,127r,-40l6368,53r,-32l6368,-9r,-37l6368,-84r,-40l6368,-164r,-44l6368,-249r,-47l6368,-346r,-52l6368,-449r,-56l6368,-559r,-61l6368,-680r,-72l6368,-870r,-28l6368,-907r,6l6368,-881r,54l6368,-732r,67l6368,-602r,57l6368,-490r,53l6368,-385r,51l6368,-284r,48l6368,-196r,43l6368,-114r,39l6368,-38r,34l6368,32r,34l6368,102r,36l6369,175r,36l6369,245r,30l6369,296r,18l6369,319r,-8l6369,297r,-21l6370,254r,-31l6370,191r,-35l6370,120r,-37l6370,52r,-32l6370,-10r,-32l6370,-79r,-39l6370,-157r,-43l6370,-247r,-47l6370,-345r,-53l6370,-449r,-57l6370,-562r,-61l6370,-694r,-120l6370,-839r,-8l6370,-840r,22l6370,-749r,85l6370,-599r,61l6370,-483r,55l6370,-376r,51l6370,-275r1,47l6371,-185r,39l6371,-107r,32l6371,-41r,31l6371,14r,28l6371,64r,9l6371,80r,-6l6371,54r,-26l6371,-2r,-31l6371,-68r,-35l6371,-138r,-33l6371,-208r,-34l6371,-282r,-39l6371,-362r,-47l6371,-453r,-46l6371,-547r,-52l6371,-654r,-59l6371,-777r,-76l6372,-949r,-24l6372,-982r,7l6372,-954r,64l6372,-801r,63l6372,-677r,55l6372,-569r,53l6372,-469r,45l6372,-382r,40l6372,-302r,40l6372,-223r,38l6372,-147r,38l6372,-73r,39l6372,6r,38l6372,80r,38l6372,152r,27l6373,206r,21l6373,239r,1l6373,233r,-13l6373,200r,-22l6373,147r,-32l6373,77r,-38l6373,6r1,-33l6374,-57r,-32l6374,-122r,-35l6374,-196r,-39l6374,-278r,-46l6374,-373r,-51l6374,-475r,-51l6374,-581r,-59l6374,-699r,-67l6374,-901r,-26l6374,-935r,7l6374,-905r,68l6374,-753r,63l6374,-629r,58l6374,-515r,51l6374,-415r,49l6374,-319r,44l6374,-233r,37l6374,-157r,32l6374,-89r,31l6374,-26r,32l6374,31r,29l6374,76r,13l6374,94r1,-4l6375,74r,-23l6375,22r,-28l6375,-41r,-31l6375,-102r,-36l6375,-172r,-40l6375,-250r,-43l6375,-340r,-49l6375,-440r,-52l6375,-547r,-54l6375,-658r,-63l6375,-792r,-117l6375,-935r,-8l6375,-937r,23l6375,-845r,87l6375,-696r,58l6375,-583r,53l6375,-479r,47l6375,-385r,45l6375,-296r,43l6375,-213r,40l6375,-135r,30l6375,-70r,35l6376,-1r,36l6376,71r,37l6376,143r,32l6376,197r,14l6376,216r,-5l6376,197r,-21l6376,154r,-30l6376,91r,-35l6376,14r,-45l6376,-79r,-49l6376,-181r,-57l6376,-300r,-60l6376,-445r,-67l6376,-539r,-9l6376,-542r,20l6376,-464r,95l6376,-305r,62l6376,-187r,56l6376,-77r1,49l6377,20r,45l6377,107r,41l6377,183r,27l6377,237r,25l6377,282r,18l6377,323r,11l6377,346r,3l6377,345r,-13l6377,311r,-26l6377,263r,-26l6377,212r,-26l6377,155r,-32l6378,85r,-36l6378,9r,-42l6378,-78r,-50l6378,-178r,-53l6378,-288r,-60l6378,-412r,-72l6378,-595r,-24l6378,-628r,7l6378,-598r,70l6378,-446r,63l6378,-320r,54l6378,-210r,50l6378,-109r,44l6378,-23r,39l6378,56r,35l6378,119r,25l6378,166r,15l6378,196r,8l6378,198r,-20l6378,152r,-35l6379,80r,-37l6379,5r,-36l6379,-70r,-39l6379,-143r,-31l6379,-210r,-37l6379,-286r,-39l6379,-367r,-45l6379,-461r,-47l6379,-561r,-56l6379,-673r,-58l6379,-799r,-137l6379,-961r,-8l6379,-963r,23l6379,-875r,86l6379,-724r,61l6379,-609r,54l6379,-502r,48l6379,-406r,45l6379,-319r,43l6379,-237r,36l6379,-167r,37l6379,-95r,36l6380,-22r,36l6380,48r,34l6380,117r,33l6380,171r,24l6380,206r,3l6380,202r,-21l6381,159r,-30l6381,96r,-37l6381,22r,-40l6381,-56r,-38l6381,-131r,-35l6381,-207r,-35l6381,-281r,-41l6381,-356r,-43l6381,-440r,-44l6381,-533r,-51l6381,-635r,-53l6381,-745r,-65l6381,-899r,-60l6381,-980r,-6l6382,-979r,23l6382,-880r,77l6382,-737r,60l6382,-627r,51l6382,-527r,50l6382,-430r,43l6382,-346r,42l6382,-265r,40l6382,-190r,36l6382,-114r,38l6382,-43r,38l6382,26r,29l6382,77r,12l6382,91r,-6l6383,67r,-26l6383,16r,-28l6383,-44r,-30l6383,-107r,-35l6383,-176r,-39l6383,-258r,-43l6383,-351r,-51l6383,-453r,-55l6383,-563r,-51l6383,-674r,-66l6383,-874r,-24l6383,-905r,6l6383,-878r,58l6383,-731r,64l6383,-611r,58l6383,-497r,51l6383,-394r,49l6383,-300r,42l6383,-213r,40l6383,-136r,38l6383,-68r,33l6383,-7r,26l6383,43r,22l6384,75r,1l6384,72r,-17l6384,32r,-29l6384,-30r,-34l6384,-96r,-33l6384,-160r,-38l6384,-232r,-40l6384,-313r,-41l6384,-398r,-47l6384,-492r,-48l6384,-589r,-51l6384,-696r,-63l6384,-831r,-102l6384,-959r,-8l6384,-961r,24l6384,-854r,77l6384,-716r,54l6384,-604r1,51l6385,-505r,48l6385,-412r,44l6385,-327r,41l6385,-254r,34l6385,-186r,31l6385,-124r,30l6385,-66r,18l6385,-38r,1l6385,-45r,-13l6385,-79r,-25l6385,-133r,-32l6385,-194r,-36l6385,-266r,-43l6385,-349r,-44l6385,-440r,-49l6385,-543r,-52l6385,-647r,-56l6385,-768r,-84l6385,-919r,-25l6385,-953r,6l6385,-923r,78l6385,-764r,63l6386,-641r,53l6386,-533r,50l6386,-433r,45l6386,-340r,44l6386,-254r,39l6386,-176r,33l6386,-110r,32l6386,-43r,37l6386,33r,38l6386,107r,38l6386,181r,38l6386,258r,36l6387,328r,22l6387,356r,-4l6387,343r,-17l6387,304r,-26l6387,244r,-40l6387,166r,-48l6387,68r,-51l6387,-40r,-67l6387,-206r,-46l6387,-275r,-5l6387,-272r,25l6387,-101r,61l6387,16r,53l6387,123r,50l6387,215r,44l6387,292r,33l6387,355r,25l6387,397r,14l6387,426r1,8l6388,431r,-12l6388,402r,-22l6388,356r,-24l6388,303r,-30l6388,247r,-33l6388,178r,-39l6388,101r,-41l6388,16r,-50l6388,-86r,-49l6388,-187r,-57l6388,-299r,-56l6388,-421r,-79l6388,-589r,-24l6388,-622r,6l6388,-598r,47l6389,-447r,66l6389,-318r,55l6389,-207r,52l6389,-103r,53l6389,-5r,45l6389,86r,38l6389,167r,37l6389,241r,30l6389,302r,24l6389,355r,27l6389,406r,24l6389,454r,12l6389,469r,-6l6389,451r,-14l6389,417r,-24l6389,370r,-31l6389,305r,-37l6389,228r,-45l6389,136r,-49l6390,38r,-54l6390,-73r,-58l6390,-194r,-74l6390,-372r,-26l6390,-407r,7l6390,-379r,58l6390,-225r,66l6390,-97r,54l6390,12r,51l6390,115r,50l6390,214r,45l6390,302r,36l6390,368r,27l6390,415r,22l6390,458r,21l6390,494r,15l6390,516r1,1l6391,511r,-17l6391,474r,-24l6392,423r,-29l6392,363r,-33l6392,299r,-32l6392,236r,-34l6392,166r,-34l6392,100r,-37l6392,27r,-41l6392,-53r,-41l6392,-137r,-46l6392,-231r,-49l6392,-335r,-50l6392,-445r,-56l6392,-566r,-79l6392,-727r,-24l6392,-759r,-1l6392,-752r,22l6392,-661r,89l6392,-508r,61l6392,-388r1,56l6393,-283r,49l6393,-186r,47l6393,-93r,46l6393,-3r,39l6393,74r,36l6393,142r,33l6393,207r,28l6393,268r,28l6393,321r,15l6393,348r,2l6393,343r1,-21l6394,294r,-33l6394,226r,-36l6394,154r,-37l6394,76r,-40l6394,-5r,-38l6394,-78r,-37l6394,-151r,-35l6394,-218r,-38l6394,-298r,-41l6394,-387r,-48l6395,-486r,-52l6395,-589r,-58l6395,-707r,-66l6395,-860r,-63l6395,-949r,-8l6395,-951r,18l6395,-879r,96l6395,-720r,60l6395,-603r,51l6395,-498r,50l6395,-398r,47l6395,-310r,44l6395,-228r,33l6395,-161r,38l6395,-86r,40l6395,-9r,39l6395,68r,37l6395,142r,33l6396,201r,25l6396,243r,13l6396,257r,-7l6396,231r1,-28l6397,169r,-37l6397,96r,-38l6397,20r,-38l6397,-58r,-36l6397,-130r1,-39l6398,-207r,-39l6398,-283r,-35l6398,-357r,-42l6398,-441r,-42l6398,-526r,-49l6398,-626r,-49l6398,-730r,-62l6398,-867r,-75l6398,-967r,-10l6398,-970r,27l6398,-804r,62l6398,-688r,52l6398,-586r,48l6398,-492r,39l6398,-418r,38l6398,-347r,32l6398,-287r,18l6398,-252r,11l6398,-238r,-4l6399,-259r,-24l6399,-312r,-33l6399,-378r,-39l6399,-454r,-41l6399,-538r,-42l6399,-627r,-46l6399,-723r,-56l6399,-851r,-91l6399,-965r,-7l6399,-966r,21l6399,-873r,77l6399,-737r,52l6399,-637r,46l6399,-549r,38l6399,-470r,37l6399,-394r,34l6399,-325r,36l6399,-255r,32l6399,-193r,15l6400,-171r,-7l6400,-192r,-25l6400,-241r,-25l6400,-301r,-37l6400,-376r,-42l6400,-462r,-46l6400,-559r,-59l6400,-680r,-73l6400,-835r,-27l6400,-870r,6l6400,-842r,66l6400,-689r,61l6400,-572r,53l6400,-466r,46l6400,-371r,46l6400,-282r,39l6400,-204r,32l6400,-140r,36l6400,-69r,35l6400,3r,32l6401,66r,28l6401,117r,13l6401,128r,-11l6401,102r,-24l6401,49r,-30l6401,-20r,-44l6401,-112r,-50l6401,-218r,-62l6401,-345r,-122l6401,-492r,-8l6401,-493r,22l6401,-405r,86l6401,-254r,55l6401,-144r,48l6401,-49r,44l6401,34r,36l6401,98r,26l6401,146r,17l6401,171r,1l6402,169r,-10l6402,136r,-27l6402,76r,-36l6402,1r,-37l6402,-75r,-37l6402,-147r,-38l6402,-222r,-40l6402,-303r,-39l6402,-387r,-44l6402,-481r,-51l6402,-582r,-57l6402,-703r,-90l6402,-850r,-20l6402,-875r,5l6403,-849r,57l6403,-706r,61l6403,-590r,50l6403,-489r,46l6403,-398r,46l6403,-310r,41l6403,-230r,37l6403,-152r,35l6403,-79r,37l6403,-5r,38l6403,68r,38l6403,138r,30l6403,189r,14l6404,211r,-4l6404,195r,-16l6404,158r,-25l6404,111r,-26l6404,57r,-36l6404,-18r,-41l6404,-99r,-43l6404,-187r,-46l6404,-281r,-54l6404,-391r,-57l6404,-512r,-70l6404,-718r,-24l6404,-750r,7l6404,-722r,67l6404,-568r,63l6404,-446r,57l6404,-334r,51l6404,-235r,47l6404,-142r,44l6404,-54r,40l6404,22r,36l6404,94r,31l6404,158r,32l6404,221r1,27l6405,278r,26l6405,327r,20l6405,360r,1l6405,356r1,-18l6406,318r,-30l6406,258r,-33l6406,189r,-37l6406,117r,-36l6406,47r,-41l6406,-33r,-35l6406,-106r,-38l6406,-180r1,-38l6407,-258r,-44l6407,-344r,-47l6407,-440r,-51l6407,-545r,-50l6407,-651r,-63l6407,-783r,-128l6407,-937r,-7l6407,-936r,21l6407,-846r,86l6407,-697r,57l6407,-584r,55l6407,-478r,50l6407,-379r,47l6407,-290r,43l6407,-214r,39l6407,-144r,38l6407,-68r,35l6407,6r,34l6407,75r,37l6407,151r,38l6407,221r1,34l6408,289r,27l6408,339r,16l6408,359r,-4l6408,342r1,-15l6409,303r,-24l6409,251r,-28l6409,195r,-30l6409,132r,-34l6409,62r,-39l6409,-20r,-45l6409,-117r,-52l6409,-222r,-51l6409,-329r,-57l6409,-447r,-73l6409,-622r,-26l6409,-657r,8l6409,-626r,76l6409,-467r,66l6409,-344r,55l6409,-232r,52l6409,-128r,48l6409,-33r,44l6409,51r,36l6409,126r,30l6409,183r,26l6409,230r,22l6409,261r,8l6409,266r1,-12l6410,234r,-25l6410,182r,-29l6410,121r,-35l6410,55r,-33l6410,-14r,-36l6410,-91r,-46l6410,-178r,-43l6410,-268r,-51l6410,-369r,-56l6410,-479r,-60l6410,-608r,-103l6410,-761r,-20l6410,-785r,6l6410,-759r,56l6410,-609r,68l6410,-485r,59l6410,-372r,50l6410,-273r,45l6410,-184r,43l6410,-96r,44l6410,-17r,35l6410,52r,32l6410,112r,26l6410,172r1,30l6411,225r,25l6411,267r,15l6411,288r,2l6411,285r,-14l6411,247r1,-27l6412,193r,-24l6412,145r,-23l6412,96r,-28l6412,37r,-37l6412,-44r,-40l6412,-127r,-52l6412,-230r,-57l6412,-349r,-67l6412,-533r,-29l6412,-571r,6l6412,-544r,62l6412,-394r,61l6412,-279r,49l6412,-181r,46l6412,-95r,33l6412,-39r,23l6412,-3r,6l6412,r,-20l6413,-56r,-36l6413,-129r,-39l6413,-210r,-39l6413,-288r,-37l6413,-366r,-39l6413,-440r,-43l6413,-523r,-43l6413,-613r,-50l6413,-712r,-56l6413,-833r,-108l6413,-965r,-7l6413,-964r,27l6413,-809r,58l6413,-699r,52l6413,-598r,46l6413,-512r,39l6414,-432r,38l6414,-353r,37l6414,-275r,42l6414,-192r,43l6414,-111r,38l6414,-31r,37l6414,45r,38l6414,117r1,37l6415,187r,28l6415,232r,6l6415,235r1,-15l6416,203r,-24l6416,151r,-32l6416,84r,-37l6416,12r,-32l6416,-55r,-37l6416,-129r,-33l6416,-202r,-39l6416,-284r,-40l6416,-371r,-46l6416,-470r,-47l6416,-569r,-58l6416,-687r,-64l6416,-879r,-28l6416,-915r,6l6416,-885r1,72l6417,-783r,18l6417,-761r,-10l6417,-795r,-3l6417,-791r,22l6417,-710r,92l6417,-551r,61l6417,-432r,53l6417,-332r,46l6417,-242r,40l6417,-165r,37l6417,-93r,31l6417,-43r,20l6417,-11r,7l6417,-9r,-14l6417,-44r,-25l6417,-99r,-37l6417,-173r,-42l6417,-260r,-47l6417,-355r,-47l6417,-457r,-54l6417,-572r,-70l6417,-772r,-28l6417,-810r,8l6417,-780r,71l6417,-622r,68l6417,-496r,53l6417,-388r1,49l6418,-289r,48l6418,-196r,42l6418,-116r,37l6418,-48r,27l6418,-2r,20l6418,30r,4l6418,29r,-12l6418,-3r,-25l6418,-56r,-27l6418,-116r,-34l6418,-189r,-38l6418,-267r,-44l6418,-356r,-53l6418,-462r,-56l6418,-577r,-62l6418,-703r,-85l6418,-854r,-25l6418,-888r,7l6418,-859r,68l6418,-703r,68l6418,-576r,56l6418,-468r,53l6418,-365r,48l6418,-272r,44l6418,-188r,43l6418,-109r,36l6418,-37r,33l6418,30r,36l6418,98r1,35l6419,166r,32l6419,231r,31l6419,284r,21l6419,315r,1l6419,310r1,-11l6420,285r,-18l6420,245r,-26l6420,190r,-35l6420,118r,-42l6420,31r,-47l6420,-65r,-50l6420,-171r,-59l6420,-293r,-88l6420,-446r,-23l6420,-474r,7l6420,-444r,70l6420,-291r,67l6420,-167r,53l6420,-59r,50l6420,39r,41l6420,121r,37l6420,191r,24l6420,236r,16l6420,265r,8l6420,267r,-13l6420,240r,-15l6420,201r,-27l6420,141r1,-40l6421,60r,-46l6421,-33r,-53l6421,-140r,-58l6421,-265r,-120l6421,-410r,-7l6421,-410r,22l6421,-321r,81l6421,-177r,58l6421,-65r,46l6421,24r,40l6421,97r,32l6421,155r,15l6421,181r,7l6421,182r,-20l6421,127r,-34l6422,57r,-36l6422,-17r,-37l6422,-91r,-37l6422,-165r,-35l6422,-239r,-38l6422,-317r,-39l6422,-396r,-36l6422,-475r,-47l6422,-565r,-48l6422,-661r,-58l6422,-780r,-89l6422,-923r,-21l6422,-950r,4l6422,-929r,45l6422,-787r,60l6423,-672r,51l6423,-574r,45l6423,-484r,41l6423,-404r,34l6423,-335r,34l6423,-276r,21l6423,-235r,6l6423,-232r,-15l6423,-268r,-30l6423,-332r,-35l6423,-404r,-39l6423,-482r,-39l6423,-565r,-47l6423,-659r,-51l6423,-767r,-68l6423,-926r,-22l6423,-957r,-1l6423,-951r,23l6424,-798r,59l6424,-683r,46l6424,-589r,44l6424,-503r,38l6424,-423r,39l6424,-344r,35l6424,-270r,33l6424,-199r,31l6424,-139r,25l6424,-102r,-7l6424,-123r,-15l6424,-160r,-23l6424,-214r,-34l6424,-283r,-42l6424,-365r,-43l6424,-454r,-49l6424,-554r,-54l6424,-665r,-65l6425,-810r,-77l6425,-914r,-7l6425,-914r,27l6425,-742r,62l6425,-620r,53l6425,-512r,49l6425,-415r,46l6425,-326r,40l6425,-245r,35l6425,-174r,30l6425,-113r,32l6425,-50r,31l6425,6r,28l6425,58r,18l6425,84r,1l6426,78r,-15l6426,40r,-26l6426,-13r,-35l6426,-81r,-33l6426,-144r,-36l6426,-215r,-37l6426,-293r,-41l6426,-374r,-43l6426,-462r,-48l6426,-562r,-56l6426,-675r,-65l6426,-817r,-86l6426,-927r,-7l6426,-927r,24l6426,-755r,66l6426,-630r,56l6426,-523r,51l6426,-424r,46l6426,-337r,36l6426,-265r1,31l6427,-205r,27l6427,-155r,16l6427,-125r,7l6427,-123r,-16l6427,-166r,-32l6427,-234r,-36l6427,-305r,-36l6427,-379r,-39l6427,-457r,-41l6427,-542r,-49l6427,-642r,-55l6427,-754r,-70l6427,-920r,-24l6427,-952r,7l6427,-920r,136l6427,-725r,55l6427,-619r,50l6427,-523r,44l6428,-439r,43l6428,-357r,42l6428,-274r,36l6428,-198r,41l6428,-116r,41l6428,-34r,38l6428,38r,37l6428,109r,28l6428,146r,-3l6428,131r,-19l6428,86r,-34l6428,18r,-39l6428,-71r,-50l6428,-179r1,-70l6429,-341r,-26l6429,-375r,7l6429,-345r,74l6429,-191r,65l6429,-69r,52l6429,32r,47l6429,120r,35l6429,184r,23l6429,227r,17l6429,262r,19l6429,303r,12l6430,319r,-7l6430,299r,-21l6430,252r,-26l6430,199r,-29l6430,144r,-34l6430,72r,-34l6430,-1r,-44l6430,-91r,-48l6430,-189r,-53l6430,-294r,-56l6430,-406r,-65l6430,-544r,-107l6430,-677r,-8l6430,-686r,8l6430,-655r,69l6430,-499r,68l6430,-373r,54l6430,-262r,47l6430,-161r,44l6430,-75r,41l6430,11r,43l6431,89r,30l6431,153r,25l6431,200r,23l6431,247r,19l6431,281r,8l6431,282r,-21l6431,233r,-30l6432,172r,-29l6432,104r,-39l6432,24r,-42l6432,-58r,-40l6432,-136r,-36l6432,-206r,-36l6432,-280r,-39l6432,-359r,-43l6432,-449r,-44l6432,-537r,-47l6432,-638r,-54l6432,-756r,-77l6432,-909r,-23l6432,-940r,6l6432,-915r,59l6432,-768r1,61l6433,-649r,52l6433,-543r,48l6433,-449r,44l6433,-366r,43l6433,-285r,34l6433,-217r,38l6433,-140r,36l6433,-67r,37l6433,5r,39l6433,78r,32l6433,127r,17l6433,149r,-6l6433,127r,-22l6433,80r,-28l6434,20r,-30l6434,-43r,-38l6434,-124r,-46l6434,-219r,-50l6434,-322r,-53l6434,-432r,-56l6434,-552r,-81l6434,-709r,-25l6434,-743r,8l6434,-713r,72l6434,-555r,68l6434,-431r,59l6434,-319r,54l6434,-217r,51l6434,-124r,40l6434,-41r,38l6434,34r,30l6434,94r,27l6434,147r,26l6434,198r,21l6434,235r,11l6434,251r1,-6l6435,226r,-19l6435,177r,-29l6435,115r,-33l6435,50r,-36l6435,-17r,-30l6435,-83r,-36l6435,-157r,-41l6435,-238r,-42l6435,-326r,-48l6435,-423r,-51l6435,-526r,-50l6435,-631r,-64l6435,-763r1,-111l6436,-897r,-9l6436,-899r,19l6436,-822r,89l6436,-666r,53l6436,-563r,44l6436,-478r,31l6436,-424r,12l6436,-408r,-8l6436,-434r,-33l6436,-514r,-74l6436,-643r,-24l6436,-673r,6l6436,-647r,56l6436,-500r,67l6436,-373r,56l6436,-266r,51l6436,-165r,47l6436,-76r,37l6436,-3r,31l6436,51r,24l6436,99r,20l6436,132r,9l6436,143r1,-4l6437,126r,-26l6437,70r,-27l6437,10r,-30l6437,-51r,-24l6437,-99r,-31l6437,-164r,-39l6437,-240r,-39l6437,-322r,-46l6437,-415r,-54l6437,-524r,-59l6437,-645r,-72l6437,-827r,-24l6437,-859r,6l6438,-832r,63l6438,-683r,63l6438,-563r,50l6438,-466r,43l6438,-385r,27l6438,-334r,15l6438,-309r,1l6438,-315r,-19l6438,-364r,-34l6438,-432r,-39l6438,-512r,-42l6438,-599r,-48l6438,-696r,-56l6438,-816r,-116l6438,-954r,-8l6438,-955r,23l6438,-798r,57l6438,-688r,49l6438,-592r,47l6438,-503r,42l6438,-423r,39l6438,-346r,37l6438,-273r1,38l6439,-204r,34l6439,-145r,17l6439,-121r,-4l6439,-138r,-19l6439,-183r,-26l6439,-239r,-31l6439,-309r,-38l6439,-390r,-47l6439,-485r,-53l6439,-592r,-57l6439,-712r,-75l6439,-882r,-24l6439,-914r,6l6439,-889r,56l6439,-741r,67l6439,-615r,54l6439,-511r,48l6439,-416r,45l6439,-331r,40l6439,-256r,35l6439,-187r1,30l6440,-127r,28l6440,-70r,24l6440,-23r,13l6440,-4r,-7l6440,-27r,-26l6440,-87r,-33l6441,-160r,-39l6441,-239r,-40l6441,-322r,-39l6441,-403r,-40l6441,-483r,-37l6441,-563r,-45l6441,-653r,-47l6441,-751r,-52l6441,-869r,-83l6441,-971r,-6l6441,-973r,20l6441,-885r,70l6441,-758r,49l6441,-662r,45l6442,-576r,44l6442,-491r,40l6442,-411r,37l6442,-333r,41l6442,-252r,42l6442,-168r,34l6442,-96r,40l6442,-19r,37l6443,53r,35l6443,108r,19l6443,131r,-4l6443,113r1,-17l6444,70r,-32l6444,6r,-33l6444,-65r,-36l6444,-136r,-35l6444,-206r,-37l6444,-277r,-40l6444,-357r,-44l6444,-443r,-45l6444,-540r,-52l6444,-644r,-57l6444,-766r,-127l6444,-918r,-9l6444,-921r,18l6444,-845r,85l6444,-694r,58l6444,-584r,52l6444,-481r,47l6444,-388r,38l6444,-310r,37l6445,-236r,39l6445,-162r,40l6445,-83r,41l6445,-5r,37l6445,69r,33l6445,119r,8l6445,123r,-11l6445,88r,-31l6445,20r,-42l6445,-67r,-53l6445,-180r,-80l6445,-324r,-23l6445,-353r,7l6445,-324r,69l6445,-172r,60l6445,-61r,49l6445,36r,46l6445,123r,33l6445,187r,23l6445,224r,18l6446,259r,19l6446,291r,3l6446,289r,-14l6446,257r,-23l6446,207r,-28l6446,152r,-31l6446,91r,-36l6446,22r,-38l6446,-53r,-41l6446,-137r,-43l6446,-230r,-50l6446,-330r,-55l6446,-442r,-58l6446,-565r1,-99l6447,-719r,-21l6447,-745r,7l6447,-717r,62l6447,-563r,66l6447,-436r,56l6447,-329r,49l6447,-230r,49l6447,-133r,45l6447,-43r,40l6447,31r,35l6447,98r,28l6447,153r,25l6447,203r,27l6447,251r,10l6447,263r,-5l6447,240r,-19l6447,193r1,-30l6448,133r,-35l6448,67r,-29l6448,7r,-30l6448,-60r,-39l6448,-137r,-43l6448,-221r,-44l6448,-311r,-52l6448,-413r,-54l6448,-525r,-56l6448,-639r,-70l6448,-833r,-28l6448,-871r,7l6448,-843r,69l6448,-689r,60l6448,-579r,45l6448,-491r,41l6448,-422r,21l6448,-388r,8l6448,-384r,-12l6448,-389r,21l6448,-306r,86l6448,-157r,57l6448,-55r,44l6448,30r,37l6448,105r,29l6448,161r,23l6448,203r1,20l6449,240r,9l6449,250r,-3l6449,238r,-21l6449,197r,-22l6449,147r,-31l6449,86r,-37l6449,13r,-44l6449,-78r,-50l6449,-179r,-51l6449,-283r,-54l6449,-398r,-62l6449,-533r,-99l6449,-659r,-11l6449,-663r,20l6449,-584r,90l6449,-426r,57l6449,-315r,51l6449,-212r,52l6449,-116r,47l6449,-25r,40l6449,49r,33l6449,111r,26l6449,157r,15l6450,182r,2l6450,179r,-17l6450,136r,-34l6450,68r,-35l6450,-6r,-39l6450,-83r,-36l6450,-154r,-39l6450,-229r,-38l6450,-305r,-42l6450,-389r,-45l6450,-477r,-45l6450,-576r,-51l6450,-688r,-65l6450,-890r,-21l6450,-919r,5l6450,-892r,63l6450,-744r,63l6451,-622r,53l6451,-523r,50l6451,-426r,45l6451,-337r,41l6451,-254r,36l6451,-178r,39l6451,-101r,37l6451,-28r,37l6451,44r,37l6451,112r,27l6451,155r,3l6451,152r,-14l6451,116r,-24l6451,66r,-28l6451,6r,-38l6451,-74r,-46l6451,-170r,-50l6451,-270r,-54l6451,-383r,-55l6451,-498r,-78l6451,-668r,-28l6452,-704r,-1l6452,-697r,24l6452,-592r,82l6452,-444r,58l6452,-328r,54l6452,-223r,51l6452,-122r,49l6452,-32r,41l6452,45r,38l6452,115r,29l6452,172r,22l6452,221r,23l6452,257r,14l6452,276r,-4l6452,258r,-24l6452,211r,-25l6452,155r,-29l6452,95r,-37l6452,22r,-41l6452,-63r,-47l6452,-158r,-53l6452,-263r,-56l6452,-378r,-57l6452,-502r,-106l6452,-654r,-21l6453,-681r,8l6453,-636r,29l6453,-595r,3l6453,-596r,-19l6453,-643r,-4l6453,-640r,21l6453,-558r,91l6453,-404r,61l6453,-287r,58l6453,-176r,53l6453,-79r,43l6453,5r,44l6453,90r,40l6453,167r,29l6453,227r,30l6453,285r,29l6453,341r,26l6453,386r,20l6454,423r,12l6454,436r,-6l6454,417r,-19l6454,381r,-20l6454,341r,-25l6454,283r,-37l6454,207r,-43l6454,118r1,-51l6455,11r,-60l6455,-114r,-135l6455,-273r,-9l6455,-274r,26l6455,-104r,61l6455,9r,54l6455,108r,42l6455,189r,31l6455,249r,22l6455,285r,9l6455,295r,-8l6455,266r,-33l6455,202r,-37l6455,128r,-35l6455,59r,-38l6455,-13r,-37l6455,-85r,-39l6455,-159r,-41l6455,-239r1,-44l6456,-326r,-44l6456,-416r,-51l6456,-517r,-53l6456,-626r,-59l6456,-757r,-99l6456,-883r,-8l6456,-885r,25l6456,-779r,77l6456,-639r,56l6456,-528r,53l6456,-422r,47l6456,-326r,42l6456,-238r,41l6456,-156r,39l6456,-84r,34l6456,-13r,33l6456,58r,33l6456,124r,31l6456,187r,29l6456,238r1,16l6457,262r,-7l6457,241r,-25l6457,184r,-32l6457,117r,-34l6457,48r,-40l6458,-31r,-39l6458,-105r,-39l6458,-180r,-34l6458,-252r,-37l6458,-332r,-43l6458,-420r,-47l6458,-516r,-48l6458,-612r,-58l6458,-735r,-82l6458,-883r,-23l6458,-914r,7l6458,-885r,74l6458,-733r,59l6458,-620r,48l6458,-524r,50l6458,-427r,45l6458,-338r,43l6458,-255r,36l6458,-181r,39l6458,-103r,39l6458,-29r,36l6458,42r1,30l6459,101r,22l6459,137r,9l6459,147r,-6l6459,129r,-14l6459,100r,-20l6459,56r,-28l6459,-2r,-33l6459,-74r,-45l6459,-161r,-46l6459,-255r,-55l6459,-363r,-61l6459,-489r,-89l6459,-641r,-24l6459,-672r,6l6459,-646r,56l6459,-498r,62l6459,-384r1,55l6460,-283r,42l6460,-199r,30l6460,-147r,25l6460,-109r,6l6460,-108r,-21l6460,-154r,-33l6460,-223r,-35l6460,-294r,-40l6460,-380r,-43l6460,-469r,-50l6460,-569r,-50l6460,-674r,-64l6460,-874r,-24l6460,-908r,7l6460,-882r,58l6460,-733r,64l6460,-611r,49l6460,-511r,47l6460,-419r,42l6460,-337r,36l6460,-262r,37l6460,-191r,34l6460,-127r,29l6460,-78r,13l6460,-59r,-4l6461,-79r,-19l6461,-125r,-32l6461,-188r,-37l6461,-261r,-34l6461,-335r,-41l6461,-418r,-43l6461,-506r,-50l6461,-607r,-51l6461,-719r,-75l6461,-879r,-24l6461,-911r,6l6461,-886r,57l6461,-744r,61l6461,-626r,53l6461,-523r,50l6461,-430r,45l6461,-345r,38l6461,-272r,36l6461,-199r,38l6461,-123r,34l6461,-55r1,30l6462,-2r,16l6462,22r,-5l6462,3r,-24l6462,-50r,-32l6462,-120r,-34l6462,-194r,-34l6462,-267r,-36l6462,-335r,-38l6462,-408r,-40l6462,-488r,-43l6462,-577r,-49l6463,-679r,-60l6463,-807r,-87l6463,-918r,-6l6463,-919r,20l6463,-841r,83l6463,-699r,53l6463,-593r,46l6463,-503r,45l6463,-417r,36l6463,-341r,41l6463,-261r,38l6463,-184r,33l6463,-120r,24l6463,-73r,16l6463,-48r,-4l6464,-65r,-22l6464,-110r,-31l6464,-179r,-36l6464,-249r,-40l6464,-325r,-35l6464,-401r,-41l6464,-481r,-43l6464,-570r,-49l6464,-667r,-57l6464,-788r,-108l6464,-920r,-6l6464,-918r,26l6464,-765r,59l6464,-655r,45l6464,-568r,40l6464,-484r,39l6464,-403r1,40l6465,-325r,39l6465,-249r,36l6465,-176r,40l6465,-100r,33l6465,-36r,29l6465,14r,7l6465,12r,-15l6465,-22r,-28l6466,-79r,-27l6466,-135r,-34l6466,-204r,-37l6466,-278r,-42l6466,-364r,-44l6466,-454r,-53l6466,-557r,-56l6466,-674r,-66l6466,-853r,-27l6466,-891r,6l6466,-867r,55l6466,-724r,66l6466,-598r,56l6466,-488r,49l6466,-392r,42l6466,-311r,41l6466,-235r,33l6466,-172r,23l6466,-122r,18l6466,-89r,5l6466,-89r,-16l6466,-130r,-33l6467,-197r,-34l6467,-271r,-41l6467,-352r,-37l6467,-431r,-42l6467,-515r,-46l6467,-609r,-47l6467,-708r,-59l6467,-882r,-21l6467,-912r,7l6467,-880r,103l6467,-730r,32l6467,-678r,14l6467,-657r,5l6467,-635r,39l6467,-488r,60l6467,-380r,45l6467,-297r,40l6467,-230r,30l6467,-172r,27l6468,-112r,28l6468,-57r,14l6468,-41r,-5l6468,-61r,-19l6468,-106r,-27l6468,-162r,-35l6468,-239r,-43l6468,-328r,-48l6468,-428r,-55l6468,-536r,-55l6468,-656r,-82l6468,-809r,-28l6468,-845r,7l6468,-814r,86l6468,-651r,63l6468,-532r,54l6468,-422r,50l6468,-324r,42l6468,-241r,46l6468,-155r,36l6468,-87r,32l6468,-24r,27l6468,33r,28l6468,91r1,27l6469,142r,19l6469,178r,11l6469,190r,-6l6469,172r,-25l6470,118r,-33l6470,50r,-37l6470,-25r,-37l6470,-102r,-40l6470,-180r,-37l6470,-257r,-34l6470,-330r,-38l6470,-410r,-39l6470,-495r,-46l6470,-587r,-55l6470,-702r,-66l6470,-862r,-22l6470,-891r,5l6470,-869r,55l6470,-725r,58l6470,-612r1,52l6471,-515r,44l6471,-426r,37l6471,-347r,37l6471,-274r,38l6471,-196r,39l6471,-130r,19l6471,-107r,-9l6471,-137r,-26l6471,-195r,-44l6471,-300r,-72l6471,-396r,-6l6471,-394r,25l6471,-239r,63l6471,-124r,50l6471,-34r,36l6471,37r,32l6471,92r,20l6471,130r,25l6471,182r1,20l6472,216r,3l6472,215r,-15l6472,178r,-21l6472,139r,-19l6472,99r,-27l6472,42r,-36l6472,-33r,-40l6472,-115r,-45l6472,-212r,-51l6472,-317r,-57l6472,-437r1,-95l6473,-589r,-21l6473,-615r,6l6473,-588r,67l6473,-442r,66l6473,-317r,54l6473,-215r,46l6473,-129r,35l6473,-67r,21l6473,-28r,7l6473,-28r,-22l6473,-80r,-36l6473,-155r,-41l6473,-233r,-36l6473,-308r,-35l6473,-383r,-37l6473,-459r,-42l6473,-547r,-44l6473,-643r,-54l6473,-757r,-120l6473,-897r,-10l6473,-901r,23l6474,-739r,59l6474,-625r,49l6474,-529r,48l6474,-441r,37l6474,-367r,42l6474,-289r,40l6474,-209r,40l6474,-127r,41l6474,-50r,34l6474,19r,32l6474,82r,29l6474,125r1,16l6475,147r,-6l6475,122r,-21l6475,73r,-30l6475,7r,-39l6475,-70r,-41l6475,-147r1,-40l6476,-225r,-38l6476,-300r,-34l6476,-373r,-37l6476,-450r,-43l6476,-541r,-44l6476,-638r,-50l6476,-745r,-72l6476,-902r,-23l6476,-934r,8l6476,-902r,134l6476,-707r,56l6476,-601r,45l6476,-509r,40l6476,-429r,36l6476,-358r,33l6476,-291r,33l6476,-229r,16l6476,-201r,1l6476,-204r,-13l6476,-242r,-31l6476,-305r,-38l6476,-385r,-48l6476,-484r,-55l6476,-599r,-75l6477,-757r,-22l6477,-787r,6l6477,-757r,74l6477,-600r,62l6477,-483r,49l6477,-386r,46l6477,-296r,42l6477,-212r,40l6477,-133r,33l6477,-69r,26l6477,-11r,32l6477,55r,31l6477,117r,29l6477,178r,22l6477,220r1,5l6478,221r,-17l6478,183r,-28l6478,127r,-34l6478,65r,-29l6478,3r,-31l6478,-63r,-36l6478,-141r,-40l6478,-223r,-47l6478,-319r,-49l6478,-418r,-55l6478,-525r,-57l6478,-651r,-141l6478,-816r,-7l6478,-816r,25l6478,-661r,54l6478,-566r,28l6478,-524r,2l6478,-527r,-16l6478,-572r,-41l6478,-665r,-67l6478,-821r1,-28l6479,-858r,7l6479,-828r,68l6479,-673r,62l6479,-553r,55l6479,-447r,50l6479,-346r,50l6479,-248r,45l6479,-162r,37l6479,-87r,32l6479,-21r,36l6479,52r,37l6479,124r,35l6479,197r,38l6479,267r,33l6479,333r,29l6480,392r,27l6480,442r,19l6480,475r1,3l6481,472r,-19l6481,434r1,-24l6482,383r,-28l6482,324r,-29l6482,265r,-27l6482,208r,-25l6482,154r,-30l6482,87r,-40l6482,7r,-44l6482,-85r,-48l6482,-181r,-49l6482,-286r,-54l6482,-400r,-55l6482,-518r,-83l6482,-677r,-28l6482,-714r,6l6482,-687r,59l6482,-534r,61l6482,-410r,59l6482,-301r,52l6482,-197r,43l6482,-105r,45l6482,-23r,40l6482,50r,30l6482,102r,20l6483,133r,10l6483,144r,-4l6483,123r,-26l6483,66r,-38l6483,-10r,-36l6483,-81r,-33l6483,-152r,-34l6483,-227r,-37l6483,-300r,-41l6483,-386r,-42l6483,-478r,-51l6483,-582r,-56l6483,-702r,-83l6483,-855r,-23l6483,-886r,5l6483,-858r,72l6483,-702r,64l6483,-585r,54l6483,-480r,50l6483,-383r,45l6483,-297r,41l6483,-215r,40l6483,-137r,38l6484,-61r,36l6484,11r,36l6484,83r,38l6484,154r,35l6484,217r,25l6484,258r,5l6484,257r,-16l6484,220r,-17l6484,177r,-25l6484,122r,-31l6484,53r,-37l6484,-24r,-41l6484,-113r,-50l6484,-212r,-49l6484,-319r,-60l6485,-442r,-77l6485,-614r,-26l6485,-648r,7l6485,-617r,74l6485,-461r,65l6485,-338r,54l6485,-227r,49l6485,-131r,47l6485,-40r,41l6485,42r,39l6485,112r,29l6485,161r,20l6485,198r,8l6485,201r,-19l6485,157r,-27l6485,96r,-33l6485,30r,-32l6485,-33r,-35l6485,-106r,-40l6485,-184r,-42l6485,-272r,-50l6485,-373r,-54l6485,-478r,-55l6485,-589r1,-63l6486,-724r,-91l6486,-842r,-12l6486,-847r,27l6486,-676r,65l6486,-551r,53l6486,-447r,51l6486,-346r,47l6486,-256r,37l6486,-185r,23l6486,-136r,17l6486,-108r,3l6486,-109r,-13l6486,-148r,-26l6486,-208r,-31l6486,-274r,-42l6486,-357r,-43l6486,-447r,-48l6486,-544r,-50l6486,-649r,-66l6486,-847r,-25l6486,-883r,6l6486,-860r,54l6486,-712r,66l6486,-593r,53l6486,-494r,46l6486,-401r,45l6486,-317r,38l6486,-239r,38l6486,-170r1,27l6487,-109r,32l6487,-53r,18l6487,-26r,2l6487,-29r,-14l6487,-69r,-24l6487,-117r,-30l6487,-178r,-30l6487,-245r,-42l6487,-328r,-45l6487,-420r,-49l6487,-523r,-52l6487,-633r,-63l6487,-782r,-60l6487,-868r,-9l6487,-871r,22l6487,-788r,87l6487,-639r,58l6487,-525r,52l6487,-422r,51l6487,-327r,45l6487,-240r,41l6487,-162r,39l6487,-88r,31l6487,-23r,33l6488,43r,32l6488,98r,17l6488,118r,-4l6488,100r,-18l6488,58r,-27l6488,7r,-34l6488,-63r,-37l6488,-142r,-43l6488,-230r,-50l6488,-330r,-51l6488,-436r,-55l6488,-552r,-61l6488,-689r,-94l6488,-809r,-9l6488,-810r,23l6488,-718r,86l6488,-567r,59l6488,-449r,57l6488,-337r,49l6488,-240r,43l6488,-151r,43l6488,-69r,39l6488,4r,31l6488,69r,31l6488,130r,31l6488,192r1,24l6489,241r,20l6489,275r,3l6489,273r,-16l6489,233r,-29l6489,172r,-34l6489,109r,-29l6489,49r,-31l6489,-18r,-39l6489,-96r,-44l6489,-186r,-46l6489,-279r,-48l6489,-379r,-55l6489,-491r,-61l6489,-628r,-94l6489,-747r,-9l6489,-757r1,8l6490,-724r,147l6490,-511r,59l6490,-396r,52l6490,-298r,42l6490,-223r,32l6490,-166r,21l6490,-139r,1l6490,-143r,-17l6490,-188r,-30l6490,-254r,-42l6490,-342r,-49l6490,-442r,-50l6490,-547r,-59l6490,-672r,-95l6490,-824r,-20l6490,-849r,7l6490,-815r,149l6490,-603r,62l6490,-484r,53l6490,-378r,46l6490,-288r,49l6490,-193r,41l6490,-110r,38l6490,-36r,36l6490,35r,32l6490,100r,37l6490,167r,25l6490,220r1,24l6491,256r,1l6491,253r,-17l6491,212r,-27l6491,152r,-36l6491,83r,-33l6491,18r,-33l6491,-48r,-36l6491,-120r,-41l6491,-205r,-44l6491,-296r,-47l6491,-397r,-50l6491,-499r,-62l6491,-634r,-106l6491,-764r,-9l6491,-766r,22l6491,-673r,83l6491,-531r,57l6491,-419r,54l6491,-314r,49l6492,-220r,43l6492,-133r,37l6492,-60r,36l6492,10r,36l6492,81r,36l6492,149r,37l6492,221r,26l6492,274r,20l6492,313r,7l6492,313r,-19l6493,267r,-30l6493,207r,-37l6493,133r,-38l6493,56r,-37l6493,-18r,-34l6493,-90r,-38l6493,-165r,-35l6493,-242r,-43l6493,-327r,-43l6493,-417r,-48l6493,-519r,-55l6493,-628r,-61l6493,-769r,-74l6493,-868r,-7l6493,-867r,26l6493,-700r,63l6493,-584r,49l6493,-481r,44l6493,-390r,45l6493,-303r,42l6493,-222r,34l6494,-155r,36l6494,-87r,34l6494,-20r,27l6494,24r,10l6494,29r,-12l6494,-4r,-25l6494,-59r,-33l6494,-131r,-44l6494,-222r,-48l6494,-320r,-50l6494,-428r,-59l6494,-546r,-68l6494,-747r,-28l6494,-785r,8l6494,-757r,61l6494,-607r,64l6494,-483r,59l6494,-371r,52l6494,-267r,52l6494,-169r,41l6494,-85r,39l6494,-11r,37l6494,61r,33l6494,123r,32l6494,187r,33l6494,245r,27l6495,295r,10l6495,299r,-16l6495,259r,-28l6495,208r,-26l6495,156r,-34l6495,86r,-37l6495,7r,-39l6495,-73r,-50l6495,-170r,-54l6495,-277r,-52l6495,-387r,-61l6495,-515r,-93l6495,-663r,-23l6495,-694r,7l6495,-668r,58l6495,-516r,69l6495,-386r,57l6495,-275r,50l6495,-171r,48l6495,-77r,49l6495,12r,43l6495,94r,39l6495,168r,33l6495,232r,34l6495,296r,34l6495,362r1,33l6496,425r,24l6496,477r,21l6496,517r,13l6496,535r1,-5l6497,511r,-25l6497,461r1,-30l6498,399r,-37l6498,326r,-35l6498,253r,-37l6498,177r,-39l6498,98r,-38l6498,22r,-36l6499,-49r,-40l6499,-127r,-39l6499,-206r,-39l6499,-289r,-42l6499,-376r,-46l6499,-474r,-52l6499,-584r,-58l6499,-709r,-122l6499,-859r,-10l6499,-862r,25l6499,-696r,65l6499,-572r,50l6499,-470r,50l6499,-373r,44l6499,-288r,40l6499,-211r,37l6499,-139r,36l6499,-69r,33l6499,-6r,22l6499,32r,5l6499,32r,-17l6499,-11r,-28l6499,-71r,-35l6499,-138r1,-39l6500,-214r,-41l6500,-299r,-47l6500,-398r,-53l6500,-508r,-62l6500,-639r,-101l6500,-768r,-11l6500,-780r,8l6500,-758r,2l6500,-762r,-35l6500,-799r,7l6500,-771r,56l6500,-618r,64l6500,-496r,53l6500,-387r,50l6500,-287r,48l6500,-195r,42l6500,-112r,34l6500,-45r,30l6500,8r,22l6500,41r,1l6500,34r,-18l6500,-7r,-33l6500,-78r,-40l6500,-161r,-46l6500,-254r,-52l6500,-363r,-60l6500,-490r,-100l6500,-639r,-22l6500,-667r,7l6500,-639r,66l6501,-487r,63l6501,-365r,57l6501,-255r,55l6501,-154r,46l6501,-67r,45l6501,17r,39l6501,88r,31l6501,146r,23l6501,192r,17l6501,220r,1l6501,216r,-14l6501,179r,-32l6501,110r,-31l6501,39r,-39l6501,-39r,-38l6501,-113r,-38l6501,-186r,-41l6501,-268r,-41l6501,-353r,-47l6501,-448r,-50l6502,-552r,-53l6502,-665r,-68l6502,-833r,-27l6502,-867r,6l6502,-839r,70l6502,-686r,62l6502,-569r,54l6502,-465r,46l6502,-373r,45l6502,-287r,42l6502,-204r,38l6502,-126r,37l6502,-50r,34l6502,21r,34l6502,89r,29l6502,142r,11l6502,146r,-12l6502,112r,-23l6502,64r,-28l6502,r,-37l6502,-74r,-40l6502,-158r,-47l6502,-253r,-49l6502,-354r,-57l6502,-465r1,-61l6503,-590r,-85l6503,-748r,-24l6503,-780r,7l6503,-747r,97l6503,-573r,63l6503,-450r,57l6503,-339r,51l6503,-241r,46l6503,-150r,43l6503,-67r,38l6503,7r,37l6503,80r,33l6503,140r,33l6503,205r,34l6503,269r,29l6503,324r,21l6503,356r,2l6503,352r,-17l6503,315r,-27l6504,260r,-29l6504,199r,-35l6504,126r,-35l6504,50r,-43l6504,-39r,-48l6504,-140r,-52l6504,-245r,-57l6504,-358r,-63l6504,-495r,-112l6504,-634r,-9l6504,-635r,22l6504,-545r,86l6504,-397r,57l6504,-280r,55l6504,-173r,53l6504,-71r,47l6504,18r,43l6504,101r,42l6504,177r,33l6504,242r,25l6504,297r,26l6504,349r,24l6504,392r,14l6504,410r,-7l6504,388r,-17l6504,353r,-25l6504,297r,-31l6504,228r1,-41l6505,145r,-46l6505,52r,-53l6505,-54r,-56l6505,-167r,-60l6505,-297r,-127l6505,-452r,-8l6505,-453r,26l6505,-278r,63l6505,-156r,56l6505,-50r,50l6505,51r,50l6505,149r,44l6505,233r,33l6505,294r,28l6505,346r,18l6505,376r,8l6505,390r,-5l6505,364r,-30l6506,301r,-38l6506,223r,-40l6506,144r,-37l6506,65r,-40l6506,-12r,-42l6506,-93r,-42l6506,-178r,-35l6506,-249r,-37l6506,-328r,-39l6506,-411r,-41l6506,-495r,-49l6506,-595r1,-54l6507,-706r,-91l6507,-847r,-19l6507,-871r,5l6507,-849r,54l6507,-707r,62l6507,-588r,52l6507,-490r,44l6507,-403r,42l6507,-319r,37l6507,-246r,38l6507,-167r,40l6507,-92r,39l6507,-13r,37l6507,55r,18l6507,88r,3l6507,84r,-14l6507,51r,-25l6507,-2r,-31l6508,-65r,-34l6508,-137r,-42l6508,-225r,-48l6508,-323r,-50l6508,-426r,-56l6508,-537r,-63l6508,-679r,-88l6508,-793r,-8l6508,-794r,22l6508,-704r,86l6508,-554r,57l6508,-438r,54l6508,-334r,51l6508,-233r,49l6508,-139r,45l6508,-54r,35l6508,15r,32l6508,75r,30l6508,131r,27l6508,175r,5l6508,176r,-9l6508,147r,-23l6508,95r,-33l6508,29r,-38l6508,-47r,-40l6508,-137r,-52l6508,-240r,-54l6508,-353r,-59l6508,-479r,-136l6508,-644r,-9l6508,-647r,21l6508,-566r,93l6508,-411r1,58l6509,-295r,54l6509,-186r,48l6509,-90r,49l6509,3r,44l6509,88r,38l6509,157r,30l6509,216r,26l6509,266r,21l6509,301r,8l6509,311r,-5l6509,289r,-19l6509,241r,-25l6509,186r,-27l6509,127r,-35l6509,55r,-35l6509,-19r,-41l6509,-109r,-51l6509,-212r,-54l6509,-320r,-56l6509,-435r,-64l6509,-577r,-94l6509,-695r,-10l6509,-699r,20l6509,-621r,97l6509,-458r,60l6509,-342r,54l6509,-232r,50l6509,-132r,50l6509,-35r,44l6510,46r,41l6510,121r,34l6510,186r,34l6510,250r,34l6510,310r,23l6510,351r,10l6510,362r,-6l6510,344r,-21l6510,295r,-30l6510,237r,-27l6510,177r,-35l6510,106r,-41l6510,23r,-45l6510,-70r,-46l6510,-168r,-53l6510,-273r,-55l6510,-384r,-58l6510,-506r,-77l6510,-676r,-28l6510,-714r,7l6510,-688r,56l6510,-536r,69l6510,-406r,61l6510,-287r,52l6510,-183r,53l6510,-85r,44l6510,4r,44l6511,88r,40l6511,162r,34l6511,227r,29l6511,286r,30l6511,346r,33l6511,404r,23l6511,446r,17l6511,474r,1l6511,472r,-15l6511,435r1,-24l6512,380r,-29l6512,319r,-37l6512,250r,-34l6512,182r,-32l6512,116r,-36l6512,47r,-39l6512,-29r,-40l6512,-112r,-46l6512,-208r,-52l6512,-311r,-57l6512,-427r,-55l6512,-543r,-70l6512,-722r,-28l6512,-759r,7l6512,-728r,72l6512,-572r,63l6512,-448r,57l6512,-336r,47l6512,-241r,47l6512,-149r,41l6512,-71r,36l6512,-1r,25l6512,45r,14l6512,65r,-8l6512,37r,-22l6512,-15r,-28l6513,-78r,-38l6513,-155r,-38l6513,-232r,-42l6513,-319r,-47l6513,-416r,-52l6513,-524r,-60l6513,-645r,-74l6513,-806r,-26l6513,-841r,-1l6513,-834r,20l6513,-749r,86l6513,-596r,55l6513,-486r,54l6513,-383r,49l6513,-288r,44l6513,-203r,36l6513,-131r,30l6513,-71r,22l6513,-29r,8l6513,-24r,-10l6513,-53r,-24l6513,-104r,-33l6513,-173r,-38l6513,-254r,-46l6513,-347r,-48l6513,-450r,-56l6513,-564r,-62l6513,-704r,-82l6513,-809r,-8l6513,-811r,22l6513,-728r,92l6513,-569r,59l6513,-453r,54l6513,-345r,48l6513,-250r,44l6513,-162r1,38l6514,-83r,35l6514,-19r,23l6514,28r,13l6514,42r,-3l6514,27r,-22l6514,-27r,-39l6514,-107r,-45l6514,-198r,-54l6514,-307r,-62l6514,-451r,-78l6514,-554r,-7l6514,-554r,21l6514,-472r,93l6514,-313r,61l6514,-198r,55l6514,-92r,51l6514,4r,44l6514,88r,38l6514,165r,37l6514,232r,27l6514,283r,24l6514,325r,25l6514,367r,16l6514,388r,-4l6515,369r,-21l6515,318r,-35l6515,247r,-40l6515,170r,-40l6515,95r,-34l6515,25r,-33l6515,-39r,-36l6515,-116r,-39l6515,-200r,-42l6515,-289r,-46l6515,-387r,-49l6515,-490r,-51l6515,-601r,-67l6515,-808r,-24l6515,-839r,7l6515,-811r,66l6515,-658r,62l6515,-540r,56l6515,-433r,50l6515,-333r,49l6515,-236r,42l6515,-150r,40l6515,-69r,32l6515,1r1,39l6516,79r,40l6516,156r,39l6516,235r,39l6516,313r,41l6516,390r,40l6516,470r,38l6516,543r,36l6517,617r,37l6517,689r,33l6518,758r,33l6518,823r1,38l6519,892r1,31l6521,948r1,30l6523,1008r1,25l6524,1027r,-12l6524,996r,-26l6524,941r,-32l6524,871r,-44l6524,786r,-43l6524,698r,-45l6524,606r,-54l6524,498r,-53l6524,393r,-50l6524,287r,-54l6524,175r,-55l6524,62r,-60l6524,-58r,-60l6524,-184r,-70l6524,-410r,-33l6524,-459r,-11l6524,-474r24,18l6657,-387r84,44l6796,-311r53,32l6872,-265r60,20l7047,-199r41,17l7167,-152r68,28l7336,-96r80,17l7479,-64r16,7l7500,-58r20,3l7529,-47r22,23l7615,10r38,25l7679,47r19,18l7712,72r13,17l7745,107r27,9l7781,118r24,16l7819,138r8,1l7837,137r6,1l7848,136r5,14l7901,162r70,18l8033,237r35,55l8088,318r8,13l8111,365r18,8l8160,430r21,41l8201,511r49,82l8260,610r21,27l8299,681r18,47l8324,749r11,44l8341,817r5,47l8351,914r5,47l8358,986r17,38l8400,977r49,-84l8466,875r10,-5l8486,870r10,12l8540,1040r8,57l8554,1143r5,35l8564,1211r7,36l8585,1318r8,48l8602,1415r5,28l8617,1492r9,44l8633,1572r10,46l8651,1655r16,66l8678,1767r11,46l8698,1851r8,29e" filled="f" strokeweight=".21164mm">
                  <v:path arrowok="t" o:connecttype="custom" o:connectlocs="3600,1131;5413,849;5575,2344;5662,1812;5762,1461;5813,748;5869,1995;5892,1551;5936,1650;5969,1523;5990,2074;6007,1280;6035,1834;6058,1943;6072,994;6103,1007;6118,1735;6139,1366;6152,1338;6170,1767;6183,1661;6196,1234;6210,1253;6221,1663;6234,2083;6245,1479;6255,1970;6269,2042;6278,2216;6291,2355;6304,1724;6312,1860;6323,1808;6335,2564;6344,2197;6351,2431;6359,2208;6365,2597;6374,1917;6379,1829;6385,2125;6392,2456;6400,2119;6406,2222;6413,2080;6419,2600;6425,2177;6432,2084;6438,1905;6445,2170;6450,1943;6456,1874;6461,1607;6467,2145;6474,2001;6482,2157;6486,1430;6490,2482;6495,2458;6502,2164;6507,2008;6511,2452;6515,2315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5424E1" wp14:editId="5819DECB">
                <wp:simplePos x="0" y="0"/>
                <wp:positionH relativeFrom="page">
                  <wp:posOffset>1188720</wp:posOffset>
                </wp:positionH>
                <wp:positionV relativeFrom="paragraph">
                  <wp:posOffset>-24130</wp:posOffset>
                </wp:positionV>
                <wp:extent cx="145415" cy="782955"/>
                <wp:effectExtent l="0" t="4445" r="0" b="3175"/>
                <wp:wrapNone/>
                <wp:docPr id="4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28FA0" w14:textId="77777777" w:rsidR="00C87A0C" w:rsidRDefault="00C87A0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z w:val="17"/>
                              </w:rPr>
                              <w:t>Cross Section b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424E1" id="Text Box 27" o:spid="_x0000_s1133" type="#_x0000_t202" style="position:absolute;left:0;text-align:left;margin-left:93.6pt;margin-top:-1.9pt;width:11.45pt;height:61.6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" filled="f" stroked="f">
                <v:textbox style="layout-flow:vertical;mso-layout-flow-alt:bottom-to-top" inset="0,0,0,0">
                  <w:txbxContent>
                    <w:p w14:paraId="7A328FA0" w14:textId="77777777" w:rsidR="00C87A0C" w:rsidRDefault="00C87A0C">
                      <w:pPr>
                        <w:spacing w:before="13"/>
                        <w:ind w:left="20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Cross Section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A0C" w:rsidRPr="002D14EA">
        <w:rPr>
          <w:rFonts w:ascii="Arial"/>
          <w:sz w:val="17"/>
          <w:lang w:val="uk-UA"/>
        </w:rPr>
        <w:t>10</w:t>
      </w:r>
      <w:r w:rsidR="00C87A0C" w:rsidRPr="002D14EA">
        <w:rPr>
          <w:rFonts w:ascii="Arial"/>
          <w:sz w:val="17"/>
          <w:vertAlign w:val="superscript"/>
          <w:lang w:val="uk-UA"/>
        </w:rPr>
        <w:t>4</w:t>
      </w:r>
    </w:p>
    <w:p w14:paraId="0BDA7D6B" w14:textId="77777777" w:rsidR="001F4829" w:rsidRPr="002D14EA" w:rsidRDefault="001F4829">
      <w:pPr>
        <w:pStyle w:val="BodyText"/>
        <w:spacing w:before="10"/>
        <w:rPr>
          <w:rFonts w:ascii="Arial"/>
          <w:sz w:val="20"/>
          <w:lang w:val="uk-UA"/>
        </w:rPr>
      </w:pPr>
    </w:p>
    <w:p w14:paraId="580A3335" w14:textId="77777777" w:rsidR="001F4829" w:rsidRPr="002D14EA" w:rsidRDefault="00C87A0C">
      <w:pPr>
        <w:ind w:left="745"/>
        <w:rPr>
          <w:rFonts w:ascii="Arial"/>
          <w:sz w:val="17"/>
          <w:lang w:val="uk-UA"/>
        </w:rPr>
      </w:pPr>
      <w:r w:rsidRPr="002D14EA">
        <w:rPr>
          <w:rFonts w:ascii="Arial"/>
          <w:sz w:val="17"/>
          <w:lang w:val="uk-UA"/>
        </w:rPr>
        <w:t>10</w:t>
      </w:r>
      <w:r w:rsidRPr="002D14EA">
        <w:rPr>
          <w:rFonts w:ascii="Arial"/>
          <w:sz w:val="17"/>
          <w:vertAlign w:val="superscript"/>
          <w:lang w:val="uk-UA"/>
        </w:rPr>
        <w:t>3</w:t>
      </w:r>
    </w:p>
    <w:p w14:paraId="1A5B6115" w14:textId="77777777" w:rsidR="001F4829" w:rsidRPr="002D14EA" w:rsidRDefault="001F4829">
      <w:pPr>
        <w:pStyle w:val="BodyText"/>
        <w:spacing w:before="2"/>
        <w:rPr>
          <w:rFonts w:ascii="Arial"/>
          <w:sz w:val="11"/>
          <w:lang w:val="uk-UA"/>
        </w:rPr>
      </w:pPr>
    </w:p>
    <w:p w14:paraId="3EA81A87" w14:textId="77777777" w:rsidR="001F4829" w:rsidRPr="002D14EA" w:rsidRDefault="00C87A0C">
      <w:pPr>
        <w:spacing w:before="118"/>
        <w:ind w:left="745"/>
        <w:rPr>
          <w:rFonts w:ascii="Arial"/>
          <w:sz w:val="17"/>
          <w:lang w:val="uk-UA"/>
        </w:rPr>
      </w:pPr>
      <w:r w:rsidRPr="002D14EA">
        <w:rPr>
          <w:rFonts w:ascii="Arial"/>
          <w:sz w:val="17"/>
          <w:lang w:val="uk-UA"/>
        </w:rPr>
        <w:t>10</w:t>
      </w:r>
      <w:r w:rsidRPr="002D14EA">
        <w:rPr>
          <w:rFonts w:ascii="Arial"/>
          <w:sz w:val="17"/>
          <w:vertAlign w:val="superscript"/>
          <w:lang w:val="uk-UA"/>
        </w:rPr>
        <w:t>2</w:t>
      </w:r>
    </w:p>
    <w:p w14:paraId="520E73D9" w14:textId="77777777" w:rsidR="001F4829" w:rsidRPr="002D14EA" w:rsidRDefault="001F4829">
      <w:pPr>
        <w:pStyle w:val="BodyText"/>
        <w:spacing w:before="7"/>
        <w:rPr>
          <w:rFonts w:ascii="Arial"/>
          <w:sz w:val="11"/>
          <w:lang w:val="uk-UA"/>
        </w:rPr>
      </w:pPr>
    </w:p>
    <w:p w14:paraId="0F7F3EA0" w14:textId="77777777" w:rsidR="001F4829" w:rsidRPr="002D14EA" w:rsidRDefault="00C87A0C">
      <w:pPr>
        <w:spacing w:before="93"/>
        <w:ind w:left="810"/>
        <w:rPr>
          <w:rFonts w:ascii="Arial"/>
          <w:sz w:val="17"/>
          <w:lang w:val="uk-UA"/>
        </w:rPr>
      </w:pPr>
      <w:r w:rsidRPr="002D14EA">
        <w:rPr>
          <w:rFonts w:ascii="Arial"/>
          <w:sz w:val="17"/>
          <w:lang w:val="uk-UA"/>
        </w:rPr>
        <w:t>10</w:t>
      </w:r>
    </w:p>
    <w:p w14:paraId="1F923E18" w14:textId="77777777" w:rsidR="001F4829" w:rsidRPr="002D14EA" w:rsidRDefault="001F4829">
      <w:pPr>
        <w:pStyle w:val="BodyText"/>
        <w:spacing w:before="3"/>
        <w:rPr>
          <w:rFonts w:ascii="Arial"/>
          <w:sz w:val="13"/>
          <w:lang w:val="uk-UA"/>
        </w:rPr>
      </w:pPr>
    </w:p>
    <w:p w14:paraId="4864DA83" w14:textId="77777777" w:rsidR="001F4829" w:rsidRPr="002D14EA" w:rsidRDefault="00C87A0C">
      <w:pPr>
        <w:spacing w:before="94"/>
        <w:ind w:left="927"/>
        <w:rPr>
          <w:rFonts w:ascii="Arial"/>
          <w:sz w:val="17"/>
          <w:lang w:val="uk-UA"/>
        </w:rPr>
      </w:pPr>
      <w:r w:rsidRPr="002D14EA">
        <w:rPr>
          <w:rFonts w:ascii="Arial"/>
          <w:w w:val="99"/>
          <w:sz w:val="17"/>
          <w:lang w:val="uk-UA"/>
        </w:rPr>
        <w:t>1</w:t>
      </w:r>
    </w:p>
    <w:p w14:paraId="601FAB7B" w14:textId="77777777" w:rsidR="001F4829" w:rsidRPr="002D14EA" w:rsidRDefault="001F4829">
      <w:pPr>
        <w:pStyle w:val="BodyText"/>
        <w:spacing w:before="3"/>
        <w:rPr>
          <w:rFonts w:ascii="Arial"/>
          <w:sz w:val="11"/>
          <w:lang w:val="uk-UA"/>
        </w:rPr>
      </w:pPr>
    </w:p>
    <w:p w14:paraId="3A0269FF" w14:textId="77777777" w:rsidR="001F4829" w:rsidRPr="002D14EA" w:rsidRDefault="001F4829">
      <w:pPr>
        <w:rPr>
          <w:rFonts w:ascii="Arial"/>
          <w:sz w:val="11"/>
          <w:lang w:val="uk-UA"/>
        </w:rPr>
        <w:sectPr w:rsidR="001F4829" w:rsidRPr="002D14EA">
          <w:pgSz w:w="11910" w:h="16840"/>
          <w:pgMar w:top="1120" w:right="0" w:bottom="800" w:left="1540" w:header="0" w:footer="607" w:gutter="0"/>
          <w:cols w:space="720"/>
        </w:sectPr>
      </w:pPr>
    </w:p>
    <w:p w14:paraId="09A92D16" w14:textId="77777777" w:rsidR="001F4829" w:rsidRPr="002D14EA" w:rsidRDefault="00C87A0C">
      <w:pPr>
        <w:spacing w:before="107"/>
        <w:ind w:left="700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6"/>
          <w:sz w:val="17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1</w:t>
      </w:r>
    </w:p>
    <w:p w14:paraId="3A33697A" w14:textId="77777777" w:rsidR="001F4829" w:rsidRPr="002D14EA" w:rsidRDefault="001F4829">
      <w:pPr>
        <w:pStyle w:val="BodyText"/>
        <w:rPr>
          <w:rFonts w:ascii="Arial"/>
          <w:sz w:val="19"/>
          <w:lang w:val="uk-UA"/>
        </w:rPr>
      </w:pPr>
    </w:p>
    <w:p w14:paraId="616247E8" w14:textId="77777777" w:rsidR="001F4829" w:rsidRPr="002D14EA" w:rsidRDefault="00C87A0C">
      <w:pPr>
        <w:spacing w:before="1"/>
        <w:ind w:left="680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6"/>
          <w:sz w:val="17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2</w:t>
      </w:r>
    </w:p>
    <w:p w14:paraId="126D8047" w14:textId="77777777" w:rsidR="001F4829" w:rsidRPr="002D14EA" w:rsidRDefault="001F4829">
      <w:pPr>
        <w:pStyle w:val="BodyText"/>
        <w:rPr>
          <w:rFonts w:ascii="Arial"/>
          <w:sz w:val="19"/>
          <w:lang w:val="uk-UA"/>
        </w:rPr>
      </w:pPr>
    </w:p>
    <w:p w14:paraId="0DDED3FA" w14:textId="77777777" w:rsidR="001F4829" w:rsidRPr="002D14EA" w:rsidRDefault="00C87A0C">
      <w:pPr>
        <w:ind w:left="680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7"/>
          <w:sz w:val="17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3</w:t>
      </w:r>
    </w:p>
    <w:p w14:paraId="3876C96E" w14:textId="77777777" w:rsidR="001F4829" w:rsidRPr="002D14EA" w:rsidRDefault="001F4829">
      <w:pPr>
        <w:pStyle w:val="BodyText"/>
        <w:spacing w:before="3"/>
        <w:rPr>
          <w:rFonts w:ascii="Arial"/>
          <w:sz w:val="19"/>
          <w:lang w:val="uk-UA"/>
        </w:rPr>
      </w:pPr>
    </w:p>
    <w:p w14:paraId="401A4FDC" w14:textId="77777777" w:rsidR="001F4829" w:rsidRPr="002D14EA" w:rsidRDefault="00C87A0C">
      <w:pPr>
        <w:ind w:left="680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6"/>
          <w:sz w:val="17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4</w:t>
      </w:r>
    </w:p>
    <w:p w14:paraId="4C768F07" w14:textId="77777777" w:rsidR="001F4829" w:rsidRPr="002D14EA" w:rsidRDefault="001F4829">
      <w:pPr>
        <w:pStyle w:val="BodyText"/>
        <w:spacing w:before="7"/>
        <w:rPr>
          <w:rFonts w:ascii="Arial"/>
          <w:sz w:val="20"/>
          <w:lang w:val="uk-UA"/>
        </w:rPr>
      </w:pPr>
    </w:p>
    <w:p w14:paraId="7B59CCCA" w14:textId="77777777" w:rsidR="001F4829" w:rsidRPr="002D14EA" w:rsidRDefault="00C87A0C">
      <w:pPr>
        <w:spacing w:line="165" w:lineRule="auto"/>
        <w:ind w:left="680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7"/>
          <w:sz w:val="17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5</w:t>
      </w:r>
    </w:p>
    <w:p w14:paraId="3F126C00" w14:textId="77777777" w:rsidR="001F4829" w:rsidRPr="002D14EA" w:rsidRDefault="00C87A0C">
      <w:pPr>
        <w:spacing w:before="23" w:line="160" w:lineRule="auto"/>
        <w:jc w:val="right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position w:val="-7"/>
          <w:sz w:val="17"/>
          <w:lang w:val="uk-UA"/>
        </w:rPr>
        <w:t>10</w:t>
      </w:r>
      <w:r w:rsidRPr="002D14EA">
        <w:rPr>
          <w:rFonts w:ascii="Symbol" w:hAnsi="Symbol"/>
          <w:sz w:val="11"/>
          <w:lang w:val="uk-UA"/>
        </w:rPr>
        <w:t></w:t>
      </w:r>
      <w:r w:rsidRPr="002D14EA">
        <w:rPr>
          <w:rFonts w:ascii="Arial" w:hAnsi="Arial"/>
          <w:sz w:val="11"/>
          <w:lang w:val="uk-UA"/>
        </w:rPr>
        <w:t>5</w:t>
      </w:r>
    </w:p>
    <w:p w14:paraId="40C61756" w14:textId="77777777" w:rsidR="001F4829" w:rsidRPr="002D14EA" w:rsidRDefault="00C87A0C">
      <w:pPr>
        <w:pStyle w:val="BodyText"/>
        <w:rPr>
          <w:rFonts w:ascii="Arial"/>
          <w:sz w:val="22"/>
          <w:lang w:val="uk-UA"/>
        </w:rPr>
      </w:pPr>
      <w:r w:rsidRPr="002D14EA">
        <w:rPr>
          <w:lang w:val="uk-UA"/>
        </w:rPr>
        <w:br w:type="column"/>
      </w:r>
    </w:p>
    <w:p w14:paraId="0A7A2832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B64B380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3146E4DB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7C6779C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63E74B2D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3B3BDD55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2A6D382" w14:textId="77777777" w:rsidR="001F4829" w:rsidRPr="002D14EA" w:rsidRDefault="001F4829">
      <w:pPr>
        <w:pStyle w:val="BodyText"/>
        <w:spacing w:before="3"/>
        <w:rPr>
          <w:rFonts w:ascii="Arial"/>
          <w:sz w:val="24"/>
          <w:lang w:val="uk-UA"/>
        </w:rPr>
      </w:pPr>
    </w:p>
    <w:p w14:paraId="550CDC98" w14:textId="77777777" w:rsidR="001F4829" w:rsidRPr="002D14EA" w:rsidRDefault="00C87A0C">
      <w:pPr>
        <w:ind w:left="232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spacing w:val="-4"/>
          <w:position w:val="-7"/>
          <w:sz w:val="17"/>
          <w:lang w:val="uk-UA"/>
        </w:rPr>
        <w:t>10</w:t>
      </w:r>
      <w:r w:rsidRPr="002D14EA">
        <w:rPr>
          <w:rFonts w:ascii="Symbol" w:hAnsi="Symbol"/>
          <w:spacing w:val="-4"/>
          <w:sz w:val="11"/>
          <w:lang w:val="uk-UA"/>
        </w:rPr>
        <w:t></w:t>
      </w:r>
      <w:r w:rsidRPr="002D14EA">
        <w:rPr>
          <w:rFonts w:ascii="Arial" w:hAnsi="Arial"/>
          <w:spacing w:val="-4"/>
          <w:sz w:val="11"/>
          <w:lang w:val="uk-UA"/>
        </w:rPr>
        <w:t>4</w:t>
      </w:r>
    </w:p>
    <w:p w14:paraId="6977A02A" w14:textId="77777777" w:rsidR="001F4829" w:rsidRPr="002D14EA" w:rsidRDefault="00C87A0C">
      <w:pPr>
        <w:pStyle w:val="BodyText"/>
        <w:rPr>
          <w:rFonts w:ascii="Arial"/>
          <w:sz w:val="24"/>
          <w:lang w:val="uk-UA"/>
        </w:rPr>
      </w:pPr>
      <w:r w:rsidRPr="002D14EA">
        <w:rPr>
          <w:lang w:val="uk-UA"/>
        </w:rPr>
        <w:br w:type="column"/>
      </w:r>
    </w:p>
    <w:p w14:paraId="2D486026" w14:textId="77777777" w:rsidR="001F4829" w:rsidRPr="002D14EA" w:rsidRDefault="001F4829">
      <w:pPr>
        <w:pStyle w:val="BodyText"/>
        <w:rPr>
          <w:rFonts w:ascii="Arial"/>
          <w:sz w:val="24"/>
          <w:lang w:val="uk-UA"/>
        </w:rPr>
      </w:pPr>
    </w:p>
    <w:p w14:paraId="4C9D5311" w14:textId="77777777" w:rsidR="001F4829" w:rsidRPr="002D14EA" w:rsidRDefault="001F4829">
      <w:pPr>
        <w:pStyle w:val="BodyText"/>
        <w:rPr>
          <w:rFonts w:ascii="Arial"/>
          <w:sz w:val="24"/>
          <w:lang w:val="uk-UA"/>
        </w:rPr>
      </w:pPr>
    </w:p>
    <w:p w14:paraId="4A889508" w14:textId="77777777" w:rsidR="001F4829" w:rsidRPr="002D14EA" w:rsidRDefault="001F4829">
      <w:pPr>
        <w:pStyle w:val="BodyText"/>
        <w:rPr>
          <w:rFonts w:ascii="Arial"/>
          <w:sz w:val="24"/>
          <w:lang w:val="uk-UA"/>
        </w:rPr>
      </w:pPr>
    </w:p>
    <w:p w14:paraId="74CA3649" w14:textId="77777777" w:rsidR="001F4829" w:rsidRPr="002D14EA" w:rsidRDefault="001F4829">
      <w:pPr>
        <w:pStyle w:val="BodyText"/>
        <w:rPr>
          <w:rFonts w:ascii="Arial"/>
          <w:sz w:val="24"/>
          <w:lang w:val="uk-UA"/>
        </w:rPr>
      </w:pPr>
    </w:p>
    <w:p w14:paraId="0C917B52" w14:textId="77777777" w:rsidR="001F4829" w:rsidRPr="002D14EA" w:rsidRDefault="001F4829">
      <w:pPr>
        <w:pStyle w:val="BodyText"/>
        <w:rPr>
          <w:rFonts w:ascii="Arial"/>
          <w:sz w:val="24"/>
          <w:lang w:val="uk-UA"/>
        </w:rPr>
      </w:pPr>
    </w:p>
    <w:p w14:paraId="4434A260" w14:textId="77777777" w:rsidR="001F4829" w:rsidRPr="002D14EA" w:rsidRDefault="001F4829">
      <w:pPr>
        <w:pStyle w:val="BodyText"/>
        <w:spacing w:before="8"/>
        <w:rPr>
          <w:rFonts w:ascii="Arial"/>
          <w:sz w:val="33"/>
          <w:lang w:val="uk-UA"/>
        </w:rPr>
      </w:pPr>
    </w:p>
    <w:p w14:paraId="32460F72" w14:textId="77777777" w:rsidR="001F4829" w:rsidRPr="002D14EA" w:rsidRDefault="00C87A0C">
      <w:pPr>
        <w:ind w:left="232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spacing w:val="-4"/>
          <w:position w:val="-7"/>
          <w:sz w:val="17"/>
          <w:lang w:val="uk-UA"/>
        </w:rPr>
        <w:t>10</w:t>
      </w:r>
      <w:r w:rsidRPr="002D14EA">
        <w:rPr>
          <w:rFonts w:ascii="Symbol" w:hAnsi="Symbol"/>
          <w:spacing w:val="-4"/>
          <w:sz w:val="11"/>
          <w:lang w:val="uk-UA"/>
        </w:rPr>
        <w:t></w:t>
      </w:r>
      <w:r w:rsidRPr="002D14EA">
        <w:rPr>
          <w:rFonts w:ascii="Arial" w:hAnsi="Arial"/>
          <w:spacing w:val="-4"/>
          <w:sz w:val="11"/>
          <w:lang w:val="uk-UA"/>
        </w:rPr>
        <w:t>3</w:t>
      </w:r>
    </w:p>
    <w:p w14:paraId="44CB68B2" w14:textId="77777777" w:rsidR="001F4829" w:rsidRPr="002D14EA" w:rsidRDefault="00C87A0C">
      <w:pPr>
        <w:pStyle w:val="BodyText"/>
        <w:rPr>
          <w:rFonts w:ascii="Arial"/>
          <w:sz w:val="22"/>
          <w:lang w:val="uk-UA"/>
        </w:rPr>
      </w:pPr>
      <w:r w:rsidRPr="002D14EA">
        <w:rPr>
          <w:lang w:val="uk-UA"/>
        </w:rPr>
        <w:br w:type="column"/>
      </w:r>
    </w:p>
    <w:p w14:paraId="4A7C5E2A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20354182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361EE04F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5990067F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5562123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5441FDE0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2B56321" w14:textId="77777777" w:rsidR="001F4829" w:rsidRPr="002D14EA" w:rsidRDefault="001F4829">
      <w:pPr>
        <w:pStyle w:val="BodyText"/>
        <w:spacing w:before="3"/>
        <w:rPr>
          <w:rFonts w:ascii="Arial"/>
          <w:sz w:val="24"/>
          <w:lang w:val="uk-UA"/>
        </w:rPr>
      </w:pPr>
    </w:p>
    <w:p w14:paraId="03A899EC" w14:textId="77777777" w:rsidR="001F4829" w:rsidRPr="002D14EA" w:rsidRDefault="00C87A0C">
      <w:pPr>
        <w:ind w:left="232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spacing w:val="-4"/>
          <w:position w:val="-7"/>
          <w:sz w:val="17"/>
          <w:lang w:val="uk-UA"/>
        </w:rPr>
        <w:t>10</w:t>
      </w:r>
      <w:r w:rsidRPr="002D14EA">
        <w:rPr>
          <w:rFonts w:ascii="Symbol" w:hAnsi="Symbol"/>
          <w:spacing w:val="-4"/>
          <w:sz w:val="11"/>
          <w:lang w:val="uk-UA"/>
        </w:rPr>
        <w:t></w:t>
      </w:r>
      <w:r w:rsidRPr="002D14EA">
        <w:rPr>
          <w:rFonts w:ascii="Arial" w:hAnsi="Arial"/>
          <w:spacing w:val="-4"/>
          <w:sz w:val="11"/>
          <w:lang w:val="uk-UA"/>
        </w:rPr>
        <w:t>2</w:t>
      </w:r>
    </w:p>
    <w:p w14:paraId="7625974C" w14:textId="77777777" w:rsidR="001F4829" w:rsidRPr="002D14EA" w:rsidRDefault="00C87A0C">
      <w:pPr>
        <w:pStyle w:val="BodyText"/>
        <w:rPr>
          <w:rFonts w:ascii="Arial"/>
          <w:sz w:val="22"/>
          <w:lang w:val="uk-UA"/>
        </w:rPr>
      </w:pPr>
      <w:r w:rsidRPr="002D14EA">
        <w:rPr>
          <w:lang w:val="uk-UA"/>
        </w:rPr>
        <w:br w:type="column"/>
      </w:r>
    </w:p>
    <w:p w14:paraId="1B2A4805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4019B777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35A02D4B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5CF660A6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72E6A84D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15D396AC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71481255" w14:textId="77777777" w:rsidR="001F4829" w:rsidRPr="002D14EA" w:rsidRDefault="001F4829">
      <w:pPr>
        <w:pStyle w:val="BodyText"/>
        <w:spacing w:before="3"/>
        <w:rPr>
          <w:rFonts w:ascii="Arial"/>
          <w:sz w:val="24"/>
          <w:lang w:val="uk-UA"/>
        </w:rPr>
      </w:pPr>
    </w:p>
    <w:p w14:paraId="74F43C83" w14:textId="77777777" w:rsidR="001F4829" w:rsidRPr="002D14EA" w:rsidRDefault="00C87A0C">
      <w:pPr>
        <w:ind w:left="239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position w:val="-7"/>
          <w:sz w:val="17"/>
          <w:lang w:val="uk-UA"/>
        </w:rPr>
        <w:t>10</w:t>
      </w:r>
      <w:r w:rsidRPr="002D14EA">
        <w:rPr>
          <w:rFonts w:ascii="Symbol" w:hAnsi="Symbol"/>
          <w:sz w:val="11"/>
          <w:lang w:val="uk-UA"/>
        </w:rPr>
        <w:t></w:t>
      </w:r>
      <w:r w:rsidRPr="002D14EA">
        <w:rPr>
          <w:rFonts w:ascii="Arial" w:hAnsi="Arial"/>
          <w:sz w:val="11"/>
          <w:lang w:val="uk-UA"/>
        </w:rPr>
        <w:t>1</w:t>
      </w:r>
    </w:p>
    <w:p w14:paraId="58C274AF" w14:textId="77777777" w:rsidR="001F4829" w:rsidRPr="002D14EA" w:rsidRDefault="00C87A0C">
      <w:pPr>
        <w:pStyle w:val="BodyText"/>
        <w:rPr>
          <w:rFonts w:ascii="Arial"/>
          <w:sz w:val="18"/>
          <w:lang w:val="uk-UA"/>
        </w:rPr>
      </w:pPr>
      <w:r w:rsidRPr="002D14EA">
        <w:rPr>
          <w:lang w:val="uk-UA"/>
        </w:rPr>
        <w:br w:type="column"/>
      </w:r>
    </w:p>
    <w:p w14:paraId="37034A99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14518E13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17C4351D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5D365494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085790B4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22570230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7EFBB922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19FA5B6B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3491DA55" w14:textId="77777777" w:rsidR="001F4829" w:rsidRPr="002D14EA" w:rsidRDefault="001F4829">
      <w:pPr>
        <w:pStyle w:val="BodyText"/>
        <w:spacing w:before="9"/>
        <w:rPr>
          <w:rFonts w:ascii="Arial"/>
          <w:sz w:val="18"/>
          <w:lang w:val="uk-UA"/>
        </w:rPr>
      </w:pPr>
    </w:p>
    <w:p w14:paraId="5A71CD23" w14:textId="77777777" w:rsidR="001F4829" w:rsidRPr="002D14EA" w:rsidRDefault="00C87A0C">
      <w:pPr>
        <w:tabs>
          <w:tab w:val="left" w:pos="856"/>
        </w:tabs>
        <w:ind w:left="343"/>
        <w:rPr>
          <w:rFonts w:ascii="Arial"/>
          <w:sz w:val="17"/>
          <w:lang w:val="uk-UA"/>
        </w:rPr>
      </w:pPr>
      <w:r w:rsidRPr="002D14EA">
        <w:rPr>
          <w:rFonts w:ascii="Arial"/>
          <w:sz w:val="17"/>
          <w:lang w:val="uk-UA"/>
        </w:rPr>
        <w:t>1</w:t>
      </w:r>
      <w:r w:rsidRPr="002D14EA">
        <w:rPr>
          <w:rFonts w:ascii="Arial"/>
          <w:sz w:val="17"/>
          <w:lang w:val="uk-UA"/>
        </w:rPr>
        <w:tab/>
      </w:r>
      <w:r w:rsidRPr="002D14EA">
        <w:rPr>
          <w:rFonts w:ascii="Arial"/>
          <w:spacing w:val="-10"/>
          <w:sz w:val="17"/>
          <w:lang w:val="uk-UA"/>
        </w:rPr>
        <w:t>10</w:t>
      </w:r>
    </w:p>
    <w:p w14:paraId="5AD7A4E2" w14:textId="77777777" w:rsidR="001F4829" w:rsidRPr="002D14EA" w:rsidRDefault="00C87A0C">
      <w:pPr>
        <w:pStyle w:val="BodyText"/>
        <w:rPr>
          <w:rFonts w:ascii="Arial"/>
          <w:sz w:val="22"/>
          <w:lang w:val="uk-UA"/>
        </w:rPr>
      </w:pPr>
      <w:r w:rsidRPr="002D14EA">
        <w:rPr>
          <w:lang w:val="uk-UA"/>
        </w:rPr>
        <w:br w:type="column"/>
      </w:r>
    </w:p>
    <w:p w14:paraId="1DDD64E5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51746328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790CD7AF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7CBB52D3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39656B67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2D626EA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6C9F7FF9" w14:textId="77777777" w:rsidR="001F4829" w:rsidRPr="002D14EA" w:rsidRDefault="001F4829">
      <w:pPr>
        <w:pStyle w:val="BodyText"/>
        <w:spacing w:before="9"/>
        <w:rPr>
          <w:rFonts w:ascii="Arial"/>
          <w:sz w:val="26"/>
          <w:lang w:val="uk-UA"/>
        </w:rPr>
      </w:pPr>
    </w:p>
    <w:p w14:paraId="3DFD70AA" w14:textId="77777777" w:rsidR="001F4829" w:rsidRPr="002D14EA" w:rsidRDefault="00C87A0C">
      <w:pPr>
        <w:ind w:left="317"/>
        <w:rPr>
          <w:rFonts w:ascii="Arial"/>
          <w:sz w:val="17"/>
          <w:lang w:val="uk-UA"/>
        </w:rPr>
      </w:pPr>
      <w:r w:rsidRPr="002D14EA">
        <w:rPr>
          <w:rFonts w:ascii="Arial"/>
          <w:spacing w:val="-2"/>
          <w:sz w:val="17"/>
          <w:lang w:val="uk-UA"/>
        </w:rPr>
        <w:t>10</w:t>
      </w:r>
      <w:r w:rsidRPr="002D14EA">
        <w:rPr>
          <w:rFonts w:ascii="Arial"/>
          <w:spacing w:val="-2"/>
          <w:sz w:val="17"/>
          <w:vertAlign w:val="superscript"/>
          <w:lang w:val="uk-UA"/>
        </w:rPr>
        <w:t>2</w:t>
      </w:r>
    </w:p>
    <w:p w14:paraId="3ED8083E" w14:textId="77777777" w:rsidR="001F4829" w:rsidRPr="002D14EA" w:rsidRDefault="00C87A0C">
      <w:pPr>
        <w:pStyle w:val="BodyText"/>
        <w:rPr>
          <w:rFonts w:ascii="Arial"/>
          <w:sz w:val="22"/>
          <w:lang w:val="uk-UA"/>
        </w:rPr>
      </w:pPr>
      <w:r w:rsidRPr="002D14EA">
        <w:rPr>
          <w:lang w:val="uk-UA"/>
        </w:rPr>
        <w:br w:type="column"/>
      </w:r>
    </w:p>
    <w:p w14:paraId="00C10E3D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94BFA3A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42CB4229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AB601FE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377160A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A9529EB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1775DD43" w14:textId="77777777" w:rsidR="001F4829" w:rsidRPr="002D14EA" w:rsidRDefault="001F4829">
      <w:pPr>
        <w:pStyle w:val="BodyText"/>
        <w:spacing w:before="9"/>
        <w:rPr>
          <w:rFonts w:ascii="Arial"/>
          <w:sz w:val="26"/>
          <w:lang w:val="uk-UA"/>
        </w:rPr>
      </w:pPr>
    </w:p>
    <w:p w14:paraId="1FB6125B" w14:textId="77777777" w:rsidR="001F4829" w:rsidRPr="002D14EA" w:rsidRDefault="00C87A0C">
      <w:pPr>
        <w:ind w:left="291"/>
        <w:rPr>
          <w:rFonts w:ascii="Arial"/>
          <w:sz w:val="17"/>
          <w:lang w:val="uk-UA"/>
        </w:rPr>
      </w:pPr>
      <w:r w:rsidRPr="002D14EA">
        <w:rPr>
          <w:rFonts w:ascii="Arial"/>
          <w:spacing w:val="-2"/>
          <w:sz w:val="17"/>
          <w:lang w:val="uk-UA"/>
        </w:rPr>
        <w:t>10</w:t>
      </w:r>
      <w:r w:rsidRPr="002D14EA">
        <w:rPr>
          <w:rFonts w:ascii="Arial"/>
          <w:spacing w:val="-2"/>
          <w:sz w:val="17"/>
          <w:vertAlign w:val="superscript"/>
          <w:lang w:val="uk-UA"/>
        </w:rPr>
        <w:t>3</w:t>
      </w:r>
    </w:p>
    <w:p w14:paraId="26EAFDAF" w14:textId="77777777" w:rsidR="001F4829" w:rsidRPr="002D14EA" w:rsidRDefault="00C87A0C">
      <w:pPr>
        <w:pStyle w:val="BodyText"/>
        <w:rPr>
          <w:rFonts w:ascii="Arial"/>
          <w:sz w:val="22"/>
          <w:lang w:val="uk-UA"/>
        </w:rPr>
      </w:pPr>
      <w:r w:rsidRPr="002D14EA">
        <w:rPr>
          <w:lang w:val="uk-UA"/>
        </w:rPr>
        <w:br w:type="column"/>
      </w:r>
    </w:p>
    <w:p w14:paraId="2012E723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1039E4E9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180F8528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26740016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4B341A71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28E741B6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4AD0A2BB" w14:textId="77777777" w:rsidR="001F4829" w:rsidRPr="002D14EA" w:rsidRDefault="001F4829">
      <w:pPr>
        <w:pStyle w:val="BodyText"/>
        <w:spacing w:before="9"/>
        <w:rPr>
          <w:rFonts w:ascii="Arial"/>
          <w:sz w:val="26"/>
          <w:lang w:val="uk-UA"/>
        </w:rPr>
      </w:pPr>
    </w:p>
    <w:p w14:paraId="40FFC1F1" w14:textId="77777777" w:rsidR="001F4829" w:rsidRPr="002D14EA" w:rsidRDefault="00C87A0C">
      <w:pPr>
        <w:ind w:left="291"/>
        <w:rPr>
          <w:rFonts w:ascii="Arial"/>
          <w:sz w:val="17"/>
          <w:lang w:val="uk-UA"/>
        </w:rPr>
      </w:pPr>
      <w:r w:rsidRPr="002D14EA">
        <w:rPr>
          <w:rFonts w:ascii="Arial"/>
          <w:spacing w:val="-2"/>
          <w:sz w:val="17"/>
          <w:lang w:val="uk-UA"/>
        </w:rPr>
        <w:t>10</w:t>
      </w:r>
      <w:r w:rsidRPr="002D14EA">
        <w:rPr>
          <w:rFonts w:ascii="Arial"/>
          <w:spacing w:val="-2"/>
          <w:sz w:val="17"/>
          <w:vertAlign w:val="superscript"/>
          <w:lang w:val="uk-UA"/>
        </w:rPr>
        <w:t>4</w:t>
      </w:r>
    </w:p>
    <w:p w14:paraId="2EC00482" w14:textId="77777777" w:rsidR="001F4829" w:rsidRPr="002D14EA" w:rsidRDefault="00C87A0C">
      <w:pPr>
        <w:pStyle w:val="BodyText"/>
        <w:rPr>
          <w:rFonts w:ascii="Arial"/>
          <w:sz w:val="22"/>
          <w:lang w:val="uk-UA"/>
        </w:rPr>
      </w:pPr>
      <w:r w:rsidRPr="002D14EA">
        <w:rPr>
          <w:lang w:val="uk-UA"/>
        </w:rPr>
        <w:br w:type="column"/>
      </w:r>
    </w:p>
    <w:p w14:paraId="1779AD6B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31FEB292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13155692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34A6D61D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7F70DD6A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27EB2545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30181FD" w14:textId="77777777" w:rsidR="001F4829" w:rsidRPr="002D14EA" w:rsidRDefault="001F4829">
      <w:pPr>
        <w:pStyle w:val="BodyText"/>
        <w:spacing w:before="9"/>
        <w:rPr>
          <w:rFonts w:ascii="Arial"/>
          <w:sz w:val="26"/>
          <w:lang w:val="uk-UA"/>
        </w:rPr>
      </w:pPr>
    </w:p>
    <w:p w14:paraId="6BE48A0B" w14:textId="77777777" w:rsidR="001F4829" w:rsidRPr="002D14EA" w:rsidRDefault="00C87A0C">
      <w:pPr>
        <w:ind w:left="291"/>
        <w:rPr>
          <w:rFonts w:ascii="Arial"/>
          <w:sz w:val="17"/>
          <w:lang w:val="uk-UA"/>
        </w:rPr>
      </w:pPr>
      <w:r w:rsidRPr="002D14EA">
        <w:rPr>
          <w:rFonts w:ascii="Arial"/>
          <w:spacing w:val="-2"/>
          <w:sz w:val="17"/>
          <w:lang w:val="uk-UA"/>
        </w:rPr>
        <w:t>10</w:t>
      </w:r>
      <w:r w:rsidRPr="002D14EA">
        <w:rPr>
          <w:rFonts w:ascii="Arial"/>
          <w:spacing w:val="-2"/>
          <w:sz w:val="17"/>
          <w:vertAlign w:val="superscript"/>
          <w:lang w:val="uk-UA"/>
        </w:rPr>
        <w:t>5</w:t>
      </w:r>
    </w:p>
    <w:p w14:paraId="3990BE9C" w14:textId="77777777" w:rsidR="001F4829" w:rsidRPr="002D14EA" w:rsidRDefault="00C87A0C">
      <w:pPr>
        <w:pStyle w:val="BodyText"/>
        <w:rPr>
          <w:rFonts w:ascii="Arial"/>
          <w:sz w:val="22"/>
          <w:lang w:val="uk-UA"/>
        </w:rPr>
      </w:pPr>
      <w:r w:rsidRPr="002D14EA">
        <w:rPr>
          <w:lang w:val="uk-UA"/>
        </w:rPr>
        <w:br w:type="column"/>
      </w:r>
    </w:p>
    <w:p w14:paraId="00ED45C3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2999EA36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10BADF15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6C0CCFDA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428ECEA0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7B99AC0F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516AB6C8" w14:textId="77777777" w:rsidR="001F4829" w:rsidRPr="002D14EA" w:rsidRDefault="001F4829">
      <w:pPr>
        <w:pStyle w:val="BodyText"/>
        <w:spacing w:before="9"/>
        <w:rPr>
          <w:rFonts w:ascii="Arial"/>
          <w:sz w:val="26"/>
          <w:lang w:val="uk-UA"/>
        </w:rPr>
      </w:pPr>
    </w:p>
    <w:p w14:paraId="05F2EFE6" w14:textId="77777777" w:rsidR="001F4829" w:rsidRPr="002D14EA" w:rsidRDefault="00C87A0C">
      <w:pPr>
        <w:ind w:left="291"/>
        <w:rPr>
          <w:rFonts w:ascii="Arial"/>
          <w:sz w:val="17"/>
          <w:lang w:val="uk-UA"/>
        </w:rPr>
      </w:pPr>
      <w:r w:rsidRPr="002D14EA">
        <w:rPr>
          <w:rFonts w:ascii="Arial"/>
          <w:spacing w:val="-2"/>
          <w:sz w:val="17"/>
          <w:lang w:val="uk-UA"/>
        </w:rPr>
        <w:t>10</w:t>
      </w:r>
      <w:r w:rsidRPr="002D14EA">
        <w:rPr>
          <w:rFonts w:ascii="Arial"/>
          <w:spacing w:val="-2"/>
          <w:sz w:val="17"/>
          <w:vertAlign w:val="superscript"/>
          <w:lang w:val="uk-UA"/>
        </w:rPr>
        <w:t>6</w:t>
      </w:r>
    </w:p>
    <w:p w14:paraId="53EA0AD8" w14:textId="77777777" w:rsidR="001F4829" w:rsidRPr="002D14EA" w:rsidRDefault="00C87A0C">
      <w:pPr>
        <w:pStyle w:val="BodyText"/>
        <w:rPr>
          <w:rFonts w:ascii="Arial"/>
          <w:sz w:val="22"/>
          <w:lang w:val="uk-UA"/>
        </w:rPr>
      </w:pPr>
      <w:r w:rsidRPr="002D14EA">
        <w:rPr>
          <w:lang w:val="uk-UA"/>
        </w:rPr>
        <w:br w:type="column"/>
      </w:r>
    </w:p>
    <w:p w14:paraId="54AED476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5219A475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3CC7046E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3A01C754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7148B369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D17B171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60FEFDE9" w14:textId="77777777" w:rsidR="001F4829" w:rsidRPr="002D14EA" w:rsidRDefault="001F4829">
      <w:pPr>
        <w:pStyle w:val="BodyText"/>
        <w:spacing w:before="9"/>
        <w:rPr>
          <w:rFonts w:ascii="Arial"/>
          <w:sz w:val="26"/>
          <w:lang w:val="uk-UA"/>
        </w:rPr>
      </w:pPr>
    </w:p>
    <w:p w14:paraId="315FC6E3" w14:textId="77777777" w:rsidR="001F4829" w:rsidRPr="002D14EA" w:rsidRDefault="00C87A0C">
      <w:pPr>
        <w:spacing w:line="150" w:lineRule="exact"/>
        <w:ind w:left="94" w:right="2020"/>
        <w:jc w:val="center"/>
        <w:rPr>
          <w:rFonts w:ascii="Arial"/>
          <w:sz w:val="17"/>
          <w:lang w:val="uk-UA"/>
        </w:rPr>
      </w:pPr>
      <w:r w:rsidRPr="002D14EA">
        <w:rPr>
          <w:rFonts w:ascii="Arial"/>
          <w:sz w:val="17"/>
          <w:lang w:val="uk-UA"/>
        </w:rPr>
        <w:t>10</w:t>
      </w:r>
      <w:r w:rsidRPr="002D14EA">
        <w:rPr>
          <w:rFonts w:ascii="Arial"/>
          <w:sz w:val="17"/>
          <w:vertAlign w:val="superscript"/>
          <w:lang w:val="uk-UA"/>
        </w:rPr>
        <w:t>7</w:t>
      </w:r>
    </w:p>
    <w:p w14:paraId="425DB3E1" w14:textId="77777777" w:rsidR="001F4829" w:rsidRPr="002D14EA" w:rsidRDefault="00C87A0C">
      <w:pPr>
        <w:spacing w:line="177" w:lineRule="exact"/>
        <w:ind w:left="174" w:right="2020"/>
        <w:jc w:val="center"/>
        <w:rPr>
          <w:rFonts w:ascii="Arial"/>
          <w:sz w:val="17"/>
          <w:lang w:val="uk-UA"/>
        </w:rPr>
      </w:pPr>
      <w:r w:rsidRPr="002D14EA">
        <w:rPr>
          <w:rFonts w:ascii="Arial"/>
          <w:sz w:val="17"/>
          <w:lang w:val="uk-UA"/>
        </w:rPr>
        <w:t>E</w:t>
      </w:r>
      <w:r w:rsidRPr="002D14EA">
        <w:rPr>
          <w:rFonts w:ascii="Arial"/>
          <w:position w:val="-3"/>
          <w:sz w:val="11"/>
          <w:lang w:val="uk-UA"/>
        </w:rPr>
        <w:t xml:space="preserve">n </w:t>
      </w:r>
      <w:r w:rsidRPr="002D14EA">
        <w:rPr>
          <w:rFonts w:ascii="Arial"/>
          <w:sz w:val="17"/>
          <w:lang w:val="uk-UA"/>
        </w:rPr>
        <w:t>(eV)</w:t>
      </w:r>
    </w:p>
    <w:p w14:paraId="1FCA882C" w14:textId="77777777" w:rsidR="001F4829" w:rsidRPr="002D14EA" w:rsidRDefault="001F4829">
      <w:pPr>
        <w:spacing w:line="177" w:lineRule="exact"/>
        <w:jc w:val="center"/>
        <w:rPr>
          <w:rFonts w:ascii="Arial"/>
          <w:sz w:val="17"/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num="12" w:space="720" w:equalWidth="0">
            <w:col w:w="1240" w:space="40"/>
            <w:col w:w="539" w:space="39"/>
            <w:col w:w="539" w:space="39"/>
            <w:col w:w="539" w:space="39"/>
            <w:col w:w="552" w:space="40"/>
            <w:col w:w="1045" w:space="39"/>
            <w:col w:w="565" w:space="39"/>
            <w:col w:w="539" w:space="40"/>
            <w:col w:w="539" w:space="39"/>
            <w:col w:w="539" w:space="40"/>
            <w:col w:w="539" w:space="39"/>
            <w:col w:w="2762"/>
          </w:cols>
        </w:sectPr>
      </w:pPr>
    </w:p>
    <w:p w14:paraId="37D6B3C3" w14:textId="77777777" w:rsidR="001F4829" w:rsidRPr="002D14EA" w:rsidRDefault="001F4829">
      <w:pPr>
        <w:pStyle w:val="BodyText"/>
        <w:spacing w:before="7"/>
        <w:rPr>
          <w:rFonts w:ascii="Arial"/>
          <w:sz w:val="16"/>
          <w:lang w:val="uk-UA"/>
        </w:rPr>
      </w:pPr>
    </w:p>
    <w:p w14:paraId="42BB0706" w14:textId="77777777" w:rsidR="001F4829" w:rsidRPr="002D14EA" w:rsidRDefault="00C87A0C">
      <w:pPr>
        <w:pStyle w:val="BodyText"/>
        <w:spacing w:before="102" w:line="346" w:lineRule="exact"/>
        <w:ind w:left="160"/>
        <w:rPr>
          <w:lang w:val="uk-UA"/>
        </w:rPr>
      </w:pPr>
      <w:r w:rsidRPr="002D14EA">
        <w:rPr>
          <w:lang w:val="uk-UA"/>
        </w:rPr>
        <w:t>Рис. 4.4: Залежнiсть захоплення нейтрона вiд енергiї нейтронiв в реакцiїї</w:t>
      </w:r>
    </w:p>
    <w:p w14:paraId="1C093A16" w14:textId="77777777" w:rsidR="001F4829" w:rsidRPr="002D14EA" w:rsidRDefault="00C87A0C">
      <w:pPr>
        <w:spacing w:line="323" w:lineRule="exact"/>
        <w:ind w:left="160"/>
        <w:rPr>
          <w:rFonts w:ascii="Times New Roman" w:hAnsi="Times New Roman"/>
          <w:sz w:val="28"/>
          <w:lang w:val="uk-UA"/>
        </w:rPr>
      </w:pPr>
      <w:r w:rsidRPr="002D14EA">
        <w:rPr>
          <w:rFonts w:ascii="Georgia" w:hAnsi="Georgia"/>
          <w:i/>
          <w:sz w:val="28"/>
          <w:lang w:val="uk-UA"/>
        </w:rPr>
        <w:t>Au</w:t>
      </w:r>
      <w:r w:rsidRPr="002D14EA">
        <w:rPr>
          <w:rFonts w:ascii="Times New Roman" w:hAnsi="Times New Roman"/>
          <w:sz w:val="28"/>
          <w:vertAlign w:val="superscript"/>
          <w:lang w:val="uk-UA"/>
        </w:rPr>
        <w:t>197</w:t>
      </w:r>
      <w:r w:rsidRPr="002D14EA">
        <w:rPr>
          <w:rFonts w:ascii="Arial" w:hAnsi="Arial"/>
          <w:sz w:val="28"/>
          <w:lang w:val="uk-UA"/>
        </w:rPr>
        <w:t>(</w:t>
      </w:r>
      <w:r w:rsidRPr="002D14EA">
        <w:rPr>
          <w:rFonts w:ascii="Georgia" w:hAnsi="Georgia"/>
          <w:i/>
          <w:sz w:val="28"/>
          <w:lang w:val="uk-UA"/>
        </w:rPr>
        <w:t>n, γ</w:t>
      </w:r>
      <w:r w:rsidRPr="002D14EA">
        <w:rPr>
          <w:rFonts w:ascii="Arial" w:hAnsi="Arial"/>
          <w:sz w:val="28"/>
          <w:lang w:val="uk-UA"/>
        </w:rPr>
        <w:t>)</w:t>
      </w:r>
      <w:r w:rsidRPr="002D14EA">
        <w:rPr>
          <w:rFonts w:ascii="Georgia" w:hAnsi="Georgia"/>
          <w:i/>
          <w:sz w:val="28"/>
          <w:lang w:val="uk-UA"/>
        </w:rPr>
        <w:t>Au</w:t>
      </w:r>
      <w:r w:rsidRPr="002D14EA">
        <w:rPr>
          <w:rFonts w:ascii="Times New Roman" w:hAnsi="Times New Roman"/>
          <w:sz w:val="28"/>
          <w:vertAlign w:val="superscript"/>
          <w:lang w:val="uk-UA"/>
        </w:rPr>
        <w:t>198</w:t>
      </w:r>
    </w:p>
    <w:p w14:paraId="29062DB8" w14:textId="77777777" w:rsidR="001F4829" w:rsidRPr="002D14EA" w:rsidRDefault="001F4829">
      <w:pPr>
        <w:pStyle w:val="BodyText"/>
        <w:rPr>
          <w:rFonts w:ascii="Times New Roman"/>
          <w:sz w:val="32"/>
          <w:lang w:val="uk-UA"/>
        </w:rPr>
      </w:pPr>
    </w:p>
    <w:p w14:paraId="6D14A982" w14:textId="32B0BA88" w:rsidR="001F4829" w:rsidRPr="002D14EA" w:rsidRDefault="00C87A0C">
      <w:pPr>
        <w:pStyle w:val="BodyText"/>
        <w:spacing w:before="188" w:line="374" w:lineRule="auto"/>
        <w:ind w:left="160" w:right="1128" w:firstLine="421"/>
        <w:rPr>
          <w:lang w:val="uk-UA"/>
        </w:rPr>
      </w:pPr>
      <w:r w:rsidRPr="002D14EA">
        <w:rPr>
          <w:rFonts w:ascii="Georgia" w:hAnsi="Georgia"/>
          <w:i/>
          <w:lang w:val="uk-UA"/>
        </w:rPr>
        <w:t>Au</w:t>
      </w:r>
      <w:r w:rsidRPr="002D14EA">
        <w:rPr>
          <w:rFonts w:ascii="Times New Roman" w:hAnsi="Times New Roman"/>
          <w:vertAlign w:val="superscript"/>
          <w:lang w:val="uk-UA"/>
        </w:rPr>
        <w:t>198</w:t>
      </w:r>
      <w:r w:rsidRPr="002D14EA">
        <w:rPr>
          <w:rFonts w:ascii="Times New Roman" w:hAnsi="Times New Roman"/>
          <w:lang w:val="uk-UA"/>
        </w:rPr>
        <w:t xml:space="preserve"> </w:t>
      </w:r>
      <w:r w:rsidRPr="002D14EA">
        <w:rPr>
          <w:lang w:val="uk-UA"/>
        </w:rPr>
        <w:t xml:space="preserve">- iзотоп, має 2 - рiвнi в результатi розпаду з яких випромiню- </w:t>
      </w:r>
      <w:ins w:id="255" w:author="Ruslan Yermolenko" w:date="2020-05-26T22:12:00Z">
        <w:r w:rsidR="00510B97">
          <w:rPr>
            <w:lang w:val="uk-UA"/>
          </w:rPr>
          <w:t>ю</w:t>
        </w:r>
      </w:ins>
      <w:r w:rsidRPr="002D14EA">
        <w:rPr>
          <w:lang w:val="uk-UA"/>
        </w:rPr>
        <w:t xml:space="preserve">ться гамма кванти, </w:t>
      </w:r>
      <w:r w:rsidRPr="002D14EA">
        <w:rPr>
          <w:rFonts w:ascii="Georgia" w:hAnsi="Georgia"/>
          <w:i/>
          <w:lang w:val="uk-UA"/>
        </w:rPr>
        <w:t>T</w:t>
      </w:r>
      <w:r w:rsidRPr="002D14EA">
        <w:rPr>
          <w:rFonts w:ascii="Times New Roman" w:hAnsi="Times New Roman"/>
          <w:vertAlign w:val="subscript"/>
          <w:lang w:val="uk-UA"/>
        </w:rPr>
        <w:t>1</w:t>
      </w:r>
      <w:r w:rsidRPr="002D14EA">
        <w:rPr>
          <w:rFonts w:ascii="Arial" w:hAnsi="Arial"/>
          <w:i/>
          <w:vertAlign w:val="subscript"/>
          <w:lang w:val="uk-UA"/>
        </w:rPr>
        <w:t>/</w:t>
      </w:r>
      <w:r w:rsidRPr="002D14EA">
        <w:rPr>
          <w:rFonts w:ascii="Times New Roman" w:hAnsi="Times New Roman"/>
          <w:vertAlign w:val="subscript"/>
          <w:lang w:val="uk-UA"/>
        </w:rPr>
        <w:t>2</w:t>
      </w:r>
      <w:r w:rsidRPr="002D14EA">
        <w:rPr>
          <w:rFonts w:ascii="Times New Roman" w:hAnsi="Times New Roman"/>
          <w:lang w:val="uk-UA"/>
        </w:rPr>
        <w:t xml:space="preserve"> </w:t>
      </w:r>
      <w:r w:rsidRPr="002D14EA">
        <w:rPr>
          <w:rFonts w:ascii="Arial" w:hAnsi="Arial"/>
          <w:w w:val="105"/>
          <w:lang w:val="uk-UA"/>
        </w:rPr>
        <w:t xml:space="preserve">= </w:t>
      </w:r>
      <w:r w:rsidRPr="002D14EA">
        <w:rPr>
          <w:rFonts w:ascii="Arial" w:hAnsi="Arial"/>
          <w:lang w:val="uk-UA"/>
        </w:rPr>
        <w:t>2</w:t>
      </w:r>
      <w:r w:rsidRPr="002D14EA">
        <w:rPr>
          <w:rFonts w:ascii="Georgia" w:hAnsi="Georgia"/>
          <w:i/>
          <w:lang w:val="uk-UA"/>
        </w:rPr>
        <w:t>.</w:t>
      </w:r>
      <w:r w:rsidRPr="002D14EA">
        <w:rPr>
          <w:rFonts w:ascii="Arial" w:hAnsi="Arial"/>
          <w:lang w:val="uk-UA"/>
        </w:rPr>
        <w:t xml:space="preserve">6 </w:t>
      </w:r>
      <w:r w:rsidRPr="002D14EA">
        <w:rPr>
          <w:lang w:val="uk-UA"/>
        </w:rPr>
        <w:t xml:space="preserve">днiв. На Рис. </w:t>
      </w:r>
      <w:hyperlink w:anchor="_bookmark36" w:history="1">
        <w:r w:rsidRPr="002D14EA">
          <w:rPr>
            <w:lang w:val="uk-UA"/>
          </w:rPr>
          <w:t>6.3</w:t>
        </w:r>
      </w:hyperlink>
      <w:r w:rsidRPr="002D14EA">
        <w:rPr>
          <w:lang w:val="uk-UA"/>
        </w:rPr>
        <w:t xml:space="preserve"> зоображе</w:t>
      </w:r>
      <w:del w:id="256" w:author="Ruslan Yermolenko" w:date="2020-05-26T22:13:00Z">
        <w:r w:rsidRPr="002D14EA" w:rsidDel="00510B97">
          <w:rPr>
            <w:lang w:val="uk-UA"/>
          </w:rPr>
          <w:delText>н</w:delText>
        </w:r>
      </w:del>
      <w:r w:rsidRPr="002D14EA">
        <w:rPr>
          <w:lang w:val="uk-UA"/>
        </w:rPr>
        <w:t xml:space="preserve">но перехiд </w:t>
      </w:r>
      <w:r w:rsidRPr="002D14EA">
        <w:rPr>
          <w:lang w:val="uk-UA"/>
        </w:rPr>
        <w:lastRenderedPageBreak/>
        <w:t>з</w:t>
      </w:r>
    </w:p>
    <w:p w14:paraId="4CB7CCDF" w14:textId="77777777" w:rsidR="001F4829" w:rsidRPr="002D14EA" w:rsidRDefault="001F4829">
      <w:pPr>
        <w:spacing w:line="374" w:lineRule="auto"/>
        <w:rPr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space="720"/>
        </w:sectPr>
      </w:pPr>
    </w:p>
    <w:p w14:paraId="423B6F89" w14:textId="77777777" w:rsidR="001F4829" w:rsidRPr="002D14EA" w:rsidRDefault="00C87A0C">
      <w:pPr>
        <w:pStyle w:val="BodyText"/>
        <w:spacing w:before="73"/>
        <w:ind w:left="160"/>
        <w:rPr>
          <w:rFonts w:ascii="Verdana" w:hAnsi="Verdana"/>
          <w:i/>
          <w:lang w:val="uk-UA"/>
        </w:rPr>
      </w:pPr>
      <w:r w:rsidRPr="002D14EA">
        <w:rPr>
          <w:lang w:val="uk-UA"/>
        </w:rPr>
        <w:lastRenderedPageBreak/>
        <w:t>збудже</w:t>
      </w:r>
      <w:del w:id="257" w:author="Ruslan Yermolenko" w:date="2020-05-26T22:13:00Z">
        <w:r w:rsidRPr="002D14EA" w:rsidDel="00510B97">
          <w:rPr>
            <w:lang w:val="uk-UA"/>
          </w:rPr>
          <w:delText>н</w:delText>
        </w:r>
      </w:del>
      <w:r w:rsidRPr="002D14EA">
        <w:rPr>
          <w:lang w:val="uk-UA"/>
        </w:rPr>
        <w:t xml:space="preserve">ного </w:t>
      </w:r>
      <w:r w:rsidRPr="002D14EA">
        <w:rPr>
          <w:rFonts w:ascii="Georgia" w:hAnsi="Georgia"/>
          <w:i/>
          <w:lang w:val="uk-UA"/>
        </w:rPr>
        <w:t xml:space="preserve">Jπ </w:t>
      </w:r>
      <w:r w:rsidRPr="002D14EA">
        <w:rPr>
          <w:lang w:val="uk-UA"/>
        </w:rPr>
        <w:t xml:space="preserve">12- на </w:t>
      </w:r>
      <w:r w:rsidRPr="002D14EA">
        <w:rPr>
          <w:rFonts w:ascii="Georgia" w:hAnsi="Georgia"/>
          <w:i/>
          <w:lang w:val="uk-UA"/>
        </w:rPr>
        <w:t xml:space="preserve">J/π </w:t>
      </w:r>
      <w:r w:rsidRPr="002D14EA">
        <w:rPr>
          <w:lang w:val="uk-UA"/>
        </w:rPr>
        <w:t>2- з якого у да</w:t>
      </w:r>
      <w:del w:id="258" w:author="Ruslan Yermolenko" w:date="2020-05-26T22:13:00Z">
        <w:r w:rsidRPr="002D14EA" w:rsidDel="00510B97">
          <w:rPr>
            <w:lang w:val="uk-UA"/>
          </w:rPr>
          <w:delText>н</w:delText>
        </w:r>
      </w:del>
      <w:r w:rsidRPr="002D14EA">
        <w:rPr>
          <w:lang w:val="uk-UA"/>
        </w:rPr>
        <w:t xml:space="preserve">ного iзотопа вiдбувається </w:t>
      </w:r>
      <w:r w:rsidRPr="002D14EA">
        <w:rPr>
          <w:rFonts w:ascii="Georgia" w:hAnsi="Georgia"/>
          <w:i/>
          <w:lang w:val="uk-UA"/>
        </w:rPr>
        <w:t>β</w:t>
      </w:r>
      <w:r w:rsidRPr="002D14EA">
        <w:rPr>
          <w:rFonts w:ascii="Verdana" w:hAnsi="Verdana"/>
          <w:i/>
          <w:vertAlign w:val="superscript"/>
          <w:lang w:val="uk-UA"/>
        </w:rPr>
        <w:t>−</w:t>
      </w:r>
    </w:p>
    <w:p w14:paraId="7D32C384" w14:textId="690A53D1" w:rsidR="001F4829" w:rsidRPr="002D14EA" w:rsidRDefault="00827582">
      <w:pPr>
        <w:pStyle w:val="BodyText"/>
        <w:spacing w:before="194"/>
        <w:ind w:left="160"/>
        <w:rPr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C17844F" wp14:editId="05715D06">
                <wp:simplePos x="0" y="0"/>
                <wp:positionH relativeFrom="page">
                  <wp:posOffset>3133725</wp:posOffset>
                </wp:positionH>
                <wp:positionV relativeFrom="paragraph">
                  <wp:posOffset>243840</wp:posOffset>
                </wp:positionV>
                <wp:extent cx="127000" cy="127000"/>
                <wp:effectExtent l="0" t="0" r="0" b="635"/>
                <wp:wrapNone/>
                <wp:docPr id="4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19A17" w14:textId="77777777" w:rsidR="00C87A0C" w:rsidRDefault="00C87A0C">
                            <w:pPr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95"/>
                                <w:sz w:val="20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7844F" id="Text Box 26" o:spid="_x0000_s1134" type="#_x0000_t202" style="position:absolute;left:0;text-align:left;margin-left:246.75pt;margin-top:19.2pt;width:10pt;height:10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" filled="f" stroked="f">
                <v:textbox inset="0,0,0,0">
                  <w:txbxContent>
                    <w:p w14:paraId="68C19A17" w14:textId="77777777" w:rsidR="00C87A0C" w:rsidRDefault="00C87A0C">
                      <w:pPr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95"/>
                          <w:sz w:val="20"/>
                        </w:rPr>
                        <w:t>80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A0C" w:rsidRPr="002D14EA">
        <w:rPr>
          <w:lang w:val="uk-UA"/>
        </w:rPr>
        <w:t>розпад до стабiльного</w:t>
      </w:r>
      <w:r w:rsidR="00C87A0C" w:rsidRPr="002D14EA">
        <w:rPr>
          <w:spacing w:val="51"/>
          <w:lang w:val="uk-UA"/>
        </w:rPr>
        <w:t xml:space="preserve"> </w:t>
      </w:r>
      <w:r w:rsidR="00C87A0C" w:rsidRPr="002D14EA">
        <w:rPr>
          <w:rFonts w:ascii="Georgia" w:hAnsi="Georgia"/>
          <w:i/>
          <w:spacing w:val="6"/>
          <w:lang w:val="uk-UA"/>
        </w:rPr>
        <w:t>Hg</w:t>
      </w:r>
      <w:r w:rsidR="00C87A0C" w:rsidRPr="002D14EA">
        <w:rPr>
          <w:rFonts w:ascii="Times New Roman" w:hAnsi="Times New Roman"/>
          <w:spacing w:val="6"/>
          <w:vertAlign w:val="superscript"/>
          <w:lang w:val="uk-UA"/>
        </w:rPr>
        <w:t>198</w:t>
      </w:r>
      <w:r w:rsidR="00C87A0C" w:rsidRPr="002D14EA">
        <w:rPr>
          <w:spacing w:val="6"/>
          <w:lang w:val="uk-UA"/>
        </w:rPr>
        <w:t>.</w:t>
      </w:r>
    </w:p>
    <w:p w14:paraId="1F839C9C" w14:textId="4356BBEB" w:rsidR="001F4829" w:rsidRPr="002D14EA" w:rsidRDefault="00C87A0C">
      <w:pPr>
        <w:pStyle w:val="BodyText"/>
        <w:spacing w:before="194" w:line="374" w:lineRule="auto"/>
        <w:ind w:left="160" w:right="1131" w:firstLine="421"/>
        <w:jc w:val="both"/>
        <w:rPr>
          <w:lang w:val="uk-UA"/>
        </w:rPr>
      </w:pPr>
      <w:r w:rsidRPr="002D14EA">
        <w:rPr>
          <w:rFonts w:ascii="Georgia" w:hAnsi="Georgia"/>
          <w:i/>
          <w:spacing w:val="6"/>
          <w:lang w:val="uk-UA"/>
        </w:rPr>
        <w:t>Hg</w:t>
      </w:r>
      <w:r w:rsidRPr="002D14EA">
        <w:rPr>
          <w:rFonts w:ascii="Times New Roman" w:hAnsi="Times New Roman"/>
          <w:spacing w:val="6"/>
          <w:vertAlign w:val="superscript"/>
          <w:lang w:val="uk-UA"/>
        </w:rPr>
        <w:t>198</w:t>
      </w:r>
      <w:r w:rsidRPr="002D14EA">
        <w:rPr>
          <w:rFonts w:ascii="Times New Roman" w:hAnsi="Times New Roman"/>
          <w:spacing w:val="6"/>
          <w:lang w:val="uk-UA"/>
        </w:rPr>
        <w:t xml:space="preserve"> </w:t>
      </w:r>
      <w:r w:rsidRPr="002D14EA">
        <w:rPr>
          <w:lang w:val="uk-UA"/>
        </w:rPr>
        <w:t xml:space="preserve">- має два </w:t>
      </w:r>
      <w:r w:rsidRPr="002D14EA">
        <w:rPr>
          <w:spacing w:val="-3"/>
          <w:lang w:val="uk-UA"/>
        </w:rPr>
        <w:t>збудже</w:t>
      </w:r>
      <w:del w:id="259" w:author="Ruslan Yermolenko" w:date="2020-05-26T22:13:00Z">
        <w:r w:rsidRPr="002D14EA" w:rsidDel="00510B97">
          <w:rPr>
            <w:spacing w:val="-3"/>
            <w:lang w:val="uk-UA"/>
          </w:rPr>
          <w:delText>н</w:delText>
        </w:r>
      </w:del>
      <w:r w:rsidRPr="002D14EA">
        <w:rPr>
          <w:spacing w:val="-3"/>
          <w:lang w:val="uk-UA"/>
        </w:rPr>
        <w:t xml:space="preserve">нi </w:t>
      </w:r>
      <w:r w:rsidRPr="002D14EA">
        <w:rPr>
          <w:lang w:val="uk-UA"/>
        </w:rPr>
        <w:t xml:space="preserve">рiвнi </w:t>
      </w:r>
      <w:r w:rsidRPr="002D14EA">
        <w:rPr>
          <w:rFonts w:ascii="Georgia" w:hAnsi="Georgia"/>
          <w:i/>
          <w:spacing w:val="13"/>
          <w:lang w:val="uk-UA"/>
        </w:rPr>
        <w:t xml:space="preserve">Jπ </w:t>
      </w:r>
      <w:r w:rsidRPr="002D14EA">
        <w:rPr>
          <w:lang w:val="uk-UA"/>
        </w:rPr>
        <w:t xml:space="preserve">2+ - перехiд з в основний </w:t>
      </w:r>
      <w:r w:rsidRPr="002D14EA">
        <w:rPr>
          <w:spacing w:val="-3"/>
          <w:lang w:val="uk-UA"/>
        </w:rPr>
        <w:t xml:space="preserve">стан </w:t>
      </w:r>
      <w:del w:id="260" w:author="Ruslan Yermolenko" w:date="2020-05-26T22:13:00Z">
        <w:r w:rsidRPr="002D14EA" w:rsidDel="00510B97">
          <w:rPr>
            <w:lang w:val="uk-UA"/>
          </w:rPr>
          <w:delText>вiдбуваеться</w:delText>
        </w:r>
        <w:r w:rsidRPr="002D14EA" w:rsidDel="00510B97">
          <w:rPr>
            <w:spacing w:val="-31"/>
            <w:lang w:val="uk-UA"/>
          </w:rPr>
          <w:delText xml:space="preserve"> </w:delText>
        </w:r>
      </w:del>
      <w:ins w:id="261" w:author="Ruslan Yermolenko" w:date="2020-05-26T22:13:00Z">
        <w:r w:rsidR="00510B97" w:rsidRPr="002D14EA">
          <w:rPr>
            <w:lang w:val="uk-UA"/>
          </w:rPr>
          <w:t>вiдбува</w:t>
        </w:r>
        <w:r w:rsidR="00510B97">
          <w:rPr>
            <w:lang w:val="uk-UA"/>
          </w:rPr>
          <w:t>є</w:t>
        </w:r>
        <w:r w:rsidR="00510B97" w:rsidRPr="002D14EA">
          <w:rPr>
            <w:lang w:val="uk-UA"/>
          </w:rPr>
          <w:t>ться</w:t>
        </w:r>
        <w:r w:rsidR="00510B97" w:rsidRPr="002D14EA">
          <w:rPr>
            <w:spacing w:val="-31"/>
            <w:lang w:val="uk-UA"/>
          </w:rPr>
          <w:t xml:space="preserve"> </w:t>
        </w:r>
      </w:ins>
      <w:r w:rsidRPr="002D14EA">
        <w:rPr>
          <w:lang w:val="uk-UA"/>
        </w:rPr>
        <w:t>з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випромiнення</w:t>
      </w:r>
      <w:r w:rsidRPr="002D14EA">
        <w:rPr>
          <w:spacing w:val="-30"/>
          <w:lang w:val="uk-UA"/>
        </w:rPr>
        <w:t xml:space="preserve"> </w:t>
      </w:r>
      <w:r w:rsidRPr="002D14EA">
        <w:rPr>
          <w:rFonts w:ascii="Georgia" w:hAnsi="Georgia"/>
          <w:i/>
          <w:lang w:val="uk-UA"/>
        </w:rPr>
        <w:t>γ</w:t>
      </w:r>
      <w:r w:rsidRPr="002D14EA">
        <w:rPr>
          <w:lang w:val="uk-UA"/>
        </w:rPr>
        <w:t>-кванту</w:t>
      </w:r>
      <w:r w:rsidRPr="002D14EA">
        <w:rPr>
          <w:spacing w:val="-31"/>
          <w:lang w:val="uk-UA"/>
        </w:rPr>
        <w:t xml:space="preserve"> </w:t>
      </w:r>
      <w:r w:rsidRPr="002D14EA">
        <w:rPr>
          <w:rFonts w:ascii="Georgia" w:hAnsi="Georgia"/>
          <w:i/>
          <w:lang w:val="uk-UA"/>
        </w:rPr>
        <w:t>E</w:t>
      </w:r>
      <w:r w:rsidRPr="002D14EA">
        <w:rPr>
          <w:rFonts w:ascii="Arial" w:hAnsi="Arial"/>
          <w:i/>
          <w:vertAlign w:val="subscript"/>
          <w:lang w:val="uk-UA"/>
        </w:rPr>
        <w:t>γ</w:t>
      </w:r>
      <w:r w:rsidRPr="002D14EA">
        <w:rPr>
          <w:rFonts w:ascii="Arial" w:hAnsi="Arial"/>
          <w:i/>
          <w:spacing w:val="-32"/>
          <w:lang w:val="uk-UA"/>
        </w:rPr>
        <w:t xml:space="preserve"> </w:t>
      </w:r>
      <w:r w:rsidRPr="002D14EA">
        <w:rPr>
          <w:rFonts w:ascii="Arial" w:hAnsi="Arial"/>
          <w:w w:val="105"/>
          <w:lang w:val="uk-UA"/>
        </w:rPr>
        <w:t>=</w:t>
      </w:r>
      <w:r w:rsidRPr="002D14EA">
        <w:rPr>
          <w:rFonts w:ascii="Arial" w:hAnsi="Arial"/>
          <w:spacing w:val="-45"/>
          <w:w w:val="105"/>
          <w:lang w:val="uk-UA"/>
        </w:rPr>
        <w:t xml:space="preserve"> </w:t>
      </w:r>
      <w:r w:rsidRPr="002D14EA">
        <w:rPr>
          <w:rFonts w:ascii="Arial" w:hAnsi="Arial"/>
          <w:lang w:val="uk-UA"/>
        </w:rPr>
        <w:t>1087</w:t>
      </w:r>
      <w:r w:rsidRPr="002D14EA">
        <w:rPr>
          <w:rFonts w:ascii="Georgia" w:hAnsi="Georgia"/>
          <w:i/>
          <w:lang w:val="uk-UA"/>
        </w:rPr>
        <w:t>keV</w:t>
      </w:r>
      <w:r w:rsidRPr="002D14EA">
        <w:rPr>
          <w:rFonts w:ascii="Georgia" w:hAnsi="Georgia"/>
          <w:i/>
          <w:spacing w:val="-40"/>
          <w:lang w:val="uk-UA"/>
        </w:rPr>
        <w:t xml:space="preserve"> </w:t>
      </w:r>
      <w:r w:rsidRPr="002D14EA">
        <w:rPr>
          <w:lang w:val="uk-UA"/>
        </w:rPr>
        <w:t>,</w:t>
      </w:r>
      <w:r w:rsidRPr="002D14EA">
        <w:rPr>
          <w:spacing w:val="-30"/>
          <w:lang w:val="uk-UA"/>
        </w:rPr>
        <w:t xml:space="preserve"> </w:t>
      </w:r>
      <w:r w:rsidRPr="002D14EA">
        <w:rPr>
          <w:spacing w:val="-3"/>
          <w:lang w:val="uk-UA"/>
        </w:rPr>
        <w:t>каскадний</w:t>
      </w:r>
      <w:r w:rsidRPr="002D14EA">
        <w:rPr>
          <w:spacing w:val="-30"/>
          <w:lang w:val="uk-UA"/>
        </w:rPr>
        <w:t xml:space="preserve"> </w:t>
      </w:r>
      <w:del w:id="262" w:author="Ruslan Yermolenko" w:date="2020-05-26T22:13:00Z">
        <w:r w:rsidRPr="002D14EA" w:rsidDel="00510B97">
          <w:rPr>
            <w:lang w:val="uk-UA"/>
          </w:rPr>
          <w:delText xml:space="preserve">перiхiд </w:delText>
        </w:r>
      </w:del>
      <w:ins w:id="263" w:author="Ruslan Yermolenko" w:date="2020-05-26T22:13:00Z">
        <w:r w:rsidR="00510B97" w:rsidRPr="002D14EA">
          <w:rPr>
            <w:lang w:val="uk-UA"/>
          </w:rPr>
          <w:t>пер</w:t>
        </w:r>
        <w:r w:rsidR="00510B97">
          <w:rPr>
            <w:lang w:val="uk-UA"/>
          </w:rPr>
          <w:t>е</w:t>
        </w:r>
        <w:r w:rsidR="00510B97" w:rsidRPr="002D14EA">
          <w:rPr>
            <w:lang w:val="uk-UA"/>
          </w:rPr>
          <w:t xml:space="preserve">хiд </w:t>
        </w:r>
      </w:ins>
      <w:r w:rsidRPr="002D14EA">
        <w:rPr>
          <w:lang w:val="uk-UA"/>
        </w:rPr>
        <w:t>є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осно</w:t>
      </w:r>
      <w:ins w:id="264" w:author="Ruslan Yermolenko" w:date="2020-05-26T22:13:00Z">
        <w:r w:rsidR="00510B97">
          <w:rPr>
            <w:lang w:val="uk-UA"/>
          </w:rPr>
          <w:t>в</w:t>
        </w:r>
      </w:ins>
      <w:r w:rsidRPr="002D14EA">
        <w:rPr>
          <w:lang w:val="uk-UA"/>
        </w:rPr>
        <w:t>ним</w:t>
      </w:r>
      <w:r w:rsidRPr="002D14EA">
        <w:rPr>
          <w:spacing w:val="-28"/>
          <w:lang w:val="uk-UA"/>
        </w:rPr>
        <w:t xml:space="preserve"> </w:t>
      </w:r>
      <w:del w:id="265" w:author="Ruslan Yermolenko" w:date="2020-05-26T22:13:00Z">
        <w:r w:rsidRPr="002D14EA" w:rsidDel="00510B97">
          <w:rPr>
            <w:lang w:val="uk-UA"/>
          </w:rPr>
          <w:delText>с</w:delText>
        </w:r>
        <w:r w:rsidRPr="002D14EA" w:rsidDel="00510B97">
          <w:rPr>
            <w:spacing w:val="-28"/>
            <w:lang w:val="uk-UA"/>
          </w:rPr>
          <w:delText xml:space="preserve"> </w:delText>
        </w:r>
      </w:del>
      <w:r w:rsidRPr="002D14EA">
        <w:rPr>
          <w:lang w:val="uk-UA"/>
        </w:rPr>
        <w:t>способ</w:t>
      </w:r>
      <w:r w:rsidRPr="002D14EA">
        <w:rPr>
          <w:spacing w:val="-28"/>
          <w:lang w:val="uk-UA"/>
        </w:rPr>
        <w:t xml:space="preserve"> </w:t>
      </w:r>
      <w:r w:rsidRPr="002D14EA">
        <w:rPr>
          <w:spacing w:val="-3"/>
          <w:lang w:val="uk-UA"/>
        </w:rPr>
        <w:t>переходу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на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стабiльний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рiвень</w:t>
      </w:r>
      <w:r w:rsidRPr="002D14EA">
        <w:rPr>
          <w:spacing w:val="-28"/>
          <w:lang w:val="uk-UA"/>
        </w:rPr>
        <w:t xml:space="preserve"> </w:t>
      </w:r>
      <w:r w:rsidRPr="002D14EA">
        <w:rPr>
          <w:rFonts w:ascii="Georgia" w:hAnsi="Georgia"/>
          <w:i/>
          <w:spacing w:val="6"/>
          <w:lang w:val="uk-UA"/>
        </w:rPr>
        <w:t>Hg</w:t>
      </w:r>
      <w:r w:rsidRPr="002D14EA">
        <w:rPr>
          <w:rFonts w:ascii="Times New Roman" w:hAnsi="Times New Roman"/>
          <w:spacing w:val="6"/>
          <w:vertAlign w:val="superscript"/>
          <w:lang w:val="uk-UA"/>
        </w:rPr>
        <w:t>198</w:t>
      </w:r>
      <w:r w:rsidRPr="002D14EA">
        <w:rPr>
          <w:spacing w:val="6"/>
          <w:lang w:val="uk-UA"/>
        </w:rPr>
        <w:t>,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вiдбувається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 xml:space="preserve">з випромiнення </w:t>
      </w:r>
      <w:r w:rsidRPr="002D14EA">
        <w:rPr>
          <w:spacing w:val="-3"/>
          <w:lang w:val="uk-UA"/>
        </w:rPr>
        <w:t xml:space="preserve">двох </w:t>
      </w:r>
      <w:r w:rsidRPr="002D14EA">
        <w:rPr>
          <w:rFonts w:ascii="Georgia" w:hAnsi="Georgia"/>
          <w:i/>
          <w:lang w:val="uk-UA"/>
        </w:rPr>
        <w:t>γ</w:t>
      </w:r>
      <w:r w:rsidRPr="002D14EA">
        <w:rPr>
          <w:lang w:val="uk-UA"/>
        </w:rPr>
        <w:t xml:space="preserve">-квантiв </w:t>
      </w:r>
      <w:r w:rsidRPr="002D14EA">
        <w:rPr>
          <w:rFonts w:ascii="Georgia" w:hAnsi="Georgia"/>
          <w:i/>
          <w:lang w:val="uk-UA"/>
        </w:rPr>
        <w:t>E</w:t>
      </w:r>
      <w:r w:rsidRPr="002D14EA">
        <w:rPr>
          <w:rFonts w:ascii="Arial" w:hAnsi="Arial"/>
          <w:i/>
          <w:vertAlign w:val="subscript"/>
          <w:lang w:val="uk-UA"/>
        </w:rPr>
        <w:t>γ</w:t>
      </w:r>
      <w:r w:rsidRPr="002D14EA">
        <w:rPr>
          <w:rFonts w:ascii="Arial" w:hAnsi="Arial"/>
          <w:i/>
          <w:lang w:val="uk-UA"/>
        </w:rPr>
        <w:t xml:space="preserve"> </w:t>
      </w:r>
      <w:r w:rsidRPr="002D14EA">
        <w:rPr>
          <w:w w:val="105"/>
          <w:lang w:val="uk-UA"/>
        </w:rPr>
        <w:t xml:space="preserve">= </w:t>
      </w:r>
      <w:r w:rsidRPr="002D14EA">
        <w:rPr>
          <w:lang w:val="uk-UA"/>
        </w:rPr>
        <w:t xml:space="preserve">675 </w:t>
      </w:r>
      <w:r w:rsidRPr="002D14EA">
        <w:rPr>
          <w:spacing w:val="-3"/>
          <w:lang w:val="uk-UA"/>
        </w:rPr>
        <w:t xml:space="preserve">кеВ </w:t>
      </w:r>
      <w:r w:rsidRPr="002D14EA">
        <w:rPr>
          <w:spacing w:val="-4"/>
          <w:lang w:val="uk-UA"/>
        </w:rPr>
        <w:t xml:space="preserve">та </w:t>
      </w:r>
      <w:r w:rsidRPr="002D14EA">
        <w:rPr>
          <w:rFonts w:ascii="Georgia" w:hAnsi="Georgia"/>
          <w:i/>
          <w:lang w:val="uk-UA"/>
        </w:rPr>
        <w:t>E</w:t>
      </w:r>
      <w:r w:rsidRPr="002D14EA">
        <w:rPr>
          <w:rFonts w:ascii="Arial" w:hAnsi="Arial"/>
          <w:i/>
          <w:vertAlign w:val="subscript"/>
          <w:lang w:val="uk-UA"/>
        </w:rPr>
        <w:t>γ</w:t>
      </w:r>
      <w:r w:rsidRPr="002D14EA">
        <w:rPr>
          <w:rFonts w:ascii="Arial" w:hAnsi="Arial"/>
          <w:i/>
          <w:lang w:val="uk-UA"/>
        </w:rPr>
        <w:t xml:space="preserve"> </w:t>
      </w:r>
      <w:r w:rsidRPr="002D14EA">
        <w:rPr>
          <w:w w:val="105"/>
          <w:lang w:val="uk-UA"/>
        </w:rPr>
        <w:t xml:space="preserve">= </w:t>
      </w:r>
      <w:r w:rsidRPr="002D14EA">
        <w:rPr>
          <w:lang w:val="uk-UA"/>
        </w:rPr>
        <w:t>411</w:t>
      </w:r>
      <w:r w:rsidRPr="002D14EA">
        <w:rPr>
          <w:spacing w:val="44"/>
          <w:lang w:val="uk-UA"/>
        </w:rPr>
        <w:t xml:space="preserve"> </w:t>
      </w:r>
      <w:r w:rsidRPr="002D14EA">
        <w:rPr>
          <w:lang w:val="uk-UA"/>
        </w:rPr>
        <w:t>кеВ.</w:t>
      </w:r>
    </w:p>
    <w:p w14:paraId="171BD7AE" w14:textId="77777777" w:rsidR="001F4829" w:rsidRPr="002D14EA" w:rsidRDefault="00C87A0C">
      <w:pPr>
        <w:pStyle w:val="BodyText"/>
        <w:spacing w:line="374" w:lineRule="auto"/>
        <w:ind w:left="160" w:right="1131" w:firstLine="421"/>
        <w:jc w:val="both"/>
        <w:rPr>
          <w:lang w:val="uk-UA"/>
        </w:rPr>
      </w:pPr>
      <w:r w:rsidRPr="002D14EA">
        <w:rPr>
          <w:lang w:val="uk-UA"/>
        </w:rPr>
        <w:t>На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Рис.</w:t>
      </w:r>
      <w:r w:rsidRPr="002D14EA">
        <w:rPr>
          <w:spacing w:val="14"/>
          <w:lang w:val="uk-UA"/>
        </w:rPr>
        <w:t xml:space="preserve"> </w:t>
      </w:r>
      <w:hyperlink w:anchor="_bookmark24" w:history="1">
        <w:r w:rsidRPr="002D14EA">
          <w:rPr>
            <w:lang w:val="uk-UA"/>
          </w:rPr>
          <w:t>4.4</w:t>
        </w:r>
        <w:r w:rsidRPr="002D14EA">
          <w:rPr>
            <w:spacing w:val="-28"/>
            <w:lang w:val="uk-UA"/>
          </w:rPr>
          <w:t xml:space="preserve"> </w:t>
        </w:r>
      </w:hyperlink>
      <w:r w:rsidRPr="002D14EA">
        <w:rPr>
          <w:lang w:val="uk-UA"/>
        </w:rPr>
        <w:t>-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гарно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видно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що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є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резонансна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область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поглинання</w:t>
      </w:r>
      <w:r w:rsidRPr="002D14EA">
        <w:rPr>
          <w:spacing w:val="-27"/>
          <w:lang w:val="uk-UA"/>
        </w:rPr>
        <w:t xml:space="preserve"> </w:t>
      </w:r>
      <w:r w:rsidRPr="002D14EA">
        <w:rPr>
          <w:lang w:val="uk-UA"/>
        </w:rPr>
        <w:t xml:space="preserve">ней- тронiв </w:t>
      </w:r>
      <w:r w:rsidRPr="002D14EA">
        <w:rPr>
          <w:spacing w:val="-3"/>
          <w:lang w:val="uk-UA"/>
        </w:rPr>
        <w:t xml:space="preserve">розтягується </w:t>
      </w:r>
      <w:r w:rsidRPr="002D14EA">
        <w:rPr>
          <w:lang w:val="uk-UA"/>
        </w:rPr>
        <w:t xml:space="preserve">до </w:t>
      </w:r>
      <w:r w:rsidRPr="002D14EA">
        <w:rPr>
          <w:spacing w:val="-3"/>
          <w:lang w:val="uk-UA"/>
        </w:rPr>
        <w:t>декiлькох</w:t>
      </w:r>
      <w:r w:rsidRPr="002D14EA">
        <w:rPr>
          <w:spacing w:val="3"/>
          <w:lang w:val="uk-UA"/>
        </w:rPr>
        <w:t xml:space="preserve"> </w:t>
      </w:r>
      <w:r w:rsidRPr="002D14EA">
        <w:rPr>
          <w:lang w:val="uk-UA"/>
        </w:rPr>
        <w:t>кеВ.</w:t>
      </w:r>
    </w:p>
    <w:p w14:paraId="222DDADF" w14:textId="77777777" w:rsidR="001F4829" w:rsidRPr="002D14EA" w:rsidRDefault="001F4829">
      <w:pPr>
        <w:pStyle w:val="BodyText"/>
        <w:spacing w:before="2"/>
        <w:rPr>
          <w:sz w:val="6"/>
          <w:lang w:val="uk-UA"/>
        </w:rPr>
      </w:pPr>
    </w:p>
    <w:tbl>
      <w:tblPr>
        <w:tblW w:w="0" w:type="auto"/>
        <w:tblInd w:w="1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1197"/>
        <w:gridCol w:w="1431"/>
        <w:gridCol w:w="1178"/>
        <w:gridCol w:w="619"/>
      </w:tblGrid>
      <w:tr w:rsidR="001F4829" w:rsidRPr="002D14EA" w14:paraId="09BCC462" w14:textId="77777777">
        <w:trPr>
          <w:trHeight w:val="506"/>
        </w:trPr>
        <w:tc>
          <w:tcPr>
            <w:tcW w:w="1058" w:type="dxa"/>
          </w:tcPr>
          <w:p w14:paraId="54325A61" w14:textId="77777777" w:rsidR="001F4829" w:rsidRPr="002D14EA" w:rsidRDefault="00C87A0C">
            <w:pPr>
              <w:pStyle w:val="TableParagraph"/>
              <w:ind w:left="123" w:right="115"/>
              <w:rPr>
                <w:sz w:val="28"/>
                <w:lang w:val="uk-UA"/>
              </w:rPr>
            </w:pPr>
            <w:r w:rsidRPr="002D14EA">
              <w:rPr>
                <w:rFonts w:ascii="Georgia" w:hAnsi="Georgia"/>
                <w:i/>
                <w:w w:val="105"/>
                <w:sz w:val="28"/>
                <w:lang w:val="uk-UA"/>
              </w:rPr>
              <w:t>E</w:t>
            </w:r>
            <w:r w:rsidRPr="002D14EA">
              <w:rPr>
                <w:rFonts w:ascii="Arial" w:hAnsi="Arial"/>
                <w:i/>
                <w:w w:val="105"/>
                <w:sz w:val="28"/>
                <w:vertAlign w:val="subscript"/>
                <w:lang w:val="uk-UA"/>
              </w:rPr>
              <w:t>n</w:t>
            </w:r>
            <w:r w:rsidRPr="002D14EA">
              <w:rPr>
                <w:w w:val="105"/>
                <w:sz w:val="28"/>
                <w:lang w:val="uk-UA"/>
              </w:rPr>
              <w:t>, eВ</w:t>
            </w:r>
          </w:p>
        </w:tc>
        <w:tc>
          <w:tcPr>
            <w:tcW w:w="1197" w:type="dxa"/>
          </w:tcPr>
          <w:p w14:paraId="2AC20C03" w14:textId="77777777" w:rsidR="001F4829" w:rsidRPr="002D14EA" w:rsidRDefault="00C87A0C">
            <w:pPr>
              <w:pStyle w:val="TableParagraph"/>
              <w:ind w:left="119" w:right="111"/>
              <w:rPr>
                <w:sz w:val="28"/>
                <w:lang w:val="uk-UA"/>
              </w:rPr>
            </w:pPr>
            <w:r w:rsidRPr="002D14EA">
              <w:rPr>
                <w:rFonts w:ascii="Georgia" w:hAnsi="Georgia"/>
                <w:i/>
                <w:w w:val="105"/>
                <w:sz w:val="28"/>
                <w:lang w:val="uk-UA"/>
              </w:rPr>
              <w:t>E</w:t>
            </w:r>
            <w:r w:rsidRPr="002D14EA">
              <w:rPr>
                <w:rFonts w:ascii="Arial" w:hAnsi="Arial"/>
                <w:i/>
                <w:w w:val="105"/>
                <w:sz w:val="28"/>
                <w:vertAlign w:val="subscript"/>
                <w:lang w:val="uk-UA"/>
              </w:rPr>
              <w:t>γ</w:t>
            </w:r>
            <w:r w:rsidRPr="002D14EA">
              <w:rPr>
                <w:w w:val="105"/>
                <w:sz w:val="28"/>
                <w:lang w:val="uk-UA"/>
              </w:rPr>
              <w:t>, кеВ</w:t>
            </w:r>
          </w:p>
        </w:tc>
        <w:tc>
          <w:tcPr>
            <w:tcW w:w="1431" w:type="dxa"/>
          </w:tcPr>
          <w:p w14:paraId="7153A195" w14:textId="77777777" w:rsidR="001F4829" w:rsidRPr="002D14EA" w:rsidRDefault="00C87A0C">
            <w:pPr>
              <w:pStyle w:val="TableParagraph"/>
              <w:ind w:left="120" w:right="112"/>
              <w:rPr>
                <w:sz w:val="28"/>
                <w:lang w:val="uk-UA"/>
              </w:rPr>
            </w:pPr>
            <w:r w:rsidRPr="002D14EA">
              <w:rPr>
                <w:rFonts w:ascii="Arial" w:hAnsi="Arial"/>
                <w:w w:val="110"/>
                <w:sz w:val="28"/>
                <w:lang w:val="uk-UA"/>
              </w:rPr>
              <w:t>∆</w:t>
            </w:r>
            <w:r w:rsidRPr="002D14EA">
              <w:rPr>
                <w:rFonts w:ascii="Georgia" w:hAnsi="Georgia"/>
                <w:i/>
                <w:w w:val="110"/>
                <w:sz w:val="28"/>
                <w:lang w:val="uk-UA"/>
              </w:rPr>
              <w:t>E</w:t>
            </w:r>
            <w:r w:rsidRPr="002D14EA">
              <w:rPr>
                <w:rFonts w:ascii="Arial" w:hAnsi="Arial"/>
                <w:i/>
                <w:w w:val="110"/>
                <w:sz w:val="28"/>
                <w:vertAlign w:val="subscript"/>
                <w:lang w:val="uk-UA"/>
              </w:rPr>
              <w:t>γ</w:t>
            </w:r>
            <w:r w:rsidRPr="002D14EA">
              <w:rPr>
                <w:w w:val="110"/>
                <w:sz w:val="28"/>
                <w:lang w:val="uk-UA"/>
              </w:rPr>
              <w:t>, кеВ</w:t>
            </w:r>
          </w:p>
        </w:tc>
        <w:tc>
          <w:tcPr>
            <w:tcW w:w="1178" w:type="dxa"/>
          </w:tcPr>
          <w:p w14:paraId="306AD0CF" w14:textId="77777777" w:rsidR="001F4829" w:rsidRPr="002D14EA" w:rsidRDefault="00C87A0C">
            <w:pPr>
              <w:pStyle w:val="TableParagraph"/>
              <w:spacing w:before="92"/>
              <w:ind w:left="111" w:right="111"/>
              <w:rPr>
                <w:rFonts w:ascii="Arial" w:hAnsi="Arial"/>
                <w:i/>
                <w:sz w:val="28"/>
                <w:lang w:val="uk-UA"/>
              </w:rPr>
            </w:pPr>
            <w:r w:rsidRPr="002D14EA">
              <w:rPr>
                <w:rFonts w:ascii="Georgia" w:hAnsi="Georgia"/>
                <w:i/>
                <w:sz w:val="28"/>
                <w:lang w:val="uk-UA"/>
              </w:rPr>
              <w:t>I</w:t>
            </w:r>
            <w:r w:rsidRPr="002D14EA">
              <w:rPr>
                <w:rFonts w:ascii="Arial" w:hAnsi="Arial"/>
                <w:i/>
                <w:sz w:val="28"/>
                <w:vertAlign w:val="subscript"/>
                <w:lang w:val="uk-UA"/>
              </w:rPr>
              <w:t>γ</w:t>
            </w:r>
            <w:r w:rsidRPr="002D14EA">
              <w:rPr>
                <w:rFonts w:ascii="Georgia" w:hAnsi="Georgia"/>
                <w:i/>
                <w:sz w:val="28"/>
                <w:lang w:val="uk-UA"/>
              </w:rPr>
              <w:t>/</w:t>
            </w:r>
            <w:r w:rsidRPr="002D14EA">
              <w:rPr>
                <w:rFonts w:ascii="Arial" w:hAnsi="Arial"/>
                <w:sz w:val="28"/>
                <w:lang w:val="uk-UA"/>
              </w:rPr>
              <w:t>100</w:t>
            </w:r>
            <w:r w:rsidRPr="002D14EA">
              <w:rPr>
                <w:rFonts w:ascii="Arial" w:hAnsi="Arial"/>
                <w:i/>
                <w:sz w:val="28"/>
                <w:vertAlign w:val="subscript"/>
                <w:lang w:val="uk-UA"/>
              </w:rPr>
              <w:t>n</w:t>
            </w:r>
          </w:p>
        </w:tc>
        <w:tc>
          <w:tcPr>
            <w:tcW w:w="619" w:type="dxa"/>
          </w:tcPr>
          <w:p w14:paraId="0CD95C76" w14:textId="77777777" w:rsidR="001F4829" w:rsidRPr="002D14EA" w:rsidRDefault="00C87A0C">
            <w:pPr>
              <w:pStyle w:val="TableParagraph"/>
              <w:spacing w:before="92"/>
              <w:ind w:left="95" w:right="104"/>
              <w:rPr>
                <w:rFonts w:ascii="Georgia" w:hAnsi="Georgia"/>
                <w:i/>
                <w:sz w:val="28"/>
                <w:lang w:val="uk-UA"/>
              </w:rPr>
            </w:pPr>
            <w:r w:rsidRPr="002D14EA">
              <w:rPr>
                <w:rFonts w:ascii="Arial" w:hAnsi="Arial"/>
                <w:w w:val="125"/>
                <w:sz w:val="28"/>
                <w:lang w:val="uk-UA"/>
              </w:rPr>
              <w:t>∆</w:t>
            </w:r>
            <w:r w:rsidRPr="002D14EA">
              <w:rPr>
                <w:rFonts w:ascii="Georgia" w:hAnsi="Georgia"/>
                <w:i/>
                <w:w w:val="125"/>
                <w:sz w:val="28"/>
                <w:lang w:val="uk-UA"/>
              </w:rPr>
              <w:t>I</w:t>
            </w:r>
          </w:p>
        </w:tc>
      </w:tr>
      <w:tr w:rsidR="001F4829" w:rsidRPr="002D14EA" w14:paraId="68DADA4B" w14:textId="77777777">
        <w:trPr>
          <w:trHeight w:val="506"/>
        </w:trPr>
        <w:tc>
          <w:tcPr>
            <w:tcW w:w="1058" w:type="dxa"/>
          </w:tcPr>
          <w:p w14:paraId="29C688D8" w14:textId="77777777" w:rsidR="001F4829" w:rsidRPr="002D14EA" w:rsidRDefault="00C87A0C">
            <w:pPr>
              <w:pStyle w:val="TableParagraph"/>
              <w:ind w:left="123" w:right="11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4.9</w:t>
            </w:r>
          </w:p>
        </w:tc>
        <w:tc>
          <w:tcPr>
            <w:tcW w:w="1197" w:type="dxa"/>
          </w:tcPr>
          <w:p w14:paraId="407C8482" w14:textId="77777777" w:rsidR="001F4829" w:rsidRPr="002D14EA" w:rsidRDefault="00C87A0C">
            <w:pPr>
              <w:pStyle w:val="TableParagraph"/>
              <w:ind w:left="119" w:right="111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6252.6</w:t>
            </w:r>
          </w:p>
        </w:tc>
        <w:tc>
          <w:tcPr>
            <w:tcW w:w="1431" w:type="dxa"/>
          </w:tcPr>
          <w:p w14:paraId="03F4585B" w14:textId="77777777" w:rsidR="001F4829" w:rsidRPr="002D14EA" w:rsidRDefault="00C87A0C">
            <w:pPr>
              <w:pStyle w:val="TableParagraph"/>
              <w:ind w:left="120" w:right="11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0.7</w:t>
            </w:r>
          </w:p>
        </w:tc>
        <w:tc>
          <w:tcPr>
            <w:tcW w:w="1178" w:type="dxa"/>
          </w:tcPr>
          <w:p w14:paraId="4FEE4877" w14:textId="77777777" w:rsidR="001F4829" w:rsidRPr="002D14EA" w:rsidRDefault="00C87A0C">
            <w:pPr>
              <w:pStyle w:val="TableParagraph"/>
              <w:ind w:left="111" w:right="10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40.0</w:t>
            </w:r>
          </w:p>
        </w:tc>
        <w:tc>
          <w:tcPr>
            <w:tcW w:w="619" w:type="dxa"/>
          </w:tcPr>
          <w:p w14:paraId="035ED9EC" w14:textId="77777777" w:rsidR="001F4829" w:rsidRPr="002D14EA" w:rsidRDefault="00C87A0C">
            <w:pPr>
              <w:pStyle w:val="TableParagraph"/>
              <w:ind w:left="104" w:right="9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1.6</w:t>
            </w:r>
          </w:p>
        </w:tc>
      </w:tr>
      <w:tr w:rsidR="001F4829" w:rsidRPr="002D14EA" w14:paraId="746A0AF5" w14:textId="77777777">
        <w:trPr>
          <w:trHeight w:val="506"/>
        </w:trPr>
        <w:tc>
          <w:tcPr>
            <w:tcW w:w="1058" w:type="dxa"/>
          </w:tcPr>
          <w:p w14:paraId="2EF56BDA" w14:textId="77777777" w:rsidR="001F4829" w:rsidRPr="002D14EA" w:rsidRDefault="00C87A0C">
            <w:pPr>
              <w:pStyle w:val="TableParagraph"/>
              <w:ind w:left="123" w:right="11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4.9</w:t>
            </w:r>
          </w:p>
        </w:tc>
        <w:tc>
          <w:tcPr>
            <w:tcW w:w="1197" w:type="dxa"/>
          </w:tcPr>
          <w:p w14:paraId="183766A9" w14:textId="77777777" w:rsidR="001F4829" w:rsidRPr="002D14EA" w:rsidRDefault="00C87A0C">
            <w:pPr>
              <w:pStyle w:val="TableParagraph"/>
              <w:ind w:left="119" w:right="111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6457.8</w:t>
            </w:r>
          </w:p>
        </w:tc>
        <w:tc>
          <w:tcPr>
            <w:tcW w:w="1431" w:type="dxa"/>
          </w:tcPr>
          <w:p w14:paraId="206A1A6B" w14:textId="77777777" w:rsidR="001F4829" w:rsidRPr="002D14EA" w:rsidRDefault="00C87A0C">
            <w:pPr>
              <w:pStyle w:val="TableParagraph"/>
              <w:ind w:left="120" w:right="11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0.7</w:t>
            </w:r>
          </w:p>
        </w:tc>
        <w:tc>
          <w:tcPr>
            <w:tcW w:w="1178" w:type="dxa"/>
          </w:tcPr>
          <w:p w14:paraId="2184371E" w14:textId="77777777" w:rsidR="001F4829" w:rsidRPr="002D14EA" w:rsidRDefault="00C87A0C">
            <w:pPr>
              <w:pStyle w:val="TableParagraph"/>
              <w:ind w:left="111" w:right="10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20.4</w:t>
            </w:r>
          </w:p>
        </w:tc>
        <w:tc>
          <w:tcPr>
            <w:tcW w:w="619" w:type="dxa"/>
          </w:tcPr>
          <w:p w14:paraId="68432EDF" w14:textId="77777777" w:rsidR="001F4829" w:rsidRPr="002D14EA" w:rsidRDefault="00C87A0C">
            <w:pPr>
              <w:pStyle w:val="TableParagraph"/>
              <w:ind w:left="104" w:right="9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0.5</w:t>
            </w:r>
          </w:p>
        </w:tc>
      </w:tr>
      <w:tr w:rsidR="001F4829" w:rsidRPr="002D14EA" w14:paraId="19C05869" w14:textId="77777777">
        <w:trPr>
          <w:trHeight w:val="506"/>
        </w:trPr>
        <w:tc>
          <w:tcPr>
            <w:tcW w:w="1058" w:type="dxa"/>
          </w:tcPr>
          <w:p w14:paraId="23335310" w14:textId="77777777" w:rsidR="001F4829" w:rsidRPr="002D14EA" w:rsidRDefault="00C87A0C">
            <w:pPr>
              <w:pStyle w:val="TableParagraph"/>
              <w:ind w:left="123" w:right="11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4.9</w:t>
            </w:r>
          </w:p>
        </w:tc>
        <w:tc>
          <w:tcPr>
            <w:tcW w:w="1197" w:type="dxa"/>
          </w:tcPr>
          <w:p w14:paraId="0306629C" w14:textId="77777777" w:rsidR="001F4829" w:rsidRPr="002D14EA" w:rsidRDefault="00C87A0C">
            <w:pPr>
              <w:pStyle w:val="TableParagraph"/>
              <w:ind w:left="119" w:right="111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5710.7</w:t>
            </w:r>
          </w:p>
        </w:tc>
        <w:tc>
          <w:tcPr>
            <w:tcW w:w="1431" w:type="dxa"/>
          </w:tcPr>
          <w:p w14:paraId="2701AD53" w14:textId="77777777" w:rsidR="001F4829" w:rsidRPr="002D14EA" w:rsidRDefault="00C87A0C">
            <w:pPr>
              <w:pStyle w:val="TableParagraph"/>
              <w:ind w:left="120" w:right="11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0.7</w:t>
            </w:r>
          </w:p>
        </w:tc>
        <w:tc>
          <w:tcPr>
            <w:tcW w:w="1178" w:type="dxa"/>
          </w:tcPr>
          <w:p w14:paraId="06631AE8" w14:textId="77777777" w:rsidR="001F4829" w:rsidRPr="002D14EA" w:rsidRDefault="00C87A0C">
            <w:pPr>
              <w:pStyle w:val="TableParagraph"/>
              <w:ind w:left="111" w:right="10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10.1</w:t>
            </w:r>
          </w:p>
        </w:tc>
        <w:tc>
          <w:tcPr>
            <w:tcW w:w="619" w:type="dxa"/>
          </w:tcPr>
          <w:p w14:paraId="230BE0EB" w14:textId="77777777" w:rsidR="001F4829" w:rsidRPr="002D14EA" w:rsidRDefault="00C87A0C">
            <w:pPr>
              <w:pStyle w:val="TableParagraph"/>
              <w:ind w:left="104" w:right="9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0.7</w:t>
            </w:r>
          </w:p>
        </w:tc>
      </w:tr>
      <w:tr w:rsidR="001F4829" w:rsidRPr="002D14EA" w14:paraId="7F447FD3" w14:textId="77777777">
        <w:trPr>
          <w:trHeight w:val="506"/>
        </w:trPr>
        <w:tc>
          <w:tcPr>
            <w:tcW w:w="1058" w:type="dxa"/>
          </w:tcPr>
          <w:p w14:paraId="030C811A" w14:textId="77777777" w:rsidR="001F4829" w:rsidRPr="002D14EA" w:rsidRDefault="00C87A0C">
            <w:pPr>
              <w:pStyle w:val="TableParagraph"/>
              <w:ind w:left="123" w:right="11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60</w:t>
            </w:r>
          </w:p>
        </w:tc>
        <w:tc>
          <w:tcPr>
            <w:tcW w:w="1197" w:type="dxa"/>
          </w:tcPr>
          <w:p w14:paraId="11C16477" w14:textId="77777777" w:rsidR="001F4829" w:rsidRPr="002D14EA" w:rsidRDefault="00C87A0C">
            <w:pPr>
              <w:pStyle w:val="TableParagraph"/>
              <w:ind w:left="119" w:right="111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6061.3</w:t>
            </w:r>
          </w:p>
        </w:tc>
        <w:tc>
          <w:tcPr>
            <w:tcW w:w="1431" w:type="dxa"/>
          </w:tcPr>
          <w:p w14:paraId="4337EE8B" w14:textId="77777777" w:rsidR="001F4829" w:rsidRPr="002D14EA" w:rsidRDefault="00C87A0C">
            <w:pPr>
              <w:pStyle w:val="TableParagraph"/>
              <w:ind w:left="120" w:right="11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0.9</w:t>
            </w:r>
          </w:p>
        </w:tc>
        <w:tc>
          <w:tcPr>
            <w:tcW w:w="1178" w:type="dxa"/>
          </w:tcPr>
          <w:p w14:paraId="53C715A6" w14:textId="77777777" w:rsidR="001F4829" w:rsidRPr="002D14EA" w:rsidRDefault="00C87A0C">
            <w:pPr>
              <w:pStyle w:val="TableParagraph"/>
              <w:ind w:left="111" w:right="10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16.2</w:t>
            </w:r>
          </w:p>
        </w:tc>
        <w:tc>
          <w:tcPr>
            <w:tcW w:w="619" w:type="dxa"/>
          </w:tcPr>
          <w:p w14:paraId="17966244" w14:textId="77777777" w:rsidR="001F4829" w:rsidRPr="002D14EA" w:rsidRDefault="00C87A0C">
            <w:pPr>
              <w:pStyle w:val="TableParagraph"/>
              <w:ind w:left="104" w:right="9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1.5</w:t>
            </w:r>
          </w:p>
        </w:tc>
      </w:tr>
      <w:tr w:rsidR="001F4829" w:rsidRPr="002D14EA" w14:paraId="48283A92" w14:textId="77777777">
        <w:trPr>
          <w:trHeight w:val="506"/>
        </w:trPr>
        <w:tc>
          <w:tcPr>
            <w:tcW w:w="1058" w:type="dxa"/>
          </w:tcPr>
          <w:p w14:paraId="01E8B98B" w14:textId="77777777" w:rsidR="001F4829" w:rsidRPr="002D14EA" w:rsidRDefault="00C87A0C">
            <w:pPr>
              <w:pStyle w:val="TableParagraph"/>
              <w:ind w:left="123" w:right="11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60</w:t>
            </w:r>
          </w:p>
        </w:tc>
        <w:tc>
          <w:tcPr>
            <w:tcW w:w="1197" w:type="dxa"/>
          </w:tcPr>
          <w:p w14:paraId="5822AE96" w14:textId="77777777" w:rsidR="001F4829" w:rsidRPr="002D14EA" w:rsidRDefault="00C87A0C">
            <w:pPr>
              <w:pStyle w:val="TableParagraph"/>
              <w:ind w:left="119" w:right="111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5710.7</w:t>
            </w:r>
          </w:p>
        </w:tc>
        <w:tc>
          <w:tcPr>
            <w:tcW w:w="1431" w:type="dxa"/>
          </w:tcPr>
          <w:p w14:paraId="459086F6" w14:textId="77777777" w:rsidR="001F4829" w:rsidRPr="002D14EA" w:rsidRDefault="00C87A0C">
            <w:pPr>
              <w:pStyle w:val="TableParagraph"/>
              <w:ind w:left="120" w:right="11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0.7</w:t>
            </w:r>
          </w:p>
        </w:tc>
        <w:tc>
          <w:tcPr>
            <w:tcW w:w="1178" w:type="dxa"/>
          </w:tcPr>
          <w:p w14:paraId="54966D5F" w14:textId="77777777" w:rsidR="001F4829" w:rsidRPr="002D14EA" w:rsidRDefault="00C87A0C">
            <w:pPr>
              <w:pStyle w:val="TableParagraph"/>
              <w:ind w:left="111" w:right="10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16.0</w:t>
            </w:r>
          </w:p>
        </w:tc>
        <w:tc>
          <w:tcPr>
            <w:tcW w:w="619" w:type="dxa"/>
          </w:tcPr>
          <w:p w14:paraId="29EEC5D5" w14:textId="77777777" w:rsidR="001F4829" w:rsidRPr="002D14EA" w:rsidRDefault="00C87A0C">
            <w:pPr>
              <w:pStyle w:val="TableParagraph"/>
              <w:ind w:left="104" w:right="9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1.5</w:t>
            </w:r>
          </w:p>
        </w:tc>
      </w:tr>
      <w:tr w:rsidR="001F4829" w:rsidRPr="002D14EA" w14:paraId="7FFFFAB7" w14:textId="77777777">
        <w:trPr>
          <w:trHeight w:val="506"/>
        </w:trPr>
        <w:tc>
          <w:tcPr>
            <w:tcW w:w="1058" w:type="dxa"/>
          </w:tcPr>
          <w:p w14:paraId="4A5BC3BD" w14:textId="77777777" w:rsidR="001F4829" w:rsidRPr="002D14EA" w:rsidRDefault="00C87A0C">
            <w:pPr>
              <w:pStyle w:val="TableParagraph"/>
              <w:ind w:left="123" w:right="11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78</w:t>
            </w:r>
          </w:p>
        </w:tc>
        <w:tc>
          <w:tcPr>
            <w:tcW w:w="1197" w:type="dxa"/>
          </w:tcPr>
          <w:p w14:paraId="3D70F530" w14:textId="77777777" w:rsidR="001F4829" w:rsidRPr="002D14EA" w:rsidRDefault="00C87A0C">
            <w:pPr>
              <w:pStyle w:val="TableParagraph"/>
              <w:ind w:left="119" w:right="111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4958</w:t>
            </w:r>
          </w:p>
        </w:tc>
        <w:tc>
          <w:tcPr>
            <w:tcW w:w="1431" w:type="dxa"/>
          </w:tcPr>
          <w:p w14:paraId="317B0FE0" w14:textId="77777777" w:rsidR="001F4829" w:rsidRPr="002D14EA" w:rsidRDefault="00C87A0C">
            <w:pPr>
              <w:pStyle w:val="TableParagraph"/>
              <w:ind w:left="120" w:right="11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1.0</w:t>
            </w:r>
          </w:p>
        </w:tc>
        <w:tc>
          <w:tcPr>
            <w:tcW w:w="1178" w:type="dxa"/>
          </w:tcPr>
          <w:p w14:paraId="591CCB42" w14:textId="77777777" w:rsidR="001F4829" w:rsidRPr="002D14EA" w:rsidRDefault="00C87A0C">
            <w:pPr>
              <w:pStyle w:val="TableParagraph"/>
              <w:ind w:left="111" w:right="10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10.5</w:t>
            </w:r>
          </w:p>
        </w:tc>
        <w:tc>
          <w:tcPr>
            <w:tcW w:w="619" w:type="dxa"/>
          </w:tcPr>
          <w:p w14:paraId="40AE765F" w14:textId="77777777" w:rsidR="001F4829" w:rsidRPr="002D14EA" w:rsidRDefault="00C87A0C">
            <w:pPr>
              <w:pStyle w:val="TableParagraph"/>
              <w:ind w:left="104" w:right="9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0.6</w:t>
            </w:r>
          </w:p>
        </w:tc>
      </w:tr>
      <w:tr w:rsidR="001F4829" w:rsidRPr="002D14EA" w14:paraId="0E2E7D51" w14:textId="77777777">
        <w:trPr>
          <w:trHeight w:val="506"/>
        </w:trPr>
        <w:tc>
          <w:tcPr>
            <w:tcW w:w="1058" w:type="dxa"/>
          </w:tcPr>
          <w:p w14:paraId="1A424761" w14:textId="77777777" w:rsidR="001F4829" w:rsidRPr="002D14EA" w:rsidRDefault="00C87A0C">
            <w:pPr>
              <w:pStyle w:val="TableParagraph"/>
              <w:ind w:left="123" w:right="115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107</w:t>
            </w:r>
          </w:p>
        </w:tc>
        <w:tc>
          <w:tcPr>
            <w:tcW w:w="1197" w:type="dxa"/>
          </w:tcPr>
          <w:p w14:paraId="7BB90251" w14:textId="77777777" w:rsidR="001F4829" w:rsidRPr="002D14EA" w:rsidRDefault="00C87A0C">
            <w:pPr>
              <w:pStyle w:val="TableParagraph"/>
              <w:ind w:left="119" w:right="111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5808.2</w:t>
            </w:r>
          </w:p>
        </w:tc>
        <w:tc>
          <w:tcPr>
            <w:tcW w:w="1431" w:type="dxa"/>
          </w:tcPr>
          <w:p w14:paraId="039AD278" w14:textId="77777777" w:rsidR="001F4829" w:rsidRPr="002D14EA" w:rsidRDefault="00C87A0C">
            <w:pPr>
              <w:pStyle w:val="TableParagraph"/>
              <w:ind w:left="120" w:right="11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0.9</w:t>
            </w:r>
          </w:p>
        </w:tc>
        <w:tc>
          <w:tcPr>
            <w:tcW w:w="1178" w:type="dxa"/>
          </w:tcPr>
          <w:p w14:paraId="6588EE94" w14:textId="77777777" w:rsidR="001F4829" w:rsidRPr="002D14EA" w:rsidRDefault="00C87A0C">
            <w:pPr>
              <w:pStyle w:val="TableParagraph"/>
              <w:ind w:left="111" w:right="102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17.3</w:t>
            </w:r>
          </w:p>
        </w:tc>
        <w:tc>
          <w:tcPr>
            <w:tcW w:w="619" w:type="dxa"/>
          </w:tcPr>
          <w:p w14:paraId="51358B51" w14:textId="77777777" w:rsidR="001F4829" w:rsidRPr="002D14EA" w:rsidRDefault="00C87A0C">
            <w:pPr>
              <w:pStyle w:val="TableParagraph"/>
              <w:ind w:left="104" w:right="94"/>
              <w:rPr>
                <w:sz w:val="28"/>
                <w:lang w:val="uk-UA"/>
              </w:rPr>
            </w:pPr>
            <w:r w:rsidRPr="002D14EA">
              <w:rPr>
                <w:sz w:val="28"/>
                <w:lang w:val="uk-UA"/>
              </w:rPr>
              <w:t>1.0</w:t>
            </w:r>
          </w:p>
        </w:tc>
      </w:tr>
    </w:tbl>
    <w:p w14:paraId="288A4C91" w14:textId="77777777" w:rsidR="001F4829" w:rsidRPr="002D14EA" w:rsidRDefault="00C87A0C">
      <w:pPr>
        <w:pStyle w:val="BodyText"/>
        <w:spacing w:before="168" w:line="332" w:lineRule="exact"/>
        <w:ind w:left="160"/>
        <w:rPr>
          <w:lang w:val="uk-UA"/>
        </w:rPr>
      </w:pPr>
      <w:r w:rsidRPr="002D14EA">
        <w:rPr>
          <w:spacing w:val="-6"/>
          <w:lang w:val="uk-UA"/>
        </w:rPr>
        <w:t xml:space="preserve">Табл. </w:t>
      </w:r>
      <w:r w:rsidRPr="002D14EA">
        <w:rPr>
          <w:lang w:val="uk-UA"/>
        </w:rPr>
        <w:t xml:space="preserve">4.4: </w:t>
      </w:r>
      <w:r w:rsidRPr="002D14EA">
        <w:rPr>
          <w:rFonts w:ascii="Georgia" w:hAnsi="Georgia"/>
          <w:i/>
          <w:spacing w:val="7"/>
          <w:lang w:val="uk-UA"/>
        </w:rPr>
        <w:t>E</w:t>
      </w:r>
      <w:r w:rsidRPr="002D14EA">
        <w:rPr>
          <w:rFonts w:ascii="Arial" w:hAnsi="Arial"/>
          <w:i/>
          <w:spacing w:val="7"/>
          <w:vertAlign w:val="subscript"/>
          <w:lang w:val="uk-UA"/>
        </w:rPr>
        <w:t>γ</w:t>
      </w:r>
      <w:r w:rsidRPr="002D14EA">
        <w:rPr>
          <w:spacing w:val="7"/>
          <w:lang w:val="uk-UA"/>
        </w:rPr>
        <w:t>,</w:t>
      </w:r>
      <w:r w:rsidRPr="002D14EA">
        <w:rPr>
          <w:spacing w:val="-45"/>
          <w:lang w:val="uk-UA"/>
        </w:rPr>
        <w:t xml:space="preserve"> </w:t>
      </w:r>
      <w:r w:rsidRPr="002D14EA">
        <w:rPr>
          <w:lang w:val="uk-UA"/>
        </w:rPr>
        <w:t>для нейтронiв з енргiями поблизу резонансної областi для</w:t>
      </w:r>
    </w:p>
    <w:p w14:paraId="5CA81CBB" w14:textId="77777777" w:rsidR="001F4829" w:rsidRPr="002D14EA" w:rsidRDefault="00C87A0C">
      <w:pPr>
        <w:spacing w:before="36" w:line="158" w:lineRule="auto"/>
        <w:ind w:left="160"/>
        <w:rPr>
          <w:rFonts w:ascii="Times New Roman"/>
          <w:sz w:val="20"/>
          <w:lang w:val="uk-UA"/>
        </w:rPr>
      </w:pPr>
      <w:r w:rsidRPr="002D14EA">
        <w:rPr>
          <w:rFonts w:ascii="Georgia"/>
          <w:i/>
          <w:position w:val="-9"/>
          <w:sz w:val="28"/>
          <w:lang w:val="uk-UA"/>
        </w:rPr>
        <w:t>Au</w:t>
      </w:r>
      <w:r w:rsidRPr="002D14EA">
        <w:rPr>
          <w:rFonts w:ascii="Times New Roman"/>
          <w:sz w:val="20"/>
          <w:lang w:val="uk-UA"/>
        </w:rPr>
        <w:t>197</w:t>
      </w:r>
    </w:p>
    <w:p w14:paraId="38632BC5" w14:textId="77777777" w:rsidR="001F4829" w:rsidRPr="002D14EA" w:rsidRDefault="001F4829">
      <w:pPr>
        <w:pStyle w:val="BodyText"/>
        <w:rPr>
          <w:rFonts w:ascii="Times New Roman"/>
          <w:sz w:val="32"/>
          <w:lang w:val="uk-UA"/>
        </w:rPr>
      </w:pPr>
    </w:p>
    <w:p w14:paraId="4F92E561" w14:textId="6443F41B" w:rsidR="001F4829" w:rsidRPr="002D14EA" w:rsidRDefault="00C87A0C">
      <w:pPr>
        <w:pStyle w:val="BodyText"/>
        <w:spacing w:before="246"/>
        <w:ind w:left="582"/>
        <w:rPr>
          <w:lang w:val="uk-UA"/>
        </w:rPr>
      </w:pPr>
      <w:r w:rsidRPr="002D14EA">
        <w:rPr>
          <w:lang w:val="uk-UA"/>
        </w:rPr>
        <w:t xml:space="preserve">В </w:t>
      </w:r>
      <w:del w:id="266" w:author="Ruslan Yermolenko" w:date="2020-05-26T22:14:00Z">
        <w:r w:rsidRPr="002D14EA" w:rsidDel="00510B97">
          <w:rPr>
            <w:lang w:val="uk-UA"/>
          </w:rPr>
          <w:delText xml:space="preserve">реакцiя </w:delText>
        </w:r>
      </w:del>
      <w:ins w:id="267" w:author="Ruslan Yermolenko" w:date="2020-05-26T22:14:00Z">
        <w:r w:rsidR="00510B97" w:rsidRPr="002D14EA">
          <w:rPr>
            <w:lang w:val="uk-UA"/>
          </w:rPr>
          <w:t>реакцi</w:t>
        </w:r>
        <w:r w:rsidR="00510B97">
          <w:rPr>
            <w:lang w:val="uk-UA"/>
          </w:rPr>
          <w:t>ї</w:t>
        </w:r>
        <w:r w:rsidR="00510B97" w:rsidRPr="002D14EA">
          <w:rPr>
            <w:lang w:val="uk-UA"/>
          </w:rPr>
          <w:t xml:space="preserve"> </w:t>
        </w:r>
      </w:ins>
      <w:r w:rsidRPr="002D14EA">
        <w:rPr>
          <w:rFonts w:ascii="Georgia" w:hAnsi="Georgia"/>
          <w:i/>
          <w:lang w:val="uk-UA"/>
        </w:rPr>
        <w:t>Cu</w:t>
      </w:r>
      <w:r w:rsidRPr="002D14EA">
        <w:rPr>
          <w:rFonts w:ascii="Times New Roman" w:hAnsi="Times New Roman"/>
          <w:vertAlign w:val="superscript"/>
          <w:lang w:val="uk-UA"/>
        </w:rPr>
        <w:t>64</w:t>
      </w:r>
      <w:r w:rsidRPr="002D14EA">
        <w:rPr>
          <w:rFonts w:ascii="Arial" w:hAnsi="Arial"/>
          <w:lang w:val="uk-UA"/>
        </w:rPr>
        <w:t>(</w:t>
      </w:r>
      <w:r w:rsidRPr="002D14EA">
        <w:rPr>
          <w:rFonts w:ascii="Georgia" w:hAnsi="Georgia"/>
          <w:i/>
          <w:lang w:val="uk-UA"/>
        </w:rPr>
        <w:t>n, γ</w:t>
      </w:r>
      <w:r w:rsidRPr="002D14EA">
        <w:rPr>
          <w:rFonts w:ascii="Arial" w:hAnsi="Arial"/>
          <w:lang w:val="uk-UA"/>
        </w:rPr>
        <w:t>)</w:t>
      </w:r>
      <w:r w:rsidRPr="002D14EA">
        <w:rPr>
          <w:rFonts w:ascii="Georgia" w:hAnsi="Georgia"/>
          <w:i/>
          <w:lang w:val="uk-UA"/>
        </w:rPr>
        <w:t>Cu</w:t>
      </w:r>
      <w:r w:rsidRPr="002D14EA">
        <w:rPr>
          <w:rFonts w:ascii="Times New Roman" w:hAnsi="Times New Roman"/>
          <w:vertAlign w:val="superscript"/>
          <w:lang w:val="uk-UA"/>
        </w:rPr>
        <w:t>65</w:t>
      </w:r>
      <w:r w:rsidRPr="002D14EA">
        <w:rPr>
          <w:rFonts w:ascii="Times New Roman" w:hAnsi="Times New Roman"/>
          <w:lang w:val="uk-UA"/>
        </w:rPr>
        <w:t xml:space="preserve"> </w:t>
      </w:r>
      <w:r w:rsidRPr="002D14EA">
        <w:rPr>
          <w:lang w:val="uk-UA"/>
        </w:rPr>
        <w:t xml:space="preserve">перерiз захоплення теплового нейтрона </w:t>
      </w:r>
      <w:r w:rsidRPr="002D14EA">
        <w:rPr>
          <w:rFonts w:ascii="Georgia" w:hAnsi="Georgia"/>
          <w:i/>
          <w:lang w:val="uk-UA"/>
        </w:rPr>
        <w:t xml:space="preserve">σ </w:t>
      </w:r>
      <w:r w:rsidRPr="002D14EA">
        <w:rPr>
          <w:lang w:val="uk-UA"/>
        </w:rPr>
        <w:t>=</w:t>
      </w:r>
    </w:p>
    <w:p w14:paraId="517698A6" w14:textId="3A418A09" w:rsidR="001F4829" w:rsidRPr="002D14EA" w:rsidRDefault="00827582">
      <w:pPr>
        <w:pStyle w:val="BodyText"/>
        <w:spacing w:before="181" w:line="369" w:lineRule="auto"/>
        <w:ind w:left="160" w:right="1131"/>
        <w:jc w:val="both"/>
        <w:rPr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D3BA9DC" wp14:editId="36E19111">
                <wp:simplePos x="0" y="0"/>
                <wp:positionH relativeFrom="page">
                  <wp:posOffset>2283460</wp:posOffset>
                </wp:positionH>
                <wp:positionV relativeFrom="paragraph">
                  <wp:posOffset>1276350</wp:posOffset>
                </wp:positionV>
                <wp:extent cx="127000" cy="127000"/>
                <wp:effectExtent l="0" t="0" r="0" b="0"/>
                <wp:wrapNone/>
                <wp:docPr id="4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DCCA9" w14:textId="77777777" w:rsidR="00C87A0C" w:rsidRDefault="00C87A0C">
                            <w:pPr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95"/>
                                <w:sz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BA9DC" id="Text Box 25" o:spid="_x0000_s1135" type="#_x0000_t202" style="position:absolute;left:0;text-align:left;margin-left:179.8pt;margin-top:100.5pt;width:10pt;height:10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" filled="f" stroked="f">
                <v:textbox inset="0,0,0,0">
                  <w:txbxContent>
                    <w:p w14:paraId="748DCCA9" w14:textId="77777777" w:rsidR="00C87A0C" w:rsidRDefault="00C87A0C">
                      <w:pPr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95"/>
                          <w:sz w:val="20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A0C" w:rsidRPr="002D14EA">
        <w:rPr>
          <w:rFonts w:ascii="Arial" w:hAnsi="Arial"/>
          <w:lang w:val="uk-UA"/>
        </w:rPr>
        <w:t>2</w:t>
      </w:r>
      <w:r w:rsidR="00C87A0C" w:rsidRPr="002D14EA">
        <w:rPr>
          <w:rFonts w:ascii="Georgia" w:hAnsi="Georgia"/>
          <w:i/>
          <w:lang w:val="uk-UA"/>
        </w:rPr>
        <w:t>.</w:t>
      </w:r>
      <w:r w:rsidR="00C87A0C" w:rsidRPr="002D14EA">
        <w:rPr>
          <w:rFonts w:ascii="Arial" w:hAnsi="Arial"/>
          <w:lang w:val="uk-UA"/>
        </w:rPr>
        <w:t>1</w:t>
      </w:r>
      <w:r w:rsidR="00C87A0C" w:rsidRPr="002D14EA">
        <w:rPr>
          <w:rFonts w:ascii="Arial" w:hAnsi="Arial"/>
          <w:spacing w:val="-62"/>
          <w:lang w:val="uk-UA"/>
        </w:rPr>
        <w:t xml:space="preserve"> </w:t>
      </w:r>
      <w:r w:rsidR="00C87A0C" w:rsidRPr="002D14EA">
        <w:rPr>
          <w:rFonts w:ascii="Verdana" w:hAnsi="Verdana"/>
          <w:i/>
          <w:lang w:val="uk-UA"/>
        </w:rPr>
        <w:t>×</w:t>
      </w:r>
      <w:r w:rsidR="00C87A0C" w:rsidRPr="002D14EA">
        <w:rPr>
          <w:rFonts w:ascii="Verdana" w:hAnsi="Verdana"/>
          <w:i/>
          <w:spacing w:val="-82"/>
          <w:lang w:val="uk-UA"/>
        </w:rPr>
        <w:t xml:space="preserve"> </w:t>
      </w:r>
      <w:r w:rsidR="00C87A0C" w:rsidRPr="002D14EA">
        <w:rPr>
          <w:rFonts w:ascii="Arial" w:hAnsi="Arial"/>
          <w:lang w:val="uk-UA"/>
        </w:rPr>
        <w:t>10</w:t>
      </w:r>
      <w:r w:rsidR="00C87A0C" w:rsidRPr="002D14EA">
        <w:rPr>
          <w:rFonts w:ascii="Times New Roman" w:hAnsi="Times New Roman"/>
          <w:vertAlign w:val="superscript"/>
          <w:lang w:val="uk-UA"/>
        </w:rPr>
        <w:t>3</w:t>
      </w:r>
      <w:r w:rsidR="00C87A0C" w:rsidRPr="002D14EA">
        <w:rPr>
          <w:rFonts w:ascii="Times New Roman" w:hAnsi="Times New Roman"/>
          <w:spacing w:val="-47"/>
          <w:lang w:val="uk-UA"/>
        </w:rPr>
        <w:t xml:space="preserve"> </w:t>
      </w:r>
      <w:r w:rsidR="00C87A0C" w:rsidRPr="002D14EA">
        <w:rPr>
          <w:rFonts w:ascii="Verdana" w:hAnsi="Verdana"/>
          <w:i/>
          <w:lang w:val="uk-UA"/>
        </w:rPr>
        <w:t>±</w:t>
      </w:r>
      <w:r w:rsidR="00C87A0C" w:rsidRPr="002D14EA">
        <w:rPr>
          <w:rFonts w:ascii="Verdana" w:hAnsi="Verdana"/>
          <w:i/>
          <w:spacing w:val="-36"/>
          <w:lang w:val="uk-UA"/>
        </w:rPr>
        <w:t xml:space="preserve"> </w:t>
      </w:r>
      <w:r w:rsidR="00C87A0C" w:rsidRPr="002D14EA">
        <w:rPr>
          <w:rFonts w:ascii="Arial" w:hAnsi="Arial"/>
          <w:lang w:val="uk-UA"/>
        </w:rPr>
        <w:t>1</w:t>
      </w:r>
      <w:r w:rsidR="00C87A0C" w:rsidRPr="002D14EA">
        <w:rPr>
          <w:rFonts w:ascii="Georgia" w:hAnsi="Georgia"/>
          <w:i/>
          <w:lang w:val="uk-UA"/>
        </w:rPr>
        <w:t>.</w:t>
      </w:r>
      <w:r w:rsidR="00C87A0C" w:rsidRPr="002D14EA">
        <w:rPr>
          <w:rFonts w:ascii="Arial" w:hAnsi="Arial"/>
          <w:lang w:val="uk-UA"/>
        </w:rPr>
        <w:t>9</w:t>
      </w:r>
      <w:r w:rsidR="00C87A0C" w:rsidRPr="002D14EA">
        <w:rPr>
          <w:rFonts w:ascii="Arial" w:hAnsi="Arial"/>
          <w:spacing w:val="-61"/>
          <w:lang w:val="uk-UA"/>
        </w:rPr>
        <w:t xml:space="preserve"> </w:t>
      </w:r>
      <w:r w:rsidR="00C87A0C" w:rsidRPr="002D14EA">
        <w:rPr>
          <w:rFonts w:ascii="Verdana" w:hAnsi="Verdana"/>
          <w:i/>
          <w:lang w:val="uk-UA"/>
        </w:rPr>
        <w:t>×</w:t>
      </w:r>
      <w:r w:rsidR="00C87A0C" w:rsidRPr="002D14EA">
        <w:rPr>
          <w:rFonts w:ascii="Verdana" w:hAnsi="Verdana"/>
          <w:i/>
          <w:spacing w:val="-82"/>
          <w:lang w:val="uk-UA"/>
        </w:rPr>
        <w:t xml:space="preserve"> </w:t>
      </w:r>
      <w:r w:rsidR="00C87A0C" w:rsidRPr="002D14EA">
        <w:rPr>
          <w:rFonts w:ascii="Arial" w:hAnsi="Arial"/>
          <w:lang w:val="uk-UA"/>
        </w:rPr>
        <w:t>10</w:t>
      </w:r>
      <w:r w:rsidR="00C87A0C" w:rsidRPr="002D14EA">
        <w:rPr>
          <w:rFonts w:ascii="Times New Roman" w:hAnsi="Times New Roman"/>
          <w:vertAlign w:val="superscript"/>
          <w:lang w:val="uk-UA"/>
        </w:rPr>
        <w:t>3</w:t>
      </w:r>
      <w:r w:rsidR="00C87A0C" w:rsidRPr="002D14EA">
        <w:rPr>
          <w:rFonts w:ascii="Times New Roman" w:hAnsi="Times New Roman"/>
          <w:spacing w:val="-18"/>
          <w:lang w:val="uk-UA"/>
        </w:rPr>
        <w:t xml:space="preserve"> </w:t>
      </w:r>
      <w:r w:rsidR="00C87A0C" w:rsidRPr="002D14EA">
        <w:rPr>
          <w:lang w:val="uk-UA"/>
        </w:rPr>
        <w:t>барн.</w:t>
      </w:r>
      <w:r w:rsidR="00C87A0C" w:rsidRPr="002D14EA">
        <w:rPr>
          <w:spacing w:val="-24"/>
          <w:lang w:val="uk-UA"/>
        </w:rPr>
        <w:t xml:space="preserve"> </w:t>
      </w:r>
      <w:r w:rsidR="00C87A0C" w:rsidRPr="002D14EA">
        <w:rPr>
          <w:rFonts w:ascii="Georgia" w:hAnsi="Georgia"/>
          <w:i/>
          <w:spacing w:val="5"/>
          <w:lang w:val="uk-UA"/>
        </w:rPr>
        <w:t>Cu</w:t>
      </w:r>
      <w:r w:rsidR="00C87A0C" w:rsidRPr="002D14EA">
        <w:rPr>
          <w:rFonts w:ascii="Times New Roman" w:hAnsi="Times New Roman"/>
          <w:spacing w:val="5"/>
          <w:vertAlign w:val="superscript"/>
          <w:lang w:val="uk-UA"/>
        </w:rPr>
        <w:t>65</w:t>
      </w:r>
      <w:r w:rsidR="00C87A0C" w:rsidRPr="002D14EA">
        <w:rPr>
          <w:rFonts w:ascii="Times New Roman" w:hAnsi="Times New Roman"/>
          <w:spacing w:val="-18"/>
          <w:lang w:val="uk-UA"/>
        </w:rPr>
        <w:t xml:space="preserve"> </w:t>
      </w:r>
      <w:r w:rsidR="00C87A0C" w:rsidRPr="002D14EA">
        <w:rPr>
          <w:lang w:val="uk-UA"/>
        </w:rPr>
        <w:t>-</w:t>
      </w:r>
      <w:r w:rsidR="00C87A0C" w:rsidRPr="002D14EA">
        <w:rPr>
          <w:spacing w:val="-24"/>
          <w:lang w:val="uk-UA"/>
        </w:rPr>
        <w:t xml:space="preserve"> </w:t>
      </w:r>
      <w:r w:rsidR="00C87A0C" w:rsidRPr="002D14EA">
        <w:rPr>
          <w:lang w:val="uk-UA"/>
        </w:rPr>
        <w:t>стабiльний</w:t>
      </w:r>
      <w:r w:rsidR="00C87A0C" w:rsidRPr="002D14EA">
        <w:rPr>
          <w:spacing w:val="-24"/>
          <w:lang w:val="uk-UA"/>
        </w:rPr>
        <w:t xml:space="preserve"> </w:t>
      </w:r>
      <w:r w:rsidR="00C87A0C" w:rsidRPr="002D14EA">
        <w:rPr>
          <w:spacing w:val="-3"/>
          <w:lang w:val="uk-UA"/>
        </w:rPr>
        <w:t>елемент.</w:t>
      </w:r>
      <w:r w:rsidR="00C87A0C" w:rsidRPr="002D14EA">
        <w:rPr>
          <w:spacing w:val="-24"/>
          <w:lang w:val="uk-UA"/>
        </w:rPr>
        <w:t xml:space="preserve"> </w:t>
      </w:r>
      <w:r w:rsidR="00C87A0C" w:rsidRPr="002D14EA">
        <w:rPr>
          <w:rFonts w:ascii="Georgia" w:hAnsi="Georgia"/>
          <w:i/>
          <w:spacing w:val="4"/>
          <w:lang w:val="uk-UA"/>
        </w:rPr>
        <w:t>Cu</w:t>
      </w:r>
      <w:r w:rsidR="00C87A0C" w:rsidRPr="002D14EA">
        <w:rPr>
          <w:rFonts w:ascii="Times New Roman" w:hAnsi="Times New Roman"/>
          <w:spacing w:val="4"/>
          <w:vertAlign w:val="superscript"/>
          <w:lang w:val="uk-UA"/>
        </w:rPr>
        <w:t>65</w:t>
      </w:r>
      <w:r w:rsidR="00C87A0C" w:rsidRPr="002D14EA">
        <w:rPr>
          <w:rFonts w:ascii="Arial" w:hAnsi="Arial"/>
          <w:spacing w:val="4"/>
          <w:lang w:val="uk-UA"/>
        </w:rPr>
        <w:t>(</w:t>
      </w:r>
      <w:r w:rsidR="00C87A0C" w:rsidRPr="002D14EA">
        <w:rPr>
          <w:rFonts w:ascii="Georgia" w:hAnsi="Georgia"/>
          <w:i/>
          <w:spacing w:val="4"/>
          <w:lang w:val="uk-UA"/>
        </w:rPr>
        <w:t>n,</w:t>
      </w:r>
      <w:r w:rsidR="00C87A0C" w:rsidRPr="002D14EA">
        <w:rPr>
          <w:rFonts w:ascii="Georgia" w:hAnsi="Georgia"/>
          <w:i/>
          <w:spacing w:val="-38"/>
          <w:lang w:val="uk-UA"/>
        </w:rPr>
        <w:t xml:space="preserve"> </w:t>
      </w:r>
      <w:r w:rsidR="00C87A0C" w:rsidRPr="002D14EA">
        <w:rPr>
          <w:rFonts w:ascii="Georgia" w:hAnsi="Georgia"/>
          <w:i/>
          <w:spacing w:val="6"/>
          <w:lang w:val="uk-UA"/>
        </w:rPr>
        <w:t>γ</w:t>
      </w:r>
      <w:r w:rsidR="00C87A0C" w:rsidRPr="002D14EA">
        <w:rPr>
          <w:rFonts w:ascii="Arial" w:hAnsi="Arial"/>
          <w:spacing w:val="6"/>
          <w:lang w:val="uk-UA"/>
        </w:rPr>
        <w:t>)</w:t>
      </w:r>
      <w:r w:rsidR="00C87A0C" w:rsidRPr="002D14EA">
        <w:rPr>
          <w:rFonts w:ascii="Georgia" w:hAnsi="Georgia"/>
          <w:i/>
          <w:spacing w:val="6"/>
          <w:lang w:val="uk-UA"/>
        </w:rPr>
        <w:t>Cu</w:t>
      </w:r>
      <w:r w:rsidR="00C87A0C" w:rsidRPr="002D14EA">
        <w:rPr>
          <w:rFonts w:ascii="Times New Roman" w:hAnsi="Times New Roman"/>
          <w:spacing w:val="6"/>
          <w:vertAlign w:val="superscript"/>
          <w:lang w:val="uk-UA"/>
        </w:rPr>
        <w:t>66</w:t>
      </w:r>
      <w:r w:rsidR="00C87A0C" w:rsidRPr="002D14EA">
        <w:rPr>
          <w:spacing w:val="6"/>
          <w:lang w:val="uk-UA"/>
        </w:rPr>
        <w:t>.</w:t>
      </w:r>
      <w:r w:rsidR="00C87A0C" w:rsidRPr="002D14EA">
        <w:rPr>
          <w:spacing w:val="-24"/>
          <w:lang w:val="uk-UA"/>
        </w:rPr>
        <w:t xml:space="preserve"> </w:t>
      </w:r>
      <w:r w:rsidR="00C87A0C" w:rsidRPr="002D14EA">
        <w:rPr>
          <w:lang w:val="uk-UA"/>
        </w:rPr>
        <w:t xml:space="preserve">Для </w:t>
      </w:r>
      <w:r w:rsidR="00C87A0C" w:rsidRPr="002D14EA">
        <w:rPr>
          <w:w w:val="95"/>
          <w:lang w:val="uk-UA"/>
        </w:rPr>
        <w:t>данного</w:t>
      </w:r>
      <w:r w:rsidR="00C87A0C" w:rsidRPr="002D14EA">
        <w:rPr>
          <w:spacing w:val="-25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изотопу</w:t>
      </w:r>
      <w:r w:rsidR="00C87A0C" w:rsidRPr="002D14EA">
        <w:rPr>
          <w:spacing w:val="-25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спостерiгається</w:t>
      </w:r>
      <w:r w:rsidR="00C87A0C" w:rsidRPr="002D14EA">
        <w:rPr>
          <w:spacing w:val="-24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iснування</w:t>
      </w:r>
      <w:r w:rsidR="00C87A0C" w:rsidRPr="002D14EA">
        <w:rPr>
          <w:spacing w:val="-24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резонансної</w:t>
      </w:r>
      <w:r w:rsidR="00C87A0C" w:rsidRPr="002D14EA">
        <w:rPr>
          <w:spacing w:val="-25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областi</w:t>
      </w:r>
      <w:r w:rsidR="00C87A0C" w:rsidRPr="002D14EA">
        <w:rPr>
          <w:spacing w:val="-24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>в</w:t>
      </w:r>
      <w:r w:rsidR="00C87A0C" w:rsidRPr="002D14EA">
        <w:rPr>
          <w:spacing w:val="-25"/>
          <w:w w:val="95"/>
          <w:lang w:val="uk-UA"/>
        </w:rPr>
        <w:t xml:space="preserve"> </w:t>
      </w:r>
      <w:r w:rsidR="00C87A0C" w:rsidRPr="002D14EA">
        <w:rPr>
          <w:w w:val="95"/>
          <w:lang w:val="uk-UA"/>
        </w:rPr>
        <w:t xml:space="preserve">дiапазо- </w:t>
      </w:r>
      <w:r w:rsidR="00C87A0C" w:rsidRPr="002D14EA">
        <w:rPr>
          <w:lang w:val="uk-UA"/>
        </w:rPr>
        <w:t>нi</w:t>
      </w:r>
      <w:r w:rsidR="00C87A0C" w:rsidRPr="002D14EA">
        <w:rPr>
          <w:spacing w:val="-37"/>
          <w:lang w:val="uk-UA"/>
        </w:rPr>
        <w:t xml:space="preserve"> </w:t>
      </w:r>
      <w:ins w:id="268" w:author="Ruslan Yermolenko" w:date="2020-05-26T22:14:00Z">
        <w:r w:rsidR="00510B97">
          <w:rPr>
            <w:spacing w:val="-37"/>
            <w:lang w:val="uk-UA"/>
          </w:rPr>
          <w:t xml:space="preserve"> </w:t>
        </w:r>
      </w:ins>
      <w:r w:rsidR="00C87A0C" w:rsidRPr="002D14EA">
        <w:rPr>
          <w:lang w:val="uk-UA"/>
        </w:rPr>
        <w:t>десяткiв</w:t>
      </w:r>
      <w:ins w:id="269" w:author="Ruslan Yermolenko" w:date="2020-05-26T22:14:00Z">
        <w:r w:rsidR="00510B97">
          <w:rPr>
            <w:lang w:val="uk-UA"/>
          </w:rPr>
          <w:t xml:space="preserve"> </w:t>
        </w:r>
      </w:ins>
      <w:r w:rsidR="00C87A0C" w:rsidRPr="002D14EA">
        <w:rPr>
          <w:spacing w:val="-37"/>
          <w:lang w:val="uk-UA"/>
        </w:rPr>
        <w:t xml:space="preserve"> </w:t>
      </w:r>
      <w:r w:rsidR="00C87A0C" w:rsidRPr="002D14EA">
        <w:rPr>
          <w:spacing w:val="-3"/>
          <w:lang w:val="uk-UA"/>
        </w:rPr>
        <w:t>кеВ</w:t>
      </w:r>
      <w:r w:rsidR="00C87A0C" w:rsidRPr="002D14EA">
        <w:rPr>
          <w:spacing w:val="-37"/>
          <w:lang w:val="uk-UA"/>
        </w:rPr>
        <w:t xml:space="preserve"> </w:t>
      </w:r>
      <w:r w:rsidR="00C87A0C" w:rsidRPr="002D14EA">
        <w:rPr>
          <w:lang w:val="uk-UA"/>
        </w:rPr>
        <w:t>Рис.</w:t>
      </w:r>
      <w:r w:rsidR="00C87A0C" w:rsidRPr="002D14EA">
        <w:rPr>
          <w:spacing w:val="-4"/>
          <w:lang w:val="uk-UA"/>
        </w:rPr>
        <w:t xml:space="preserve"> </w:t>
      </w:r>
      <w:hyperlink w:anchor="_bookmark25" w:history="1">
        <w:r w:rsidR="00C87A0C" w:rsidRPr="002D14EA">
          <w:rPr>
            <w:lang w:val="uk-UA"/>
          </w:rPr>
          <w:t>4.5</w:t>
        </w:r>
      </w:hyperlink>
      <w:r w:rsidR="00C87A0C" w:rsidRPr="002D14EA">
        <w:rPr>
          <w:lang w:val="uk-UA"/>
        </w:rPr>
        <w:t>.</w:t>
      </w:r>
      <w:r w:rsidR="00C87A0C" w:rsidRPr="002D14EA">
        <w:rPr>
          <w:spacing w:val="-36"/>
          <w:lang w:val="uk-UA"/>
        </w:rPr>
        <w:t xml:space="preserve"> </w:t>
      </w:r>
      <w:r w:rsidR="00C87A0C" w:rsidRPr="002D14EA">
        <w:rPr>
          <w:rFonts w:ascii="Georgia" w:hAnsi="Georgia"/>
          <w:i/>
          <w:spacing w:val="5"/>
          <w:lang w:val="uk-UA"/>
        </w:rPr>
        <w:t>Cu</w:t>
      </w:r>
      <w:r w:rsidR="00C87A0C" w:rsidRPr="002D14EA">
        <w:rPr>
          <w:rFonts w:ascii="Times New Roman" w:hAnsi="Times New Roman"/>
          <w:spacing w:val="5"/>
          <w:vertAlign w:val="superscript"/>
          <w:lang w:val="uk-UA"/>
        </w:rPr>
        <w:t>66</w:t>
      </w:r>
      <w:r w:rsidR="00C87A0C" w:rsidRPr="002D14EA">
        <w:rPr>
          <w:rFonts w:ascii="Times New Roman" w:hAnsi="Times New Roman"/>
          <w:spacing w:val="-32"/>
          <w:lang w:val="uk-UA"/>
        </w:rPr>
        <w:t xml:space="preserve"> </w:t>
      </w:r>
      <w:r w:rsidR="00C87A0C" w:rsidRPr="002D14EA">
        <w:rPr>
          <w:lang w:val="uk-UA"/>
        </w:rPr>
        <w:t>-</w:t>
      </w:r>
      <w:r w:rsidR="00C87A0C" w:rsidRPr="002D14EA">
        <w:rPr>
          <w:spacing w:val="-37"/>
          <w:lang w:val="uk-UA"/>
        </w:rPr>
        <w:t xml:space="preserve"> </w:t>
      </w:r>
      <w:r w:rsidR="00C87A0C" w:rsidRPr="002D14EA">
        <w:rPr>
          <w:lang w:val="uk-UA"/>
        </w:rPr>
        <w:t>не</w:t>
      </w:r>
      <w:r w:rsidR="00C87A0C" w:rsidRPr="002D14EA">
        <w:rPr>
          <w:spacing w:val="-37"/>
          <w:lang w:val="uk-UA"/>
        </w:rPr>
        <w:t xml:space="preserve"> </w:t>
      </w:r>
      <w:r w:rsidR="00C87A0C" w:rsidRPr="002D14EA">
        <w:rPr>
          <w:lang w:val="uk-UA"/>
        </w:rPr>
        <w:t>стабiльний</w:t>
      </w:r>
      <w:ins w:id="270" w:author="Ruslan Yermolenko" w:date="2020-05-26T22:14:00Z">
        <w:r w:rsidR="00510B97">
          <w:rPr>
            <w:lang w:val="uk-UA"/>
          </w:rPr>
          <w:t xml:space="preserve"> </w:t>
        </w:r>
      </w:ins>
      <w:r w:rsidR="00C87A0C" w:rsidRPr="002D14EA">
        <w:rPr>
          <w:spacing w:val="-37"/>
          <w:lang w:val="uk-UA"/>
        </w:rPr>
        <w:t xml:space="preserve"> </w:t>
      </w:r>
      <w:r w:rsidR="00C87A0C" w:rsidRPr="002D14EA">
        <w:rPr>
          <w:lang w:val="uk-UA"/>
        </w:rPr>
        <w:t>iзотоп,</w:t>
      </w:r>
      <w:r w:rsidR="00C87A0C" w:rsidRPr="002D14EA">
        <w:rPr>
          <w:spacing w:val="-37"/>
          <w:lang w:val="uk-UA"/>
        </w:rPr>
        <w:t xml:space="preserve"> </w:t>
      </w:r>
      <w:r w:rsidR="00C87A0C" w:rsidRPr="002D14EA">
        <w:rPr>
          <w:spacing w:val="-3"/>
          <w:lang w:val="uk-UA"/>
        </w:rPr>
        <w:t>якому</w:t>
      </w:r>
      <w:r w:rsidR="00C87A0C" w:rsidRPr="002D14EA">
        <w:rPr>
          <w:spacing w:val="-37"/>
          <w:lang w:val="uk-UA"/>
        </w:rPr>
        <w:t xml:space="preserve"> </w:t>
      </w:r>
      <w:r w:rsidR="00C87A0C" w:rsidRPr="002D14EA">
        <w:rPr>
          <w:lang w:val="uk-UA"/>
        </w:rPr>
        <w:t xml:space="preserve">притаманний </w:t>
      </w:r>
      <w:r w:rsidR="00C87A0C" w:rsidRPr="002D14EA">
        <w:rPr>
          <w:rFonts w:ascii="Georgia" w:hAnsi="Georgia"/>
          <w:i/>
          <w:spacing w:val="7"/>
          <w:lang w:val="uk-UA"/>
        </w:rPr>
        <w:t>β</w:t>
      </w:r>
      <w:r w:rsidR="00C87A0C" w:rsidRPr="002D14EA">
        <w:rPr>
          <w:rFonts w:ascii="Verdana" w:hAnsi="Verdana"/>
          <w:i/>
          <w:spacing w:val="7"/>
          <w:vertAlign w:val="superscript"/>
          <w:lang w:val="uk-UA"/>
        </w:rPr>
        <w:t>−</w:t>
      </w:r>
      <w:r w:rsidR="00C87A0C" w:rsidRPr="002D14EA">
        <w:rPr>
          <w:rFonts w:ascii="Verdana" w:hAnsi="Verdana"/>
          <w:i/>
          <w:spacing w:val="-55"/>
          <w:lang w:val="uk-UA"/>
        </w:rPr>
        <w:t xml:space="preserve"> </w:t>
      </w:r>
      <w:r w:rsidR="00C87A0C" w:rsidRPr="002D14EA">
        <w:rPr>
          <w:lang w:val="uk-UA"/>
        </w:rPr>
        <w:t>розпад</w:t>
      </w:r>
      <w:r w:rsidR="00C87A0C" w:rsidRPr="002D14EA">
        <w:rPr>
          <w:spacing w:val="-32"/>
          <w:lang w:val="uk-UA"/>
        </w:rPr>
        <w:t xml:space="preserve"> </w:t>
      </w:r>
      <w:r w:rsidR="00C87A0C" w:rsidRPr="002D14EA">
        <w:rPr>
          <w:lang w:val="uk-UA"/>
        </w:rPr>
        <w:t>в</w:t>
      </w:r>
      <w:r w:rsidR="00C87A0C" w:rsidRPr="002D14EA">
        <w:rPr>
          <w:spacing w:val="-32"/>
          <w:lang w:val="uk-UA"/>
        </w:rPr>
        <w:t xml:space="preserve"> </w:t>
      </w:r>
      <w:r w:rsidR="00C87A0C" w:rsidRPr="002D14EA">
        <w:rPr>
          <w:rFonts w:ascii="Georgia" w:hAnsi="Georgia"/>
          <w:i/>
          <w:spacing w:val="5"/>
          <w:lang w:val="uk-UA"/>
        </w:rPr>
        <w:t>Zn</w:t>
      </w:r>
      <w:r w:rsidR="00C87A0C" w:rsidRPr="002D14EA">
        <w:rPr>
          <w:rFonts w:ascii="Times New Roman" w:hAnsi="Times New Roman"/>
          <w:spacing w:val="5"/>
          <w:vertAlign w:val="superscript"/>
          <w:lang w:val="uk-UA"/>
        </w:rPr>
        <w:t>66</w:t>
      </w:r>
      <w:r w:rsidR="00C87A0C" w:rsidRPr="002D14EA">
        <w:rPr>
          <w:spacing w:val="5"/>
          <w:lang w:val="uk-UA"/>
        </w:rPr>
        <w:t>,</w:t>
      </w:r>
      <w:r w:rsidR="00C87A0C" w:rsidRPr="002D14EA">
        <w:rPr>
          <w:spacing w:val="-32"/>
          <w:lang w:val="uk-UA"/>
        </w:rPr>
        <w:t xml:space="preserve"> </w:t>
      </w:r>
      <w:r w:rsidR="00C87A0C" w:rsidRPr="002D14EA">
        <w:rPr>
          <w:rFonts w:ascii="Georgia" w:hAnsi="Georgia"/>
          <w:i/>
          <w:lang w:val="uk-UA"/>
        </w:rPr>
        <w:t>T</w:t>
      </w:r>
      <w:r w:rsidR="00C87A0C" w:rsidRPr="002D14EA">
        <w:rPr>
          <w:rFonts w:ascii="Times New Roman" w:hAnsi="Times New Roman"/>
          <w:vertAlign w:val="subscript"/>
          <w:lang w:val="uk-UA"/>
        </w:rPr>
        <w:t>1</w:t>
      </w:r>
      <w:r w:rsidR="00C87A0C" w:rsidRPr="002D14EA">
        <w:rPr>
          <w:rFonts w:ascii="Arial" w:hAnsi="Arial"/>
          <w:i/>
          <w:vertAlign w:val="subscript"/>
          <w:lang w:val="uk-UA"/>
        </w:rPr>
        <w:t>/</w:t>
      </w:r>
      <w:r w:rsidR="00C87A0C" w:rsidRPr="002D14EA">
        <w:rPr>
          <w:rFonts w:ascii="Times New Roman" w:hAnsi="Times New Roman"/>
          <w:vertAlign w:val="subscript"/>
          <w:lang w:val="uk-UA"/>
        </w:rPr>
        <w:t>2</w:t>
      </w:r>
      <w:r w:rsidR="00C87A0C" w:rsidRPr="002D14EA">
        <w:rPr>
          <w:rFonts w:ascii="Times New Roman" w:hAnsi="Times New Roman"/>
          <w:spacing w:val="-16"/>
          <w:lang w:val="uk-UA"/>
        </w:rPr>
        <w:t xml:space="preserve"> </w:t>
      </w:r>
      <w:r w:rsidR="00C87A0C" w:rsidRPr="002D14EA">
        <w:rPr>
          <w:rFonts w:ascii="Arial" w:hAnsi="Arial"/>
          <w:w w:val="105"/>
          <w:lang w:val="uk-UA"/>
        </w:rPr>
        <w:t>=</w:t>
      </w:r>
      <w:r w:rsidR="00C87A0C" w:rsidRPr="002D14EA">
        <w:rPr>
          <w:rFonts w:ascii="Arial" w:hAnsi="Arial"/>
          <w:spacing w:val="-33"/>
          <w:w w:val="105"/>
          <w:lang w:val="uk-UA"/>
        </w:rPr>
        <w:t xml:space="preserve"> </w:t>
      </w:r>
      <w:r w:rsidR="00C87A0C" w:rsidRPr="002D14EA">
        <w:rPr>
          <w:rFonts w:ascii="Arial" w:hAnsi="Arial"/>
          <w:lang w:val="uk-UA"/>
        </w:rPr>
        <w:t>5</w:t>
      </w:r>
      <w:r w:rsidR="00C87A0C" w:rsidRPr="002D14EA">
        <w:rPr>
          <w:rFonts w:ascii="Georgia" w:hAnsi="Georgia"/>
          <w:i/>
          <w:lang w:val="uk-UA"/>
        </w:rPr>
        <w:t>.</w:t>
      </w:r>
      <w:r w:rsidR="00C87A0C" w:rsidRPr="002D14EA">
        <w:rPr>
          <w:rFonts w:ascii="Arial" w:hAnsi="Arial"/>
          <w:lang w:val="uk-UA"/>
        </w:rPr>
        <w:t>12</w:t>
      </w:r>
      <w:r w:rsidR="00C87A0C" w:rsidRPr="002D14EA">
        <w:rPr>
          <w:rFonts w:ascii="Arial" w:hAnsi="Arial"/>
          <w:spacing w:val="-40"/>
          <w:lang w:val="uk-UA"/>
        </w:rPr>
        <w:t xml:space="preserve"> </w:t>
      </w:r>
      <w:r w:rsidR="00C87A0C" w:rsidRPr="002D14EA">
        <w:rPr>
          <w:lang w:val="uk-UA"/>
        </w:rPr>
        <w:t>хвилин.</w:t>
      </w:r>
      <w:r w:rsidR="00C87A0C" w:rsidRPr="002D14EA">
        <w:rPr>
          <w:spacing w:val="-33"/>
          <w:lang w:val="uk-UA"/>
        </w:rPr>
        <w:t xml:space="preserve"> </w:t>
      </w:r>
      <w:r w:rsidR="00C87A0C" w:rsidRPr="002D14EA">
        <w:rPr>
          <w:rFonts w:ascii="Georgia" w:hAnsi="Georgia"/>
          <w:i/>
          <w:spacing w:val="5"/>
          <w:lang w:val="uk-UA"/>
        </w:rPr>
        <w:t>Zn</w:t>
      </w:r>
      <w:r w:rsidR="00C87A0C" w:rsidRPr="002D14EA">
        <w:rPr>
          <w:rFonts w:ascii="Times New Roman" w:hAnsi="Times New Roman"/>
          <w:spacing w:val="5"/>
          <w:vertAlign w:val="superscript"/>
          <w:lang w:val="uk-UA"/>
        </w:rPr>
        <w:t>66</w:t>
      </w:r>
      <w:r w:rsidR="00C87A0C" w:rsidRPr="002D14EA">
        <w:rPr>
          <w:rFonts w:ascii="Times New Roman" w:hAnsi="Times New Roman"/>
          <w:spacing w:val="-26"/>
          <w:lang w:val="uk-UA"/>
        </w:rPr>
        <w:t xml:space="preserve"> </w:t>
      </w:r>
      <w:r w:rsidR="00C87A0C" w:rsidRPr="002D14EA">
        <w:rPr>
          <w:lang w:val="uk-UA"/>
        </w:rPr>
        <w:t>-</w:t>
      </w:r>
      <w:r w:rsidR="00C87A0C" w:rsidRPr="002D14EA">
        <w:rPr>
          <w:spacing w:val="-32"/>
          <w:lang w:val="uk-UA"/>
        </w:rPr>
        <w:t xml:space="preserve"> </w:t>
      </w:r>
      <w:r w:rsidR="00C87A0C" w:rsidRPr="002D14EA">
        <w:rPr>
          <w:lang w:val="uk-UA"/>
        </w:rPr>
        <w:t>стабiльний</w:t>
      </w:r>
      <w:r w:rsidR="00C87A0C" w:rsidRPr="002D14EA">
        <w:rPr>
          <w:spacing w:val="-32"/>
          <w:lang w:val="uk-UA"/>
        </w:rPr>
        <w:t xml:space="preserve"> </w:t>
      </w:r>
      <w:r w:rsidR="00C87A0C" w:rsidRPr="002D14EA">
        <w:rPr>
          <w:lang w:val="uk-UA"/>
        </w:rPr>
        <w:t>iзотоп</w:t>
      </w:r>
      <w:r w:rsidR="00C87A0C" w:rsidRPr="002D14EA">
        <w:rPr>
          <w:spacing w:val="-32"/>
          <w:lang w:val="uk-UA"/>
        </w:rPr>
        <w:t xml:space="preserve"> </w:t>
      </w:r>
      <w:r w:rsidR="00C87A0C" w:rsidRPr="002D14EA">
        <w:rPr>
          <w:lang w:val="uk-UA"/>
        </w:rPr>
        <w:t>з</w:t>
      </w:r>
      <w:r w:rsidR="00C87A0C" w:rsidRPr="002D14EA">
        <w:rPr>
          <w:spacing w:val="-32"/>
          <w:lang w:val="uk-UA"/>
        </w:rPr>
        <w:t xml:space="preserve"> </w:t>
      </w:r>
      <w:r w:rsidR="00C87A0C" w:rsidRPr="002D14EA">
        <w:rPr>
          <w:lang w:val="uk-UA"/>
        </w:rPr>
        <w:t>основним рiвнем</w:t>
      </w:r>
      <w:r w:rsidR="00C87A0C" w:rsidRPr="002D14EA">
        <w:rPr>
          <w:spacing w:val="-20"/>
          <w:lang w:val="uk-UA"/>
        </w:rPr>
        <w:t xml:space="preserve"> </w:t>
      </w:r>
      <w:r w:rsidR="00C87A0C" w:rsidRPr="002D14EA">
        <w:rPr>
          <w:rFonts w:ascii="Georgia" w:hAnsi="Georgia"/>
          <w:i/>
          <w:spacing w:val="13"/>
          <w:lang w:val="uk-UA"/>
        </w:rPr>
        <w:t>Jπ</w:t>
      </w:r>
      <w:r w:rsidR="00C87A0C" w:rsidRPr="002D14EA">
        <w:rPr>
          <w:rFonts w:ascii="Georgia" w:hAnsi="Georgia"/>
          <w:i/>
          <w:spacing w:val="-10"/>
          <w:lang w:val="uk-UA"/>
        </w:rPr>
        <w:t xml:space="preserve"> </w:t>
      </w:r>
      <w:r w:rsidR="00C87A0C" w:rsidRPr="002D14EA">
        <w:rPr>
          <w:lang w:val="uk-UA"/>
        </w:rPr>
        <w:t>0+.</w:t>
      </w:r>
      <w:r w:rsidR="00C87A0C" w:rsidRPr="002D14EA">
        <w:rPr>
          <w:spacing w:val="-20"/>
          <w:lang w:val="uk-UA"/>
        </w:rPr>
        <w:t xml:space="preserve"> </w:t>
      </w:r>
      <w:r w:rsidR="00C87A0C" w:rsidRPr="002D14EA">
        <w:rPr>
          <w:rFonts w:ascii="Georgia" w:hAnsi="Georgia"/>
          <w:i/>
          <w:spacing w:val="7"/>
          <w:lang w:val="uk-UA"/>
        </w:rPr>
        <w:t>β</w:t>
      </w:r>
      <w:r w:rsidR="00C87A0C" w:rsidRPr="002D14EA">
        <w:rPr>
          <w:rFonts w:ascii="Verdana" w:hAnsi="Verdana"/>
          <w:i/>
          <w:spacing w:val="7"/>
          <w:vertAlign w:val="superscript"/>
          <w:lang w:val="uk-UA"/>
        </w:rPr>
        <w:t>−</w:t>
      </w:r>
      <w:r w:rsidR="00C87A0C" w:rsidRPr="002D14EA">
        <w:rPr>
          <w:rFonts w:ascii="Verdana" w:hAnsi="Verdana"/>
          <w:i/>
          <w:spacing w:val="-41"/>
          <w:lang w:val="uk-UA"/>
        </w:rPr>
        <w:t xml:space="preserve"> </w:t>
      </w:r>
      <w:r w:rsidR="00C87A0C" w:rsidRPr="002D14EA">
        <w:rPr>
          <w:lang w:val="uk-UA"/>
        </w:rPr>
        <w:t>-</w:t>
      </w:r>
      <w:r w:rsidR="00C87A0C" w:rsidRPr="002D14EA">
        <w:rPr>
          <w:spacing w:val="-20"/>
          <w:lang w:val="uk-UA"/>
        </w:rPr>
        <w:t xml:space="preserve"> </w:t>
      </w:r>
      <w:r w:rsidR="00C87A0C" w:rsidRPr="002D14EA">
        <w:rPr>
          <w:lang w:val="uk-UA"/>
        </w:rPr>
        <w:t>розпад</w:t>
      </w:r>
      <w:r w:rsidR="00C87A0C" w:rsidRPr="002D14EA">
        <w:rPr>
          <w:spacing w:val="-19"/>
          <w:lang w:val="uk-UA"/>
        </w:rPr>
        <w:t xml:space="preserve"> </w:t>
      </w:r>
      <w:r w:rsidR="00C87A0C" w:rsidRPr="002D14EA">
        <w:rPr>
          <w:rFonts w:ascii="Georgia" w:hAnsi="Georgia"/>
          <w:i/>
          <w:spacing w:val="5"/>
          <w:lang w:val="uk-UA"/>
        </w:rPr>
        <w:t>Cu</w:t>
      </w:r>
      <w:r w:rsidR="00C87A0C" w:rsidRPr="002D14EA">
        <w:rPr>
          <w:rFonts w:ascii="Times New Roman" w:hAnsi="Times New Roman"/>
          <w:spacing w:val="5"/>
          <w:vertAlign w:val="superscript"/>
          <w:lang w:val="uk-UA"/>
        </w:rPr>
        <w:t>66</w:t>
      </w:r>
      <w:r w:rsidR="00C87A0C" w:rsidRPr="002D14EA">
        <w:rPr>
          <w:rFonts w:ascii="Times New Roman" w:hAnsi="Times New Roman"/>
          <w:spacing w:val="-13"/>
          <w:lang w:val="uk-UA"/>
        </w:rPr>
        <w:t xml:space="preserve"> </w:t>
      </w:r>
      <w:r w:rsidR="00C87A0C" w:rsidRPr="002D14EA">
        <w:rPr>
          <w:lang w:val="uk-UA"/>
        </w:rPr>
        <w:t>в</w:t>
      </w:r>
      <w:r w:rsidR="00C87A0C" w:rsidRPr="002D14EA">
        <w:rPr>
          <w:spacing w:val="-20"/>
          <w:lang w:val="uk-UA"/>
        </w:rPr>
        <w:t xml:space="preserve"> </w:t>
      </w:r>
      <w:r w:rsidR="00C87A0C" w:rsidRPr="002D14EA">
        <w:rPr>
          <w:lang w:val="uk-UA"/>
        </w:rPr>
        <w:t>основному</w:t>
      </w:r>
      <w:r w:rsidR="00C87A0C" w:rsidRPr="002D14EA">
        <w:rPr>
          <w:spacing w:val="-19"/>
          <w:lang w:val="uk-UA"/>
        </w:rPr>
        <w:t xml:space="preserve"> </w:t>
      </w:r>
      <w:r w:rsidR="00C87A0C" w:rsidRPr="002D14EA">
        <w:rPr>
          <w:lang w:val="uk-UA"/>
        </w:rPr>
        <w:t>вiдбувае</w:t>
      </w:r>
      <w:ins w:id="271" w:author="Ruslan Yermolenko" w:date="2020-05-26T22:14:00Z">
        <w:r w:rsidR="00510B97">
          <w:rPr>
            <w:lang w:val="uk-UA"/>
          </w:rPr>
          <w:t>є</w:t>
        </w:r>
      </w:ins>
      <w:r w:rsidR="00C87A0C" w:rsidRPr="002D14EA">
        <w:rPr>
          <w:lang w:val="uk-UA"/>
        </w:rPr>
        <w:t>ться</w:t>
      </w:r>
      <w:r w:rsidR="00C87A0C" w:rsidRPr="002D14EA">
        <w:rPr>
          <w:spacing w:val="-19"/>
          <w:lang w:val="uk-UA"/>
        </w:rPr>
        <w:t xml:space="preserve"> </w:t>
      </w:r>
      <w:r w:rsidR="00C87A0C" w:rsidRPr="002D14EA">
        <w:rPr>
          <w:lang w:val="uk-UA"/>
        </w:rPr>
        <w:t>у</w:t>
      </w:r>
      <w:r w:rsidR="00C87A0C" w:rsidRPr="002D14EA">
        <w:rPr>
          <w:spacing w:val="-19"/>
          <w:lang w:val="uk-UA"/>
        </w:rPr>
        <w:t xml:space="preserve"> </w:t>
      </w:r>
      <w:r w:rsidR="00C87A0C" w:rsidRPr="002D14EA">
        <w:rPr>
          <w:lang w:val="uk-UA"/>
        </w:rPr>
        <w:t>ставбiльний стан,</w:t>
      </w:r>
      <w:r w:rsidR="00C87A0C" w:rsidRPr="002D14EA">
        <w:rPr>
          <w:spacing w:val="-23"/>
          <w:lang w:val="uk-UA"/>
        </w:rPr>
        <w:t xml:space="preserve"> </w:t>
      </w:r>
      <w:r w:rsidR="00C87A0C" w:rsidRPr="002D14EA">
        <w:rPr>
          <w:lang w:val="uk-UA"/>
        </w:rPr>
        <w:t>але</w:t>
      </w:r>
      <w:r w:rsidR="00C87A0C" w:rsidRPr="002D14EA">
        <w:rPr>
          <w:spacing w:val="-23"/>
          <w:lang w:val="uk-UA"/>
        </w:rPr>
        <w:t xml:space="preserve"> </w:t>
      </w:r>
      <w:r w:rsidR="00C87A0C" w:rsidRPr="002D14EA">
        <w:rPr>
          <w:lang w:val="uk-UA"/>
        </w:rPr>
        <w:t>є</w:t>
      </w:r>
      <w:r w:rsidR="00C87A0C" w:rsidRPr="002D14EA">
        <w:rPr>
          <w:spacing w:val="-23"/>
          <w:lang w:val="uk-UA"/>
        </w:rPr>
        <w:t xml:space="preserve"> </w:t>
      </w:r>
      <w:r w:rsidR="00C87A0C" w:rsidRPr="002D14EA">
        <w:rPr>
          <w:lang w:val="uk-UA"/>
        </w:rPr>
        <w:t>ймовiрнiсть</w:t>
      </w:r>
      <w:r w:rsidR="00C87A0C" w:rsidRPr="002D14EA">
        <w:rPr>
          <w:spacing w:val="-23"/>
          <w:lang w:val="uk-UA"/>
        </w:rPr>
        <w:t xml:space="preserve"> </w:t>
      </w:r>
      <w:r w:rsidR="00C87A0C" w:rsidRPr="002D14EA">
        <w:rPr>
          <w:lang w:val="uk-UA"/>
        </w:rPr>
        <w:t>розпаду</w:t>
      </w:r>
      <w:r w:rsidR="00C87A0C" w:rsidRPr="002D14EA">
        <w:rPr>
          <w:spacing w:val="-23"/>
          <w:lang w:val="uk-UA"/>
        </w:rPr>
        <w:t xml:space="preserve"> </w:t>
      </w:r>
      <w:r w:rsidR="00C87A0C" w:rsidRPr="002D14EA">
        <w:rPr>
          <w:lang w:val="uk-UA"/>
        </w:rPr>
        <w:t>на</w:t>
      </w:r>
      <w:r w:rsidR="00C87A0C" w:rsidRPr="002D14EA">
        <w:rPr>
          <w:spacing w:val="-23"/>
          <w:lang w:val="uk-UA"/>
        </w:rPr>
        <w:t xml:space="preserve"> </w:t>
      </w:r>
      <w:r w:rsidR="00C87A0C" w:rsidRPr="002D14EA">
        <w:rPr>
          <w:rFonts w:ascii="Georgia" w:hAnsi="Georgia"/>
          <w:i/>
          <w:spacing w:val="13"/>
          <w:lang w:val="uk-UA"/>
        </w:rPr>
        <w:t>Jπ</w:t>
      </w:r>
      <w:r w:rsidR="00C87A0C" w:rsidRPr="002D14EA">
        <w:rPr>
          <w:rFonts w:ascii="Georgia" w:hAnsi="Georgia"/>
          <w:i/>
          <w:spacing w:val="-16"/>
          <w:lang w:val="uk-UA"/>
        </w:rPr>
        <w:t xml:space="preserve"> </w:t>
      </w:r>
      <w:r w:rsidR="00C87A0C" w:rsidRPr="002D14EA">
        <w:rPr>
          <w:lang w:val="uk-UA"/>
        </w:rPr>
        <w:t>1+</w:t>
      </w:r>
      <w:r w:rsidR="00C87A0C" w:rsidRPr="002D14EA">
        <w:rPr>
          <w:spacing w:val="-23"/>
          <w:lang w:val="uk-UA"/>
        </w:rPr>
        <w:t xml:space="preserve"> </w:t>
      </w:r>
      <w:r w:rsidR="00C87A0C" w:rsidRPr="002D14EA">
        <w:rPr>
          <w:lang w:val="uk-UA"/>
        </w:rPr>
        <w:t>рiвень,</w:t>
      </w:r>
      <w:r w:rsidR="00C87A0C" w:rsidRPr="002D14EA">
        <w:rPr>
          <w:spacing w:val="-23"/>
          <w:lang w:val="uk-UA"/>
        </w:rPr>
        <w:t xml:space="preserve"> </w:t>
      </w:r>
      <w:r w:rsidR="00C87A0C" w:rsidRPr="002D14EA">
        <w:rPr>
          <w:lang w:val="uk-UA"/>
        </w:rPr>
        <w:t>з</w:t>
      </w:r>
      <w:r w:rsidR="00C87A0C" w:rsidRPr="002D14EA">
        <w:rPr>
          <w:spacing w:val="-23"/>
          <w:lang w:val="uk-UA"/>
        </w:rPr>
        <w:t xml:space="preserve"> </w:t>
      </w:r>
      <w:r w:rsidR="00C87A0C" w:rsidRPr="002D14EA">
        <w:rPr>
          <w:lang w:val="uk-UA"/>
        </w:rPr>
        <w:t>подальшим</w:t>
      </w:r>
      <w:r w:rsidR="00C87A0C" w:rsidRPr="002D14EA">
        <w:rPr>
          <w:spacing w:val="-23"/>
          <w:lang w:val="uk-UA"/>
        </w:rPr>
        <w:t xml:space="preserve"> </w:t>
      </w:r>
      <w:r w:rsidR="00C87A0C" w:rsidRPr="002D14EA">
        <w:rPr>
          <w:lang w:val="uk-UA"/>
        </w:rPr>
        <w:t xml:space="preserve">випромi- </w:t>
      </w:r>
      <w:r w:rsidR="00C87A0C" w:rsidRPr="002D14EA">
        <w:rPr>
          <w:lang w:val="uk-UA"/>
        </w:rPr>
        <w:lastRenderedPageBreak/>
        <w:t xml:space="preserve">нення </w:t>
      </w:r>
      <w:r w:rsidR="00C87A0C" w:rsidRPr="002D14EA">
        <w:rPr>
          <w:rFonts w:ascii="Georgia" w:hAnsi="Georgia"/>
          <w:i/>
          <w:lang w:val="uk-UA"/>
        </w:rPr>
        <w:t xml:space="preserve">γ </w:t>
      </w:r>
      <w:r w:rsidR="00C87A0C" w:rsidRPr="002D14EA">
        <w:rPr>
          <w:lang w:val="uk-UA"/>
        </w:rPr>
        <w:t xml:space="preserve">- кванту з енергiєю </w:t>
      </w:r>
      <w:r w:rsidR="00C87A0C" w:rsidRPr="002D14EA">
        <w:rPr>
          <w:rFonts w:ascii="Georgia" w:hAnsi="Georgia"/>
          <w:i/>
          <w:lang w:val="uk-UA"/>
        </w:rPr>
        <w:t>E</w:t>
      </w:r>
      <w:r w:rsidR="00C87A0C" w:rsidRPr="002D14EA">
        <w:rPr>
          <w:rFonts w:ascii="Arial" w:hAnsi="Arial"/>
          <w:i/>
          <w:vertAlign w:val="subscript"/>
          <w:lang w:val="uk-UA"/>
        </w:rPr>
        <w:t>γ</w:t>
      </w:r>
      <w:r w:rsidR="00C87A0C" w:rsidRPr="002D14EA">
        <w:rPr>
          <w:rFonts w:ascii="Arial" w:hAnsi="Arial"/>
          <w:i/>
          <w:lang w:val="uk-UA"/>
        </w:rPr>
        <w:t xml:space="preserve"> </w:t>
      </w:r>
      <w:r w:rsidR="00C87A0C" w:rsidRPr="002D14EA">
        <w:rPr>
          <w:rFonts w:ascii="Arial" w:hAnsi="Arial"/>
          <w:w w:val="105"/>
          <w:lang w:val="uk-UA"/>
        </w:rPr>
        <w:t xml:space="preserve">= </w:t>
      </w:r>
      <w:r w:rsidR="00C87A0C" w:rsidRPr="002D14EA">
        <w:rPr>
          <w:rFonts w:ascii="Arial" w:hAnsi="Arial"/>
          <w:lang w:val="uk-UA"/>
        </w:rPr>
        <w:t xml:space="preserve">1039 </w:t>
      </w:r>
      <w:r w:rsidR="00C87A0C" w:rsidRPr="002D14EA">
        <w:rPr>
          <w:lang w:val="uk-UA"/>
        </w:rPr>
        <w:t>кеВ. Рис.</w:t>
      </w:r>
      <w:r w:rsidR="00C87A0C" w:rsidRPr="002D14EA">
        <w:rPr>
          <w:spacing w:val="30"/>
          <w:lang w:val="uk-UA"/>
        </w:rPr>
        <w:t xml:space="preserve"> </w:t>
      </w:r>
      <w:hyperlink w:anchor="_bookmark37" w:history="1">
        <w:r w:rsidR="00C87A0C" w:rsidRPr="002D14EA">
          <w:rPr>
            <w:lang w:val="uk-UA"/>
          </w:rPr>
          <w:t>6.4</w:t>
        </w:r>
      </w:hyperlink>
    </w:p>
    <w:p w14:paraId="4DCAED0C" w14:textId="77777777" w:rsidR="001F4829" w:rsidRPr="002D14EA" w:rsidRDefault="001F4829">
      <w:pPr>
        <w:spacing w:line="369" w:lineRule="auto"/>
        <w:jc w:val="both"/>
        <w:rPr>
          <w:lang w:val="uk-UA"/>
        </w:rPr>
        <w:sectPr w:rsidR="001F4829" w:rsidRPr="002D14EA">
          <w:pgSz w:w="11910" w:h="16840"/>
          <w:pgMar w:top="1040" w:right="0" w:bottom="800" w:left="1540" w:header="0" w:footer="607" w:gutter="0"/>
          <w:cols w:space="720"/>
        </w:sectPr>
      </w:pPr>
    </w:p>
    <w:p w14:paraId="7CF4CFE7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56D8DC5C" w14:textId="77777777" w:rsidR="001F4829" w:rsidRPr="002D14EA" w:rsidRDefault="001F4829">
      <w:pPr>
        <w:pStyle w:val="BodyText"/>
        <w:spacing w:before="9"/>
        <w:rPr>
          <w:sz w:val="25"/>
          <w:lang w:val="uk-UA"/>
        </w:rPr>
      </w:pPr>
    </w:p>
    <w:p w14:paraId="588A909C" w14:textId="54B14264" w:rsidR="001F4829" w:rsidRPr="002D14EA" w:rsidRDefault="00827582">
      <w:pPr>
        <w:ind w:right="72"/>
        <w:jc w:val="right"/>
        <w:rPr>
          <w:rFonts w:ascii="Arial"/>
          <w:sz w:val="16"/>
          <w:lang w:val="uk-UA"/>
        </w:rPr>
      </w:pPr>
      <w:r w:rsidRPr="002D14EA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4F02AA0" wp14:editId="3E5EC4D0">
                <wp:simplePos x="0" y="0"/>
                <wp:positionH relativeFrom="page">
                  <wp:posOffset>1652270</wp:posOffset>
                </wp:positionH>
                <wp:positionV relativeFrom="paragraph">
                  <wp:posOffset>12700</wp:posOffset>
                </wp:positionV>
                <wp:extent cx="4615815" cy="2525395"/>
                <wp:effectExtent l="4445" t="3175" r="8890" b="5080"/>
                <wp:wrapNone/>
                <wp:docPr id="3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5815" cy="2525395"/>
                          <a:chOff x="2602" y="20"/>
                          <a:chExt cx="7269" cy="3977"/>
                        </a:xfrm>
                      </wpg:grpSpPr>
                      <wps:wsp>
                        <wps:cNvPr id="3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607" y="26"/>
                            <a:ext cx="7257" cy="3965"/>
                          </a:xfrm>
                          <a:prstGeom prst="rect">
                            <a:avLst/>
                          </a:pr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607" y="26"/>
                            <a:ext cx="7257" cy="3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2"/>
                        <wps:cNvSpPr>
                          <a:spLocks/>
                        </wps:cNvSpPr>
                        <wps:spPr bwMode="auto">
                          <a:xfrm>
                            <a:off x="1133" y="9654"/>
                            <a:ext cx="9071" cy="4957"/>
                          </a:xfrm>
                          <a:custGeom>
                            <a:avLst/>
                            <a:gdLst>
                              <a:gd name="T0" fmla="+- 0 2608 1134"/>
                              <a:gd name="T1" fmla="*/ T0 w 9071"/>
                              <a:gd name="T2" fmla="+- 0 26 9655"/>
                              <a:gd name="T3" fmla="*/ 26 h 4957"/>
                              <a:gd name="T4" fmla="+- 0 2633 1134"/>
                              <a:gd name="T5" fmla="*/ T4 w 9071"/>
                              <a:gd name="T6" fmla="+- 0 3872 9655"/>
                              <a:gd name="T7" fmla="*/ 3872 h 4957"/>
                              <a:gd name="T8" fmla="+- 0 2894 1134"/>
                              <a:gd name="T9" fmla="*/ T8 w 9071"/>
                              <a:gd name="T10" fmla="+- 0 3932 9655"/>
                              <a:gd name="T11" fmla="*/ 3932 h 4957"/>
                              <a:gd name="T12" fmla="+- 0 3015 1134"/>
                              <a:gd name="T13" fmla="*/ T12 w 9071"/>
                              <a:gd name="T14" fmla="+- 0 3932 9655"/>
                              <a:gd name="T15" fmla="*/ 3932 h 4957"/>
                              <a:gd name="T16" fmla="+- 0 3095 1134"/>
                              <a:gd name="T17" fmla="*/ T16 w 9071"/>
                              <a:gd name="T18" fmla="+- 0 3932 9655"/>
                              <a:gd name="T19" fmla="*/ 3932 h 4957"/>
                              <a:gd name="T20" fmla="+- 0 3155 1134"/>
                              <a:gd name="T21" fmla="*/ T20 w 9071"/>
                              <a:gd name="T22" fmla="+- 0 3932 9655"/>
                              <a:gd name="T23" fmla="*/ 3932 h 4957"/>
                              <a:gd name="T24" fmla="+- 0 3345 1134"/>
                              <a:gd name="T25" fmla="*/ T24 w 9071"/>
                              <a:gd name="T26" fmla="+- 0 3932 9655"/>
                              <a:gd name="T27" fmla="*/ 3932 h 4957"/>
                              <a:gd name="T28" fmla="+- 0 3509 1134"/>
                              <a:gd name="T29" fmla="*/ T28 w 9071"/>
                              <a:gd name="T30" fmla="+- 0 3932 9655"/>
                              <a:gd name="T31" fmla="*/ 3932 h 4957"/>
                              <a:gd name="T32" fmla="+- 0 3606 1134"/>
                              <a:gd name="T33" fmla="*/ T32 w 9071"/>
                              <a:gd name="T34" fmla="+- 0 3932 9655"/>
                              <a:gd name="T35" fmla="*/ 3932 h 4957"/>
                              <a:gd name="T36" fmla="+- 0 3674 1134"/>
                              <a:gd name="T37" fmla="*/ T36 w 9071"/>
                              <a:gd name="T38" fmla="+- 0 3932 9655"/>
                              <a:gd name="T39" fmla="*/ 3932 h 4957"/>
                              <a:gd name="T40" fmla="+- 0 3727 1134"/>
                              <a:gd name="T41" fmla="*/ T40 w 9071"/>
                              <a:gd name="T42" fmla="+- 0 3872 9655"/>
                              <a:gd name="T43" fmla="*/ 3872 h 4957"/>
                              <a:gd name="T44" fmla="+- 0 3988 1134"/>
                              <a:gd name="T45" fmla="*/ T44 w 9071"/>
                              <a:gd name="T46" fmla="+- 0 3932 9655"/>
                              <a:gd name="T47" fmla="*/ 3932 h 4957"/>
                              <a:gd name="T48" fmla="+- 0 4109 1134"/>
                              <a:gd name="T49" fmla="*/ T48 w 9071"/>
                              <a:gd name="T50" fmla="+- 0 3932 9655"/>
                              <a:gd name="T51" fmla="*/ 3932 h 4957"/>
                              <a:gd name="T52" fmla="+- 0 4189 1134"/>
                              <a:gd name="T53" fmla="*/ T52 w 9071"/>
                              <a:gd name="T54" fmla="+- 0 3932 9655"/>
                              <a:gd name="T55" fmla="*/ 3932 h 4957"/>
                              <a:gd name="T56" fmla="+- 0 4249 1134"/>
                              <a:gd name="T57" fmla="*/ T56 w 9071"/>
                              <a:gd name="T58" fmla="+- 0 3932 9655"/>
                              <a:gd name="T59" fmla="*/ 3932 h 4957"/>
                              <a:gd name="T60" fmla="+- 0 4439 1134"/>
                              <a:gd name="T61" fmla="*/ T60 w 9071"/>
                              <a:gd name="T62" fmla="+- 0 3932 9655"/>
                              <a:gd name="T63" fmla="*/ 3932 h 4957"/>
                              <a:gd name="T64" fmla="+- 0 4603 1134"/>
                              <a:gd name="T65" fmla="*/ T64 w 9071"/>
                              <a:gd name="T66" fmla="+- 0 3932 9655"/>
                              <a:gd name="T67" fmla="*/ 3932 h 4957"/>
                              <a:gd name="T68" fmla="+- 0 4700 1134"/>
                              <a:gd name="T69" fmla="*/ T68 w 9071"/>
                              <a:gd name="T70" fmla="+- 0 3932 9655"/>
                              <a:gd name="T71" fmla="*/ 3932 h 4957"/>
                              <a:gd name="T72" fmla="+- 0 4768 1134"/>
                              <a:gd name="T73" fmla="*/ T72 w 9071"/>
                              <a:gd name="T74" fmla="+- 0 3932 9655"/>
                              <a:gd name="T75" fmla="*/ 3932 h 4957"/>
                              <a:gd name="T76" fmla="+- 0 4821 1134"/>
                              <a:gd name="T77" fmla="*/ T76 w 9071"/>
                              <a:gd name="T78" fmla="+- 0 3872 9655"/>
                              <a:gd name="T79" fmla="*/ 3872 h 4957"/>
                              <a:gd name="T80" fmla="+- 0 5082 1134"/>
                              <a:gd name="T81" fmla="*/ T80 w 9071"/>
                              <a:gd name="T82" fmla="+- 0 3932 9655"/>
                              <a:gd name="T83" fmla="*/ 3932 h 4957"/>
                              <a:gd name="T84" fmla="+- 0 5204 1134"/>
                              <a:gd name="T85" fmla="*/ T84 w 9071"/>
                              <a:gd name="T86" fmla="+- 0 3932 9655"/>
                              <a:gd name="T87" fmla="*/ 3932 h 4957"/>
                              <a:gd name="T88" fmla="+- 0 5284 1134"/>
                              <a:gd name="T89" fmla="*/ T88 w 9071"/>
                              <a:gd name="T90" fmla="+- 0 3932 9655"/>
                              <a:gd name="T91" fmla="*/ 3932 h 4957"/>
                              <a:gd name="T92" fmla="+- 0 5343 1134"/>
                              <a:gd name="T93" fmla="*/ T92 w 9071"/>
                              <a:gd name="T94" fmla="+- 0 3932 9655"/>
                              <a:gd name="T95" fmla="*/ 3932 h 4957"/>
                              <a:gd name="T96" fmla="+- 0 5533 1134"/>
                              <a:gd name="T97" fmla="*/ T96 w 9071"/>
                              <a:gd name="T98" fmla="+- 0 3932 9655"/>
                              <a:gd name="T99" fmla="*/ 3932 h 4957"/>
                              <a:gd name="T100" fmla="+- 0 5698 1134"/>
                              <a:gd name="T101" fmla="*/ T100 w 9071"/>
                              <a:gd name="T102" fmla="+- 0 3932 9655"/>
                              <a:gd name="T103" fmla="*/ 3932 h 4957"/>
                              <a:gd name="T104" fmla="+- 0 5794 1134"/>
                              <a:gd name="T105" fmla="*/ T104 w 9071"/>
                              <a:gd name="T106" fmla="+- 0 3932 9655"/>
                              <a:gd name="T107" fmla="*/ 3932 h 4957"/>
                              <a:gd name="T108" fmla="+- 0 5862 1134"/>
                              <a:gd name="T109" fmla="*/ T108 w 9071"/>
                              <a:gd name="T110" fmla="+- 0 3932 9655"/>
                              <a:gd name="T111" fmla="*/ 3932 h 4957"/>
                              <a:gd name="T112" fmla="+- 0 5915 1134"/>
                              <a:gd name="T113" fmla="*/ T112 w 9071"/>
                              <a:gd name="T114" fmla="+- 0 3872 9655"/>
                              <a:gd name="T115" fmla="*/ 3872 h 4957"/>
                              <a:gd name="T116" fmla="+- 0 6176 1134"/>
                              <a:gd name="T117" fmla="*/ T116 w 9071"/>
                              <a:gd name="T118" fmla="+- 0 3932 9655"/>
                              <a:gd name="T119" fmla="*/ 3932 h 4957"/>
                              <a:gd name="T120" fmla="+- 0 6298 1134"/>
                              <a:gd name="T121" fmla="*/ T120 w 9071"/>
                              <a:gd name="T122" fmla="+- 0 3932 9655"/>
                              <a:gd name="T123" fmla="*/ 3932 h 4957"/>
                              <a:gd name="T124" fmla="+- 0 6378 1134"/>
                              <a:gd name="T125" fmla="*/ T124 w 9071"/>
                              <a:gd name="T126" fmla="+- 0 3932 9655"/>
                              <a:gd name="T127" fmla="*/ 3932 h 4957"/>
                              <a:gd name="T128" fmla="+- 0 6437 1134"/>
                              <a:gd name="T129" fmla="*/ T128 w 9071"/>
                              <a:gd name="T130" fmla="+- 0 3932 9655"/>
                              <a:gd name="T131" fmla="*/ 3932 h 4957"/>
                              <a:gd name="T132" fmla="+- 0 6627 1134"/>
                              <a:gd name="T133" fmla="*/ T132 w 9071"/>
                              <a:gd name="T134" fmla="+- 0 3932 9655"/>
                              <a:gd name="T135" fmla="*/ 3932 h 4957"/>
                              <a:gd name="T136" fmla="+- 0 6792 1134"/>
                              <a:gd name="T137" fmla="*/ T136 w 9071"/>
                              <a:gd name="T138" fmla="+- 0 3932 9655"/>
                              <a:gd name="T139" fmla="*/ 3932 h 4957"/>
                              <a:gd name="T140" fmla="+- 0 6888 1134"/>
                              <a:gd name="T141" fmla="*/ T140 w 9071"/>
                              <a:gd name="T142" fmla="+- 0 3932 9655"/>
                              <a:gd name="T143" fmla="*/ 3932 h 4957"/>
                              <a:gd name="T144" fmla="+- 0 6957 1134"/>
                              <a:gd name="T145" fmla="*/ T144 w 9071"/>
                              <a:gd name="T146" fmla="+- 0 3932 9655"/>
                              <a:gd name="T147" fmla="*/ 3932 h 4957"/>
                              <a:gd name="T148" fmla="+- 0 7010 1134"/>
                              <a:gd name="T149" fmla="*/ T148 w 9071"/>
                              <a:gd name="T150" fmla="+- 0 3872 9655"/>
                              <a:gd name="T151" fmla="*/ 3872 h 4957"/>
                              <a:gd name="T152" fmla="+- 0 7271 1134"/>
                              <a:gd name="T153" fmla="*/ T152 w 9071"/>
                              <a:gd name="T154" fmla="+- 0 3932 9655"/>
                              <a:gd name="T155" fmla="*/ 3932 h 4957"/>
                              <a:gd name="T156" fmla="+- 0 7392 1134"/>
                              <a:gd name="T157" fmla="*/ T156 w 9071"/>
                              <a:gd name="T158" fmla="+- 0 3932 9655"/>
                              <a:gd name="T159" fmla="*/ 3932 h 4957"/>
                              <a:gd name="T160" fmla="+- 0 7472 1134"/>
                              <a:gd name="T161" fmla="*/ T160 w 9071"/>
                              <a:gd name="T162" fmla="+- 0 3932 9655"/>
                              <a:gd name="T163" fmla="*/ 3932 h 4957"/>
                              <a:gd name="T164" fmla="+- 0 7532 1134"/>
                              <a:gd name="T165" fmla="*/ T164 w 9071"/>
                              <a:gd name="T166" fmla="+- 0 3932 9655"/>
                              <a:gd name="T167" fmla="*/ 3932 h 4957"/>
                              <a:gd name="T168" fmla="+- 0 7721 1134"/>
                              <a:gd name="T169" fmla="*/ T168 w 9071"/>
                              <a:gd name="T170" fmla="+- 0 3932 9655"/>
                              <a:gd name="T171" fmla="*/ 3932 h 4957"/>
                              <a:gd name="T172" fmla="+- 0 7886 1134"/>
                              <a:gd name="T173" fmla="*/ T172 w 9071"/>
                              <a:gd name="T174" fmla="+- 0 3932 9655"/>
                              <a:gd name="T175" fmla="*/ 3932 h 4957"/>
                              <a:gd name="T176" fmla="+- 0 7982 1134"/>
                              <a:gd name="T177" fmla="*/ T176 w 9071"/>
                              <a:gd name="T178" fmla="+- 0 3932 9655"/>
                              <a:gd name="T179" fmla="*/ 3932 h 4957"/>
                              <a:gd name="T180" fmla="+- 0 8051 1134"/>
                              <a:gd name="T181" fmla="*/ T180 w 9071"/>
                              <a:gd name="T182" fmla="+- 0 3932 9655"/>
                              <a:gd name="T183" fmla="*/ 3932 h 4957"/>
                              <a:gd name="T184" fmla="+- 0 8104 1134"/>
                              <a:gd name="T185" fmla="*/ T184 w 9071"/>
                              <a:gd name="T186" fmla="+- 0 3872 9655"/>
                              <a:gd name="T187" fmla="*/ 3872 h 4957"/>
                              <a:gd name="T188" fmla="+- 0 8365 1134"/>
                              <a:gd name="T189" fmla="*/ T188 w 9071"/>
                              <a:gd name="T190" fmla="+- 0 3932 9655"/>
                              <a:gd name="T191" fmla="*/ 3932 h 4957"/>
                              <a:gd name="T192" fmla="+- 0 8486 1134"/>
                              <a:gd name="T193" fmla="*/ T192 w 9071"/>
                              <a:gd name="T194" fmla="+- 0 3932 9655"/>
                              <a:gd name="T195" fmla="*/ 3932 h 4957"/>
                              <a:gd name="T196" fmla="+- 0 8566 1134"/>
                              <a:gd name="T197" fmla="*/ T196 w 9071"/>
                              <a:gd name="T198" fmla="+- 0 3932 9655"/>
                              <a:gd name="T199" fmla="*/ 3932 h 4957"/>
                              <a:gd name="T200" fmla="+- 0 8626 1134"/>
                              <a:gd name="T201" fmla="*/ T200 w 9071"/>
                              <a:gd name="T202" fmla="+- 0 3932 9655"/>
                              <a:gd name="T203" fmla="*/ 3932 h 4957"/>
                              <a:gd name="T204" fmla="+- 0 8815 1134"/>
                              <a:gd name="T205" fmla="*/ T204 w 9071"/>
                              <a:gd name="T206" fmla="+- 0 3932 9655"/>
                              <a:gd name="T207" fmla="*/ 3932 h 4957"/>
                              <a:gd name="T208" fmla="+- 0 8980 1134"/>
                              <a:gd name="T209" fmla="*/ T208 w 9071"/>
                              <a:gd name="T210" fmla="+- 0 3932 9655"/>
                              <a:gd name="T211" fmla="*/ 3932 h 4957"/>
                              <a:gd name="T212" fmla="+- 0 9077 1134"/>
                              <a:gd name="T213" fmla="*/ T212 w 9071"/>
                              <a:gd name="T214" fmla="+- 0 3932 9655"/>
                              <a:gd name="T215" fmla="*/ 3932 h 4957"/>
                              <a:gd name="T216" fmla="+- 0 9145 1134"/>
                              <a:gd name="T217" fmla="*/ T216 w 9071"/>
                              <a:gd name="T218" fmla="+- 0 3932 9655"/>
                              <a:gd name="T219" fmla="*/ 3932 h 4957"/>
                              <a:gd name="T220" fmla="+- 0 9198 1134"/>
                              <a:gd name="T221" fmla="*/ T220 w 9071"/>
                              <a:gd name="T222" fmla="+- 0 3872 9655"/>
                              <a:gd name="T223" fmla="*/ 3872 h 4957"/>
                              <a:gd name="T224" fmla="+- 0 9459 1134"/>
                              <a:gd name="T225" fmla="*/ T224 w 9071"/>
                              <a:gd name="T226" fmla="+- 0 3932 9655"/>
                              <a:gd name="T227" fmla="*/ 3932 h 4957"/>
                              <a:gd name="T228" fmla="+- 0 9580 1134"/>
                              <a:gd name="T229" fmla="*/ T228 w 9071"/>
                              <a:gd name="T230" fmla="+- 0 3932 9655"/>
                              <a:gd name="T231" fmla="*/ 3932 h 4957"/>
                              <a:gd name="T232" fmla="+- 0 9660 1134"/>
                              <a:gd name="T233" fmla="*/ T232 w 9071"/>
                              <a:gd name="T234" fmla="+- 0 3932 9655"/>
                              <a:gd name="T235" fmla="*/ 3932 h 4957"/>
                              <a:gd name="T236" fmla="+- 0 9720 1134"/>
                              <a:gd name="T237" fmla="*/ T236 w 9071"/>
                              <a:gd name="T238" fmla="+- 0 3932 9655"/>
                              <a:gd name="T239" fmla="*/ 3932 h 49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71" h="4957">
                                <a:moveTo>
                                  <a:pt x="1474" y="-5664"/>
                                </a:moveTo>
                                <a:lnTo>
                                  <a:pt x="8730" y="-5664"/>
                                </a:lnTo>
                                <a:lnTo>
                                  <a:pt x="8730" y="-9629"/>
                                </a:lnTo>
                                <a:lnTo>
                                  <a:pt x="1474" y="-9629"/>
                                </a:lnTo>
                                <a:lnTo>
                                  <a:pt x="1474" y="-5664"/>
                                </a:lnTo>
                                <a:close/>
                                <a:moveTo>
                                  <a:pt x="1474" y="-5664"/>
                                </a:moveTo>
                                <a:lnTo>
                                  <a:pt x="8730" y="-5664"/>
                                </a:lnTo>
                                <a:moveTo>
                                  <a:pt x="1499" y="-5783"/>
                                </a:moveTo>
                                <a:lnTo>
                                  <a:pt x="1499" y="-5664"/>
                                </a:lnTo>
                                <a:moveTo>
                                  <a:pt x="1664" y="-5723"/>
                                </a:moveTo>
                                <a:lnTo>
                                  <a:pt x="1664" y="-5664"/>
                                </a:lnTo>
                                <a:moveTo>
                                  <a:pt x="1760" y="-5723"/>
                                </a:moveTo>
                                <a:lnTo>
                                  <a:pt x="1760" y="-5664"/>
                                </a:lnTo>
                                <a:moveTo>
                                  <a:pt x="1828" y="-5723"/>
                                </a:moveTo>
                                <a:lnTo>
                                  <a:pt x="1828" y="-5664"/>
                                </a:lnTo>
                                <a:moveTo>
                                  <a:pt x="1881" y="-5723"/>
                                </a:moveTo>
                                <a:lnTo>
                                  <a:pt x="1881" y="-5664"/>
                                </a:lnTo>
                                <a:moveTo>
                                  <a:pt x="1925" y="-5723"/>
                                </a:moveTo>
                                <a:lnTo>
                                  <a:pt x="1925" y="-5664"/>
                                </a:lnTo>
                                <a:moveTo>
                                  <a:pt x="1961" y="-5723"/>
                                </a:moveTo>
                                <a:lnTo>
                                  <a:pt x="1961" y="-5664"/>
                                </a:lnTo>
                                <a:moveTo>
                                  <a:pt x="1993" y="-5723"/>
                                </a:moveTo>
                                <a:lnTo>
                                  <a:pt x="1993" y="-5664"/>
                                </a:lnTo>
                                <a:moveTo>
                                  <a:pt x="2021" y="-5723"/>
                                </a:moveTo>
                                <a:lnTo>
                                  <a:pt x="2021" y="-5664"/>
                                </a:lnTo>
                                <a:moveTo>
                                  <a:pt x="2046" y="-5783"/>
                                </a:moveTo>
                                <a:lnTo>
                                  <a:pt x="2046" y="-5664"/>
                                </a:lnTo>
                                <a:moveTo>
                                  <a:pt x="2211" y="-5723"/>
                                </a:moveTo>
                                <a:lnTo>
                                  <a:pt x="2211" y="-5664"/>
                                </a:lnTo>
                                <a:moveTo>
                                  <a:pt x="2307" y="-5723"/>
                                </a:moveTo>
                                <a:lnTo>
                                  <a:pt x="2307" y="-5664"/>
                                </a:lnTo>
                                <a:moveTo>
                                  <a:pt x="2375" y="-5723"/>
                                </a:moveTo>
                                <a:lnTo>
                                  <a:pt x="2375" y="-5664"/>
                                </a:lnTo>
                                <a:moveTo>
                                  <a:pt x="2428" y="-5723"/>
                                </a:moveTo>
                                <a:lnTo>
                                  <a:pt x="2428" y="-5664"/>
                                </a:lnTo>
                                <a:moveTo>
                                  <a:pt x="2472" y="-5723"/>
                                </a:moveTo>
                                <a:lnTo>
                                  <a:pt x="2472" y="-5664"/>
                                </a:lnTo>
                                <a:moveTo>
                                  <a:pt x="2508" y="-5723"/>
                                </a:moveTo>
                                <a:lnTo>
                                  <a:pt x="2508" y="-5664"/>
                                </a:lnTo>
                                <a:moveTo>
                                  <a:pt x="2540" y="-5723"/>
                                </a:moveTo>
                                <a:lnTo>
                                  <a:pt x="2540" y="-5664"/>
                                </a:lnTo>
                                <a:moveTo>
                                  <a:pt x="2568" y="-5723"/>
                                </a:moveTo>
                                <a:lnTo>
                                  <a:pt x="2568" y="-5664"/>
                                </a:lnTo>
                                <a:moveTo>
                                  <a:pt x="2593" y="-5783"/>
                                </a:moveTo>
                                <a:lnTo>
                                  <a:pt x="2593" y="-5664"/>
                                </a:lnTo>
                                <a:moveTo>
                                  <a:pt x="2758" y="-5723"/>
                                </a:moveTo>
                                <a:lnTo>
                                  <a:pt x="2758" y="-5664"/>
                                </a:lnTo>
                                <a:moveTo>
                                  <a:pt x="2854" y="-5723"/>
                                </a:moveTo>
                                <a:lnTo>
                                  <a:pt x="2854" y="-5664"/>
                                </a:lnTo>
                                <a:moveTo>
                                  <a:pt x="2922" y="-5723"/>
                                </a:moveTo>
                                <a:lnTo>
                                  <a:pt x="2922" y="-5664"/>
                                </a:lnTo>
                                <a:moveTo>
                                  <a:pt x="2975" y="-5723"/>
                                </a:moveTo>
                                <a:lnTo>
                                  <a:pt x="2975" y="-5664"/>
                                </a:lnTo>
                                <a:moveTo>
                                  <a:pt x="3019" y="-5723"/>
                                </a:moveTo>
                                <a:lnTo>
                                  <a:pt x="3019" y="-5664"/>
                                </a:lnTo>
                                <a:moveTo>
                                  <a:pt x="3055" y="-5723"/>
                                </a:moveTo>
                                <a:lnTo>
                                  <a:pt x="3055" y="-5664"/>
                                </a:lnTo>
                                <a:moveTo>
                                  <a:pt x="3087" y="-5723"/>
                                </a:moveTo>
                                <a:lnTo>
                                  <a:pt x="3087" y="-5664"/>
                                </a:lnTo>
                                <a:moveTo>
                                  <a:pt x="3115" y="-5723"/>
                                </a:moveTo>
                                <a:lnTo>
                                  <a:pt x="3115" y="-5664"/>
                                </a:lnTo>
                                <a:moveTo>
                                  <a:pt x="3140" y="-5783"/>
                                </a:moveTo>
                                <a:lnTo>
                                  <a:pt x="3140" y="-5664"/>
                                </a:lnTo>
                                <a:moveTo>
                                  <a:pt x="3305" y="-5723"/>
                                </a:moveTo>
                                <a:lnTo>
                                  <a:pt x="3305" y="-5664"/>
                                </a:lnTo>
                                <a:moveTo>
                                  <a:pt x="3401" y="-5723"/>
                                </a:moveTo>
                                <a:lnTo>
                                  <a:pt x="3401" y="-5664"/>
                                </a:lnTo>
                                <a:moveTo>
                                  <a:pt x="3469" y="-5723"/>
                                </a:moveTo>
                                <a:lnTo>
                                  <a:pt x="3469" y="-5664"/>
                                </a:lnTo>
                                <a:moveTo>
                                  <a:pt x="3522" y="-5723"/>
                                </a:moveTo>
                                <a:lnTo>
                                  <a:pt x="3522" y="-5664"/>
                                </a:lnTo>
                                <a:moveTo>
                                  <a:pt x="3566" y="-5723"/>
                                </a:moveTo>
                                <a:lnTo>
                                  <a:pt x="3566" y="-5664"/>
                                </a:lnTo>
                                <a:moveTo>
                                  <a:pt x="3602" y="-5723"/>
                                </a:moveTo>
                                <a:lnTo>
                                  <a:pt x="3602" y="-5664"/>
                                </a:lnTo>
                                <a:moveTo>
                                  <a:pt x="3634" y="-5723"/>
                                </a:moveTo>
                                <a:lnTo>
                                  <a:pt x="3634" y="-5664"/>
                                </a:lnTo>
                                <a:moveTo>
                                  <a:pt x="3662" y="-5723"/>
                                </a:moveTo>
                                <a:lnTo>
                                  <a:pt x="3662" y="-5664"/>
                                </a:lnTo>
                                <a:moveTo>
                                  <a:pt x="3687" y="-5783"/>
                                </a:moveTo>
                                <a:lnTo>
                                  <a:pt x="3687" y="-5664"/>
                                </a:lnTo>
                                <a:moveTo>
                                  <a:pt x="3852" y="-5723"/>
                                </a:moveTo>
                                <a:lnTo>
                                  <a:pt x="3852" y="-5664"/>
                                </a:lnTo>
                                <a:moveTo>
                                  <a:pt x="3948" y="-5723"/>
                                </a:moveTo>
                                <a:lnTo>
                                  <a:pt x="3948" y="-5664"/>
                                </a:lnTo>
                                <a:moveTo>
                                  <a:pt x="4017" y="-5723"/>
                                </a:moveTo>
                                <a:lnTo>
                                  <a:pt x="4017" y="-5664"/>
                                </a:lnTo>
                                <a:moveTo>
                                  <a:pt x="4070" y="-5723"/>
                                </a:moveTo>
                                <a:lnTo>
                                  <a:pt x="4070" y="-5664"/>
                                </a:lnTo>
                                <a:moveTo>
                                  <a:pt x="4113" y="-5723"/>
                                </a:moveTo>
                                <a:lnTo>
                                  <a:pt x="4113" y="-5664"/>
                                </a:lnTo>
                                <a:moveTo>
                                  <a:pt x="4150" y="-5723"/>
                                </a:moveTo>
                                <a:lnTo>
                                  <a:pt x="4150" y="-5664"/>
                                </a:lnTo>
                                <a:moveTo>
                                  <a:pt x="4181" y="-5723"/>
                                </a:moveTo>
                                <a:lnTo>
                                  <a:pt x="4181" y="-5664"/>
                                </a:lnTo>
                                <a:moveTo>
                                  <a:pt x="4209" y="-5723"/>
                                </a:moveTo>
                                <a:lnTo>
                                  <a:pt x="4209" y="-5664"/>
                                </a:lnTo>
                                <a:moveTo>
                                  <a:pt x="4234" y="-5783"/>
                                </a:moveTo>
                                <a:lnTo>
                                  <a:pt x="4234" y="-5664"/>
                                </a:lnTo>
                                <a:moveTo>
                                  <a:pt x="4399" y="-5723"/>
                                </a:moveTo>
                                <a:lnTo>
                                  <a:pt x="4399" y="-5664"/>
                                </a:lnTo>
                                <a:moveTo>
                                  <a:pt x="4495" y="-5723"/>
                                </a:moveTo>
                                <a:lnTo>
                                  <a:pt x="4495" y="-5664"/>
                                </a:lnTo>
                                <a:moveTo>
                                  <a:pt x="4564" y="-5723"/>
                                </a:moveTo>
                                <a:lnTo>
                                  <a:pt x="4564" y="-5664"/>
                                </a:lnTo>
                                <a:moveTo>
                                  <a:pt x="4617" y="-5723"/>
                                </a:moveTo>
                                <a:lnTo>
                                  <a:pt x="4617" y="-5664"/>
                                </a:lnTo>
                                <a:moveTo>
                                  <a:pt x="4660" y="-5723"/>
                                </a:moveTo>
                                <a:lnTo>
                                  <a:pt x="4660" y="-5664"/>
                                </a:lnTo>
                                <a:moveTo>
                                  <a:pt x="4697" y="-5723"/>
                                </a:moveTo>
                                <a:lnTo>
                                  <a:pt x="4697" y="-5664"/>
                                </a:lnTo>
                                <a:moveTo>
                                  <a:pt x="4728" y="-5723"/>
                                </a:moveTo>
                                <a:lnTo>
                                  <a:pt x="4728" y="-5664"/>
                                </a:lnTo>
                                <a:moveTo>
                                  <a:pt x="4756" y="-5723"/>
                                </a:moveTo>
                                <a:lnTo>
                                  <a:pt x="4756" y="-5664"/>
                                </a:lnTo>
                                <a:moveTo>
                                  <a:pt x="4781" y="-5783"/>
                                </a:moveTo>
                                <a:lnTo>
                                  <a:pt x="4781" y="-5664"/>
                                </a:lnTo>
                                <a:moveTo>
                                  <a:pt x="4946" y="-5723"/>
                                </a:moveTo>
                                <a:lnTo>
                                  <a:pt x="4946" y="-5664"/>
                                </a:lnTo>
                                <a:moveTo>
                                  <a:pt x="5042" y="-5723"/>
                                </a:moveTo>
                                <a:lnTo>
                                  <a:pt x="5042" y="-5664"/>
                                </a:lnTo>
                                <a:moveTo>
                                  <a:pt x="5111" y="-5723"/>
                                </a:moveTo>
                                <a:lnTo>
                                  <a:pt x="5111" y="-5664"/>
                                </a:lnTo>
                                <a:moveTo>
                                  <a:pt x="5164" y="-5723"/>
                                </a:moveTo>
                                <a:lnTo>
                                  <a:pt x="5164" y="-5664"/>
                                </a:lnTo>
                                <a:moveTo>
                                  <a:pt x="5207" y="-5723"/>
                                </a:moveTo>
                                <a:lnTo>
                                  <a:pt x="5207" y="-5664"/>
                                </a:lnTo>
                                <a:moveTo>
                                  <a:pt x="5244" y="-5723"/>
                                </a:moveTo>
                                <a:lnTo>
                                  <a:pt x="5244" y="-5664"/>
                                </a:lnTo>
                                <a:moveTo>
                                  <a:pt x="5275" y="-5723"/>
                                </a:moveTo>
                                <a:lnTo>
                                  <a:pt x="5275" y="-5664"/>
                                </a:lnTo>
                                <a:moveTo>
                                  <a:pt x="5303" y="-5723"/>
                                </a:moveTo>
                                <a:lnTo>
                                  <a:pt x="5303" y="-5664"/>
                                </a:lnTo>
                                <a:moveTo>
                                  <a:pt x="5328" y="-5783"/>
                                </a:moveTo>
                                <a:lnTo>
                                  <a:pt x="5328" y="-5664"/>
                                </a:lnTo>
                                <a:moveTo>
                                  <a:pt x="5493" y="-5723"/>
                                </a:moveTo>
                                <a:lnTo>
                                  <a:pt x="5493" y="-5664"/>
                                </a:lnTo>
                                <a:moveTo>
                                  <a:pt x="5589" y="-5723"/>
                                </a:moveTo>
                                <a:lnTo>
                                  <a:pt x="5589" y="-5664"/>
                                </a:lnTo>
                                <a:moveTo>
                                  <a:pt x="5658" y="-5723"/>
                                </a:moveTo>
                                <a:lnTo>
                                  <a:pt x="5658" y="-5664"/>
                                </a:lnTo>
                                <a:moveTo>
                                  <a:pt x="5711" y="-5723"/>
                                </a:moveTo>
                                <a:lnTo>
                                  <a:pt x="5711" y="-5664"/>
                                </a:lnTo>
                                <a:moveTo>
                                  <a:pt x="5754" y="-5723"/>
                                </a:moveTo>
                                <a:lnTo>
                                  <a:pt x="5754" y="-5664"/>
                                </a:lnTo>
                                <a:moveTo>
                                  <a:pt x="5791" y="-5723"/>
                                </a:moveTo>
                                <a:lnTo>
                                  <a:pt x="5791" y="-5664"/>
                                </a:lnTo>
                                <a:moveTo>
                                  <a:pt x="5823" y="-5723"/>
                                </a:moveTo>
                                <a:lnTo>
                                  <a:pt x="5823" y="-5664"/>
                                </a:lnTo>
                                <a:moveTo>
                                  <a:pt x="5850" y="-5723"/>
                                </a:moveTo>
                                <a:lnTo>
                                  <a:pt x="5850" y="-5664"/>
                                </a:lnTo>
                                <a:moveTo>
                                  <a:pt x="5876" y="-5783"/>
                                </a:moveTo>
                                <a:lnTo>
                                  <a:pt x="5876" y="-5664"/>
                                </a:lnTo>
                                <a:moveTo>
                                  <a:pt x="6040" y="-5723"/>
                                </a:moveTo>
                                <a:lnTo>
                                  <a:pt x="6040" y="-5664"/>
                                </a:lnTo>
                                <a:moveTo>
                                  <a:pt x="6137" y="-5723"/>
                                </a:moveTo>
                                <a:lnTo>
                                  <a:pt x="6137" y="-5664"/>
                                </a:lnTo>
                                <a:moveTo>
                                  <a:pt x="6205" y="-5723"/>
                                </a:moveTo>
                                <a:lnTo>
                                  <a:pt x="6205" y="-5664"/>
                                </a:lnTo>
                                <a:moveTo>
                                  <a:pt x="6258" y="-5723"/>
                                </a:moveTo>
                                <a:lnTo>
                                  <a:pt x="6258" y="-5664"/>
                                </a:lnTo>
                                <a:moveTo>
                                  <a:pt x="6301" y="-5723"/>
                                </a:moveTo>
                                <a:lnTo>
                                  <a:pt x="6301" y="-5664"/>
                                </a:lnTo>
                                <a:moveTo>
                                  <a:pt x="6338" y="-5723"/>
                                </a:moveTo>
                                <a:lnTo>
                                  <a:pt x="6338" y="-5664"/>
                                </a:lnTo>
                                <a:moveTo>
                                  <a:pt x="6370" y="-5723"/>
                                </a:moveTo>
                                <a:lnTo>
                                  <a:pt x="6370" y="-5664"/>
                                </a:lnTo>
                                <a:moveTo>
                                  <a:pt x="6398" y="-5723"/>
                                </a:moveTo>
                                <a:lnTo>
                                  <a:pt x="6398" y="-5664"/>
                                </a:lnTo>
                                <a:moveTo>
                                  <a:pt x="6423" y="-5783"/>
                                </a:moveTo>
                                <a:lnTo>
                                  <a:pt x="6423" y="-5664"/>
                                </a:lnTo>
                                <a:moveTo>
                                  <a:pt x="6587" y="-5723"/>
                                </a:moveTo>
                                <a:lnTo>
                                  <a:pt x="6587" y="-5664"/>
                                </a:lnTo>
                                <a:moveTo>
                                  <a:pt x="6684" y="-5723"/>
                                </a:moveTo>
                                <a:lnTo>
                                  <a:pt x="6684" y="-5664"/>
                                </a:lnTo>
                                <a:moveTo>
                                  <a:pt x="6752" y="-5723"/>
                                </a:moveTo>
                                <a:lnTo>
                                  <a:pt x="6752" y="-5664"/>
                                </a:lnTo>
                                <a:moveTo>
                                  <a:pt x="6805" y="-5723"/>
                                </a:moveTo>
                                <a:lnTo>
                                  <a:pt x="6805" y="-5664"/>
                                </a:lnTo>
                                <a:moveTo>
                                  <a:pt x="6848" y="-5723"/>
                                </a:moveTo>
                                <a:lnTo>
                                  <a:pt x="6848" y="-5664"/>
                                </a:lnTo>
                                <a:moveTo>
                                  <a:pt x="6885" y="-5723"/>
                                </a:moveTo>
                                <a:lnTo>
                                  <a:pt x="6885" y="-5664"/>
                                </a:lnTo>
                                <a:moveTo>
                                  <a:pt x="6917" y="-5723"/>
                                </a:moveTo>
                                <a:lnTo>
                                  <a:pt x="6917" y="-5664"/>
                                </a:lnTo>
                                <a:moveTo>
                                  <a:pt x="6945" y="-5723"/>
                                </a:moveTo>
                                <a:lnTo>
                                  <a:pt x="6945" y="-5664"/>
                                </a:lnTo>
                                <a:moveTo>
                                  <a:pt x="6970" y="-5783"/>
                                </a:moveTo>
                                <a:lnTo>
                                  <a:pt x="6970" y="-5664"/>
                                </a:lnTo>
                                <a:moveTo>
                                  <a:pt x="7134" y="-5723"/>
                                </a:moveTo>
                                <a:lnTo>
                                  <a:pt x="7134" y="-5664"/>
                                </a:lnTo>
                                <a:moveTo>
                                  <a:pt x="7231" y="-5723"/>
                                </a:moveTo>
                                <a:lnTo>
                                  <a:pt x="7231" y="-5664"/>
                                </a:lnTo>
                                <a:moveTo>
                                  <a:pt x="7299" y="-5723"/>
                                </a:moveTo>
                                <a:lnTo>
                                  <a:pt x="7299" y="-5664"/>
                                </a:lnTo>
                                <a:moveTo>
                                  <a:pt x="7352" y="-5723"/>
                                </a:moveTo>
                                <a:lnTo>
                                  <a:pt x="7352" y="-5664"/>
                                </a:lnTo>
                                <a:moveTo>
                                  <a:pt x="7395" y="-5723"/>
                                </a:moveTo>
                                <a:lnTo>
                                  <a:pt x="7395" y="-5664"/>
                                </a:lnTo>
                                <a:moveTo>
                                  <a:pt x="7432" y="-5723"/>
                                </a:moveTo>
                                <a:lnTo>
                                  <a:pt x="7432" y="-5664"/>
                                </a:lnTo>
                                <a:moveTo>
                                  <a:pt x="7464" y="-5723"/>
                                </a:moveTo>
                                <a:lnTo>
                                  <a:pt x="7464" y="-5664"/>
                                </a:lnTo>
                                <a:moveTo>
                                  <a:pt x="7492" y="-5723"/>
                                </a:moveTo>
                                <a:lnTo>
                                  <a:pt x="7492" y="-5664"/>
                                </a:lnTo>
                                <a:moveTo>
                                  <a:pt x="7517" y="-5783"/>
                                </a:moveTo>
                                <a:lnTo>
                                  <a:pt x="7517" y="-5664"/>
                                </a:lnTo>
                                <a:moveTo>
                                  <a:pt x="7681" y="-5723"/>
                                </a:moveTo>
                                <a:lnTo>
                                  <a:pt x="7681" y="-5664"/>
                                </a:lnTo>
                                <a:moveTo>
                                  <a:pt x="7778" y="-5723"/>
                                </a:moveTo>
                                <a:lnTo>
                                  <a:pt x="7778" y="-5664"/>
                                </a:lnTo>
                                <a:moveTo>
                                  <a:pt x="7846" y="-5723"/>
                                </a:moveTo>
                                <a:lnTo>
                                  <a:pt x="7846" y="-5664"/>
                                </a:lnTo>
                                <a:moveTo>
                                  <a:pt x="7899" y="-5723"/>
                                </a:moveTo>
                                <a:lnTo>
                                  <a:pt x="7899" y="-5664"/>
                                </a:lnTo>
                                <a:moveTo>
                                  <a:pt x="7943" y="-5723"/>
                                </a:moveTo>
                                <a:lnTo>
                                  <a:pt x="7943" y="-5664"/>
                                </a:lnTo>
                                <a:moveTo>
                                  <a:pt x="7979" y="-5723"/>
                                </a:moveTo>
                                <a:lnTo>
                                  <a:pt x="7979" y="-5664"/>
                                </a:lnTo>
                                <a:moveTo>
                                  <a:pt x="8011" y="-5723"/>
                                </a:moveTo>
                                <a:lnTo>
                                  <a:pt x="8011" y="-5664"/>
                                </a:lnTo>
                                <a:moveTo>
                                  <a:pt x="8039" y="-5723"/>
                                </a:moveTo>
                                <a:lnTo>
                                  <a:pt x="8039" y="-5664"/>
                                </a:lnTo>
                                <a:moveTo>
                                  <a:pt x="8064" y="-5783"/>
                                </a:moveTo>
                                <a:lnTo>
                                  <a:pt x="8064" y="-5664"/>
                                </a:lnTo>
                                <a:moveTo>
                                  <a:pt x="8229" y="-5723"/>
                                </a:moveTo>
                                <a:lnTo>
                                  <a:pt x="8229" y="-5664"/>
                                </a:lnTo>
                                <a:moveTo>
                                  <a:pt x="8325" y="-5723"/>
                                </a:moveTo>
                                <a:lnTo>
                                  <a:pt x="8325" y="-5664"/>
                                </a:lnTo>
                                <a:moveTo>
                                  <a:pt x="8393" y="-5723"/>
                                </a:moveTo>
                                <a:lnTo>
                                  <a:pt x="8393" y="-5664"/>
                                </a:lnTo>
                                <a:moveTo>
                                  <a:pt x="8446" y="-5723"/>
                                </a:moveTo>
                                <a:lnTo>
                                  <a:pt x="8446" y="-5664"/>
                                </a:lnTo>
                                <a:moveTo>
                                  <a:pt x="8490" y="-5723"/>
                                </a:moveTo>
                                <a:lnTo>
                                  <a:pt x="8490" y="-5664"/>
                                </a:lnTo>
                                <a:moveTo>
                                  <a:pt x="8526" y="-5723"/>
                                </a:moveTo>
                                <a:lnTo>
                                  <a:pt x="8526" y="-5664"/>
                                </a:lnTo>
                                <a:moveTo>
                                  <a:pt x="8558" y="-5723"/>
                                </a:moveTo>
                                <a:lnTo>
                                  <a:pt x="8558" y="-5664"/>
                                </a:lnTo>
                                <a:moveTo>
                                  <a:pt x="8586" y="-5723"/>
                                </a:moveTo>
                                <a:lnTo>
                                  <a:pt x="8586" y="-5664"/>
                                </a:lnTo>
                                <a:moveTo>
                                  <a:pt x="8611" y="-5783"/>
                                </a:moveTo>
                                <a:lnTo>
                                  <a:pt x="8611" y="-5664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608" y="26"/>
                            <a:ext cx="0" cy="3965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SpPr>
                          <a:spLocks/>
                        </wps:cNvSpPr>
                        <wps:spPr bwMode="auto">
                          <a:xfrm>
                            <a:off x="1133" y="9669"/>
                            <a:ext cx="8445" cy="4942"/>
                          </a:xfrm>
                          <a:custGeom>
                            <a:avLst/>
                            <a:gdLst>
                              <a:gd name="T0" fmla="+- 0 2717 1134"/>
                              <a:gd name="T1" fmla="*/ T0 w 8445"/>
                              <a:gd name="T2" fmla="+- 0 2097 9670"/>
                              <a:gd name="T3" fmla="*/ 2097 h 4942"/>
                              <a:gd name="T4" fmla="+- 0 2608 1134"/>
                              <a:gd name="T5" fmla="*/ T4 w 8445"/>
                              <a:gd name="T6" fmla="+- 0 165 9670"/>
                              <a:gd name="T7" fmla="*/ 165 h 4942"/>
                              <a:gd name="T8" fmla="+- 0 6661 1134"/>
                              <a:gd name="T9" fmla="*/ T8 w 8445"/>
                              <a:gd name="T10" fmla="+- 0 90 9670"/>
                              <a:gd name="T11" fmla="*/ 90 h 4942"/>
                              <a:gd name="T12" fmla="+- 0 7085 1134"/>
                              <a:gd name="T13" fmla="*/ T12 w 8445"/>
                              <a:gd name="T14" fmla="+- 0 1148 9670"/>
                              <a:gd name="T15" fmla="*/ 1148 h 4942"/>
                              <a:gd name="T16" fmla="+- 0 7282 1134"/>
                              <a:gd name="T17" fmla="*/ T16 w 8445"/>
                              <a:gd name="T18" fmla="+- 0 704 9670"/>
                              <a:gd name="T19" fmla="*/ 704 h 4942"/>
                              <a:gd name="T20" fmla="+- 0 7334 1134"/>
                              <a:gd name="T21" fmla="*/ T20 w 8445"/>
                              <a:gd name="T22" fmla="+- 0 425 9670"/>
                              <a:gd name="T23" fmla="*/ 425 h 4942"/>
                              <a:gd name="T24" fmla="+- 0 7429 1134"/>
                              <a:gd name="T25" fmla="*/ T24 w 8445"/>
                              <a:gd name="T26" fmla="+- 0 1078 9670"/>
                              <a:gd name="T27" fmla="*/ 1078 h 4942"/>
                              <a:gd name="T28" fmla="+- 0 7447 1134"/>
                              <a:gd name="T29" fmla="*/ T28 w 8445"/>
                              <a:gd name="T30" fmla="+- 0 467 9670"/>
                              <a:gd name="T31" fmla="*/ 467 h 4942"/>
                              <a:gd name="T32" fmla="+- 0 7463 1134"/>
                              <a:gd name="T33" fmla="*/ T32 w 8445"/>
                              <a:gd name="T34" fmla="+- 0 812 9670"/>
                              <a:gd name="T35" fmla="*/ 812 h 4942"/>
                              <a:gd name="T36" fmla="+- 0 7496 1134"/>
                              <a:gd name="T37" fmla="*/ T36 w 8445"/>
                              <a:gd name="T38" fmla="+- 0 933 9670"/>
                              <a:gd name="T39" fmla="*/ 933 h 4942"/>
                              <a:gd name="T40" fmla="+- 0 7536 1134"/>
                              <a:gd name="T41" fmla="*/ T40 w 8445"/>
                              <a:gd name="T42" fmla="+- 0 955 9670"/>
                              <a:gd name="T43" fmla="*/ 955 h 4942"/>
                              <a:gd name="T44" fmla="+- 0 7552 1134"/>
                              <a:gd name="T45" fmla="*/ T44 w 8445"/>
                              <a:gd name="T46" fmla="+- 0 1386 9670"/>
                              <a:gd name="T47" fmla="*/ 1386 h 4942"/>
                              <a:gd name="T48" fmla="+- 0 7583 1134"/>
                              <a:gd name="T49" fmla="*/ T48 w 8445"/>
                              <a:gd name="T50" fmla="+- 0 712 9670"/>
                              <a:gd name="T51" fmla="*/ 712 h 4942"/>
                              <a:gd name="T52" fmla="+- 0 7606 1134"/>
                              <a:gd name="T53" fmla="*/ T52 w 8445"/>
                              <a:gd name="T54" fmla="+- 0 1455 9670"/>
                              <a:gd name="T55" fmla="*/ 1455 h 4942"/>
                              <a:gd name="T56" fmla="+- 0 7632 1134"/>
                              <a:gd name="T57" fmla="*/ T56 w 8445"/>
                              <a:gd name="T58" fmla="+- 0 1047 9670"/>
                              <a:gd name="T59" fmla="*/ 1047 h 4942"/>
                              <a:gd name="T60" fmla="+- 0 7640 1134"/>
                              <a:gd name="T61" fmla="*/ T60 w 8445"/>
                              <a:gd name="T62" fmla="+- 0 944 9670"/>
                              <a:gd name="T63" fmla="*/ 944 h 4942"/>
                              <a:gd name="T64" fmla="+- 0 7670 1134"/>
                              <a:gd name="T65" fmla="*/ T64 w 8445"/>
                              <a:gd name="T66" fmla="+- 0 884 9670"/>
                              <a:gd name="T67" fmla="*/ 884 h 4942"/>
                              <a:gd name="T68" fmla="+- 0 7680 1134"/>
                              <a:gd name="T69" fmla="*/ T68 w 8445"/>
                              <a:gd name="T70" fmla="+- 0 1238 9670"/>
                              <a:gd name="T71" fmla="*/ 1238 h 4942"/>
                              <a:gd name="T72" fmla="+- 0 7701 1134"/>
                              <a:gd name="T73" fmla="*/ T72 w 8445"/>
                              <a:gd name="T74" fmla="+- 0 1205 9670"/>
                              <a:gd name="T75" fmla="*/ 1205 h 4942"/>
                              <a:gd name="T76" fmla="+- 0 7714 1134"/>
                              <a:gd name="T77" fmla="*/ T76 w 8445"/>
                              <a:gd name="T78" fmla="+- 0 1115 9670"/>
                              <a:gd name="T79" fmla="*/ 1115 h 4942"/>
                              <a:gd name="T80" fmla="+- 0 7729 1134"/>
                              <a:gd name="T81" fmla="*/ T80 w 8445"/>
                              <a:gd name="T82" fmla="+- 0 1351 9670"/>
                              <a:gd name="T83" fmla="*/ 1351 h 4942"/>
                              <a:gd name="T84" fmla="+- 0 7736 1134"/>
                              <a:gd name="T85" fmla="*/ T84 w 8445"/>
                              <a:gd name="T86" fmla="+- 0 1494 9670"/>
                              <a:gd name="T87" fmla="*/ 1494 h 4942"/>
                              <a:gd name="T88" fmla="+- 0 7747 1134"/>
                              <a:gd name="T89" fmla="*/ T88 w 8445"/>
                              <a:gd name="T90" fmla="+- 0 1304 9670"/>
                              <a:gd name="T91" fmla="*/ 1304 h 4942"/>
                              <a:gd name="T92" fmla="+- 0 7756 1134"/>
                              <a:gd name="T93" fmla="*/ T92 w 8445"/>
                              <a:gd name="T94" fmla="+- 0 718 9670"/>
                              <a:gd name="T95" fmla="*/ 718 h 4942"/>
                              <a:gd name="T96" fmla="+- 0 7764 1134"/>
                              <a:gd name="T97" fmla="*/ T96 w 8445"/>
                              <a:gd name="T98" fmla="+- 0 1204 9670"/>
                              <a:gd name="T99" fmla="*/ 1204 h 4942"/>
                              <a:gd name="T100" fmla="+- 0 7782 1134"/>
                              <a:gd name="T101" fmla="*/ T100 w 8445"/>
                              <a:gd name="T102" fmla="+- 0 1138 9670"/>
                              <a:gd name="T103" fmla="*/ 1138 h 4942"/>
                              <a:gd name="T104" fmla="+- 0 7793 1134"/>
                              <a:gd name="T105" fmla="*/ T104 w 8445"/>
                              <a:gd name="T106" fmla="+- 0 1368 9670"/>
                              <a:gd name="T107" fmla="*/ 1368 h 4942"/>
                              <a:gd name="T108" fmla="+- 0 7800 1134"/>
                              <a:gd name="T109" fmla="*/ T108 w 8445"/>
                              <a:gd name="T110" fmla="+- 0 1507 9670"/>
                              <a:gd name="T111" fmla="*/ 1507 h 4942"/>
                              <a:gd name="T112" fmla="+- 0 7804 1134"/>
                              <a:gd name="T113" fmla="*/ T112 w 8445"/>
                              <a:gd name="T114" fmla="+- 0 992 9670"/>
                              <a:gd name="T115" fmla="*/ 992 h 4942"/>
                              <a:gd name="T116" fmla="+- 0 7812 1134"/>
                              <a:gd name="T117" fmla="*/ T116 w 8445"/>
                              <a:gd name="T118" fmla="+- 0 775 9670"/>
                              <a:gd name="T119" fmla="*/ 775 h 4942"/>
                              <a:gd name="T120" fmla="+- 0 7824 1134"/>
                              <a:gd name="T121" fmla="*/ T120 w 8445"/>
                              <a:gd name="T122" fmla="+- 0 1304 9670"/>
                              <a:gd name="T123" fmla="*/ 1304 h 4942"/>
                              <a:gd name="T124" fmla="+- 0 7835 1134"/>
                              <a:gd name="T125" fmla="*/ T124 w 8445"/>
                              <a:gd name="T126" fmla="+- 0 1425 9670"/>
                              <a:gd name="T127" fmla="*/ 1425 h 4942"/>
                              <a:gd name="T128" fmla="+- 0 7838 1134"/>
                              <a:gd name="T129" fmla="*/ T128 w 8445"/>
                              <a:gd name="T130" fmla="+- 0 1499 9670"/>
                              <a:gd name="T131" fmla="*/ 1499 h 4942"/>
                              <a:gd name="T132" fmla="+- 0 7846 1134"/>
                              <a:gd name="T133" fmla="*/ T132 w 8445"/>
                              <a:gd name="T134" fmla="+- 0 887 9670"/>
                              <a:gd name="T135" fmla="*/ 887 h 4942"/>
                              <a:gd name="T136" fmla="+- 0 7852 1134"/>
                              <a:gd name="T137" fmla="*/ T136 w 8445"/>
                              <a:gd name="T138" fmla="+- 0 1160 9670"/>
                              <a:gd name="T139" fmla="*/ 1160 h 4942"/>
                              <a:gd name="T140" fmla="+- 0 7862 1134"/>
                              <a:gd name="T141" fmla="*/ T140 w 8445"/>
                              <a:gd name="T142" fmla="+- 0 1477 9670"/>
                              <a:gd name="T143" fmla="*/ 1477 h 4942"/>
                              <a:gd name="T144" fmla="+- 0 7864 1134"/>
                              <a:gd name="T145" fmla="*/ T144 w 8445"/>
                              <a:gd name="T146" fmla="+- 0 1520 9670"/>
                              <a:gd name="T147" fmla="*/ 1520 h 4942"/>
                              <a:gd name="T148" fmla="+- 0 7873 1134"/>
                              <a:gd name="T149" fmla="*/ T148 w 8445"/>
                              <a:gd name="T150" fmla="+- 0 1216 9670"/>
                              <a:gd name="T151" fmla="*/ 1216 h 4942"/>
                              <a:gd name="T152" fmla="+- 0 7884 1134"/>
                              <a:gd name="T153" fmla="*/ T152 w 8445"/>
                              <a:gd name="T154" fmla="+- 0 968 9670"/>
                              <a:gd name="T155" fmla="*/ 968 h 4942"/>
                              <a:gd name="T156" fmla="+- 0 7891 1134"/>
                              <a:gd name="T157" fmla="*/ T156 w 8445"/>
                              <a:gd name="T158" fmla="+- 0 1141 9670"/>
                              <a:gd name="T159" fmla="*/ 1141 h 4942"/>
                              <a:gd name="T160" fmla="+- 0 7896 1134"/>
                              <a:gd name="T161" fmla="*/ T160 w 8445"/>
                              <a:gd name="T162" fmla="+- 0 899 9670"/>
                              <a:gd name="T163" fmla="*/ 899 h 4942"/>
                              <a:gd name="T164" fmla="+- 0 7904 1134"/>
                              <a:gd name="T165" fmla="*/ T164 w 8445"/>
                              <a:gd name="T166" fmla="+- 0 786 9670"/>
                              <a:gd name="T167" fmla="*/ 786 h 4942"/>
                              <a:gd name="T168" fmla="+- 0 7907 1134"/>
                              <a:gd name="T169" fmla="*/ T168 w 8445"/>
                              <a:gd name="T170" fmla="+- 0 944 9670"/>
                              <a:gd name="T171" fmla="*/ 944 h 4942"/>
                              <a:gd name="T172" fmla="+- 0 7910 1134"/>
                              <a:gd name="T173" fmla="*/ T172 w 8445"/>
                              <a:gd name="T174" fmla="+- 0 769 9670"/>
                              <a:gd name="T175" fmla="*/ 769 h 4942"/>
                              <a:gd name="T176" fmla="+- 0 7914 1134"/>
                              <a:gd name="T177" fmla="*/ T176 w 8445"/>
                              <a:gd name="T178" fmla="+- 0 1030 9670"/>
                              <a:gd name="T179" fmla="*/ 1030 h 4942"/>
                              <a:gd name="T180" fmla="+- 0 7919 1134"/>
                              <a:gd name="T181" fmla="*/ T180 w 8445"/>
                              <a:gd name="T182" fmla="+- 0 882 9670"/>
                              <a:gd name="T183" fmla="*/ 882 h 4942"/>
                              <a:gd name="T184" fmla="+- 0 7924 1134"/>
                              <a:gd name="T185" fmla="*/ T184 w 8445"/>
                              <a:gd name="T186" fmla="+- 0 818 9670"/>
                              <a:gd name="T187" fmla="*/ 818 h 4942"/>
                              <a:gd name="T188" fmla="+- 0 7926 1134"/>
                              <a:gd name="T189" fmla="*/ T188 w 8445"/>
                              <a:gd name="T190" fmla="+- 0 1043 9670"/>
                              <a:gd name="T191" fmla="*/ 1043 h 4942"/>
                              <a:gd name="T192" fmla="+- 0 7933 1134"/>
                              <a:gd name="T193" fmla="*/ T192 w 8445"/>
                              <a:gd name="T194" fmla="+- 0 1569 9670"/>
                              <a:gd name="T195" fmla="*/ 1569 h 4942"/>
                              <a:gd name="T196" fmla="+- 0 7938 1134"/>
                              <a:gd name="T197" fmla="*/ T196 w 8445"/>
                              <a:gd name="T198" fmla="+- 0 1058 9670"/>
                              <a:gd name="T199" fmla="*/ 1058 h 4942"/>
                              <a:gd name="T200" fmla="+- 0 7942 1134"/>
                              <a:gd name="T201" fmla="*/ T200 w 8445"/>
                              <a:gd name="T202" fmla="+- 0 856 9670"/>
                              <a:gd name="T203" fmla="*/ 856 h 4942"/>
                              <a:gd name="T204" fmla="+- 0 7943 1134"/>
                              <a:gd name="T205" fmla="*/ T204 w 8445"/>
                              <a:gd name="T206" fmla="+- 0 1363 9670"/>
                              <a:gd name="T207" fmla="*/ 1363 h 4942"/>
                              <a:gd name="T208" fmla="+- 0 7956 1134"/>
                              <a:gd name="T209" fmla="*/ T208 w 8445"/>
                              <a:gd name="T210" fmla="+- 0 1276 9670"/>
                              <a:gd name="T211" fmla="*/ 1276 h 4942"/>
                              <a:gd name="T212" fmla="+- 0 7966 1134"/>
                              <a:gd name="T213" fmla="*/ T212 w 8445"/>
                              <a:gd name="T214" fmla="+- 0 1464 9670"/>
                              <a:gd name="T215" fmla="*/ 1464 h 4942"/>
                              <a:gd name="T216" fmla="+- 0 7975 1134"/>
                              <a:gd name="T217" fmla="*/ T216 w 8445"/>
                              <a:gd name="T218" fmla="+- 0 1268 9670"/>
                              <a:gd name="T219" fmla="*/ 1268 h 4942"/>
                              <a:gd name="T220" fmla="+- 0 7987 1134"/>
                              <a:gd name="T221" fmla="*/ T220 w 8445"/>
                              <a:gd name="T222" fmla="+- 0 1068 9670"/>
                              <a:gd name="T223" fmla="*/ 1068 h 4942"/>
                              <a:gd name="T224" fmla="+- 0 8014 1134"/>
                              <a:gd name="T225" fmla="*/ T224 w 8445"/>
                              <a:gd name="T226" fmla="+- 0 1001 9670"/>
                              <a:gd name="T227" fmla="*/ 1001 h 4942"/>
                              <a:gd name="T228" fmla="+- 0 8029 1134"/>
                              <a:gd name="T229" fmla="*/ T228 w 8445"/>
                              <a:gd name="T230" fmla="+- 0 1077 9670"/>
                              <a:gd name="T231" fmla="*/ 1077 h 4942"/>
                              <a:gd name="T232" fmla="+- 0 8042 1134"/>
                              <a:gd name="T233" fmla="*/ T232 w 8445"/>
                              <a:gd name="T234" fmla="+- 0 1117 9670"/>
                              <a:gd name="T235" fmla="*/ 1117 h 4942"/>
                              <a:gd name="T236" fmla="+- 0 8055 1134"/>
                              <a:gd name="T237" fmla="*/ T236 w 8445"/>
                              <a:gd name="T238" fmla="+- 0 1173 9670"/>
                              <a:gd name="T239" fmla="*/ 1173 h 4942"/>
                              <a:gd name="T240" fmla="+- 0 8074 1134"/>
                              <a:gd name="T241" fmla="*/ T240 w 8445"/>
                              <a:gd name="T242" fmla="+- 0 1069 9670"/>
                              <a:gd name="T243" fmla="*/ 1069 h 4942"/>
                              <a:gd name="T244" fmla="+- 0 8086 1134"/>
                              <a:gd name="T245" fmla="*/ T244 w 8445"/>
                              <a:gd name="T246" fmla="+- 0 1075 9670"/>
                              <a:gd name="T247" fmla="*/ 1075 h 4942"/>
                              <a:gd name="T248" fmla="+- 0 8097 1134"/>
                              <a:gd name="T249" fmla="*/ T248 w 8445"/>
                              <a:gd name="T250" fmla="+- 0 1068 9670"/>
                              <a:gd name="T251" fmla="*/ 1068 h 4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445" h="4942">
                                <a:moveTo>
                                  <a:pt x="1583" y="-5696"/>
                                </a:moveTo>
                                <a:lnTo>
                                  <a:pt x="1474" y="-5696"/>
                                </a:lnTo>
                                <a:moveTo>
                                  <a:pt x="1583" y="-5746"/>
                                </a:moveTo>
                                <a:lnTo>
                                  <a:pt x="1474" y="-5746"/>
                                </a:lnTo>
                                <a:moveTo>
                                  <a:pt x="1583" y="-5782"/>
                                </a:moveTo>
                                <a:lnTo>
                                  <a:pt x="1474" y="-5782"/>
                                </a:lnTo>
                                <a:moveTo>
                                  <a:pt x="1583" y="-5809"/>
                                </a:moveTo>
                                <a:lnTo>
                                  <a:pt x="1474" y="-5809"/>
                                </a:lnTo>
                                <a:moveTo>
                                  <a:pt x="1583" y="-5832"/>
                                </a:moveTo>
                                <a:lnTo>
                                  <a:pt x="1474" y="-5832"/>
                                </a:lnTo>
                                <a:moveTo>
                                  <a:pt x="1583" y="-5851"/>
                                </a:moveTo>
                                <a:lnTo>
                                  <a:pt x="1474" y="-5851"/>
                                </a:lnTo>
                                <a:moveTo>
                                  <a:pt x="1583" y="-5867"/>
                                </a:moveTo>
                                <a:lnTo>
                                  <a:pt x="1474" y="-5867"/>
                                </a:lnTo>
                                <a:moveTo>
                                  <a:pt x="1583" y="-5882"/>
                                </a:moveTo>
                                <a:lnTo>
                                  <a:pt x="1474" y="-5882"/>
                                </a:lnTo>
                                <a:moveTo>
                                  <a:pt x="1691" y="-5895"/>
                                </a:moveTo>
                                <a:lnTo>
                                  <a:pt x="1474" y="-5895"/>
                                </a:lnTo>
                                <a:moveTo>
                                  <a:pt x="1583" y="-5980"/>
                                </a:moveTo>
                                <a:lnTo>
                                  <a:pt x="1474" y="-5980"/>
                                </a:lnTo>
                                <a:moveTo>
                                  <a:pt x="1583" y="-6031"/>
                                </a:moveTo>
                                <a:lnTo>
                                  <a:pt x="1474" y="-6031"/>
                                </a:lnTo>
                                <a:moveTo>
                                  <a:pt x="1583" y="-6066"/>
                                </a:moveTo>
                                <a:lnTo>
                                  <a:pt x="1474" y="-6066"/>
                                </a:lnTo>
                                <a:moveTo>
                                  <a:pt x="1583" y="-6094"/>
                                </a:moveTo>
                                <a:lnTo>
                                  <a:pt x="1474" y="-6094"/>
                                </a:lnTo>
                                <a:moveTo>
                                  <a:pt x="1583" y="-6116"/>
                                </a:moveTo>
                                <a:lnTo>
                                  <a:pt x="1474" y="-6116"/>
                                </a:lnTo>
                                <a:moveTo>
                                  <a:pt x="1583" y="-6135"/>
                                </a:moveTo>
                                <a:lnTo>
                                  <a:pt x="1474" y="-6135"/>
                                </a:lnTo>
                                <a:moveTo>
                                  <a:pt x="1583" y="-6152"/>
                                </a:moveTo>
                                <a:lnTo>
                                  <a:pt x="1474" y="-6152"/>
                                </a:lnTo>
                                <a:moveTo>
                                  <a:pt x="1583" y="-6166"/>
                                </a:moveTo>
                                <a:lnTo>
                                  <a:pt x="1474" y="-6166"/>
                                </a:lnTo>
                                <a:moveTo>
                                  <a:pt x="1691" y="-6179"/>
                                </a:moveTo>
                                <a:lnTo>
                                  <a:pt x="1474" y="-6179"/>
                                </a:lnTo>
                                <a:moveTo>
                                  <a:pt x="1583" y="-6265"/>
                                </a:moveTo>
                                <a:lnTo>
                                  <a:pt x="1474" y="-6265"/>
                                </a:lnTo>
                                <a:moveTo>
                                  <a:pt x="1583" y="-6315"/>
                                </a:moveTo>
                                <a:lnTo>
                                  <a:pt x="1474" y="-6315"/>
                                </a:lnTo>
                                <a:moveTo>
                                  <a:pt x="1583" y="-6350"/>
                                </a:moveTo>
                                <a:lnTo>
                                  <a:pt x="1474" y="-6350"/>
                                </a:lnTo>
                                <a:moveTo>
                                  <a:pt x="1583" y="-6378"/>
                                </a:moveTo>
                                <a:lnTo>
                                  <a:pt x="1474" y="-6378"/>
                                </a:lnTo>
                                <a:moveTo>
                                  <a:pt x="1583" y="-6400"/>
                                </a:moveTo>
                                <a:lnTo>
                                  <a:pt x="1474" y="-6400"/>
                                </a:lnTo>
                                <a:moveTo>
                                  <a:pt x="1583" y="-6419"/>
                                </a:moveTo>
                                <a:lnTo>
                                  <a:pt x="1474" y="-6419"/>
                                </a:lnTo>
                                <a:moveTo>
                                  <a:pt x="1583" y="-6436"/>
                                </a:moveTo>
                                <a:lnTo>
                                  <a:pt x="1474" y="-6436"/>
                                </a:lnTo>
                                <a:moveTo>
                                  <a:pt x="1583" y="-6450"/>
                                </a:moveTo>
                                <a:lnTo>
                                  <a:pt x="1474" y="-6450"/>
                                </a:lnTo>
                                <a:moveTo>
                                  <a:pt x="1691" y="-6463"/>
                                </a:moveTo>
                                <a:lnTo>
                                  <a:pt x="1474" y="-6463"/>
                                </a:lnTo>
                                <a:moveTo>
                                  <a:pt x="1583" y="-6549"/>
                                </a:moveTo>
                                <a:lnTo>
                                  <a:pt x="1474" y="-6549"/>
                                </a:lnTo>
                                <a:moveTo>
                                  <a:pt x="1583" y="-6599"/>
                                </a:moveTo>
                                <a:lnTo>
                                  <a:pt x="1474" y="-6599"/>
                                </a:lnTo>
                                <a:moveTo>
                                  <a:pt x="1583" y="-6635"/>
                                </a:moveTo>
                                <a:lnTo>
                                  <a:pt x="1474" y="-6635"/>
                                </a:lnTo>
                                <a:moveTo>
                                  <a:pt x="1583" y="-6662"/>
                                </a:moveTo>
                                <a:lnTo>
                                  <a:pt x="1474" y="-6662"/>
                                </a:lnTo>
                                <a:moveTo>
                                  <a:pt x="1583" y="-6685"/>
                                </a:moveTo>
                                <a:lnTo>
                                  <a:pt x="1474" y="-6685"/>
                                </a:lnTo>
                                <a:moveTo>
                                  <a:pt x="1583" y="-6704"/>
                                </a:moveTo>
                                <a:lnTo>
                                  <a:pt x="1474" y="-6704"/>
                                </a:lnTo>
                                <a:moveTo>
                                  <a:pt x="1583" y="-6720"/>
                                </a:moveTo>
                                <a:lnTo>
                                  <a:pt x="1474" y="-6720"/>
                                </a:lnTo>
                                <a:moveTo>
                                  <a:pt x="1583" y="-6735"/>
                                </a:moveTo>
                                <a:lnTo>
                                  <a:pt x="1474" y="-6735"/>
                                </a:lnTo>
                                <a:moveTo>
                                  <a:pt x="1691" y="-6748"/>
                                </a:moveTo>
                                <a:lnTo>
                                  <a:pt x="1474" y="-6748"/>
                                </a:lnTo>
                                <a:moveTo>
                                  <a:pt x="1583" y="-6833"/>
                                </a:moveTo>
                                <a:lnTo>
                                  <a:pt x="1474" y="-6833"/>
                                </a:lnTo>
                                <a:moveTo>
                                  <a:pt x="1583" y="-6883"/>
                                </a:moveTo>
                                <a:lnTo>
                                  <a:pt x="1474" y="-6883"/>
                                </a:lnTo>
                                <a:moveTo>
                                  <a:pt x="1583" y="-6919"/>
                                </a:moveTo>
                                <a:lnTo>
                                  <a:pt x="1474" y="-6919"/>
                                </a:lnTo>
                                <a:moveTo>
                                  <a:pt x="1583" y="-6946"/>
                                </a:moveTo>
                                <a:lnTo>
                                  <a:pt x="1474" y="-6946"/>
                                </a:lnTo>
                                <a:moveTo>
                                  <a:pt x="1583" y="-6969"/>
                                </a:moveTo>
                                <a:lnTo>
                                  <a:pt x="1474" y="-6969"/>
                                </a:lnTo>
                                <a:moveTo>
                                  <a:pt x="1583" y="-6988"/>
                                </a:moveTo>
                                <a:lnTo>
                                  <a:pt x="1474" y="-6988"/>
                                </a:lnTo>
                                <a:moveTo>
                                  <a:pt x="1583" y="-7004"/>
                                </a:moveTo>
                                <a:lnTo>
                                  <a:pt x="1474" y="-7004"/>
                                </a:lnTo>
                                <a:moveTo>
                                  <a:pt x="1583" y="-7019"/>
                                </a:moveTo>
                                <a:lnTo>
                                  <a:pt x="1474" y="-7019"/>
                                </a:lnTo>
                                <a:moveTo>
                                  <a:pt x="1691" y="-7032"/>
                                </a:moveTo>
                                <a:lnTo>
                                  <a:pt x="1474" y="-7032"/>
                                </a:lnTo>
                                <a:moveTo>
                                  <a:pt x="1583" y="-7118"/>
                                </a:moveTo>
                                <a:lnTo>
                                  <a:pt x="1474" y="-7118"/>
                                </a:lnTo>
                                <a:moveTo>
                                  <a:pt x="1583" y="-7168"/>
                                </a:moveTo>
                                <a:lnTo>
                                  <a:pt x="1474" y="-7168"/>
                                </a:lnTo>
                                <a:moveTo>
                                  <a:pt x="1583" y="-7203"/>
                                </a:moveTo>
                                <a:lnTo>
                                  <a:pt x="1474" y="-7203"/>
                                </a:lnTo>
                                <a:moveTo>
                                  <a:pt x="1583" y="-7231"/>
                                </a:moveTo>
                                <a:lnTo>
                                  <a:pt x="1474" y="-7231"/>
                                </a:lnTo>
                                <a:moveTo>
                                  <a:pt x="1583" y="-7253"/>
                                </a:moveTo>
                                <a:lnTo>
                                  <a:pt x="1474" y="-7253"/>
                                </a:lnTo>
                                <a:moveTo>
                                  <a:pt x="1583" y="-7272"/>
                                </a:moveTo>
                                <a:lnTo>
                                  <a:pt x="1474" y="-7272"/>
                                </a:lnTo>
                                <a:moveTo>
                                  <a:pt x="1583" y="-7289"/>
                                </a:moveTo>
                                <a:lnTo>
                                  <a:pt x="1474" y="-7289"/>
                                </a:lnTo>
                                <a:moveTo>
                                  <a:pt x="1583" y="-7303"/>
                                </a:moveTo>
                                <a:lnTo>
                                  <a:pt x="1474" y="-7303"/>
                                </a:lnTo>
                                <a:moveTo>
                                  <a:pt x="1691" y="-7316"/>
                                </a:moveTo>
                                <a:lnTo>
                                  <a:pt x="1474" y="-7316"/>
                                </a:lnTo>
                                <a:moveTo>
                                  <a:pt x="1583" y="-7402"/>
                                </a:moveTo>
                                <a:lnTo>
                                  <a:pt x="1474" y="-7402"/>
                                </a:lnTo>
                                <a:moveTo>
                                  <a:pt x="1583" y="-7452"/>
                                </a:moveTo>
                                <a:lnTo>
                                  <a:pt x="1474" y="-7452"/>
                                </a:lnTo>
                                <a:moveTo>
                                  <a:pt x="1583" y="-7487"/>
                                </a:moveTo>
                                <a:lnTo>
                                  <a:pt x="1474" y="-7487"/>
                                </a:lnTo>
                                <a:moveTo>
                                  <a:pt x="1583" y="-7515"/>
                                </a:moveTo>
                                <a:lnTo>
                                  <a:pt x="1474" y="-7515"/>
                                </a:lnTo>
                                <a:moveTo>
                                  <a:pt x="1583" y="-7537"/>
                                </a:moveTo>
                                <a:lnTo>
                                  <a:pt x="1474" y="-7537"/>
                                </a:lnTo>
                                <a:moveTo>
                                  <a:pt x="1583" y="-7556"/>
                                </a:moveTo>
                                <a:lnTo>
                                  <a:pt x="1474" y="-7556"/>
                                </a:lnTo>
                                <a:moveTo>
                                  <a:pt x="1583" y="-7573"/>
                                </a:moveTo>
                                <a:lnTo>
                                  <a:pt x="1474" y="-7573"/>
                                </a:lnTo>
                                <a:moveTo>
                                  <a:pt x="1583" y="-7587"/>
                                </a:moveTo>
                                <a:lnTo>
                                  <a:pt x="1474" y="-7587"/>
                                </a:lnTo>
                                <a:moveTo>
                                  <a:pt x="1691" y="-7600"/>
                                </a:moveTo>
                                <a:lnTo>
                                  <a:pt x="1474" y="-7600"/>
                                </a:lnTo>
                                <a:moveTo>
                                  <a:pt x="1583" y="-7686"/>
                                </a:moveTo>
                                <a:lnTo>
                                  <a:pt x="1474" y="-7686"/>
                                </a:lnTo>
                                <a:moveTo>
                                  <a:pt x="1583" y="-7736"/>
                                </a:moveTo>
                                <a:lnTo>
                                  <a:pt x="1474" y="-7736"/>
                                </a:lnTo>
                                <a:moveTo>
                                  <a:pt x="1583" y="-7772"/>
                                </a:moveTo>
                                <a:lnTo>
                                  <a:pt x="1474" y="-7772"/>
                                </a:lnTo>
                                <a:moveTo>
                                  <a:pt x="1583" y="-7799"/>
                                </a:moveTo>
                                <a:lnTo>
                                  <a:pt x="1474" y="-7799"/>
                                </a:lnTo>
                                <a:moveTo>
                                  <a:pt x="1583" y="-7822"/>
                                </a:moveTo>
                                <a:lnTo>
                                  <a:pt x="1474" y="-7822"/>
                                </a:lnTo>
                                <a:moveTo>
                                  <a:pt x="1583" y="-7841"/>
                                </a:moveTo>
                                <a:lnTo>
                                  <a:pt x="1474" y="-7841"/>
                                </a:lnTo>
                                <a:moveTo>
                                  <a:pt x="1583" y="-7857"/>
                                </a:moveTo>
                                <a:lnTo>
                                  <a:pt x="1474" y="-7857"/>
                                </a:lnTo>
                                <a:moveTo>
                                  <a:pt x="1583" y="-7872"/>
                                </a:moveTo>
                                <a:lnTo>
                                  <a:pt x="1474" y="-7872"/>
                                </a:lnTo>
                                <a:moveTo>
                                  <a:pt x="1691" y="-7885"/>
                                </a:moveTo>
                                <a:lnTo>
                                  <a:pt x="1474" y="-7885"/>
                                </a:lnTo>
                                <a:moveTo>
                                  <a:pt x="1583" y="-7970"/>
                                </a:moveTo>
                                <a:lnTo>
                                  <a:pt x="1474" y="-7970"/>
                                </a:lnTo>
                                <a:moveTo>
                                  <a:pt x="1583" y="-8020"/>
                                </a:moveTo>
                                <a:lnTo>
                                  <a:pt x="1474" y="-8020"/>
                                </a:lnTo>
                                <a:moveTo>
                                  <a:pt x="1583" y="-8056"/>
                                </a:moveTo>
                                <a:lnTo>
                                  <a:pt x="1474" y="-8056"/>
                                </a:lnTo>
                                <a:moveTo>
                                  <a:pt x="1583" y="-8083"/>
                                </a:moveTo>
                                <a:lnTo>
                                  <a:pt x="1474" y="-8083"/>
                                </a:lnTo>
                                <a:moveTo>
                                  <a:pt x="1583" y="-8106"/>
                                </a:moveTo>
                                <a:lnTo>
                                  <a:pt x="1474" y="-8106"/>
                                </a:lnTo>
                                <a:moveTo>
                                  <a:pt x="1583" y="-8125"/>
                                </a:moveTo>
                                <a:lnTo>
                                  <a:pt x="1474" y="-8125"/>
                                </a:lnTo>
                                <a:moveTo>
                                  <a:pt x="1583" y="-8141"/>
                                </a:moveTo>
                                <a:lnTo>
                                  <a:pt x="1474" y="-8141"/>
                                </a:lnTo>
                                <a:moveTo>
                                  <a:pt x="1583" y="-8156"/>
                                </a:moveTo>
                                <a:lnTo>
                                  <a:pt x="1474" y="-8156"/>
                                </a:lnTo>
                                <a:moveTo>
                                  <a:pt x="1691" y="-8169"/>
                                </a:moveTo>
                                <a:lnTo>
                                  <a:pt x="1474" y="-8169"/>
                                </a:lnTo>
                                <a:moveTo>
                                  <a:pt x="1583" y="-8255"/>
                                </a:moveTo>
                                <a:lnTo>
                                  <a:pt x="1474" y="-8255"/>
                                </a:lnTo>
                                <a:moveTo>
                                  <a:pt x="1583" y="-8305"/>
                                </a:moveTo>
                                <a:lnTo>
                                  <a:pt x="1474" y="-8305"/>
                                </a:lnTo>
                                <a:moveTo>
                                  <a:pt x="1583" y="-8340"/>
                                </a:moveTo>
                                <a:lnTo>
                                  <a:pt x="1474" y="-8340"/>
                                </a:lnTo>
                                <a:moveTo>
                                  <a:pt x="1583" y="-8368"/>
                                </a:moveTo>
                                <a:lnTo>
                                  <a:pt x="1474" y="-8368"/>
                                </a:lnTo>
                                <a:moveTo>
                                  <a:pt x="1583" y="-8390"/>
                                </a:moveTo>
                                <a:lnTo>
                                  <a:pt x="1474" y="-8390"/>
                                </a:lnTo>
                                <a:moveTo>
                                  <a:pt x="1583" y="-8409"/>
                                </a:moveTo>
                                <a:lnTo>
                                  <a:pt x="1474" y="-8409"/>
                                </a:lnTo>
                                <a:moveTo>
                                  <a:pt x="1583" y="-8426"/>
                                </a:moveTo>
                                <a:lnTo>
                                  <a:pt x="1474" y="-8426"/>
                                </a:lnTo>
                                <a:moveTo>
                                  <a:pt x="1583" y="-8440"/>
                                </a:moveTo>
                                <a:lnTo>
                                  <a:pt x="1474" y="-8440"/>
                                </a:lnTo>
                                <a:moveTo>
                                  <a:pt x="1691" y="-8453"/>
                                </a:moveTo>
                                <a:lnTo>
                                  <a:pt x="1474" y="-8453"/>
                                </a:lnTo>
                                <a:moveTo>
                                  <a:pt x="1583" y="-8539"/>
                                </a:moveTo>
                                <a:lnTo>
                                  <a:pt x="1474" y="-8539"/>
                                </a:lnTo>
                                <a:moveTo>
                                  <a:pt x="1583" y="-8589"/>
                                </a:moveTo>
                                <a:lnTo>
                                  <a:pt x="1474" y="-8589"/>
                                </a:lnTo>
                                <a:moveTo>
                                  <a:pt x="1583" y="-8624"/>
                                </a:moveTo>
                                <a:lnTo>
                                  <a:pt x="1474" y="-8624"/>
                                </a:lnTo>
                                <a:moveTo>
                                  <a:pt x="1583" y="-8652"/>
                                </a:moveTo>
                                <a:lnTo>
                                  <a:pt x="1474" y="-8652"/>
                                </a:lnTo>
                                <a:moveTo>
                                  <a:pt x="1583" y="-8674"/>
                                </a:moveTo>
                                <a:lnTo>
                                  <a:pt x="1474" y="-8674"/>
                                </a:lnTo>
                                <a:moveTo>
                                  <a:pt x="1583" y="-8693"/>
                                </a:moveTo>
                                <a:lnTo>
                                  <a:pt x="1474" y="-8693"/>
                                </a:lnTo>
                                <a:moveTo>
                                  <a:pt x="1583" y="-8710"/>
                                </a:moveTo>
                                <a:lnTo>
                                  <a:pt x="1474" y="-8710"/>
                                </a:lnTo>
                                <a:moveTo>
                                  <a:pt x="1583" y="-8724"/>
                                </a:moveTo>
                                <a:lnTo>
                                  <a:pt x="1474" y="-8724"/>
                                </a:lnTo>
                                <a:moveTo>
                                  <a:pt x="1691" y="-8737"/>
                                </a:moveTo>
                                <a:lnTo>
                                  <a:pt x="1474" y="-8737"/>
                                </a:lnTo>
                                <a:moveTo>
                                  <a:pt x="1583" y="-8823"/>
                                </a:moveTo>
                                <a:lnTo>
                                  <a:pt x="1474" y="-8823"/>
                                </a:lnTo>
                                <a:moveTo>
                                  <a:pt x="1583" y="-8873"/>
                                </a:moveTo>
                                <a:lnTo>
                                  <a:pt x="1474" y="-8873"/>
                                </a:lnTo>
                                <a:moveTo>
                                  <a:pt x="1583" y="-8909"/>
                                </a:moveTo>
                                <a:lnTo>
                                  <a:pt x="1474" y="-8909"/>
                                </a:lnTo>
                                <a:moveTo>
                                  <a:pt x="1583" y="-8936"/>
                                </a:moveTo>
                                <a:lnTo>
                                  <a:pt x="1474" y="-8936"/>
                                </a:lnTo>
                                <a:moveTo>
                                  <a:pt x="1583" y="-8959"/>
                                </a:moveTo>
                                <a:lnTo>
                                  <a:pt x="1474" y="-8959"/>
                                </a:lnTo>
                                <a:moveTo>
                                  <a:pt x="1583" y="-8978"/>
                                </a:moveTo>
                                <a:lnTo>
                                  <a:pt x="1474" y="-8978"/>
                                </a:lnTo>
                                <a:moveTo>
                                  <a:pt x="1583" y="-8994"/>
                                </a:moveTo>
                                <a:lnTo>
                                  <a:pt x="1474" y="-8994"/>
                                </a:lnTo>
                                <a:moveTo>
                                  <a:pt x="1583" y="-9009"/>
                                </a:moveTo>
                                <a:lnTo>
                                  <a:pt x="1474" y="-9009"/>
                                </a:lnTo>
                                <a:moveTo>
                                  <a:pt x="1691" y="-9022"/>
                                </a:moveTo>
                                <a:lnTo>
                                  <a:pt x="1474" y="-9022"/>
                                </a:lnTo>
                                <a:moveTo>
                                  <a:pt x="1583" y="-9107"/>
                                </a:moveTo>
                                <a:lnTo>
                                  <a:pt x="1474" y="-9107"/>
                                </a:lnTo>
                                <a:moveTo>
                                  <a:pt x="1583" y="-9157"/>
                                </a:moveTo>
                                <a:lnTo>
                                  <a:pt x="1474" y="-9157"/>
                                </a:lnTo>
                                <a:moveTo>
                                  <a:pt x="1583" y="-9193"/>
                                </a:moveTo>
                                <a:lnTo>
                                  <a:pt x="1474" y="-9193"/>
                                </a:lnTo>
                                <a:moveTo>
                                  <a:pt x="1583" y="-9220"/>
                                </a:moveTo>
                                <a:lnTo>
                                  <a:pt x="1474" y="-9220"/>
                                </a:lnTo>
                                <a:moveTo>
                                  <a:pt x="1583" y="-9243"/>
                                </a:moveTo>
                                <a:lnTo>
                                  <a:pt x="1474" y="-9243"/>
                                </a:lnTo>
                                <a:moveTo>
                                  <a:pt x="1583" y="-9262"/>
                                </a:moveTo>
                                <a:lnTo>
                                  <a:pt x="1474" y="-9262"/>
                                </a:lnTo>
                                <a:moveTo>
                                  <a:pt x="1583" y="-9278"/>
                                </a:moveTo>
                                <a:lnTo>
                                  <a:pt x="1474" y="-9278"/>
                                </a:lnTo>
                                <a:moveTo>
                                  <a:pt x="1583" y="-9293"/>
                                </a:moveTo>
                                <a:lnTo>
                                  <a:pt x="1474" y="-9293"/>
                                </a:lnTo>
                                <a:moveTo>
                                  <a:pt x="1691" y="-9306"/>
                                </a:moveTo>
                                <a:lnTo>
                                  <a:pt x="1474" y="-9306"/>
                                </a:lnTo>
                                <a:moveTo>
                                  <a:pt x="1583" y="-9392"/>
                                </a:moveTo>
                                <a:lnTo>
                                  <a:pt x="1474" y="-9392"/>
                                </a:lnTo>
                                <a:moveTo>
                                  <a:pt x="1583" y="-9442"/>
                                </a:moveTo>
                                <a:lnTo>
                                  <a:pt x="1474" y="-9442"/>
                                </a:lnTo>
                                <a:moveTo>
                                  <a:pt x="1583" y="-9477"/>
                                </a:moveTo>
                                <a:lnTo>
                                  <a:pt x="1474" y="-9477"/>
                                </a:lnTo>
                                <a:moveTo>
                                  <a:pt x="1583" y="-9505"/>
                                </a:moveTo>
                                <a:lnTo>
                                  <a:pt x="1474" y="-9505"/>
                                </a:lnTo>
                                <a:moveTo>
                                  <a:pt x="1583" y="-9527"/>
                                </a:moveTo>
                                <a:lnTo>
                                  <a:pt x="1474" y="-9527"/>
                                </a:lnTo>
                                <a:moveTo>
                                  <a:pt x="1583" y="-9546"/>
                                </a:moveTo>
                                <a:lnTo>
                                  <a:pt x="1474" y="-9546"/>
                                </a:lnTo>
                                <a:moveTo>
                                  <a:pt x="1583" y="-9563"/>
                                </a:moveTo>
                                <a:lnTo>
                                  <a:pt x="1474" y="-9563"/>
                                </a:lnTo>
                                <a:moveTo>
                                  <a:pt x="1583" y="-9577"/>
                                </a:moveTo>
                                <a:lnTo>
                                  <a:pt x="1474" y="-9577"/>
                                </a:lnTo>
                                <a:moveTo>
                                  <a:pt x="1691" y="-9590"/>
                                </a:moveTo>
                                <a:lnTo>
                                  <a:pt x="1474" y="-9590"/>
                                </a:lnTo>
                                <a:moveTo>
                                  <a:pt x="1499" y="-9600"/>
                                </a:moveTo>
                                <a:lnTo>
                                  <a:pt x="1563" y="-9583"/>
                                </a:lnTo>
                                <a:lnTo>
                                  <a:pt x="1626" y="-9567"/>
                                </a:lnTo>
                                <a:lnTo>
                                  <a:pt x="1691" y="-9550"/>
                                </a:lnTo>
                                <a:lnTo>
                                  <a:pt x="1753" y="-9534"/>
                                </a:lnTo>
                                <a:lnTo>
                                  <a:pt x="1818" y="-9517"/>
                                </a:lnTo>
                                <a:lnTo>
                                  <a:pt x="1881" y="-9501"/>
                                </a:lnTo>
                                <a:lnTo>
                                  <a:pt x="1945" y="-9484"/>
                                </a:lnTo>
                                <a:lnTo>
                                  <a:pt x="2008" y="-9468"/>
                                </a:lnTo>
                                <a:lnTo>
                                  <a:pt x="2073" y="-9451"/>
                                </a:lnTo>
                                <a:lnTo>
                                  <a:pt x="2135" y="-9435"/>
                                </a:lnTo>
                                <a:lnTo>
                                  <a:pt x="2200" y="-9418"/>
                                </a:lnTo>
                                <a:lnTo>
                                  <a:pt x="2263" y="-9402"/>
                                </a:lnTo>
                                <a:lnTo>
                                  <a:pt x="2327" y="-9385"/>
                                </a:lnTo>
                                <a:lnTo>
                                  <a:pt x="2390" y="-9368"/>
                                </a:lnTo>
                                <a:lnTo>
                                  <a:pt x="2455" y="-9352"/>
                                </a:lnTo>
                                <a:lnTo>
                                  <a:pt x="2517" y="-9335"/>
                                </a:lnTo>
                                <a:lnTo>
                                  <a:pt x="2582" y="-9319"/>
                                </a:lnTo>
                                <a:lnTo>
                                  <a:pt x="2645" y="-9302"/>
                                </a:lnTo>
                                <a:lnTo>
                                  <a:pt x="2709" y="-9286"/>
                                </a:lnTo>
                                <a:lnTo>
                                  <a:pt x="2772" y="-9269"/>
                                </a:lnTo>
                                <a:lnTo>
                                  <a:pt x="2836" y="-9252"/>
                                </a:lnTo>
                                <a:lnTo>
                                  <a:pt x="2899" y="-9236"/>
                                </a:lnTo>
                                <a:lnTo>
                                  <a:pt x="2964" y="-9219"/>
                                </a:lnTo>
                                <a:lnTo>
                                  <a:pt x="3026" y="-9203"/>
                                </a:lnTo>
                                <a:lnTo>
                                  <a:pt x="3091" y="-9186"/>
                                </a:lnTo>
                                <a:lnTo>
                                  <a:pt x="3154" y="-9170"/>
                                </a:lnTo>
                                <a:lnTo>
                                  <a:pt x="3218" y="-9153"/>
                                </a:lnTo>
                                <a:lnTo>
                                  <a:pt x="3281" y="-9137"/>
                                </a:lnTo>
                                <a:lnTo>
                                  <a:pt x="3343" y="-9121"/>
                                </a:lnTo>
                                <a:lnTo>
                                  <a:pt x="3361" y="-9117"/>
                                </a:lnTo>
                                <a:lnTo>
                                  <a:pt x="3425" y="-9100"/>
                                </a:lnTo>
                                <a:lnTo>
                                  <a:pt x="3488" y="-9083"/>
                                </a:lnTo>
                                <a:lnTo>
                                  <a:pt x="3553" y="-9067"/>
                                </a:lnTo>
                                <a:lnTo>
                                  <a:pt x="3615" y="-9051"/>
                                </a:lnTo>
                                <a:lnTo>
                                  <a:pt x="3680" y="-9034"/>
                                </a:lnTo>
                                <a:lnTo>
                                  <a:pt x="3765" y="-9012"/>
                                </a:lnTo>
                                <a:lnTo>
                                  <a:pt x="3827" y="-8995"/>
                                </a:lnTo>
                                <a:lnTo>
                                  <a:pt x="3892" y="-8978"/>
                                </a:lnTo>
                                <a:lnTo>
                                  <a:pt x="3977" y="-8956"/>
                                </a:lnTo>
                                <a:lnTo>
                                  <a:pt x="4040" y="-8940"/>
                                </a:lnTo>
                                <a:lnTo>
                                  <a:pt x="4124" y="-8918"/>
                                </a:lnTo>
                                <a:lnTo>
                                  <a:pt x="4189" y="-8901"/>
                                </a:lnTo>
                                <a:lnTo>
                                  <a:pt x="4252" y="-8885"/>
                                </a:lnTo>
                                <a:lnTo>
                                  <a:pt x="4294" y="-8874"/>
                                </a:lnTo>
                                <a:lnTo>
                                  <a:pt x="4359" y="-8857"/>
                                </a:lnTo>
                                <a:lnTo>
                                  <a:pt x="4444" y="-8835"/>
                                </a:lnTo>
                                <a:lnTo>
                                  <a:pt x="4516" y="-8816"/>
                                </a:lnTo>
                                <a:lnTo>
                                  <a:pt x="4579" y="-8800"/>
                                </a:lnTo>
                                <a:lnTo>
                                  <a:pt x="4615" y="-8790"/>
                                </a:lnTo>
                                <a:lnTo>
                                  <a:pt x="4680" y="-8773"/>
                                </a:lnTo>
                                <a:lnTo>
                                  <a:pt x="4742" y="-8757"/>
                                </a:lnTo>
                                <a:lnTo>
                                  <a:pt x="4779" y="-8746"/>
                                </a:lnTo>
                                <a:lnTo>
                                  <a:pt x="4844" y="-8729"/>
                                </a:lnTo>
                                <a:lnTo>
                                  <a:pt x="4906" y="-8713"/>
                                </a:lnTo>
                                <a:lnTo>
                                  <a:pt x="4944" y="-8702"/>
                                </a:lnTo>
                                <a:lnTo>
                                  <a:pt x="5012" y="-8683"/>
                                </a:lnTo>
                                <a:lnTo>
                                  <a:pt x="5076" y="-8665"/>
                                </a:lnTo>
                                <a:lnTo>
                                  <a:pt x="5144" y="-8646"/>
                                </a:lnTo>
                                <a:lnTo>
                                  <a:pt x="5215" y="-8625"/>
                                </a:lnTo>
                                <a:lnTo>
                                  <a:pt x="5279" y="-8606"/>
                                </a:lnTo>
                                <a:lnTo>
                                  <a:pt x="5343" y="-8587"/>
                                </a:lnTo>
                                <a:lnTo>
                                  <a:pt x="5406" y="-8568"/>
                                </a:lnTo>
                                <a:lnTo>
                                  <a:pt x="5450" y="-8560"/>
                                </a:lnTo>
                                <a:lnTo>
                                  <a:pt x="5456" y="-8560"/>
                                </a:lnTo>
                                <a:lnTo>
                                  <a:pt x="5475" y="-8563"/>
                                </a:lnTo>
                                <a:lnTo>
                                  <a:pt x="5487" y="-8573"/>
                                </a:lnTo>
                                <a:lnTo>
                                  <a:pt x="5495" y="-8586"/>
                                </a:lnTo>
                                <a:lnTo>
                                  <a:pt x="5501" y="-8602"/>
                                </a:lnTo>
                                <a:lnTo>
                                  <a:pt x="5505" y="-8623"/>
                                </a:lnTo>
                                <a:lnTo>
                                  <a:pt x="5508" y="-8644"/>
                                </a:lnTo>
                                <a:lnTo>
                                  <a:pt x="5511" y="-8665"/>
                                </a:lnTo>
                                <a:lnTo>
                                  <a:pt x="5513" y="-8689"/>
                                </a:lnTo>
                                <a:lnTo>
                                  <a:pt x="5514" y="-8712"/>
                                </a:lnTo>
                                <a:lnTo>
                                  <a:pt x="5516" y="-8732"/>
                                </a:lnTo>
                                <a:lnTo>
                                  <a:pt x="5517" y="-8757"/>
                                </a:lnTo>
                                <a:lnTo>
                                  <a:pt x="5518" y="-8782"/>
                                </a:lnTo>
                                <a:lnTo>
                                  <a:pt x="5519" y="-8806"/>
                                </a:lnTo>
                                <a:lnTo>
                                  <a:pt x="5520" y="-8832"/>
                                </a:lnTo>
                                <a:lnTo>
                                  <a:pt x="5520" y="-8858"/>
                                </a:lnTo>
                                <a:lnTo>
                                  <a:pt x="5521" y="-8883"/>
                                </a:lnTo>
                                <a:lnTo>
                                  <a:pt x="5522" y="-8911"/>
                                </a:lnTo>
                                <a:lnTo>
                                  <a:pt x="5522" y="-8936"/>
                                </a:lnTo>
                                <a:lnTo>
                                  <a:pt x="5522" y="-8961"/>
                                </a:lnTo>
                                <a:lnTo>
                                  <a:pt x="5523" y="-8985"/>
                                </a:lnTo>
                                <a:lnTo>
                                  <a:pt x="5523" y="-9011"/>
                                </a:lnTo>
                                <a:lnTo>
                                  <a:pt x="5523" y="-9037"/>
                                </a:lnTo>
                                <a:lnTo>
                                  <a:pt x="5524" y="-9061"/>
                                </a:lnTo>
                                <a:lnTo>
                                  <a:pt x="5524" y="-9088"/>
                                </a:lnTo>
                                <a:lnTo>
                                  <a:pt x="5524" y="-9114"/>
                                </a:lnTo>
                                <a:lnTo>
                                  <a:pt x="5524" y="-9141"/>
                                </a:lnTo>
                                <a:lnTo>
                                  <a:pt x="5525" y="-9166"/>
                                </a:lnTo>
                                <a:lnTo>
                                  <a:pt x="5525" y="-9191"/>
                                </a:lnTo>
                                <a:lnTo>
                                  <a:pt x="5525" y="-9218"/>
                                </a:lnTo>
                                <a:lnTo>
                                  <a:pt x="5525" y="-9245"/>
                                </a:lnTo>
                                <a:lnTo>
                                  <a:pt x="5525" y="-9272"/>
                                </a:lnTo>
                                <a:lnTo>
                                  <a:pt x="5525" y="-9302"/>
                                </a:lnTo>
                                <a:lnTo>
                                  <a:pt x="5525" y="-9331"/>
                                </a:lnTo>
                                <a:lnTo>
                                  <a:pt x="5525" y="-9363"/>
                                </a:lnTo>
                                <a:lnTo>
                                  <a:pt x="5525" y="-9394"/>
                                </a:lnTo>
                                <a:lnTo>
                                  <a:pt x="5525" y="-9426"/>
                                </a:lnTo>
                                <a:lnTo>
                                  <a:pt x="5525" y="-9461"/>
                                </a:lnTo>
                                <a:lnTo>
                                  <a:pt x="5526" y="-9500"/>
                                </a:lnTo>
                                <a:lnTo>
                                  <a:pt x="5526" y="-9546"/>
                                </a:lnTo>
                                <a:lnTo>
                                  <a:pt x="5526" y="-9608"/>
                                </a:lnTo>
                                <a:lnTo>
                                  <a:pt x="5526" y="-9626"/>
                                </a:lnTo>
                                <a:lnTo>
                                  <a:pt x="5526" y="-9632"/>
                                </a:lnTo>
                                <a:lnTo>
                                  <a:pt x="5526" y="-9628"/>
                                </a:lnTo>
                                <a:lnTo>
                                  <a:pt x="5527" y="-9616"/>
                                </a:lnTo>
                                <a:lnTo>
                                  <a:pt x="5527" y="-9580"/>
                                </a:lnTo>
                                <a:lnTo>
                                  <a:pt x="5527" y="-9524"/>
                                </a:lnTo>
                                <a:lnTo>
                                  <a:pt x="5527" y="-9483"/>
                                </a:lnTo>
                                <a:lnTo>
                                  <a:pt x="5527" y="-9445"/>
                                </a:lnTo>
                                <a:lnTo>
                                  <a:pt x="5527" y="-9410"/>
                                </a:lnTo>
                                <a:lnTo>
                                  <a:pt x="5527" y="-9380"/>
                                </a:lnTo>
                                <a:lnTo>
                                  <a:pt x="5528" y="-9347"/>
                                </a:lnTo>
                                <a:lnTo>
                                  <a:pt x="5528" y="-9317"/>
                                </a:lnTo>
                                <a:lnTo>
                                  <a:pt x="5528" y="-9288"/>
                                </a:lnTo>
                                <a:lnTo>
                                  <a:pt x="5528" y="-9260"/>
                                </a:lnTo>
                                <a:lnTo>
                                  <a:pt x="5528" y="-9237"/>
                                </a:lnTo>
                                <a:lnTo>
                                  <a:pt x="5528" y="-9211"/>
                                </a:lnTo>
                                <a:lnTo>
                                  <a:pt x="5528" y="-9188"/>
                                </a:lnTo>
                                <a:lnTo>
                                  <a:pt x="5528" y="-9163"/>
                                </a:lnTo>
                                <a:lnTo>
                                  <a:pt x="5528" y="-9140"/>
                                </a:lnTo>
                                <a:lnTo>
                                  <a:pt x="5528" y="-9117"/>
                                </a:lnTo>
                                <a:lnTo>
                                  <a:pt x="5529" y="-9091"/>
                                </a:lnTo>
                                <a:lnTo>
                                  <a:pt x="5529" y="-9065"/>
                                </a:lnTo>
                                <a:lnTo>
                                  <a:pt x="5529" y="-9039"/>
                                </a:lnTo>
                                <a:lnTo>
                                  <a:pt x="5529" y="-9012"/>
                                </a:lnTo>
                                <a:lnTo>
                                  <a:pt x="5530" y="-8985"/>
                                </a:lnTo>
                                <a:lnTo>
                                  <a:pt x="5530" y="-8960"/>
                                </a:lnTo>
                                <a:lnTo>
                                  <a:pt x="5531" y="-8934"/>
                                </a:lnTo>
                                <a:lnTo>
                                  <a:pt x="5531" y="-8909"/>
                                </a:lnTo>
                                <a:lnTo>
                                  <a:pt x="5532" y="-8883"/>
                                </a:lnTo>
                                <a:lnTo>
                                  <a:pt x="5532" y="-8858"/>
                                </a:lnTo>
                                <a:lnTo>
                                  <a:pt x="5533" y="-8832"/>
                                </a:lnTo>
                                <a:lnTo>
                                  <a:pt x="5533" y="-8808"/>
                                </a:lnTo>
                                <a:lnTo>
                                  <a:pt x="5534" y="-8783"/>
                                </a:lnTo>
                                <a:lnTo>
                                  <a:pt x="5535" y="-8759"/>
                                </a:lnTo>
                                <a:lnTo>
                                  <a:pt x="5536" y="-8733"/>
                                </a:lnTo>
                                <a:lnTo>
                                  <a:pt x="5537" y="-8711"/>
                                </a:lnTo>
                                <a:lnTo>
                                  <a:pt x="5539" y="-8688"/>
                                </a:lnTo>
                                <a:lnTo>
                                  <a:pt x="5540" y="-8668"/>
                                </a:lnTo>
                                <a:lnTo>
                                  <a:pt x="5542" y="-8646"/>
                                </a:lnTo>
                                <a:lnTo>
                                  <a:pt x="5544" y="-8624"/>
                                </a:lnTo>
                                <a:lnTo>
                                  <a:pt x="5546" y="-8606"/>
                                </a:lnTo>
                                <a:lnTo>
                                  <a:pt x="5550" y="-8584"/>
                                </a:lnTo>
                                <a:lnTo>
                                  <a:pt x="5554" y="-8568"/>
                                </a:lnTo>
                                <a:lnTo>
                                  <a:pt x="5558" y="-8552"/>
                                </a:lnTo>
                                <a:lnTo>
                                  <a:pt x="5563" y="-8540"/>
                                </a:lnTo>
                                <a:lnTo>
                                  <a:pt x="5571" y="-8526"/>
                                </a:lnTo>
                                <a:lnTo>
                                  <a:pt x="5579" y="-8516"/>
                                </a:lnTo>
                                <a:lnTo>
                                  <a:pt x="5594" y="-8504"/>
                                </a:lnTo>
                                <a:lnTo>
                                  <a:pt x="5607" y="-8495"/>
                                </a:lnTo>
                                <a:lnTo>
                                  <a:pt x="5633" y="-8481"/>
                                </a:lnTo>
                                <a:lnTo>
                                  <a:pt x="5670" y="-8464"/>
                                </a:lnTo>
                                <a:lnTo>
                                  <a:pt x="5707" y="-8446"/>
                                </a:lnTo>
                                <a:lnTo>
                                  <a:pt x="5754" y="-8426"/>
                                </a:lnTo>
                                <a:lnTo>
                                  <a:pt x="5789" y="-8410"/>
                                </a:lnTo>
                                <a:lnTo>
                                  <a:pt x="5833" y="-8391"/>
                                </a:lnTo>
                                <a:lnTo>
                                  <a:pt x="5876" y="-8373"/>
                                </a:lnTo>
                                <a:lnTo>
                                  <a:pt x="5915" y="-8360"/>
                                </a:lnTo>
                                <a:lnTo>
                                  <a:pt x="5925" y="-8359"/>
                                </a:lnTo>
                                <a:lnTo>
                                  <a:pt x="5934" y="-8362"/>
                                </a:lnTo>
                                <a:lnTo>
                                  <a:pt x="5938" y="-8369"/>
                                </a:lnTo>
                                <a:lnTo>
                                  <a:pt x="5941" y="-8378"/>
                                </a:lnTo>
                                <a:lnTo>
                                  <a:pt x="5942" y="-8389"/>
                                </a:lnTo>
                                <a:lnTo>
                                  <a:pt x="5943" y="-8402"/>
                                </a:lnTo>
                                <a:lnTo>
                                  <a:pt x="5944" y="-8419"/>
                                </a:lnTo>
                                <a:lnTo>
                                  <a:pt x="5945" y="-8433"/>
                                </a:lnTo>
                                <a:lnTo>
                                  <a:pt x="5945" y="-8451"/>
                                </a:lnTo>
                                <a:lnTo>
                                  <a:pt x="5946" y="-8470"/>
                                </a:lnTo>
                                <a:lnTo>
                                  <a:pt x="5946" y="-8493"/>
                                </a:lnTo>
                                <a:lnTo>
                                  <a:pt x="5947" y="-8514"/>
                                </a:lnTo>
                                <a:lnTo>
                                  <a:pt x="5947" y="-8538"/>
                                </a:lnTo>
                                <a:lnTo>
                                  <a:pt x="5947" y="-8561"/>
                                </a:lnTo>
                                <a:lnTo>
                                  <a:pt x="5947" y="-8585"/>
                                </a:lnTo>
                                <a:lnTo>
                                  <a:pt x="5947" y="-8609"/>
                                </a:lnTo>
                                <a:lnTo>
                                  <a:pt x="5948" y="-8635"/>
                                </a:lnTo>
                                <a:lnTo>
                                  <a:pt x="5948" y="-8661"/>
                                </a:lnTo>
                                <a:lnTo>
                                  <a:pt x="5948" y="-8686"/>
                                </a:lnTo>
                                <a:lnTo>
                                  <a:pt x="5948" y="-8710"/>
                                </a:lnTo>
                                <a:lnTo>
                                  <a:pt x="5948" y="-8734"/>
                                </a:lnTo>
                                <a:lnTo>
                                  <a:pt x="5948" y="-8757"/>
                                </a:lnTo>
                                <a:lnTo>
                                  <a:pt x="5948" y="-8783"/>
                                </a:lnTo>
                                <a:lnTo>
                                  <a:pt x="5948" y="-8804"/>
                                </a:lnTo>
                                <a:lnTo>
                                  <a:pt x="5948" y="-8830"/>
                                </a:lnTo>
                                <a:lnTo>
                                  <a:pt x="5948" y="-8854"/>
                                </a:lnTo>
                                <a:lnTo>
                                  <a:pt x="5948" y="-8881"/>
                                </a:lnTo>
                                <a:lnTo>
                                  <a:pt x="5948" y="-8907"/>
                                </a:lnTo>
                                <a:lnTo>
                                  <a:pt x="5948" y="-8936"/>
                                </a:lnTo>
                                <a:lnTo>
                                  <a:pt x="5948" y="-8966"/>
                                </a:lnTo>
                                <a:lnTo>
                                  <a:pt x="5948" y="-8997"/>
                                </a:lnTo>
                                <a:lnTo>
                                  <a:pt x="5948" y="-9031"/>
                                </a:lnTo>
                                <a:lnTo>
                                  <a:pt x="5949" y="-9065"/>
                                </a:lnTo>
                                <a:lnTo>
                                  <a:pt x="5949" y="-9101"/>
                                </a:lnTo>
                                <a:lnTo>
                                  <a:pt x="5949" y="-9139"/>
                                </a:lnTo>
                                <a:lnTo>
                                  <a:pt x="5949" y="-9180"/>
                                </a:lnTo>
                                <a:lnTo>
                                  <a:pt x="5949" y="-9227"/>
                                </a:lnTo>
                                <a:lnTo>
                                  <a:pt x="5949" y="-9286"/>
                                </a:lnTo>
                                <a:lnTo>
                                  <a:pt x="5949" y="-9303"/>
                                </a:lnTo>
                                <a:lnTo>
                                  <a:pt x="5949" y="-9310"/>
                                </a:lnTo>
                                <a:lnTo>
                                  <a:pt x="5949" y="-9306"/>
                                </a:lnTo>
                                <a:lnTo>
                                  <a:pt x="5949" y="-9293"/>
                                </a:lnTo>
                                <a:lnTo>
                                  <a:pt x="5949" y="-9254"/>
                                </a:lnTo>
                                <a:lnTo>
                                  <a:pt x="5949" y="-9194"/>
                                </a:lnTo>
                                <a:lnTo>
                                  <a:pt x="5949" y="-9152"/>
                                </a:lnTo>
                                <a:lnTo>
                                  <a:pt x="5949" y="-9117"/>
                                </a:lnTo>
                                <a:lnTo>
                                  <a:pt x="5949" y="-9080"/>
                                </a:lnTo>
                                <a:lnTo>
                                  <a:pt x="5949" y="-9045"/>
                                </a:lnTo>
                                <a:lnTo>
                                  <a:pt x="5949" y="-9012"/>
                                </a:lnTo>
                                <a:lnTo>
                                  <a:pt x="5949" y="-8982"/>
                                </a:lnTo>
                                <a:lnTo>
                                  <a:pt x="5949" y="-8953"/>
                                </a:lnTo>
                                <a:lnTo>
                                  <a:pt x="5949" y="-8925"/>
                                </a:lnTo>
                                <a:lnTo>
                                  <a:pt x="5950" y="-8896"/>
                                </a:lnTo>
                                <a:lnTo>
                                  <a:pt x="5950" y="-8870"/>
                                </a:lnTo>
                                <a:lnTo>
                                  <a:pt x="5950" y="-8844"/>
                                </a:lnTo>
                                <a:lnTo>
                                  <a:pt x="5950" y="-8819"/>
                                </a:lnTo>
                                <a:lnTo>
                                  <a:pt x="5950" y="-8795"/>
                                </a:lnTo>
                                <a:lnTo>
                                  <a:pt x="5950" y="-8770"/>
                                </a:lnTo>
                                <a:lnTo>
                                  <a:pt x="5950" y="-8745"/>
                                </a:lnTo>
                                <a:lnTo>
                                  <a:pt x="5950" y="-8722"/>
                                </a:lnTo>
                                <a:lnTo>
                                  <a:pt x="5950" y="-8696"/>
                                </a:lnTo>
                                <a:lnTo>
                                  <a:pt x="5950" y="-8669"/>
                                </a:lnTo>
                                <a:lnTo>
                                  <a:pt x="5950" y="-8644"/>
                                </a:lnTo>
                                <a:lnTo>
                                  <a:pt x="5950" y="-8620"/>
                                </a:lnTo>
                                <a:lnTo>
                                  <a:pt x="5951" y="-8594"/>
                                </a:lnTo>
                                <a:lnTo>
                                  <a:pt x="5951" y="-8569"/>
                                </a:lnTo>
                                <a:lnTo>
                                  <a:pt x="5951" y="-8545"/>
                                </a:lnTo>
                                <a:lnTo>
                                  <a:pt x="5951" y="-8522"/>
                                </a:lnTo>
                                <a:lnTo>
                                  <a:pt x="5951" y="-8502"/>
                                </a:lnTo>
                                <a:lnTo>
                                  <a:pt x="5952" y="-8481"/>
                                </a:lnTo>
                                <a:lnTo>
                                  <a:pt x="5952" y="-8461"/>
                                </a:lnTo>
                                <a:lnTo>
                                  <a:pt x="5953" y="-8445"/>
                                </a:lnTo>
                                <a:lnTo>
                                  <a:pt x="5953" y="-8429"/>
                                </a:lnTo>
                                <a:lnTo>
                                  <a:pt x="5954" y="-8412"/>
                                </a:lnTo>
                                <a:lnTo>
                                  <a:pt x="5955" y="-8396"/>
                                </a:lnTo>
                                <a:lnTo>
                                  <a:pt x="5956" y="-8382"/>
                                </a:lnTo>
                                <a:lnTo>
                                  <a:pt x="5958" y="-8371"/>
                                </a:lnTo>
                                <a:lnTo>
                                  <a:pt x="5960" y="-8361"/>
                                </a:lnTo>
                                <a:lnTo>
                                  <a:pt x="5965" y="-8355"/>
                                </a:lnTo>
                                <a:lnTo>
                                  <a:pt x="5978" y="-8351"/>
                                </a:lnTo>
                                <a:lnTo>
                                  <a:pt x="5980" y="-8350"/>
                                </a:lnTo>
                                <a:lnTo>
                                  <a:pt x="5999" y="-8355"/>
                                </a:lnTo>
                                <a:lnTo>
                                  <a:pt x="6017" y="-8366"/>
                                </a:lnTo>
                                <a:lnTo>
                                  <a:pt x="6030" y="-8383"/>
                                </a:lnTo>
                                <a:lnTo>
                                  <a:pt x="6040" y="-8401"/>
                                </a:lnTo>
                                <a:lnTo>
                                  <a:pt x="6047" y="-8420"/>
                                </a:lnTo>
                                <a:lnTo>
                                  <a:pt x="6054" y="-8440"/>
                                </a:lnTo>
                                <a:lnTo>
                                  <a:pt x="6060" y="-8465"/>
                                </a:lnTo>
                                <a:lnTo>
                                  <a:pt x="6063" y="-8486"/>
                                </a:lnTo>
                                <a:lnTo>
                                  <a:pt x="6067" y="-8509"/>
                                </a:lnTo>
                                <a:lnTo>
                                  <a:pt x="6071" y="-8533"/>
                                </a:lnTo>
                                <a:lnTo>
                                  <a:pt x="6073" y="-8557"/>
                                </a:lnTo>
                                <a:lnTo>
                                  <a:pt x="6076" y="-8580"/>
                                </a:lnTo>
                                <a:lnTo>
                                  <a:pt x="6078" y="-8606"/>
                                </a:lnTo>
                                <a:lnTo>
                                  <a:pt x="6080" y="-8632"/>
                                </a:lnTo>
                                <a:lnTo>
                                  <a:pt x="6082" y="-8659"/>
                                </a:lnTo>
                                <a:lnTo>
                                  <a:pt x="6083" y="-8686"/>
                                </a:lnTo>
                                <a:lnTo>
                                  <a:pt x="6085" y="-8710"/>
                                </a:lnTo>
                                <a:lnTo>
                                  <a:pt x="6086" y="-8735"/>
                                </a:lnTo>
                                <a:lnTo>
                                  <a:pt x="6087" y="-8761"/>
                                </a:lnTo>
                                <a:lnTo>
                                  <a:pt x="6088" y="-8786"/>
                                </a:lnTo>
                                <a:lnTo>
                                  <a:pt x="6089" y="-8814"/>
                                </a:lnTo>
                                <a:lnTo>
                                  <a:pt x="6090" y="-8841"/>
                                </a:lnTo>
                                <a:lnTo>
                                  <a:pt x="6090" y="-8866"/>
                                </a:lnTo>
                                <a:lnTo>
                                  <a:pt x="6091" y="-8894"/>
                                </a:lnTo>
                                <a:lnTo>
                                  <a:pt x="6091" y="-8922"/>
                                </a:lnTo>
                                <a:lnTo>
                                  <a:pt x="6092" y="-8947"/>
                                </a:lnTo>
                                <a:lnTo>
                                  <a:pt x="6092" y="-8973"/>
                                </a:lnTo>
                                <a:lnTo>
                                  <a:pt x="6093" y="-8999"/>
                                </a:lnTo>
                                <a:lnTo>
                                  <a:pt x="6093" y="-9026"/>
                                </a:lnTo>
                                <a:lnTo>
                                  <a:pt x="6093" y="-9054"/>
                                </a:lnTo>
                                <a:lnTo>
                                  <a:pt x="6094" y="-9082"/>
                                </a:lnTo>
                                <a:lnTo>
                                  <a:pt x="6094" y="-9111"/>
                                </a:lnTo>
                                <a:lnTo>
                                  <a:pt x="6094" y="-9140"/>
                                </a:lnTo>
                                <a:lnTo>
                                  <a:pt x="6094" y="-9169"/>
                                </a:lnTo>
                                <a:lnTo>
                                  <a:pt x="6095" y="-9197"/>
                                </a:lnTo>
                                <a:lnTo>
                                  <a:pt x="6095" y="-9226"/>
                                </a:lnTo>
                                <a:lnTo>
                                  <a:pt x="6095" y="-9260"/>
                                </a:lnTo>
                                <a:lnTo>
                                  <a:pt x="6096" y="-9325"/>
                                </a:lnTo>
                                <a:lnTo>
                                  <a:pt x="6096" y="-9334"/>
                                </a:lnTo>
                                <a:lnTo>
                                  <a:pt x="6096" y="-9336"/>
                                </a:lnTo>
                                <a:lnTo>
                                  <a:pt x="6096" y="-9334"/>
                                </a:lnTo>
                                <a:lnTo>
                                  <a:pt x="6096" y="-9320"/>
                                </a:lnTo>
                                <a:lnTo>
                                  <a:pt x="6097" y="-9260"/>
                                </a:lnTo>
                                <a:lnTo>
                                  <a:pt x="6097" y="-9227"/>
                                </a:lnTo>
                                <a:lnTo>
                                  <a:pt x="6097" y="-9198"/>
                                </a:lnTo>
                                <a:lnTo>
                                  <a:pt x="6097" y="-9170"/>
                                </a:lnTo>
                                <a:lnTo>
                                  <a:pt x="6098" y="-9142"/>
                                </a:lnTo>
                                <a:lnTo>
                                  <a:pt x="6098" y="-9114"/>
                                </a:lnTo>
                                <a:lnTo>
                                  <a:pt x="6098" y="-9087"/>
                                </a:lnTo>
                                <a:lnTo>
                                  <a:pt x="6098" y="-9060"/>
                                </a:lnTo>
                                <a:lnTo>
                                  <a:pt x="6099" y="-9032"/>
                                </a:lnTo>
                                <a:lnTo>
                                  <a:pt x="6099" y="-9006"/>
                                </a:lnTo>
                                <a:lnTo>
                                  <a:pt x="6099" y="-8978"/>
                                </a:lnTo>
                                <a:lnTo>
                                  <a:pt x="6100" y="-8951"/>
                                </a:lnTo>
                                <a:lnTo>
                                  <a:pt x="6100" y="-8924"/>
                                </a:lnTo>
                                <a:lnTo>
                                  <a:pt x="6101" y="-8898"/>
                                </a:lnTo>
                                <a:lnTo>
                                  <a:pt x="6101" y="-8874"/>
                                </a:lnTo>
                                <a:lnTo>
                                  <a:pt x="6102" y="-8848"/>
                                </a:lnTo>
                                <a:lnTo>
                                  <a:pt x="6103" y="-8824"/>
                                </a:lnTo>
                                <a:lnTo>
                                  <a:pt x="6103" y="-8798"/>
                                </a:lnTo>
                                <a:lnTo>
                                  <a:pt x="6104" y="-8771"/>
                                </a:lnTo>
                                <a:lnTo>
                                  <a:pt x="6105" y="-8743"/>
                                </a:lnTo>
                                <a:lnTo>
                                  <a:pt x="6106" y="-8717"/>
                                </a:lnTo>
                                <a:lnTo>
                                  <a:pt x="6107" y="-8688"/>
                                </a:lnTo>
                                <a:lnTo>
                                  <a:pt x="6109" y="-8663"/>
                                </a:lnTo>
                                <a:lnTo>
                                  <a:pt x="6110" y="-8638"/>
                                </a:lnTo>
                                <a:lnTo>
                                  <a:pt x="6112" y="-8612"/>
                                </a:lnTo>
                                <a:lnTo>
                                  <a:pt x="6113" y="-8586"/>
                                </a:lnTo>
                                <a:lnTo>
                                  <a:pt x="6115" y="-8561"/>
                                </a:lnTo>
                                <a:lnTo>
                                  <a:pt x="6118" y="-8535"/>
                                </a:lnTo>
                                <a:lnTo>
                                  <a:pt x="6120" y="-8508"/>
                                </a:lnTo>
                                <a:lnTo>
                                  <a:pt x="6123" y="-8486"/>
                                </a:lnTo>
                                <a:lnTo>
                                  <a:pt x="6126" y="-8464"/>
                                </a:lnTo>
                                <a:lnTo>
                                  <a:pt x="6130" y="-8441"/>
                                </a:lnTo>
                                <a:lnTo>
                                  <a:pt x="6133" y="-8423"/>
                                </a:lnTo>
                                <a:lnTo>
                                  <a:pt x="6138" y="-8406"/>
                                </a:lnTo>
                                <a:lnTo>
                                  <a:pt x="6142" y="-8395"/>
                                </a:lnTo>
                                <a:lnTo>
                                  <a:pt x="6144" y="-8392"/>
                                </a:lnTo>
                                <a:lnTo>
                                  <a:pt x="6145" y="-8394"/>
                                </a:lnTo>
                                <a:lnTo>
                                  <a:pt x="6146" y="-8402"/>
                                </a:lnTo>
                                <a:lnTo>
                                  <a:pt x="6146" y="-8413"/>
                                </a:lnTo>
                                <a:lnTo>
                                  <a:pt x="6147" y="-8424"/>
                                </a:lnTo>
                                <a:lnTo>
                                  <a:pt x="6147" y="-8439"/>
                                </a:lnTo>
                                <a:lnTo>
                                  <a:pt x="6147" y="-8456"/>
                                </a:lnTo>
                                <a:lnTo>
                                  <a:pt x="6147" y="-8475"/>
                                </a:lnTo>
                                <a:lnTo>
                                  <a:pt x="6147" y="-8493"/>
                                </a:lnTo>
                                <a:lnTo>
                                  <a:pt x="6147" y="-8512"/>
                                </a:lnTo>
                                <a:lnTo>
                                  <a:pt x="6147" y="-8532"/>
                                </a:lnTo>
                                <a:lnTo>
                                  <a:pt x="6147" y="-8553"/>
                                </a:lnTo>
                                <a:lnTo>
                                  <a:pt x="6147" y="-8574"/>
                                </a:lnTo>
                                <a:lnTo>
                                  <a:pt x="6147" y="-8598"/>
                                </a:lnTo>
                                <a:lnTo>
                                  <a:pt x="6147" y="-8624"/>
                                </a:lnTo>
                                <a:lnTo>
                                  <a:pt x="6147" y="-8651"/>
                                </a:lnTo>
                                <a:lnTo>
                                  <a:pt x="6147" y="-8678"/>
                                </a:lnTo>
                                <a:lnTo>
                                  <a:pt x="6147" y="-8706"/>
                                </a:lnTo>
                                <a:lnTo>
                                  <a:pt x="6147" y="-8735"/>
                                </a:lnTo>
                                <a:lnTo>
                                  <a:pt x="6147" y="-8770"/>
                                </a:lnTo>
                                <a:lnTo>
                                  <a:pt x="6147" y="-8805"/>
                                </a:lnTo>
                                <a:lnTo>
                                  <a:pt x="6147" y="-8842"/>
                                </a:lnTo>
                                <a:lnTo>
                                  <a:pt x="6147" y="-8883"/>
                                </a:lnTo>
                                <a:lnTo>
                                  <a:pt x="6147" y="-8924"/>
                                </a:lnTo>
                                <a:lnTo>
                                  <a:pt x="6147" y="-8988"/>
                                </a:lnTo>
                                <a:lnTo>
                                  <a:pt x="6147" y="-9021"/>
                                </a:lnTo>
                                <a:lnTo>
                                  <a:pt x="6148" y="-9035"/>
                                </a:lnTo>
                                <a:lnTo>
                                  <a:pt x="6148" y="-9039"/>
                                </a:lnTo>
                                <a:lnTo>
                                  <a:pt x="6148" y="-9034"/>
                                </a:lnTo>
                                <a:lnTo>
                                  <a:pt x="6148" y="-9018"/>
                                </a:lnTo>
                                <a:lnTo>
                                  <a:pt x="6148" y="-8966"/>
                                </a:lnTo>
                                <a:lnTo>
                                  <a:pt x="6148" y="-8916"/>
                                </a:lnTo>
                                <a:lnTo>
                                  <a:pt x="6148" y="-8876"/>
                                </a:lnTo>
                                <a:lnTo>
                                  <a:pt x="6148" y="-8837"/>
                                </a:lnTo>
                                <a:lnTo>
                                  <a:pt x="6148" y="-8802"/>
                                </a:lnTo>
                                <a:lnTo>
                                  <a:pt x="6148" y="-8766"/>
                                </a:lnTo>
                                <a:lnTo>
                                  <a:pt x="6148" y="-8733"/>
                                </a:lnTo>
                                <a:lnTo>
                                  <a:pt x="6148" y="-8704"/>
                                </a:lnTo>
                                <a:lnTo>
                                  <a:pt x="6148" y="-8676"/>
                                </a:lnTo>
                                <a:lnTo>
                                  <a:pt x="6148" y="-8650"/>
                                </a:lnTo>
                                <a:lnTo>
                                  <a:pt x="6148" y="-8620"/>
                                </a:lnTo>
                                <a:lnTo>
                                  <a:pt x="6148" y="-8594"/>
                                </a:lnTo>
                                <a:lnTo>
                                  <a:pt x="6148" y="-8571"/>
                                </a:lnTo>
                                <a:lnTo>
                                  <a:pt x="6148" y="-8550"/>
                                </a:lnTo>
                                <a:lnTo>
                                  <a:pt x="6148" y="-8531"/>
                                </a:lnTo>
                                <a:lnTo>
                                  <a:pt x="6148" y="-8512"/>
                                </a:lnTo>
                                <a:lnTo>
                                  <a:pt x="6148" y="-8495"/>
                                </a:lnTo>
                                <a:lnTo>
                                  <a:pt x="6148" y="-8479"/>
                                </a:lnTo>
                                <a:lnTo>
                                  <a:pt x="6148" y="-8460"/>
                                </a:lnTo>
                                <a:lnTo>
                                  <a:pt x="6148" y="-8444"/>
                                </a:lnTo>
                                <a:lnTo>
                                  <a:pt x="6148" y="-8428"/>
                                </a:lnTo>
                                <a:lnTo>
                                  <a:pt x="6149" y="-8416"/>
                                </a:lnTo>
                                <a:lnTo>
                                  <a:pt x="6149" y="-8405"/>
                                </a:lnTo>
                                <a:lnTo>
                                  <a:pt x="6149" y="-8396"/>
                                </a:lnTo>
                                <a:lnTo>
                                  <a:pt x="6150" y="-8388"/>
                                </a:lnTo>
                                <a:lnTo>
                                  <a:pt x="6152" y="-8382"/>
                                </a:lnTo>
                                <a:lnTo>
                                  <a:pt x="6155" y="-8380"/>
                                </a:lnTo>
                                <a:lnTo>
                                  <a:pt x="6160" y="-8384"/>
                                </a:lnTo>
                                <a:lnTo>
                                  <a:pt x="6165" y="-8395"/>
                                </a:lnTo>
                                <a:lnTo>
                                  <a:pt x="6167" y="-8404"/>
                                </a:lnTo>
                                <a:lnTo>
                                  <a:pt x="6170" y="-8414"/>
                                </a:lnTo>
                                <a:lnTo>
                                  <a:pt x="6174" y="-8437"/>
                                </a:lnTo>
                                <a:lnTo>
                                  <a:pt x="6176" y="-8452"/>
                                </a:lnTo>
                                <a:lnTo>
                                  <a:pt x="6177" y="-8466"/>
                                </a:lnTo>
                                <a:lnTo>
                                  <a:pt x="6178" y="-8479"/>
                                </a:lnTo>
                                <a:lnTo>
                                  <a:pt x="6178" y="-8494"/>
                                </a:lnTo>
                                <a:lnTo>
                                  <a:pt x="6178" y="-8509"/>
                                </a:lnTo>
                                <a:lnTo>
                                  <a:pt x="6178" y="-8527"/>
                                </a:lnTo>
                                <a:lnTo>
                                  <a:pt x="6179" y="-8544"/>
                                </a:lnTo>
                                <a:lnTo>
                                  <a:pt x="6179" y="-8563"/>
                                </a:lnTo>
                                <a:lnTo>
                                  <a:pt x="6179" y="-8584"/>
                                </a:lnTo>
                                <a:lnTo>
                                  <a:pt x="6179" y="-8605"/>
                                </a:lnTo>
                                <a:lnTo>
                                  <a:pt x="6179" y="-8624"/>
                                </a:lnTo>
                                <a:lnTo>
                                  <a:pt x="6179" y="-8644"/>
                                </a:lnTo>
                                <a:lnTo>
                                  <a:pt x="6179" y="-8665"/>
                                </a:lnTo>
                                <a:lnTo>
                                  <a:pt x="6179" y="-8686"/>
                                </a:lnTo>
                                <a:lnTo>
                                  <a:pt x="6179" y="-8709"/>
                                </a:lnTo>
                                <a:lnTo>
                                  <a:pt x="6179" y="-8733"/>
                                </a:lnTo>
                                <a:lnTo>
                                  <a:pt x="6179" y="-8757"/>
                                </a:lnTo>
                                <a:lnTo>
                                  <a:pt x="6179" y="-8784"/>
                                </a:lnTo>
                                <a:lnTo>
                                  <a:pt x="6179" y="-8811"/>
                                </a:lnTo>
                                <a:lnTo>
                                  <a:pt x="6179" y="-8840"/>
                                </a:lnTo>
                                <a:lnTo>
                                  <a:pt x="6179" y="-8871"/>
                                </a:lnTo>
                                <a:lnTo>
                                  <a:pt x="6179" y="-8902"/>
                                </a:lnTo>
                                <a:lnTo>
                                  <a:pt x="6179" y="-8934"/>
                                </a:lnTo>
                                <a:lnTo>
                                  <a:pt x="6179" y="-8969"/>
                                </a:lnTo>
                                <a:lnTo>
                                  <a:pt x="6179" y="-9006"/>
                                </a:lnTo>
                                <a:lnTo>
                                  <a:pt x="6179" y="-9046"/>
                                </a:lnTo>
                                <a:lnTo>
                                  <a:pt x="6179" y="-9087"/>
                                </a:lnTo>
                                <a:lnTo>
                                  <a:pt x="6179" y="-9134"/>
                                </a:lnTo>
                                <a:lnTo>
                                  <a:pt x="6179" y="-9198"/>
                                </a:lnTo>
                                <a:lnTo>
                                  <a:pt x="6179" y="-9215"/>
                                </a:lnTo>
                                <a:lnTo>
                                  <a:pt x="6179" y="-9221"/>
                                </a:lnTo>
                                <a:lnTo>
                                  <a:pt x="6180" y="-9217"/>
                                </a:lnTo>
                                <a:lnTo>
                                  <a:pt x="6180" y="-9202"/>
                                </a:lnTo>
                                <a:lnTo>
                                  <a:pt x="6180" y="-9154"/>
                                </a:lnTo>
                                <a:lnTo>
                                  <a:pt x="6180" y="-9102"/>
                                </a:lnTo>
                                <a:lnTo>
                                  <a:pt x="6180" y="-9061"/>
                                </a:lnTo>
                                <a:lnTo>
                                  <a:pt x="6180" y="-9022"/>
                                </a:lnTo>
                                <a:lnTo>
                                  <a:pt x="6180" y="-8986"/>
                                </a:lnTo>
                                <a:lnTo>
                                  <a:pt x="6180" y="-8950"/>
                                </a:lnTo>
                                <a:lnTo>
                                  <a:pt x="6180" y="-8914"/>
                                </a:lnTo>
                                <a:lnTo>
                                  <a:pt x="6180" y="-8884"/>
                                </a:lnTo>
                                <a:lnTo>
                                  <a:pt x="6180" y="-8853"/>
                                </a:lnTo>
                                <a:lnTo>
                                  <a:pt x="6180" y="-8824"/>
                                </a:lnTo>
                                <a:lnTo>
                                  <a:pt x="6180" y="-8795"/>
                                </a:lnTo>
                                <a:lnTo>
                                  <a:pt x="6180" y="-8771"/>
                                </a:lnTo>
                                <a:lnTo>
                                  <a:pt x="6180" y="-8744"/>
                                </a:lnTo>
                                <a:lnTo>
                                  <a:pt x="6180" y="-8722"/>
                                </a:lnTo>
                                <a:lnTo>
                                  <a:pt x="6180" y="-8699"/>
                                </a:lnTo>
                                <a:lnTo>
                                  <a:pt x="6180" y="-8677"/>
                                </a:lnTo>
                                <a:lnTo>
                                  <a:pt x="6180" y="-8659"/>
                                </a:lnTo>
                                <a:lnTo>
                                  <a:pt x="6180" y="-8640"/>
                                </a:lnTo>
                                <a:lnTo>
                                  <a:pt x="6180" y="-8619"/>
                                </a:lnTo>
                                <a:lnTo>
                                  <a:pt x="6180" y="-8601"/>
                                </a:lnTo>
                                <a:lnTo>
                                  <a:pt x="6180" y="-8583"/>
                                </a:lnTo>
                                <a:lnTo>
                                  <a:pt x="6180" y="-8565"/>
                                </a:lnTo>
                                <a:lnTo>
                                  <a:pt x="6180" y="-8548"/>
                                </a:lnTo>
                                <a:lnTo>
                                  <a:pt x="6181" y="-8533"/>
                                </a:lnTo>
                                <a:lnTo>
                                  <a:pt x="6181" y="-8521"/>
                                </a:lnTo>
                                <a:lnTo>
                                  <a:pt x="6181" y="-8513"/>
                                </a:lnTo>
                                <a:lnTo>
                                  <a:pt x="6181" y="-8507"/>
                                </a:lnTo>
                                <a:lnTo>
                                  <a:pt x="6182" y="-8506"/>
                                </a:lnTo>
                                <a:lnTo>
                                  <a:pt x="6183" y="-8513"/>
                                </a:lnTo>
                                <a:lnTo>
                                  <a:pt x="6185" y="-8531"/>
                                </a:lnTo>
                                <a:lnTo>
                                  <a:pt x="6186" y="-8553"/>
                                </a:lnTo>
                                <a:lnTo>
                                  <a:pt x="6188" y="-8578"/>
                                </a:lnTo>
                                <a:lnTo>
                                  <a:pt x="6189" y="-8604"/>
                                </a:lnTo>
                                <a:lnTo>
                                  <a:pt x="6190" y="-8629"/>
                                </a:lnTo>
                                <a:lnTo>
                                  <a:pt x="6191" y="-8655"/>
                                </a:lnTo>
                                <a:lnTo>
                                  <a:pt x="6192" y="-8681"/>
                                </a:lnTo>
                                <a:lnTo>
                                  <a:pt x="6193" y="-8706"/>
                                </a:lnTo>
                                <a:lnTo>
                                  <a:pt x="6194" y="-8730"/>
                                </a:lnTo>
                                <a:lnTo>
                                  <a:pt x="6195" y="-8758"/>
                                </a:lnTo>
                                <a:lnTo>
                                  <a:pt x="6195" y="-8783"/>
                                </a:lnTo>
                                <a:lnTo>
                                  <a:pt x="6196" y="-8811"/>
                                </a:lnTo>
                                <a:lnTo>
                                  <a:pt x="6196" y="-8837"/>
                                </a:lnTo>
                                <a:lnTo>
                                  <a:pt x="6197" y="-8865"/>
                                </a:lnTo>
                                <a:lnTo>
                                  <a:pt x="6197" y="-8891"/>
                                </a:lnTo>
                                <a:lnTo>
                                  <a:pt x="6197" y="-8917"/>
                                </a:lnTo>
                                <a:lnTo>
                                  <a:pt x="6198" y="-8943"/>
                                </a:lnTo>
                                <a:lnTo>
                                  <a:pt x="6198" y="-8970"/>
                                </a:lnTo>
                                <a:lnTo>
                                  <a:pt x="6198" y="-8997"/>
                                </a:lnTo>
                                <a:lnTo>
                                  <a:pt x="6198" y="-9026"/>
                                </a:lnTo>
                                <a:lnTo>
                                  <a:pt x="6199" y="-9054"/>
                                </a:lnTo>
                                <a:lnTo>
                                  <a:pt x="6199" y="-9083"/>
                                </a:lnTo>
                                <a:lnTo>
                                  <a:pt x="6199" y="-9111"/>
                                </a:lnTo>
                                <a:lnTo>
                                  <a:pt x="6199" y="-9141"/>
                                </a:lnTo>
                                <a:lnTo>
                                  <a:pt x="6199" y="-9173"/>
                                </a:lnTo>
                                <a:lnTo>
                                  <a:pt x="6200" y="-9235"/>
                                </a:lnTo>
                                <a:lnTo>
                                  <a:pt x="6200" y="-9245"/>
                                </a:lnTo>
                                <a:lnTo>
                                  <a:pt x="6200" y="-9247"/>
                                </a:lnTo>
                                <a:lnTo>
                                  <a:pt x="6200" y="-9244"/>
                                </a:lnTo>
                                <a:lnTo>
                                  <a:pt x="6200" y="-9234"/>
                                </a:lnTo>
                                <a:lnTo>
                                  <a:pt x="6201" y="-9170"/>
                                </a:lnTo>
                                <a:lnTo>
                                  <a:pt x="6201" y="-9137"/>
                                </a:lnTo>
                                <a:lnTo>
                                  <a:pt x="6201" y="-9108"/>
                                </a:lnTo>
                                <a:lnTo>
                                  <a:pt x="6201" y="-9080"/>
                                </a:lnTo>
                                <a:lnTo>
                                  <a:pt x="6202" y="-9051"/>
                                </a:lnTo>
                                <a:lnTo>
                                  <a:pt x="6202" y="-9023"/>
                                </a:lnTo>
                                <a:lnTo>
                                  <a:pt x="6202" y="-8994"/>
                                </a:lnTo>
                                <a:lnTo>
                                  <a:pt x="6202" y="-8967"/>
                                </a:lnTo>
                                <a:lnTo>
                                  <a:pt x="6203" y="-8939"/>
                                </a:lnTo>
                                <a:lnTo>
                                  <a:pt x="6203" y="-8911"/>
                                </a:lnTo>
                                <a:lnTo>
                                  <a:pt x="6203" y="-8885"/>
                                </a:lnTo>
                                <a:lnTo>
                                  <a:pt x="6204" y="-8856"/>
                                </a:lnTo>
                                <a:lnTo>
                                  <a:pt x="6204" y="-8828"/>
                                </a:lnTo>
                                <a:lnTo>
                                  <a:pt x="6205" y="-8800"/>
                                </a:lnTo>
                                <a:lnTo>
                                  <a:pt x="6205" y="-8774"/>
                                </a:lnTo>
                                <a:lnTo>
                                  <a:pt x="6206" y="-8748"/>
                                </a:lnTo>
                                <a:lnTo>
                                  <a:pt x="6206" y="-8720"/>
                                </a:lnTo>
                                <a:lnTo>
                                  <a:pt x="6207" y="-8693"/>
                                </a:lnTo>
                                <a:lnTo>
                                  <a:pt x="6208" y="-8666"/>
                                </a:lnTo>
                                <a:lnTo>
                                  <a:pt x="6209" y="-8639"/>
                                </a:lnTo>
                                <a:lnTo>
                                  <a:pt x="6210" y="-8613"/>
                                </a:lnTo>
                                <a:lnTo>
                                  <a:pt x="6211" y="-8587"/>
                                </a:lnTo>
                                <a:lnTo>
                                  <a:pt x="6213" y="-8563"/>
                                </a:lnTo>
                                <a:lnTo>
                                  <a:pt x="6214" y="-8543"/>
                                </a:lnTo>
                                <a:lnTo>
                                  <a:pt x="6216" y="-8525"/>
                                </a:lnTo>
                                <a:lnTo>
                                  <a:pt x="6217" y="-8516"/>
                                </a:lnTo>
                                <a:lnTo>
                                  <a:pt x="6219" y="-8511"/>
                                </a:lnTo>
                                <a:lnTo>
                                  <a:pt x="6221" y="-8514"/>
                                </a:lnTo>
                                <a:lnTo>
                                  <a:pt x="6222" y="-8523"/>
                                </a:lnTo>
                                <a:lnTo>
                                  <a:pt x="6223" y="-8539"/>
                                </a:lnTo>
                                <a:lnTo>
                                  <a:pt x="6225" y="-8557"/>
                                </a:lnTo>
                                <a:lnTo>
                                  <a:pt x="6225" y="-8577"/>
                                </a:lnTo>
                                <a:lnTo>
                                  <a:pt x="6226" y="-8598"/>
                                </a:lnTo>
                                <a:lnTo>
                                  <a:pt x="6227" y="-8619"/>
                                </a:lnTo>
                                <a:lnTo>
                                  <a:pt x="6227" y="-8644"/>
                                </a:lnTo>
                                <a:lnTo>
                                  <a:pt x="6228" y="-8668"/>
                                </a:lnTo>
                                <a:lnTo>
                                  <a:pt x="6228" y="-8693"/>
                                </a:lnTo>
                                <a:lnTo>
                                  <a:pt x="6229" y="-8719"/>
                                </a:lnTo>
                                <a:lnTo>
                                  <a:pt x="6229" y="-8744"/>
                                </a:lnTo>
                                <a:lnTo>
                                  <a:pt x="6229" y="-8770"/>
                                </a:lnTo>
                                <a:lnTo>
                                  <a:pt x="6230" y="-8797"/>
                                </a:lnTo>
                                <a:lnTo>
                                  <a:pt x="6230" y="-8823"/>
                                </a:lnTo>
                                <a:lnTo>
                                  <a:pt x="6230" y="-8850"/>
                                </a:lnTo>
                                <a:lnTo>
                                  <a:pt x="6230" y="-8876"/>
                                </a:lnTo>
                                <a:lnTo>
                                  <a:pt x="6231" y="-8902"/>
                                </a:lnTo>
                                <a:lnTo>
                                  <a:pt x="6231" y="-8927"/>
                                </a:lnTo>
                                <a:lnTo>
                                  <a:pt x="6231" y="-8954"/>
                                </a:lnTo>
                                <a:lnTo>
                                  <a:pt x="6231" y="-8981"/>
                                </a:lnTo>
                                <a:lnTo>
                                  <a:pt x="6231" y="-9009"/>
                                </a:lnTo>
                                <a:lnTo>
                                  <a:pt x="6231" y="-9037"/>
                                </a:lnTo>
                                <a:lnTo>
                                  <a:pt x="6231" y="-9065"/>
                                </a:lnTo>
                                <a:lnTo>
                                  <a:pt x="6232" y="-9093"/>
                                </a:lnTo>
                                <a:lnTo>
                                  <a:pt x="6232" y="-9123"/>
                                </a:lnTo>
                                <a:lnTo>
                                  <a:pt x="6232" y="-9156"/>
                                </a:lnTo>
                                <a:lnTo>
                                  <a:pt x="6232" y="-9219"/>
                                </a:lnTo>
                                <a:lnTo>
                                  <a:pt x="6232" y="-9228"/>
                                </a:lnTo>
                                <a:lnTo>
                                  <a:pt x="6232" y="-9230"/>
                                </a:lnTo>
                                <a:lnTo>
                                  <a:pt x="6232" y="-9227"/>
                                </a:lnTo>
                                <a:lnTo>
                                  <a:pt x="6232" y="-9212"/>
                                </a:lnTo>
                                <a:lnTo>
                                  <a:pt x="6233" y="-9153"/>
                                </a:lnTo>
                                <a:lnTo>
                                  <a:pt x="6233" y="-9120"/>
                                </a:lnTo>
                                <a:lnTo>
                                  <a:pt x="6233" y="-9091"/>
                                </a:lnTo>
                                <a:lnTo>
                                  <a:pt x="6233" y="-9064"/>
                                </a:lnTo>
                                <a:lnTo>
                                  <a:pt x="6233" y="-9035"/>
                                </a:lnTo>
                                <a:lnTo>
                                  <a:pt x="6233" y="-9007"/>
                                </a:lnTo>
                                <a:lnTo>
                                  <a:pt x="6233" y="-8978"/>
                                </a:lnTo>
                                <a:lnTo>
                                  <a:pt x="6233" y="-8951"/>
                                </a:lnTo>
                                <a:lnTo>
                                  <a:pt x="6234" y="-8923"/>
                                </a:lnTo>
                                <a:lnTo>
                                  <a:pt x="6234" y="-8895"/>
                                </a:lnTo>
                                <a:lnTo>
                                  <a:pt x="6234" y="-8869"/>
                                </a:lnTo>
                                <a:lnTo>
                                  <a:pt x="6234" y="-8841"/>
                                </a:lnTo>
                                <a:lnTo>
                                  <a:pt x="6234" y="-8815"/>
                                </a:lnTo>
                                <a:lnTo>
                                  <a:pt x="6235" y="-8790"/>
                                </a:lnTo>
                                <a:lnTo>
                                  <a:pt x="6235" y="-8764"/>
                                </a:lnTo>
                                <a:lnTo>
                                  <a:pt x="6235" y="-8736"/>
                                </a:lnTo>
                                <a:lnTo>
                                  <a:pt x="6236" y="-8710"/>
                                </a:lnTo>
                                <a:lnTo>
                                  <a:pt x="6236" y="-8684"/>
                                </a:lnTo>
                                <a:lnTo>
                                  <a:pt x="6236" y="-8661"/>
                                </a:lnTo>
                                <a:lnTo>
                                  <a:pt x="6237" y="-8635"/>
                                </a:lnTo>
                                <a:lnTo>
                                  <a:pt x="6237" y="-8612"/>
                                </a:lnTo>
                                <a:lnTo>
                                  <a:pt x="6238" y="-8589"/>
                                </a:lnTo>
                                <a:lnTo>
                                  <a:pt x="6239" y="-8563"/>
                                </a:lnTo>
                                <a:lnTo>
                                  <a:pt x="6239" y="-8541"/>
                                </a:lnTo>
                                <a:lnTo>
                                  <a:pt x="6240" y="-8518"/>
                                </a:lnTo>
                                <a:lnTo>
                                  <a:pt x="6241" y="-8494"/>
                                </a:lnTo>
                                <a:lnTo>
                                  <a:pt x="6242" y="-8469"/>
                                </a:lnTo>
                                <a:lnTo>
                                  <a:pt x="6244" y="-8444"/>
                                </a:lnTo>
                                <a:lnTo>
                                  <a:pt x="6245" y="-8423"/>
                                </a:lnTo>
                                <a:lnTo>
                                  <a:pt x="6247" y="-8400"/>
                                </a:lnTo>
                                <a:lnTo>
                                  <a:pt x="6249" y="-8379"/>
                                </a:lnTo>
                                <a:lnTo>
                                  <a:pt x="6251" y="-8359"/>
                                </a:lnTo>
                                <a:lnTo>
                                  <a:pt x="6254" y="-8337"/>
                                </a:lnTo>
                                <a:lnTo>
                                  <a:pt x="6258" y="-8317"/>
                                </a:lnTo>
                                <a:lnTo>
                                  <a:pt x="6262" y="-8300"/>
                                </a:lnTo>
                                <a:lnTo>
                                  <a:pt x="6267" y="-8287"/>
                                </a:lnTo>
                                <a:lnTo>
                                  <a:pt x="6273" y="-8280"/>
                                </a:lnTo>
                                <a:lnTo>
                                  <a:pt x="6276" y="-8279"/>
                                </a:lnTo>
                                <a:lnTo>
                                  <a:pt x="6282" y="-8283"/>
                                </a:lnTo>
                                <a:lnTo>
                                  <a:pt x="6287" y="-8293"/>
                                </a:lnTo>
                                <a:lnTo>
                                  <a:pt x="6291" y="-8308"/>
                                </a:lnTo>
                                <a:lnTo>
                                  <a:pt x="6293" y="-8319"/>
                                </a:lnTo>
                                <a:lnTo>
                                  <a:pt x="6294" y="-8328"/>
                                </a:lnTo>
                                <a:lnTo>
                                  <a:pt x="6294" y="-8338"/>
                                </a:lnTo>
                                <a:lnTo>
                                  <a:pt x="6294" y="-8347"/>
                                </a:lnTo>
                                <a:lnTo>
                                  <a:pt x="6295" y="-8356"/>
                                </a:lnTo>
                                <a:lnTo>
                                  <a:pt x="6295" y="-8369"/>
                                </a:lnTo>
                                <a:lnTo>
                                  <a:pt x="6295" y="-8385"/>
                                </a:lnTo>
                                <a:lnTo>
                                  <a:pt x="6295" y="-8403"/>
                                </a:lnTo>
                                <a:lnTo>
                                  <a:pt x="6295" y="-8423"/>
                                </a:lnTo>
                                <a:lnTo>
                                  <a:pt x="6295" y="-8442"/>
                                </a:lnTo>
                                <a:lnTo>
                                  <a:pt x="6295" y="-8457"/>
                                </a:lnTo>
                                <a:lnTo>
                                  <a:pt x="6295" y="-8476"/>
                                </a:lnTo>
                                <a:lnTo>
                                  <a:pt x="6295" y="-8497"/>
                                </a:lnTo>
                                <a:lnTo>
                                  <a:pt x="6295" y="-8518"/>
                                </a:lnTo>
                                <a:lnTo>
                                  <a:pt x="6295" y="-8539"/>
                                </a:lnTo>
                                <a:lnTo>
                                  <a:pt x="6295" y="-8565"/>
                                </a:lnTo>
                                <a:lnTo>
                                  <a:pt x="6295" y="-8592"/>
                                </a:lnTo>
                                <a:lnTo>
                                  <a:pt x="6295" y="-8620"/>
                                </a:lnTo>
                                <a:lnTo>
                                  <a:pt x="6295" y="-8649"/>
                                </a:lnTo>
                                <a:lnTo>
                                  <a:pt x="6295" y="-8680"/>
                                </a:lnTo>
                                <a:lnTo>
                                  <a:pt x="6295" y="-8713"/>
                                </a:lnTo>
                                <a:lnTo>
                                  <a:pt x="6295" y="-8745"/>
                                </a:lnTo>
                                <a:lnTo>
                                  <a:pt x="6295" y="-8777"/>
                                </a:lnTo>
                                <a:lnTo>
                                  <a:pt x="6295" y="-8812"/>
                                </a:lnTo>
                                <a:lnTo>
                                  <a:pt x="6295" y="-8850"/>
                                </a:lnTo>
                                <a:lnTo>
                                  <a:pt x="6295" y="-8887"/>
                                </a:lnTo>
                                <a:lnTo>
                                  <a:pt x="6295" y="-8930"/>
                                </a:lnTo>
                                <a:lnTo>
                                  <a:pt x="6295" y="-8977"/>
                                </a:lnTo>
                                <a:lnTo>
                                  <a:pt x="6296" y="-9041"/>
                                </a:lnTo>
                                <a:lnTo>
                                  <a:pt x="6296" y="-9059"/>
                                </a:lnTo>
                                <a:lnTo>
                                  <a:pt x="6296" y="-9065"/>
                                </a:lnTo>
                                <a:lnTo>
                                  <a:pt x="6296" y="-9061"/>
                                </a:lnTo>
                                <a:lnTo>
                                  <a:pt x="6296" y="-9049"/>
                                </a:lnTo>
                                <a:lnTo>
                                  <a:pt x="6296" y="-9012"/>
                                </a:lnTo>
                                <a:lnTo>
                                  <a:pt x="6296" y="-8950"/>
                                </a:lnTo>
                                <a:lnTo>
                                  <a:pt x="6296" y="-8905"/>
                                </a:lnTo>
                                <a:lnTo>
                                  <a:pt x="6296" y="-8865"/>
                                </a:lnTo>
                                <a:lnTo>
                                  <a:pt x="6296" y="-8828"/>
                                </a:lnTo>
                                <a:lnTo>
                                  <a:pt x="6296" y="-8793"/>
                                </a:lnTo>
                                <a:lnTo>
                                  <a:pt x="6296" y="-8759"/>
                                </a:lnTo>
                                <a:lnTo>
                                  <a:pt x="6296" y="-8726"/>
                                </a:lnTo>
                                <a:lnTo>
                                  <a:pt x="6296" y="-8693"/>
                                </a:lnTo>
                                <a:lnTo>
                                  <a:pt x="6296" y="-8661"/>
                                </a:lnTo>
                                <a:lnTo>
                                  <a:pt x="6296" y="-8632"/>
                                </a:lnTo>
                                <a:lnTo>
                                  <a:pt x="6296" y="-8603"/>
                                </a:lnTo>
                                <a:lnTo>
                                  <a:pt x="6296" y="-8579"/>
                                </a:lnTo>
                                <a:lnTo>
                                  <a:pt x="6296" y="-8554"/>
                                </a:lnTo>
                                <a:lnTo>
                                  <a:pt x="6296" y="-8532"/>
                                </a:lnTo>
                                <a:lnTo>
                                  <a:pt x="6296" y="-8510"/>
                                </a:lnTo>
                                <a:lnTo>
                                  <a:pt x="6296" y="-8490"/>
                                </a:lnTo>
                                <a:lnTo>
                                  <a:pt x="6296" y="-8473"/>
                                </a:lnTo>
                                <a:lnTo>
                                  <a:pt x="6296" y="-8454"/>
                                </a:lnTo>
                                <a:lnTo>
                                  <a:pt x="6296" y="-8434"/>
                                </a:lnTo>
                                <a:lnTo>
                                  <a:pt x="6296" y="-8415"/>
                                </a:lnTo>
                                <a:lnTo>
                                  <a:pt x="6296" y="-8397"/>
                                </a:lnTo>
                                <a:lnTo>
                                  <a:pt x="6296" y="-8382"/>
                                </a:lnTo>
                                <a:lnTo>
                                  <a:pt x="6296" y="-8369"/>
                                </a:lnTo>
                                <a:lnTo>
                                  <a:pt x="6297" y="-8358"/>
                                </a:lnTo>
                                <a:lnTo>
                                  <a:pt x="6297" y="-8351"/>
                                </a:lnTo>
                                <a:lnTo>
                                  <a:pt x="6297" y="-8346"/>
                                </a:lnTo>
                                <a:lnTo>
                                  <a:pt x="6299" y="-8351"/>
                                </a:lnTo>
                                <a:lnTo>
                                  <a:pt x="6301" y="-8369"/>
                                </a:lnTo>
                                <a:lnTo>
                                  <a:pt x="6303" y="-8391"/>
                                </a:lnTo>
                                <a:lnTo>
                                  <a:pt x="6305" y="-8409"/>
                                </a:lnTo>
                                <a:lnTo>
                                  <a:pt x="6306" y="-8422"/>
                                </a:lnTo>
                                <a:lnTo>
                                  <a:pt x="6307" y="-8439"/>
                                </a:lnTo>
                                <a:lnTo>
                                  <a:pt x="6307" y="-8450"/>
                                </a:lnTo>
                                <a:lnTo>
                                  <a:pt x="6307" y="-8459"/>
                                </a:lnTo>
                                <a:lnTo>
                                  <a:pt x="6307" y="-8469"/>
                                </a:lnTo>
                                <a:lnTo>
                                  <a:pt x="6307" y="-8479"/>
                                </a:lnTo>
                                <a:lnTo>
                                  <a:pt x="6307" y="-8491"/>
                                </a:lnTo>
                                <a:lnTo>
                                  <a:pt x="6307" y="-8505"/>
                                </a:lnTo>
                                <a:lnTo>
                                  <a:pt x="6307" y="-8522"/>
                                </a:lnTo>
                                <a:lnTo>
                                  <a:pt x="6308" y="-8541"/>
                                </a:lnTo>
                                <a:lnTo>
                                  <a:pt x="6308" y="-8561"/>
                                </a:lnTo>
                                <a:lnTo>
                                  <a:pt x="6308" y="-8587"/>
                                </a:lnTo>
                                <a:lnTo>
                                  <a:pt x="6308" y="-8614"/>
                                </a:lnTo>
                                <a:lnTo>
                                  <a:pt x="6308" y="-8643"/>
                                </a:lnTo>
                                <a:lnTo>
                                  <a:pt x="6308" y="-8671"/>
                                </a:lnTo>
                                <a:lnTo>
                                  <a:pt x="6308" y="-8706"/>
                                </a:lnTo>
                                <a:lnTo>
                                  <a:pt x="6308" y="-8739"/>
                                </a:lnTo>
                                <a:lnTo>
                                  <a:pt x="6308" y="-8776"/>
                                </a:lnTo>
                                <a:lnTo>
                                  <a:pt x="6308" y="-8819"/>
                                </a:lnTo>
                                <a:lnTo>
                                  <a:pt x="6308" y="-8874"/>
                                </a:lnTo>
                                <a:lnTo>
                                  <a:pt x="6308" y="-8916"/>
                                </a:lnTo>
                                <a:lnTo>
                                  <a:pt x="6308" y="-8934"/>
                                </a:lnTo>
                                <a:lnTo>
                                  <a:pt x="6308" y="-8940"/>
                                </a:lnTo>
                                <a:lnTo>
                                  <a:pt x="6308" y="-8935"/>
                                </a:lnTo>
                                <a:lnTo>
                                  <a:pt x="6308" y="-8920"/>
                                </a:lnTo>
                                <a:lnTo>
                                  <a:pt x="6308" y="-8870"/>
                                </a:lnTo>
                                <a:lnTo>
                                  <a:pt x="6308" y="-8818"/>
                                </a:lnTo>
                                <a:lnTo>
                                  <a:pt x="6308" y="-8778"/>
                                </a:lnTo>
                                <a:lnTo>
                                  <a:pt x="6308" y="-8743"/>
                                </a:lnTo>
                                <a:lnTo>
                                  <a:pt x="6308" y="-8710"/>
                                </a:lnTo>
                                <a:lnTo>
                                  <a:pt x="6308" y="-8678"/>
                                </a:lnTo>
                                <a:lnTo>
                                  <a:pt x="6308" y="-8646"/>
                                </a:lnTo>
                                <a:lnTo>
                                  <a:pt x="6308" y="-8616"/>
                                </a:lnTo>
                                <a:lnTo>
                                  <a:pt x="6308" y="-8588"/>
                                </a:lnTo>
                                <a:lnTo>
                                  <a:pt x="6308" y="-8564"/>
                                </a:lnTo>
                                <a:lnTo>
                                  <a:pt x="6308" y="-8545"/>
                                </a:lnTo>
                                <a:lnTo>
                                  <a:pt x="6308" y="-8529"/>
                                </a:lnTo>
                                <a:lnTo>
                                  <a:pt x="6308" y="-8513"/>
                                </a:lnTo>
                                <a:lnTo>
                                  <a:pt x="6308" y="-8501"/>
                                </a:lnTo>
                                <a:lnTo>
                                  <a:pt x="6308" y="-8490"/>
                                </a:lnTo>
                                <a:lnTo>
                                  <a:pt x="6308" y="-8484"/>
                                </a:lnTo>
                                <a:lnTo>
                                  <a:pt x="6308" y="-8478"/>
                                </a:lnTo>
                                <a:lnTo>
                                  <a:pt x="6308" y="-8475"/>
                                </a:lnTo>
                                <a:lnTo>
                                  <a:pt x="6309" y="-8479"/>
                                </a:lnTo>
                                <a:lnTo>
                                  <a:pt x="6310" y="-8499"/>
                                </a:lnTo>
                                <a:lnTo>
                                  <a:pt x="6311" y="-8523"/>
                                </a:lnTo>
                                <a:lnTo>
                                  <a:pt x="6311" y="-8547"/>
                                </a:lnTo>
                                <a:lnTo>
                                  <a:pt x="6312" y="-8562"/>
                                </a:lnTo>
                                <a:lnTo>
                                  <a:pt x="6312" y="-8577"/>
                                </a:lnTo>
                                <a:lnTo>
                                  <a:pt x="6312" y="-8591"/>
                                </a:lnTo>
                                <a:lnTo>
                                  <a:pt x="6312" y="-8606"/>
                                </a:lnTo>
                                <a:lnTo>
                                  <a:pt x="6312" y="-8621"/>
                                </a:lnTo>
                                <a:lnTo>
                                  <a:pt x="6312" y="-8640"/>
                                </a:lnTo>
                                <a:lnTo>
                                  <a:pt x="6312" y="-8657"/>
                                </a:lnTo>
                                <a:lnTo>
                                  <a:pt x="6312" y="-8676"/>
                                </a:lnTo>
                                <a:lnTo>
                                  <a:pt x="6312" y="-8691"/>
                                </a:lnTo>
                                <a:lnTo>
                                  <a:pt x="6312" y="-8710"/>
                                </a:lnTo>
                                <a:lnTo>
                                  <a:pt x="6312" y="-8731"/>
                                </a:lnTo>
                                <a:lnTo>
                                  <a:pt x="6312" y="-8752"/>
                                </a:lnTo>
                                <a:lnTo>
                                  <a:pt x="6312" y="-8776"/>
                                </a:lnTo>
                                <a:lnTo>
                                  <a:pt x="6312" y="-8801"/>
                                </a:lnTo>
                                <a:lnTo>
                                  <a:pt x="6312" y="-8828"/>
                                </a:lnTo>
                                <a:lnTo>
                                  <a:pt x="6312" y="-8856"/>
                                </a:lnTo>
                                <a:lnTo>
                                  <a:pt x="6313" y="-8885"/>
                                </a:lnTo>
                                <a:lnTo>
                                  <a:pt x="6313" y="-8916"/>
                                </a:lnTo>
                                <a:lnTo>
                                  <a:pt x="6313" y="-8951"/>
                                </a:lnTo>
                                <a:lnTo>
                                  <a:pt x="6313" y="-8986"/>
                                </a:lnTo>
                                <a:lnTo>
                                  <a:pt x="6313" y="-9023"/>
                                </a:lnTo>
                                <a:lnTo>
                                  <a:pt x="6313" y="-9063"/>
                                </a:lnTo>
                                <a:lnTo>
                                  <a:pt x="6313" y="-9104"/>
                                </a:lnTo>
                                <a:lnTo>
                                  <a:pt x="6313" y="-9162"/>
                                </a:lnTo>
                                <a:lnTo>
                                  <a:pt x="6313" y="-9203"/>
                                </a:lnTo>
                                <a:lnTo>
                                  <a:pt x="6313" y="-9217"/>
                                </a:lnTo>
                                <a:lnTo>
                                  <a:pt x="6313" y="-9222"/>
                                </a:lnTo>
                                <a:lnTo>
                                  <a:pt x="6313" y="-9217"/>
                                </a:lnTo>
                                <a:lnTo>
                                  <a:pt x="6313" y="-9202"/>
                                </a:lnTo>
                                <a:lnTo>
                                  <a:pt x="6313" y="-9152"/>
                                </a:lnTo>
                                <a:lnTo>
                                  <a:pt x="6313" y="-9101"/>
                                </a:lnTo>
                                <a:lnTo>
                                  <a:pt x="6313" y="-9059"/>
                                </a:lnTo>
                                <a:lnTo>
                                  <a:pt x="6313" y="-9020"/>
                                </a:lnTo>
                                <a:lnTo>
                                  <a:pt x="6313" y="-8983"/>
                                </a:lnTo>
                                <a:lnTo>
                                  <a:pt x="6313" y="-8949"/>
                                </a:lnTo>
                                <a:lnTo>
                                  <a:pt x="6313" y="-8915"/>
                                </a:lnTo>
                                <a:lnTo>
                                  <a:pt x="6313" y="-8882"/>
                                </a:lnTo>
                                <a:lnTo>
                                  <a:pt x="6313" y="-8851"/>
                                </a:lnTo>
                                <a:lnTo>
                                  <a:pt x="6313" y="-8823"/>
                                </a:lnTo>
                                <a:lnTo>
                                  <a:pt x="6313" y="-8796"/>
                                </a:lnTo>
                                <a:lnTo>
                                  <a:pt x="6313" y="-8770"/>
                                </a:lnTo>
                                <a:lnTo>
                                  <a:pt x="6313" y="-8746"/>
                                </a:lnTo>
                                <a:lnTo>
                                  <a:pt x="6313" y="-8726"/>
                                </a:lnTo>
                                <a:lnTo>
                                  <a:pt x="6313" y="-8710"/>
                                </a:lnTo>
                                <a:lnTo>
                                  <a:pt x="6313" y="-8692"/>
                                </a:lnTo>
                                <a:lnTo>
                                  <a:pt x="6313" y="-8679"/>
                                </a:lnTo>
                                <a:lnTo>
                                  <a:pt x="6313" y="-8666"/>
                                </a:lnTo>
                                <a:lnTo>
                                  <a:pt x="6313" y="-8651"/>
                                </a:lnTo>
                                <a:lnTo>
                                  <a:pt x="6313" y="-8644"/>
                                </a:lnTo>
                                <a:lnTo>
                                  <a:pt x="6313" y="-8635"/>
                                </a:lnTo>
                                <a:lnTo>
                                  <a:pt x="6314" y="-8630"/>
                                </a:lnTo>
                                <a:lnTo>
                                  <a:pt x="6314" y="-8634"/>
                                </a:lnTo>
                                <a:lnTo>
                                  <a:pt x="6314" y="-8651"/>
                                </a:lnTo>
                                <a:lnTo>
                                  <a:pt x="6315" y="-8673"/>
                                </a:lnTo>
                                <a:lnTo>
                                  <a:pt x="6315" y="-8699"/>
                                </a:lnTo>
                                <a:lnTo>
                                  <a:pt x="6316" y="-8724"/>
                                </a:lnTo>
                                <a:lnTo>
                                  <a:pt x="6316" y="-8752"/>
                                </a:lnTo>
                                <a:lnTo>
                                  <a:pt x="6316" y="-8779"/>
                                </a:lnTo>
                                <a:lnTo>
                                  <a:pt x="6317" y="-8805"/>
                                </a:lnTo>
                                <a:lnTo>
                                  <a:pt x="6317" y="-8830"/>
                                </a:lnTo>
                                <a:lnTo>
                                  <a:pt x="6317" y="-8856"/>
                                </a:lnTo>
                                <a:lnTo>
                                  <a:pt x="6317" y="-8883"/>
                                </a:lnTo>
                                <a:lnTo>
                                  <a:pt x="6317" y="-8911"/>
                                </a:lnTo>
                                <a:lnTo>
                                  <a:pt x="6318" y="-8938"/>
                                </a:lnTo>
                                <a:lnTo>
                                  <a:pt x="6318" y="-8967"/>
                                </a:lnTo>
                                <a:lnTo>
                                  <a:pt x="6318" y="-8996"/>
                                </a:lnTo>
                                <a:lnTo>
                                  <a:pt x="6318" y="-9023"/>
                                </a:lnTo>
                                <a:lnTo>
                                  <a:pt x="6318" y="-9053"/>
                                </a:lnTo>
                                <a:lnTo>
                                  <a:pt x="6318" y="-9083"/>
                                </a:lnTo>
                                <a:lnTo>
                                  <a:pt x="6318" y="-9116"/>
                                </a:lnTo>
                                <a:lnTo>
                                  <a:pt x="6319" y="-9177"/>
                                </a:lnTo>
                                <a:lnTo>
                                  <a:pt x="6319" y="-9186"/>
                                </a:lnTo>
                                <a:lnTo>
                                  <a:pt x="6319" y="-9188"/>
                                </a:lnTo>
                                <a:lnTo>
                                  <a:pt x="6319" y="-9183"/>
                                </a:lnTo>
                                <a:lnTo>
                                  <a:pt x="6319" y="-9164"/>
                                </a:lnTo>
                                <a:lnTo>
                                  <a:pt x="6319" y="-9113"/>
                                </a:lnTo>
                                <a:lnTo>
                                  <a:pt x="6319" y="-9081"/>
                                </a:lnTo>
                                <a:lnTo>
                                  <a:pt x="6320" y="-9050"/>
                                </a:lnTo>
                                <a:lnTo>
                                  <a:pt x="6320" y="-9023"/>
                                </a:lnTo>
                                <a:lnTo>
                                  <a:pt x="6320" y="-8994"/>
                                </a:lnTo>
                                <a:lnTo>
                                  <a:pt x="6320" y="-8966"/>
                                </a:lnTo>
                                <a:lnTo>
                                  <a:pt x="6320" y="-8938"/>
                                </a:lnTo>
                                <a:lnTo>
                                  <a:pt x="6320" y="-8911"/>
                                </a:lnTo>
                                <a:lnTo>
                                  <a:pt x="6320" y="-8882"/>
                                </a:lnTo>
                                <a:lnTo>
                                  <a:pt x="6321" y="-8854"/>
                                </a:lnTo>
                                <a:lnTo>
                                  <a:pt x="6321" y="-8828"/>
                                </a:lnTo>
                                <a:lnTo>
                                  <a:pt x="6321" y="-8799"/>
                                </a:lnTo>
                                <a:lnTo>
                                  <a:pt x="6321" y="-8772"/>
                                </a:lnTo>
                                <a:lnTo>
                                  <a:pt x="6322" y="-8747"/>
                                </a:lnTo>
                                <a:lnTo>
                                  <a:pt x="6322" y="-8719"/>
                                </a:lnTo>
                                <a:lnTo>
                                  <a:pt x="6323" y="-8692"/>
                                </a:lnTo>
                                <a:lnTo>
                                  <a:pt x="6323" y="-8676"/>
                                </a:lnTo>
                                <a:lnTo>
                                  <a:pt x="6323" y="-8671"/>
                                </a:lnTo>
                                <a:lnTo>
                                  <a:pt x="6323" y="-8673"/>
                                </a:lnTo>
                                <a:lnTo>
                                  <a:pt x="6323" y="-8680"/>
                                </a:lnTo>
                                <a:lnTo>
                                  <a:pt x="6323" y="-8689"/>
                                </a:lnTo>
                                <a:lnTo>
                                  <a:pt x="6323" y="-8703"/>
                                </a:lnTo>
                                <a:lnTo>
                                  <a:pt x="6323" y="-8723"/>
                                </a:lnTo>
                                <a:lnTo>
                                  <a:pt x="6323" y="-8747"/>
                                </a:lnTo>
                                <a:lnTo>
                                  <a:pt x="6323" y="-8776"/>
                                </a:lnTo>
                                <a:lnTo>
                                  <a:pt x="6323" y="-8811"/>
                                </a:lnTo>
                                <a:lnTo>
                                  <a:pt x="6323" y="-8852"/>
                                </a:lnTo>
                                <a:lnTo>
                                  <a:pt x="6323" y="-8906"/>
                                </a:lnTo>
                                <a:lnTo>
                                  <a:pt x="6323" y="-8920"/>
                                </a:lnTo>
                                <a:lnTo>
                                  <a:pt x="6323" y="-8924"/>
                                </a:lnTo>
                                <a:lnTo>
                                  <a:pt x="6323" y="-8919"/>
                                </a:lnTo>
                                <a:lnTo>
                                  <a:pt x="6323" y="-8902"/>
                                </a:lnTo>
                                <a:lnTo>
                                  <a:pt x="6323" y="-8821"/>
                                </a:lnTo>
                                <a:lnTo>
                                  <a:pt x="6323" y="-8784"/>
                                </a:lnTo>
                                <a:lnTo>
                                  <a:pt x="6323" y="-8753"/>
                                </a:lnTo>
                                <a:lnTo>
                                  <a:pt x="6324" y="-8725"/>
                                </a:lnTo>
                                <a:lnTo>
                                  <a:pt x="6324" y="-8705"/>
                                </a:lnTo>
                                <a:lnTo>
                                  <a:pt x="6324" y="-8683"/>
                                </a:lnTo>
                                <a:lnTo>
                                  <a:pt x="6324" y="-8666"/>
                                </a:lnTo>
                                <a:lnTo>
                                  <a:pt x="6324" y="-8652"/>
                                </a:lnTo>
                                <a:lnTo>
                                  <a:pt x="6324" y="-8642"/>
                                </a:lnTo>
                                <a:lnTo>
                                  <a:pt x="6324" y="-8632"/>
                                </a:lnTo>
                                <a:lnTo>
                                  <a:pt x="6324" y="-8615"/>
                                </a:lnTo>
                                <a:lnTo>
                                  <a:pt x="6325" y="-8592"/>
                                </a:lnTo>
                                <a:lnTo>
                                  <a:pt x="6325" y="-8567"/>
                                </a:lnTo>
                                <a:lnTo>
                                  <a:pt x="6326" y="-8543"/>
                                </a:lnTo>
                                <a:lnTo>
                                  <a:pt x="6327" y="-8524"/>
                                </a:lnTo>
                                <a:lnTo>
                                  <a:pt x="6327" y="-8505"/>
                                </a:lnTo>
                                <a:lnTo>
                                  <a:pt x="6328" y="-8481"/>
                                </a:lnTo>
                                <a:lnTo>
                                  <a:pt x="6329" y="-8479"/>
                                </a:lnTo>
                                <a:lnTo>
                                  <a:pt x="6329" y="-8482"/>
                                </a:lnTo>
                                <a:lnTo>
                                  <a:pt x="6329" y="-8489"/>
                                </a:lnTo>
                                <a:lnTo>
                                  <a:pt x="6329" y="-8499"/>
                                </a:lnTo>
                                <a:lnTo>
                                  <a:pt x="6329" y="-8511"/>
                                </a:lnTo>
                                <a:lnTo>
                                  <a:pt x="6329" y="-8527"/>
                                </a:lnTo>
                                <a:lnTo>
                                  <a:pt x="6329" y="-8546"/>
                                </a:lnTo>
                                <a:lnTo>
                                  <a:pt x="6329" y="-8570"/>
                                </a:lnTo>
                                <a:lnTo>
                                  <a:pt x="6329" y="-8594"/>
                                </a:lnTo>
                                <a:lnTo>
                                  <a:pt x="6329" y="-8619"/>
                                </a:lnTo>
                                <a:lnTo>
                                  <a:pt x="6329" y="-8646"/>
                                </a:lnTo>
                                <a:lnTo>
                                  <a:pt x="6329" y="-8677"/>
                                </a:lnTo>
                                <a:lnTo>
                                  <a:pt x="6329" y="-8714"/>
                                </a:lnTo>
                                <a:lnTo>
                                  <a:pt x="6329" y="-8752"/>
                                </a:lnTo>
                                <a:lnTo>
                                  <a:pt x="6329" y="-8803"/>
                                </a:lnTo>
                                <a:lnTo>
                                  <a:pt x="6329" y="-8853"/>
                                </a:lnTo>
                                <a:lnTo>
                                  <a:pt x="6329" y="-8870"/>
                                </a:lnTo>
                                <a:lnTo>
                                  <a:pt x="6329" y="-8876"/>
                                </a:lnTo>
                                <a:lnTo>
                                  <a:pt x="6329" y="-8872"/>
                                </a:lnTo>
                                <a:lnTo>
                                  <a:pt x="6329" y="-8858"/>
                                </a:lnTo>
                                <a:lnTo>
                                  <a:pt x="6329" y="-8818"/>
                                </a:lnTo>
                                <a:lnTo>
                                  <a:pt x="6329" y="-8763"/>
                                </a:lnTo>
                                <a:lnTo>
                                  <a:pt x="6329" y="-8723"/>
                                </a:lnTo>
                                <a:lnTo>
                                  <a:pt x="6329" y="-8686"/>
                                </a:lnTo>
                                <a:lnTo>
                                  <a:pt x="6330" y="-8654"/>
                                </a:lnTo>
                                <a:lnTo>
                                  <a:pt x="6330" y="-8621"/>
                                </a:lnTo>
                                <a:lnTo>
                                  <a:pt x="6330" y="-8593"/>
                                </a:lnTo>
                                <a:lnTo>
                                  <a:pt x="6330" y="-8567"/>
                                </a:lnTo>
                                <a:lnTo>
                                  <a:pt x="6330" y="-8542"/>
                                </a:lnTo>
                                <a:lnTo>
                                  <a:pt x="6330" y="-8520"/>
                                </a:lnTo>
                                <a:lnTo>
                                  <a:pt x="6330" y="-8504"/>
                                </a:lnTo>
                                <a:lnTo>
                                  <a:pt x="6330" y="-8491"/>
                                </a:lnTo>
                                <a:lnTo>
                                  <a:pt x="6330" y="-8483"/>
                                </a:lnTo>
                                <a:lnTo>
                                  <a:pt x="6330" y="-8473"/>
                                </a:lnTo>
                                <a:lnTo>
                                  <a:pt x="6330" y="-8466"/>
                                </a:lnTo>
                                <a:lnTo>
                                  <a:pt x="6330" y="-8456"/>
                                </a:lnTo>
                                <a:lnTo>
                                  <a:pt x="6331" y="-8446"/>
                                </a:lnTo>
                                <a:lnTo>
                                  <a:pt x="6332" y="-8433"/>
                                </a:lnTo>
                                <a:lnTo>
                                  <a:pt x="6334" y="-8415"/>
                                </a:lnTo>
                                <a:lnTo>
                                  <a:pt x="6336" y="-8407"/>
                                </a:lnTo>
                                <a:lnTo>
                                  <a:pt x="6337" y="-8411"/>
                                </a:lnTo>
                                <a:lnTo>
                                  <a:pt x="6337" y="-8418"/>
                                </a:lnTo>
                                <a:lnTo>
                                  <a:pt x="6338" y="-8428"/>
                                </a:lnTo>
                                <a:lnTo>
                                  <a:pt x="6338" y="-8438"/>
                                </a:lnTo>
                                <a:lnTo>
                                  <a:pt x="6338" y="-8452"/>
                                </a:lnTo>
                                <a:lnTo>
                                  <a:pt x="6338" y="-8469"/>
                                </a:lnTo>
                                <a:lnTo>
                                  <a:pt x="6338" y="-8488"/>
                                </a:lnTo>
                                <a:lnTo>
                                  <a:pt x="6338" y="-8505"/>
                                </a:lnTo>
                                <a:lnTo>
                                  <a:pt x="6338" y="-8523"/>
                                </a:lnTo>
                                <a:lnTo>
                                  <a:pt x="6338" y="-8543"/>
                                </a:lnTo>
                                <a:lnTo>
                                  <a:pt x="6338" y="-8563"/>
                                </a:lnTo>
                                <a:lnTo>
                                  <a:pt x="6338" y="-8585"/>
                                </a:lnTo>
                                <a:lnTo>
                                  <a:pt x="6338" y="-8609"/>
                                </a:lnTo>
                                <a:lnTo>
                                  <a:pt x="6338" y="-8632"/>
                                </a:lnTo>
                                <a:lnTo>
                                  <a:pt x="6338" y="-8659"/>
                                </a:lnTo>
                                <a:lnTo>
                                  <a:pt x="6338" y="-8684"/>
                                </a:lnTo>
                                <a:lnTo>
                                  <a:pt x="6338" y="-8711"/>
                                </a:lnTo>
                                <a:lnTo>
                                  <a:pt x="6338" y="-8739"/>
                                </a:lnTo>
                                <a:lnTo>
                                  <a:pt x="6338" y="-8770"/>
                                </a:lnTo>
                                <a:lnTo>
                                  <a:pt x="6338" y="-8802"/>
                                </a:lnTo>
                                <a:lnTo>
                                  <a:pt x="6338" y="-8834"/>
                                </a:lnTo>
                                <a:lnTo>
                                  <a:pt x="6338" y="-8870"/>
                                </a:lnTo>
                                <a:lnTo>
                                  <a:pt x="6338" y="-8906"/>
                                </a:lnTo>
                                <a:lnTo>
                                  <a:pt x="6338" y="-8941"/>
                                </a:lnTo>
                                <a:lnTo>
                                  <a:pt x="6338" y="-8979"/>
                                </a:lnTo>
                                <a:lnTo>
                                  <a:pt x="6338" y="-9024"/>
                                </a:lnTo>
                                <a:lnTo>
                                  <a:pt x="6338" y="-9106"/>
                                </a:lnTo>
                                <a:lnTo>
                                  <a:pt x="6338" y="-9123"/>
                                </a:lnTo>
                                <a:lnTo>
                                  <a:pt x="6338" y="-9128"/>
                                </a:lnTo>
                                <a:lnTo>
                                  <a:pt x="6338" y="-9123"/>
                                </a:lnTo>
                                <a:lnTo>
                                  <a:pt x="6338" y="-9107"/>
                                </a:lnTo>
                                <a:lnTo>
                                  <a:pt x="6339" y="-9008"/>
                                </a:lnTo>
                                <a:lnTo>
                                  <a:pt x="6339" y="-8964"/>
                                </a:lnTo>
                                <a:lnTo>
                                  <a:pt x="6339" y="-8924"/>
                                </a:lnTo>
                                <a:lnTo>
                                  <a:pt x="6339" y="-8888"/>
                                </a:lnTo>
                                <a:lnTo>
                                  <a:pt x="6339" y="-8854"/>
                                </a:lnTo>
                                <a:lnTo>
                                  <a:pt x="6339" y="-8819"/>
                                </a:lnTo>
                                <a:lnTo>
                                  <a:pt x="6339" y="-8787"/>
                                </a:lnTo>
                                <a:lnTo>
                                  <a:pt x="6339" y="-8756"/>
                                </a:lnTo>
                                <a:lnTo>
                                  <a:pt x="6339" y="-8725"/>
                                </a:lnTo>
                                <a:lnTo>
                                  <a:pt x="6339" y="-8696"/>
                                </a:lnTo>
                                <a:lnTo>
                                  <a:pt x="6339" y="-8669"/>
                                </a:lnTo>
                                <a:lnTo>
                                  <a:pt x="6339" y="-8641"/>
                                </a:lnTo>
                                <a:lnTo>
                                  <a:pt x="6339" y="-8616"/>
                                </a:lnTo>
                                <a:lnTo>
                                  <a:pt x="6339" y="-8593"/>
                                </a:lnTo>
                                <a:lnTo>
                                  <a:pt x="6339" y="-8574"/>
                                </a:lnTo>
                                <a:lnTo>
                                  <a:pt x="6339" y="-8555"/>
                                </a:lnTo>
                                <a:lnTo>
                                  <a:pt x="6339" y="-8535"/>
                                </a:lnTo>
                                <a:lnTo>
                                  <a:pt x="6339" y="-8518"/>
                                </a:lnTo>
                                <a:lnTo>
                                  <a:pt x="6339" y="-8502"/>
                                </a:lnTo>
                                <a:lnTo>
                                  <a:pt x="6339" y="-8483"/>
                                </a:lnTo>
                                <a:lnTo>
                                  <a:pt x="6339" y="-8466"/>
                                </a:lnTo>
                                <a:lnTo>
                                  <a:pt x="6339" y="-8452"/>
                                </a:lnTo>
                                <a:lnTo>
                                  <a:pt x="6339" y="-8438"/>
                                </a:lnTo>
                                <a:lnTo>
                                  <a:pt x="6339" y="-8428"/>
                                </a:lnTo>
                                <a:lnTo>
                                  <a:pt x="6340" y="-8418"/>
                                </a:lnTo>
                                <a:lnTo>
                                  <a:pt x="6340" y="-8414"/>
                                </a:lnTo>
                                <a:lnTo>
                                  <a:pt x="6341" y="-8410"/>
                                </a:lnTo>
                                <a:lnTo>
                                  <a:pt x="6342" y="-8414"/>
                                </a:lnTo>
                                <a:lnTo>
                                  <a:pt x="6345" y="-8428"/>
                                </a:lnTo>
                                <a:lnTo>
                                  <a:pt x="6347" y="-8448"/>
                                </a:lnTo>
                                <a:lnTo>
                                  <a:pt x="6348" y="-8468"/>
                                </a:lnTo>
                                <a:lnTo>
                                  <a:pt x="6350" y="-8492"/>
                                </a:lnTo>
                                <a:lnTo>
                                  <a:pt x="6351" y="-8516"/>
                                </a:lnTo>
                                <a:lnTo>
                                  <a:pt x="6352" y="-8537"/>
                                </a:lnTo>
                                <a:lnTo>
                                  <a:pt x="6353" y="-8559"/>
                                </a:lnTo>
                                <a:lnTo>
                                  <a:pt x="6354" y="-8584"/>
                                </a:lnTo>
                                <a:lnTo>
                                  <a:pt x="6355" y="-8608"/>
                                </a:lnTo>
                                <a:lnTo>
                                  <a:pt x="6355" y="-8633"/>
                                </a:lnTo>
                                <a:lnTo>
                                  <a:pt x="6356" y="-8654"/>
                                </a:lnTo>
                                <a:lnTo>
                                  <a:pt x="6356" y="-8679"/>
                                </a:lnTo>
                                <a:lnTo>
                                  <a:pt x="6356" y="-8700"/>
                                </a:lnTo>
                                <a:lnTo>
                                  <a:pt x="6357" y="-8723"/>
                                </a:lnTo>
                                <a:lnTo>
                                  <a:pt x="6357" y="-8749"/>
                                </a:lnTo>
                                <a:lnTo>
                                  <a:pt x="6357" y="-8774"/>
                                </a:lnTo>
                                <a:lnTo>
                                  <a:pt x="6357" y="-8801"/>
                                </a:lnTo>
                                <a:lnTo>
                                  <a:pt x="6357" y="-8827"/>
                                </a:lnTo>
                                <a:lnTo>
                                  <a:pt x="6358" y="-8853"/>
                                </a:lnTo>
                                <a:lnTo>
                                  <a:pt x="6358" y="-8882"/>
                                </a:lnTo>
                                <a:lnTo>
                                  <a:pt x="6358" y="-8911"/>
                                </a:lnTo>
                                <a:lnTo>
                                  <a:pt x="6358" y="-8942"/>
                                </a:lnTo>
                                <a:lnTo>
                                  <a:pt x="6358" y="-8974"/>
                                </a:lnTo>
                                <a:lnTo>
                                  <a:pt x="6358" y="-9031"/>
                                </a:lnTo>
                                <a:lnTo>
                                  <a:pt x="6359" y="-9038"/>
                                </a:lnTo>
                                <a:lnTo>
                                  <a:pt x="6359" y="-9041"/>
                                </a:lnTo>
                                <a:lnTo>
                                  <a:pt x="6359" y="-9037"/>
                                </a:lnTo>
                                <a:lnTo>
                                  <a:pt x="6359" y="-9019"/>
                                </a:lnTo>
                                <a:lnTo>
                                  <a:pt x="6359" y="-8967"/>
                                </a:lnTo>
                                <a:lnTo>
                                  <a:pt x="6359" y="-8936"/>
                                </a:lnTo>
                                <a:lnTo>
                                  <a:pt x="6359" y="-8906"/>
                                </a:lnTo>
                                <a:lnTo>
                                  <a:pt x="6360" y="-8880"/>
                                </a:lnTo>
                                <a:lnTo>
                                  <a:pt x="6360" y="-8854"/>
                                </a:lnTo>
                                <a:lnTo>
                                  <a:pt x="6360" y="-8832"/>
                                </a:lnTo>
                                <a:lnTo>
                                  <a:pt x="6360" y="-8811"/>
                                </a:lnTo>
                                <a:lnTo>
                                  <a:pt x="6360" y="-8793"/>
                                </a:lnTo>
                                <a:lnTo>
                                  <a:pt x="6360" y="-8772"/>
                                </a:lnTo>
                                <a:lnTo>
                                  <a:pt x="6361" y="-8757"/>
                                </a:lnTo>
                                <a:lnTo>
                                  <a:pt x="6361" y="-8748"/>
                                </a:lnTo>
                                <a:lnTo>
                                  <a:pt x="6361" y="-8740"/>
                                </a:lnTo>
                                <a:lnTo>
                                  <a:pt x="6362" y="-8737"/>
                                </a:lnTo>
                                <a:lnTo>
                                  <a:pt x="6362" y="-8740"/>
                                </a:lnTo>
                                <a:lnTo>
                                  <a:pt x="6362" y="-8749"/>
                                </a:lnTo>
                                <a:lnTo>
                                  <a:pt x="6363" y="-8763"/>
                                </a:lnTo>
                                <a:lnTo>
                                  <a:pt x="6363" y="-8785"/>
                                </a:lnTo>
                                <a:lnTo>
                                  <a:pt x="6364" y="-8808"/>
                                </a:lnTo>
                                <a:lnTo>
                                  <a:pt x="6364" y="-8834"/>
                                </a:lnTo>
                                <a:lnTo>
                                  <a:pt x="6365" y="-8858"/>
                                </a:lnTo>
                                <a:lnTo>
                                  <a:pt x="6365" y="-8885"/>
                                </a:lnTo>
                                <a:lnTo>
                                  <a:pt x="6365" y="-8914"/>
                                </a:lnTo>
                                <a:lnTo>
                                  <a:pt x="6366" y="-8947"/>
                                </a:lnTo>
                                <a:lnTo>
                                  <a:pt x="6367" y="-9006"/>
                                </a:lnTo>
                                <a:lnTo>
                                  <a:pt x="6367" y="-9016"/>
                                </a:lnTo>
                                <a:lnTo>
                                  <a:pt x="6367" y="-9018"/>
                                </a:lnTo>
                                <a:lnTo>
                                  <a:pt x="6367" y="-9014"/>
                                </a:lnTo>
                                <a:lnTo>
                                  <a:pt x="6368" y="-8998"/>
                                </a:lnTo>
                                <a:lnTo>
                                  <a:pt x="6369" y="-8943"/>
                                </a:lnTo>
                                <a:lnTo>
                                  <a:pt x="6369" y="-8910"/>
                                </a:lnTo>
                                <a:lnTo>
                                  <a:pt x="6369" y="-8881"/>
                                </a:lnTo>
                                <a:lnTo>
                                  <a:pt x="6370" y="-8853"/>
                                </a:lnTo>
                                <a:lnTo>
                                  <a:pt x="6370" y="-8827"/>
                                </a:lnTo>
                                <a:lnTo>
                                  <a:pt x="6370" y="-8798"/>
                                </a:lnTo>
                                <a:lnTo>
                                  <a:pt x="6371" y="-8772"/>
                                </a:lnTo>
                                <a:lnTo>
                                  <a:pt x="6371" y="-8744"/>
                                </a:lnTo>
                                <a:lnTo>
                                  <a:pt x="6372" y="-8716"/>
                                </a:lnTo>
                                <a:lnTo>
                                  <a:pt x="6373" y="-8690"/>
                                </a:lnTo>
                                <a:lnTo>
                                  <a:pt x="6373" y="-8663"/>
                                </a:lnTo>
                                <a:lnTo>
                                  <a:pt x="6374" y="-8637"/>
                                </a:lnTo>
                                <a:lnTo>
                                  <a:pt x="6375" y="-8613"/>
                                </a:lnTo>
                                <a:lnTo>
                                  <a:pt x="6375" y="-8588"/>
                                </a:lnTo>
                                <a:lnTo>
                                  <a:pt x="6376" y="-8561"/>
                                </a:lnTo>
                                <a:lnTo>
                                  <a:pt x="6378" y="-8534"/>
                                </a:lnTo>
                                <a:lnTo>
                                  <a:pt x="6379" y="-8510"/>
                                </a:lnTo>
                                <a:lnTo>
                                  <a:pt x="6380" y="-8495"/>
                                </a:lnTo>
                                <a:lnTo>
                                  <a:pt x="6380" y="-8490"/>
                                </a:lnTo>
                                <a:lnTo>
                                  <a:pt x="6380" y="-8489"/>
                                </a:lnTo>
                                <a:lnTo>
                                  <a:pt x="6381" y="-8494"/>
                                </a:lnTo>
                                <a:lnTo>
                                  <a:pt x="6381" y="-8505"/>
                                </a:lnTo>
                                <a:lnTo>
                                  <a:pt x="6381" y="-8518"/>
                                </a:lnTo>
                                <a:lnTo>
                                  <a:pt x="6381" y="-8535"/>
                                </a:lnTo>
                                <a:lnTo>
                                  <a:pt x="6381" y="-8553"/>
                                </a:lnTo>
                                <a:lnTo>
                                  <a:pt x="6381" y="-8572"/>
                                </a:lnTo>
                                <a:lnTo>
                                  <a:pt x="6381" y="-8589"/>
                                </a:lnTo>
                                <a:lnTo>
                                  <a:pt x="6381" y="-8605"/>
                                </a:lnTo>
                                <a:lnTo>
                                  <a:pt x="6381" y="-8625"/>
                                </a:lnTo>
                                <a:lnTo>
                                  <a:pt x="6381" y="-8647"/>
                                </a:lnTo>
                                <a:lnTo>
                                  <a:pt x="6381" y="-8670"/>
                                </a:lnTo>
                                <a:lnTo>
                                  <a:pt x="6381" y="-8695"/>
                                </a:lnTo>
                                <a:lnTo>
                                  <a:pt x="6381" y="-8723"/>
                                </a:lnTo>
                                <a:lnTo>
                                  <a:pt x="6381" y="-8752"/>
                                </a:lnTo>
                                <a:lnTo>
                                  <a:pt x="6381" y="-8781"/>
                                </a:lnTo>
                                <a:lnTo>
                                  <a:pt x="6381" y="-8811"/>
                                </a:lnTo>
                                <a:lnTo>
                                  <a:pt x="6381" y="-8842"/>
                                </a:lnTo>
                                <a:lnTo>
                                  <a:pt x="6381" y="-8873"/>
                                </a:lnTo>
                                <a:lnTo>
                                  <a:pt x="6381" y="-8907"/>
                                </a:lnTo>
                                <a:lnTo>
                                  <a:pt x="6381" y="-8943"/>
                                </a:lnTo>
                                <a:lnTo>
                                  <a:pt x="6381" y="-8981"/>
                                </a:lnTo>
                                <a:lnTo>
                                  <a:pt x="6381" y="-9020"/>
                                </a:lnTo>
                                <a:lnTo>
                                  <a:pt x="6381" y="-9067"/>
                                </a:lnTo>
                                <a:lnTo>
                                  <a:pt x="6381" y="-9135"/>
                                </a:lnTo>
                                <a:lnTo>
                                  <a:pt x="6381" y="-9151"/>
                                </a:lnTo>
                                <a:lnTo>
                                  <a:pt x="6381" y="-9156"/>
                                </a:lnTo>
                                <a:lnTo>
                                  <a:pt x="6381" y="-9151"/>
                                </a:lnTo>
                                <a:lnTo>
                                  <a:pt x="6382" y="-9136"/>
                                </a:lnTo>
                                <a:lnTo>
                                  <a:pt x="6382" y="-9088"/>
                                </a:lnTo>
                                <a:lnTo>
                                  <a:pt x="6382" y="-9035"/>
                                </a:lnTo>
                                <a:lnTo>
                                  <a:pt x="6382" y="-8994"/>
                                </a:lnTo>
                                <a:lnTo>
                                  <a:pt x="6382" y="-8953"/>
                                </a:lnTo>
                                <a:lnTo>
                                  <a:pt x="6382" y="-8917"/>
                                </a:lnTo>
                                <a:lnTo>
                                  <a:pt x="6382" y="-8883"/>
                                </a:lnTo>
                                <a:lnTo>
                                  <a:pt x="6382" y="-8849"/>
                                </a:lnTo>
                                <a:lnTo>
                                  <a:pt x="6382" y="-8819"/>
                                </a:lnTo>
                                <a:lnTo>
                                  <a:pt x="6382" y="-8785"/>
                                </a:lnTo>
                                <a:lnTo>
                                  <a:pt x="6382" y="-8754"/>
                                </a:lnTo>
                                <a:lnTo>
                                  <a:pt x="6382" y="-8728"/>
                                </a:lnTo>
                                <a:lnTo>
                                  <a:pt x="6382" y="-8701"/>
                                </a:lnTo>
                                <a:lnTo>
                                  <a:pt x="6382" y="-8677"/>
                                </a:lnTo>
                                <a:lnTo>
                                  <a:pt x="6382" y="-8652"/>
                                </a:lnTo>
                                <a:lnTo>
                                  <a:pt x="6382" y="-8632"/>
                                </a:lnTo>
                                <a:lnTo>
                                  <a:pt x="6382" y="-8610"/>
                                </a:lnTo>
                                <a:lnTo>
                                  <a:pt x="6382" y="-8590"/>
                                </a:lnTo>
                                <a:lnTo>
                                  <a:pt x="6382" y="-8571"/>
                                </a:lnTo>
                                <a:lnTo>
                                  <a:pt x="6382" y="-8553"/>
                                </a:lnTo>
                                <a:lnTo>
                                  <a:pt x="6382" y="-8535"/>
                                </a:lnTo>
                                <a:lnTo>
                                  <a:pt x="6382" y="-8518"/>
                                </a:lnTo>
                                <a:lnTo>
                                  <a:pt x="6382" y="-8501"/>
                                </a:lnTo>
                                <a:lnTo>
                                  <a:pt x="6382" y="-8485"/>
                                </a:lnTo>
                                <a:lnTo>
                                  <a:pt x="6382" y="-8473"/>
                                </a:lnTo>
                                <a:lnTo>
                                  <a:pt x="6383" y="-8458"/>
                                </a:lnTo>
                                <a:lnTo>
                                  <a:pt x="6383" y="-8446"/>
                                </a:lnTo>
                                <a:lnTo>
                                  <a:pt x="6384" y="-8428"/>
                                </a:lnTo>
                                <a:lnTo>
                                  <a:pt x="6385" y="-8410"/>
                                </a:lnTo>
                                <a:lnTo>
                                  <a:pt x="6387" y="-8385"/>
                                </a:lnTo>
                                <a:lnTo>
                                  <a:pt x="6388" y="-8368"/>
                                </a:lnTo>
                                <a:lnTo>
                                  <a:pt x="6390" y="-8347"/>
                                </a:lnTo>
                                <a:lnTo>
                                  <a:pt x="6393" y="-8320"/>
                                </a:lnTo>
                                <a:lnTo>
                                  <a:pt x="6395" y="-8302"/>
                                </a:lnTo>
                                <a:lnTo>
                                  <a:pt x="6397" y="-8288"/>
                                </a:lnTo>
                                <a:lnTo>
                                  <a:pt x="6399" y="-8282"/>
                                </a:lnTo>
                                <a:lnTo>
                                  <a:pt x="6399" y="-8285"/>
                                </a:lnTo>
                                <a:lnTo>
                                  <a:pt x="6400" y="-8292"/>
                                </a:lnTo>
                                <a:lnTo>
                                  <a:pt x="6400" y="-8304"/>
                                </a:lnTo>
                                <a:lnTo>
                                  <a:pt x="6401" y="-8318"/>
                                </a:lnTo>
                                <a:lnTo>
                                  <a:pt x="6401" y="-8333"/>
                                </a:lnTo>
                                <a:lnTo>
                                  <a:pt x="6401" y="-8349"/>
                                </a:lnTo>
                                <a:lnTo>
                                  <a:pt x="6401" y="-8369"/>
                                </a:lnTo>
                                <a:lnTo>
                                  <a:pt x="6401" y="-8389"/>
                                </a:lnTo>
                                <a:lnTo>
                                  <a:pt x="6401" y="-8411"/>
                                </a:lnTo>
                                <a:lnTo>
                                  <a:pt x="6401" y="-8431"/>
                                </a:lnTo>
                                <a:lnTo>
                                  <a:pt x="6401" y="-8454"/>
                                </a:lnTo>
                                <a:lnTo>
                                  <a:pt x="6401" y="-8476"/>
                                </a:lnTo>
                                <a:lnTo>
                                  <a:pt x="6401" y="-8499"/>
                                </a:lnTo>
                                <a:lnTo>
                                  <a:pt x="6401" y="-8522"/>
                                </a:lnTo>
                                <a:lnTo>
                                  <a:pt x="6402" y="-8544"/>
                                </a:lnTo>
                                <a:lnTo>
                                  <a:pt x="6402" y="-8566"/>
                                </a:lnTo>
                                <a:lnTo>
                                  <a:pt x="6402" y="-8589"/>
                                </a:lnTo>
                                <a:lnTo>
                                  <a:pt x="6402" y="-8610"/>
                                </a:lnTo>
                                <a:lnTo>
                                  <a:pt x="6402" y="-8634"/>
                                </a:lnTo>
                                <a:lnTo>
                                  <a:pt x="6402" y="-8658"/>
                                </a:lnTo>
                                <a:lnTo>
                                  <a:pt x="6402" y="-8685"/>
                                </a:lnTo>
                                <a:lnTo>
                                  <a:pt x="6402" y="-8715"/>
                                </a:lnTo>
                                <a:lnTo>
                                  <a:pt x="6402" y="-8745"/>
                                </a:lnTo>
                                <a:lnTo>
                                  <a:pt x="6402" y="-8778"/>
                                </a:lnTo>
                                <a:lnTo>
                                  <a:pt x="6402" y="-8811"/>
                                </a:lnTo>
                                <a:lnTo>
                                  <a:pt x="6402" y="-8845"/>
                                </a:lnTo>
                                <a:lnTo>
                                  <a:pt x="6402" y="-8878"/>
                                </a:lnTo>
                                <a:lnTo>
                                  <a:pt x="6402" y="-8915"/>
                                </a:lnTo>
                                <a:lnTo>
                                  <a:pt x="6402" y="-8953"/>
                                </a:lnTo>
                                <a:lnTo>
                                  <a:pt x="6402" y="-8989"/>
                                </a:lnTo>
                                <a:lnTo>
                                  <a:pt x="6402" y="-9029"/>
                                </a:lnTo>
                                <a:lnTo>
                                  <a:pt x="6402" y="-9072"/>
                                </a:lnTo>
                                <a:lnTo>
                                  <a:pt x="6402" y="-9153"/>
                                </a:lnTo>
                                <a:lnTo>
                                  <a:pt x="6402" y="-9171"/>
                                </a:lnTo>
                                <a:lnTo>
                                  <a:pt x="6402" y="-9176"/>
                                </a:lnTo>
                                <a:lnTo>
                                  <a:pt x="6402" y="-9172"/>
                                </a:lnTo>
                                <a:lnTo>
                                  <a:pt x="6402" y="-9157"/>
                                </a:lnTo>
                                <a:lnTo>
                                  <a:pt x="6402" y="-9110"/>
                                </a:lnTo>
                                <a:lnTo>
                                  <a:pt x="6402" y="-9056"/>
                                </a:lnTo>
                                <a:lnTo>
                                  <a:pt x="6402" y="-9011"/>
                                </a:lnTo>
                                <a:lnTo>
                                  <a:pt x="6402" y="-8971"/>
                                </a:lnTo>
                                <a:lnTo>
                                  <a:pt x="6402" y="-8934"/>
                                </a:lnTo>
                                <a:lnTo>
                                  <a:pt x="6402" y="-8898"/>
                                </a:lnTo>
                                <a:lnTo>
                                  <a:pt x="6402" y="-8864"/>
                                </a:lnTo>
                                <a:lnTo>
                                  <a:pt x="6402" y="-8830"/>
                                </a:lnTo>
                                <a:lnTo>
                                  <a:pt x="6402" y="-8797"/>
                                </a:lnTo>
                                <a:lnTo>
                                  <a:pt x="6402" y="-8764"/>
                                </a:lnTo>
                                <a:lnTo>
                                  <a:pt x="6402" y="-8732"/>
                                </a:lnTo>
                                <a:lnTo>
                                  <a:pt x="6402" y="-8703"/>
                                </a:lnTo>
                                <a:lnTo>
                                  <a:pt x="6402" y="-8675"/>
                                </a:lnTo>
                                <a:lnTo>
                                  <a:pt x="6402" y="-8649"/>
                                </a:lnTo>
                                <a:lnTo>
                                  <a:pt x="6402" y="-8627"/>
                                </a:lnTo>
                                <a:lnTo>
                                  <a:pt x="6402" y="-8604"/>
                                </a:lnTo>
                                <a:lnTo>
                                  <a:pt x="6402" y="-8582"/>
                                </a:lnTo>
                                <a:lnTo>
                                  <a:pt x="6402" y="-8561"/>
                                </a:lnTo>
                                <a:lnTo>
                                  <a:pt x="6402" y="-8538"/>
                                </a:lnTo>
                                <a:lnTo>
                                  <a:pt x="6402" y="-8517"/>
                                </a:lnTo>
                                <a:lnTo>
                                  <a:pt x="6402" y="-8497"/>
                                </a:lnTo>
                                <a:lnTo>
                                  <a:pt x="6402" y="-8478"/>
                                </a:lnTo>
                                <a:lnTo>
                                  <a:pt x="6402" y="-8459"/>
                                </a:lnTo>
                                <a:lnTo>
                                  <a:pt x="6402" y="-8443"/>
                                </a:lnTo>
                                <a:lnTo>
                                  <a:pt x="6402" y="-8431"/>
                                </a:lnTo>
                                <a:lnTo>
                                  <a:pt x="6402" y="-8425"/>
                                </a:lnTo>
                                <a:lnTo>
                                  <a:pt x="6403" y="-8425"/>
                                </a:lnTo>
                                <a:lnTo>
                                  <a:pt x="6403" y="-8427"/>
                                </a:lnTo>
                                <a:lnTo>
                                  <a:pt x="6403" y="-8438"/>
                                </a:lnTo>
                                <a:lnTo>
                                  <a:pt x="6403" y="-8453"/>
                                </a:lnTo>
                                <a:lnTo>
                                  <a:pt x="6403" y="-8472"/>
                                </a:lnTo>
                                <a:lnTo>
                                  <a:pt x="6403" y="-8492"/>
                                </a:lnTo>
                                <a:lnTo>
                                  <a:pt x="6403" y="-8512"/>
                                </a:lnTo>
                                <a:lnTo>
                                  <a:pt x="6403" y="-8533"/>
                                </a:lnTo>
                                <a:lnTo>
                                  <a:pt x="6403" y="-8553"/>
                                </a:lnTo>
                                <a:lnTo>
                                  <a:pt x="6403" y="-8574"/>
                                </a:lnTo>
                                <a:lnTo>
                                  <a:pt x="6403" y="-8596"/>
                                </a:lnTo>
                                <a:lnTo>
                                  <a:pt x="6403" y="-8616"/>
                                </a:lnTo>
                                <a:lnTo>
                                  <a:pt x="6403" y="-8638"/>
                                </a:lnTo>
                                <a:lnTo>
                                  <a:pt x="6403" y="-8664"/>
                                </a:lnTo>
                                <a:lnTo>
                                  <a:pt x="6403" y="-8689"/>
                                </a:lnTo>
                                <a:lnTo>
                                  <a:pt x="6403" y="-8717"/>
                                </a:lnTo>
                                <a:lnTo>
                                  <a:pt x="6403" y="-8747"/>
                                </a:lnTo>
                                <a:lnTo>
                                  <a:pt x="6403" y="-8779"/>
                                </a:lnTo>
                                <a:lnTo>
                                  <a:pt x="6403" y="-8813"/>
                                </a:lnTo>
                                <a:lnTo>
                                  <a:pt x="6403" y="-8846"/>
                                </a:lnTo>
                                <a:lnTo>
                                  <a:pt x="6403" y="-8880"/>
                                </a:lnTo>
                                <a:lnTo>
                                  <a:pt x="6403" y="-8914"/>
                                </a:lnTo>
                                <a:lnTo>
                                  <a:pt x="6403" y="-8950"/>
                                </a:lnTo>
                                <a:lnTo>
                                  <a:pt x="6403" y="-8988"/>
                                </a:lnTo>
                                <a:lnTo>
                                  <a:pt x="6403" y="-9028"/>
                                </a:lnTo>
                                <a:lnTo>
                                  <a:pt x="6403" y="-9070"/>
                                </a:lnTo>
                                <a:lnTo>
                                  <a:pt x="6403" y="-9130"/>
                                </a:lnTo>
                                <a:lnTo>
                                  <a:pt x="6403" y="-9169"/>
                                </a:lnTo>
                                <a:lnTo>
                                  <a:pt x="6403" y="-9184"/>
                                </a:lnTo>
                                <a:lnTo>
                                  <a:pt x="6403" y="-9188"/>
                                </a:lnTo>
                                <a:lnTo>
                                  <a:pt x="6403" y="-9184"/>
                                </a:lnTo>
                                <a:lnTo>
                                  <a:pt x="6403" y="-9169"/>
                                </a:lnTo>
                                <a:lnTo>
                                  <a:pt x="6403" y="-9122"/>
                                </a:lnTo>
                                <a:lnTo>
                                  <a:pt x="6403" y="-9069"/>
                                </a:lnTo>
                                <a:lnTo>
                                  <a:pt x="6403" y="-9027"/>
                                </a:lnTo>
                                <a:lnTo>
                                  <a:pt x="6403" y="-8988"/>
                                </a:lnTo>
                                <a:lnTo>
                                  <a:pt x="6403" y="-8950"/>
                                </a:lnTo>
                                <a:lnTo>
                                  <a:pt x="6403" y="-8913"/>
                                </a:lnTo>
                                <a:lnTo>
                                  <a:pt x="6403" y="-8879"/>
                                </a:lnTo>
                                <a:lnTo>
                                  <a:pt x="6403" y="-8846"/>
                                </a:lnTo>
                                <a:lnTo>
                                  <a:pt x="6403" y="-8812"/>
                                </a:lnTo>
                                <a:lnTo>
                                  <a:pt x="6403" y="-8778"/>
                                </a:lnTo>
                                <a:lnTo>
                                  <a:pt x="6403" y="-8746"/>
                                </a:lnTo>
                                <a:lnTo>
                                  <a:pt x="6403" y="-8716"/>
                                </a:lnTo>
                                <a:lnTo>
                                  <a:pt x="6403" y="-8688"/>
                                </a:lnTo>
                                <a:lnTo>
                                  <a:pt x="6403" y="-8662"/>
                                </a:lnTo>
                                <a:lnTo>
                                  <a:pt x="6403" y="-8636"/>
                                </a:lnTo>
                                <a:lnTo>
                                  <a:pt x="6404" y="-8612"/>
                                </a:lnTo>
                                <a:lnTo>
                                  <a:pt x="6404" y="-8589"/>
                                </a:lnTo>
                                <a:lnTo>
                                  <a:pt x="6404" y="-8567"/>
                                </a:lnTo>
                                <a:lnTo>
                                  <a:pt x="6404" y="-8546"/>
                                </a:lnTo>
                                <a:lnTo>
                                  <a:pt x="6404" y="-8524"/>
                                </a:lnTo>
                                <a:lnTo>
                                  <a:pt x="6404" y="-8499"/>
                                </a:lnTo>
                                <a:lnTo>
                                  <a:pt x="6404" y="-8475"/>
                                </a:lnTo>
                                <a:lnTo>
                                  <a:pt x="6404" y="-8452"/>
                                </a:lnTo>
                                <a:lnTo>
                                  <a:pt x="6404" y="-8429"/>
                                </a:lnTo>
                                <a:lnTo>
                                  <a:pt x="6404" y="-8407"/>
                                </a:lnTo>
                                <a:lnTo>
                                  <a:pt x="6404" y="-8387"/>
                                </a:lnTo>
                                <a:lnTo>
                                  <a:pt x="6404" y="-8366"/>
                                </a:lnTo>
                                <a:lnTo>
                                  <a:pt x="6404" y="-8346"/>
                                </a:lnTo>
                                <a:lnTo>
                                  <a:pt x="6404" y="-8326"/>
                                </a:lnTo>
                                <a:lnTo>
                                  <a:pt x="6404" y="-8307"/>
                                </a:lnTo>
                                <a:lnTo>
                                  <a:pt x="6405" y="-8293"/>
                                </a:lnTo>
                                <a:lnTo>
                                  <a:pt x="6405" y="-8273"/>
                                </a:lnTo>
                                <a:lnTo>
                                  <a:pt x="6405" y="-8261"/>
                                </a:lnTo>
                                <a:lnTo>
                                  <a:pt x="6406" y="-8252"/>
                                </a:lnTo>
                                <a:lnTo>
                                  <a:pt x="6406" y="-8241"/>
                                </a:lnTo>
                                <a:lnTo>
                                  <a:pt x="6407" y="-8232"/>
                                </a:lnTo>
                                <a:lnTo>
                                  <a:pt x="6408" y="-8221"/>
                                </a:lnTo>
                                <a:lnTo>
                                  <a:pt x="6411" y="-8208"/>
                                </a:lnTo>
                                <a:lnTo>
                                  <a:pt x="6413" y="-8201"/>
                                </a:lnTo>
                                <a:lnTo>
                                  <a:pt x="6414" y="-8198"/>
                                </a:lnTo>
                                <a:lnTo>
                                  <a:pt x="6415" y="-8202"/>
                                </a:lnTo>
                                <a:lnTo>
                                  <a:pt x="6416" y="-8211"/>
                                </a:lnTo>
                                <a:lnTo>
                                  <a:pt x="6417" y="-8221"/>
                                </a:lnTo>
                                <a:lnTo>
                                  <a:pt x="6417" y="-8234"/>
                                </a:lnTo>
                                <a:lnTo>
                                  <a:pt x="6417" y="-8248"/>
                                </a:lnTo>
                                <a:lnTo>
                                  <a:pt x="6417" y="-8266"/>
                                </a:lnTo>
                                <a:lnTo>
                                  <a:pt x="6418" y="-8284"/>
                                </a:lnTo>
                                <a:lnTo>
                                  <a:pt x="6418" y="-8305"/>
                                </a:lnTo>
                                <a:lnTo>
                                  <a:pt x="6418" y="-8328"/>
                                </a:lnTo>
                                <a:lnTo>
                                  <a:pt x="6418" y="-8349"/>
                                </a:lnTo>
                                <a:lnTo>
                                  <a:pt x="6418" y="-8374"/>
                                </a:lnTo>
                                <a:lnTo>
                                  <a:pt x="6418" y="-8400"/>
                                </a:lnTo>
                                <a:lnTo>
                                  <a:pt x="6418" y="-8425"/>
                                </a:lnTo>
                                <a:lnTo>
                                  <a:pt x="6418" y="-8448"/>
                                </a:lnTo>
                                <a:lnTo>
                                  <a:pt x="6418" y="-8473"/>
                                </a:lnTo>
                                <a:lnTo>
                                  <a:pt x="6418" y="-8500"/>
                                </a:lnTo>
                                <a:lnTo>
                                  <a:pt x="6418" y="-8527"/>
                                </a:lnTo>
                                <a:lnTo>
                                  <a:pt x="6418" y="-8553"/>
                                </a:lnTo>
                                <a:lnTo>
                                  <a:pt x="6418" y="-8577"/>
                                </a:lnTo>
                                <a:lnTo>
                                  <a:pt x="6418" y="-8600"/>
                                </a:lnTo>
                                <a:lnTo>
                                  <a:pt x="6419" y="-8625"/>
                                </a:lnTo>
                                <a:lnTo>
                                  <a:pt x="6419" y="-8649"/>
                                </a:lnTo>
                                <a:lnTo>
                                  <a:pt x="6419" y="-8674"/>
                                </a:lnTo>
                                <a:lnTo>
                                  <a:pt x="6419" y="-8699"/>
                                </a:lnTo>
                                <a:lnTo>
                                  <a:pt x="6419" y="-8726"/>
                                </a:lnTo>
                                <a:lnTo>
                                  <a:pt x="6419" y="-8753"/>
                                </a:lnTo>
                                <a:lnTo>
                                  <a:pt x="6419" y="-8782"/>
                                </a:lnTo>
                                <a:lnTo>
                                  <a:pt x="6419" y="-8812"/>
                                </a:lnTo>
                                <a:lnTo>
                                  <a:pt x="6419" y="-8843"/>
                                </a:lnTo>
                                <a:lnTo>
                                  <a:pt x="6419" y="-8876"/>
                                </a:lnTo>
                                <a:lnTo>
                                  <a:pt x="6419" y="-8909"/>
                                </a:lnTo>
                                <a:lnTo>
                                  <a:pt x="6419" y="-8944"/>
                                </a:lnTo>
                                <a:lnTo>
                                  <a:pt x="6419" y="-8980"/>
                                </a:lnTo>
                                <a:lnTo>
                                  <a:pt x="6419" y="-9020"/>
                                </a:lnTo>
                                <a:lnTo>
                                  <a:pt x="6419" y="-9062"/>
                                </a:lnTo>
                                <a:lnTo>
                                  <a:pt x="6419" y="-9114"/>
                                </a:lnTo>
                                <a:lnTo>
                                  <a:pt x="6419" y="-9167"/>
                                </a:lnTo>
                                <a:lnTo>
                                  <a:pt x="6419" y="-9186"/>
                                </a:lnTo>
                                <a:lnTo>
                                  <a:pt x="6419" y="-9192"/>
                                </a:lnTo>
                                <a:lnTo>
                                  <a:pt x="6419" y="-9187"/>
                                </a:lnTo>
                                <a:lnTo>
                                  <a:pt x="6419" y="-9171"/>
                                </a:lnTo>
                                <a:lnTo>
                                  <a:pt x="6419" y="-9073"/>
                                </a:lnTo>
                                <a:lnTo>
                                  <a:pt x="6419" y="-9030"/>
                                </a:lnTo>
                                <a:lnTo>
                                  <a:pt x="6419" y="-8992"/>
                                </a:lnTo>
                                <a:lnTo>
                                  <a:pt x="6419" y="-8955"/>
                                </a:lnTo>
                                <a:lnTo>
                                  <a:pt x="6419" y="-8921"/>
                                </a:lnTo>
                                <a:lnTo>
                                  <a:pt x="6419" y="-8888"/>
                                </a:lnTo>
                                <a:lnTo>
                                  <a:pt x="6419" y="-8855"/>
                                </a:lnTo>
                                <a:lnTo>
                                  <a:pt x="6419" y="-8822"/>
                                </a:lnTo>
                                <a:lnTo>
                                  <a:pt x="6419" y="-8791"/>
                                </a:lnTo>
                                <a:lnTo>
                                  <a:pt x="6419" y="-8762"/>
                                </a:lnTo>
                                <a:lnTo>
                                  <a:pt x="6419" y="-8734"/>
                                </a:lnTo>
                                <a:lnTo>
                                  <a:pt x="6419" y="-8706"/>
                                </a:lnTo>
                                <a:lnTo>
                                  <a:pt x="6419" y="-8681"/>
                                </a:lnTo>
                                <a:lnTo>
                                  <a:pt x="6419" y="-8658"/>
                                </a:lnTo>
                                <a:lnTo>
                                  <a:pt x="6419" y="-8633"/>
                                </a:lnTo>
                                <a:lnTo>
                                  <a:pt x="6419" y="-8610"/>
                                </a:lnTo>
                                <a:lnTo>
                                  <a:pt x="6419" y="-8589"/>
                                </a:lnTo>
                                <a:lnTo>
                                  <a:pt x="6419" y="-8564"/>
                                </a:lnTo>
                                <a:lnTo>
                                  <a:pt x="6419" y="-8539"/>
                                </a:lnTo>
                                <a:lnTo>
                                  <a:pt x="6419" y="-8516"/>
                                </a:lnTo>
                                <a:lnTo>
                                  <a:pt x="6419" y="-8491"/>
                                </a:lnTo>
                                <a:lnTo>
                                  <a:pt x="6419" y="-8467"/>
                                </a:lnTo>
                                <a:lnTo>
                                  <a:pt x="6419" y="-8440"/>
                                </a:lnTo>
                                <a:lnTo>
                                  <a:pt x="6419" y="-8417"/>
                                </a:lnTo>
                                <a:lnTo>
                                  <a:pt x="6419" y="-8393"/>
                                </a:lnTo>
                                <a:lnTo>
                                  <a:pt x="6420" y="-8368"/>
                                </a:lnTo>
                                <a:lnTo>
                                  <a:pt x="6420" y="-8343"/>
                                </a:lnTo>
                                <a:lnTo>
                                  <a:pt x="6420" y="-8320"/>
                                </a:lnTo>
                                <a:lnTo>
                                  <a:pt x="6420" y="-8297"/>
                                </a:lnTo>
                                <a:lnTo>
                                  <a:pt x="6420" y="-8276"/>
                                </a:lnTo>
                                <a:lnTo>
                                  <a:pt x="6420" y="-8260"/>
                                </a:lnTo>
                                <a:lnTo>
                                  <a:pt x="6420" y="-8242"/>
                                </a:lnTo>
                                <a:lnTo>
                                  <a:pt x="6421" y="-8226"/>
                                </a:lnTo>
                                <a:lnTo>
                                  <a:pt x="6421" y="-8210"/>
                                </a:lnTo>
                                <a:lnTo>
                                  <a:pt x="6422" y="-8192"/>
                                </a:lnTo>
                                <a:lnTo>
                                  <a:pt x="6422" y="-8180"/>
                                </a:lnTo>
                                <a:lnTo>
                                  <a:pt x="6423" y="-8171"/>
                                </a:lnTo>
                                <a:lnTo>
                                  <a:pt x="6424" y="-8163"/>
                                </a:lnTo>
                                <a:lnTo>
                                  <a:pt x="6426" y="-8150"/>
                                </a:lnTo>
                                <a:lnTo>
                                  <a:pt x="6430" y="-8136"/>
                                </a:lnTo>
                                <a:lnTo>
                                  <a:pt x="6437" y="-8123"/>
                                </a:lnTo>
                                <a:lnTo>
                                  <a:pt x="6443" y="-8118"/>
                                </a:lnTo>
                                <a:lnTo>
                                  <a:pt x="6445" y="-8121"/>
                                </a:lnTo>
                                <a:lnTo>
                                  <a:pt x="6446" y="-8128"/>
                                </a:lnTo>
                                <a:lnTo>
                                  <a:pt x="6447" y="-8136"/>
                                </a:lnTo>
                                <a:lnTo>
                                  <a:pt x="6447" y="-8147"/>
                                </a:lnTo>
                                <a:lnTo>
                                  <a:pt x="6447" y="-8160"/>
                                </a:lnTo>
                                <a:lnTo>
                                  <a:pt x="6447" y="-8173"/>
                                </a:lnTo>
                                <a:lnTo>
                                  <a:pt x="6448" y="-8189"/>
                                </a:lnTo>
                                <a:lnTo>
                                  <a:pt x="6448" y="-8208"/>
                                </a:lnTo>
                                <a:lnTo>
                                  <a:pt x="6448" y="-8227"/>
                                </a:lnTo>
                                <a:lnTo>
                                  <a:pt x="6448" y="-8250"/>
                                </a:lnTo>
                                <a:lnTo>
                                  <a:pt x="6448" y="-8270"/>
                                </a:lnTo>
                                <a:lnTo>
                                  <a:pt x="6448" y="-8292"/>
                                </a:lnTo>
                                <a:lnTo>
                                  <a:pt x="6448" y="-8316"/>
                                </a:lnTo>
                                <a:lnTo>
                                  <a:pt x="6448" y="-8341"/>
                                </a:lnTo>
                                <a:lnTo>
                                  <a:pt x="6448" y="-8364"/>
                                </a:lnTo>
                                <a:lnTo>
                                  <a:pt x="6448" y="-8386"/>
                                </a:lnTo>
                                <a:lnTo>
                                  <a:pt x="6448" y="-8408"/>
                                </a:lnTo>
                                <a:lnTo>
                                  <a:pt x="6448" y="-8431"/>
                                </a:lnTo>
                                <a:lnTo>
                                  <a:pt x="6448" y="-8455"/>
                                </a:lnTo>
                                <a:lnTo>
                                  <a:pt x="6448" y="-8476"/>
                                </a:lnTo>
                                <a:lnTo>
                                  <a:pt x="6448" y="-8501"/>
                                </a:lnTo>
                                <a:lnTo>
                                  <a:pt x="6448" y="-8528"/>
                                </a:lnTo>
                                <a:lnTo>
                                  <a:pt x="6448" y="-8555"/>
                                </a:lnTo>
                                <a:lnTo>
                                  <a:pt x="6448" y="-8580"/>
                                </a:lnTo>
                                <a:lnTo>
                                  <a:pt x="6448" y="-8607"/>
                                </a:lnTo>
                                <a:lnTo>
                                  <a:pt x="6448" y="-8635"/>
                                </a:lnTo>
                                <a:lnTo>
                                  <a:pt x="6448" y="-8664"/>
                                </a:lnTo>
                                <a:lnTo>
                                  <a:pt x="6448" y="-8696"/>
                                </a:lnTo>
                                <a:lnTo>
                                  <a:pt x="6448" y="-8728"/>
                                </a:lnTo>
                                <a:lnTo>
                                  <a:pt x="6448" y="-8761"/>
                                </a:lnTo>
                                <a:lnTo>
                                  <a:pt x="6448" y="-8796"/>
                                </a:lnTo>
                                <a:lnTo>
                                  <a:pt x="6448" y="-8833"/>
                                </a:lnTo>
                                <a:lnTo>
                                  <a:pt x="6448" y="-8866"/>
                                </a:lnTo>
                                <a:lnTo>
                                  <a:pt x="6448" y="-8905"/>
                                </a:lnTo>
                                <a:lnTo>
                                  <a:pt x="6448" y="-8948"/>
                                </a:lnTo>
                                <a:lnTo>
                                  <a:pt x="6448" y="-8999"/>
                                </a:lnTo>
                                <a:lnTo>
                                  <a:pt x="6448" y="-9048"/>
                                </a:lnTo>
                                <a:lnTo>
                                  <a:pt x="6448" y="-9066"/>
                                </a:lnTo>
                                <a:lnTo>
                                  <a:pt x="6448" y="-9074"/>
                                </a:lnTo>
                                <a:lnTo>
                                  <a:pt x="6449" y="-9070"/>
                                </a:lnTo>
                                <a:lnTo>
                                  <a:pt x="6449" y="-9057"/>
                                </a:lnTo>
                                <a:lnTo>
                                  <a:pt x="6449" y="-9023"/>
                                </a:lnTo>
                                <a:lnTo>
                                  <a:pt x="6449" y="-8958"/>
                                </a:lnTo>
                                <a:lnTo>
                                  <a:pt x="6449" y="-8917"/>
                                </a:lnTo>
                                <a:lnTo>
                                  <a:pt x="6449" y="-8875"/>
                                </a:lnTo>
                                <a:lnTo>
                                  <a:pt x="6449" y="-8837"/>
                                </a:lnTo>
                                <a:lnTo>
                                  <a:pt x="6449" y="-8801"/>
                                </a:lnTo>
                                <a:lnTo>
                                  <a:pt x="6449" y="-8768"/>
                                </a:lnTo>
                                <a:lnTo>
                                  <a:pt x="6449" y="-8732"/>
                                </a:lnTo>
                                <a:lnTo>
                                  <a:pt x="6449" y="-8700"/>
                                </a:lnTo>
                                <a:lnTo>
                                  <a:pt x="6449" y="-8669"/>
                                </a:lnTo>
                                <a:lnTo>
                                  <a:pt x="6449" y="-8638"/>
                                </a:lnTo>
                                <a:lnTo>
                                  <a:pt x="6449" y="-8608"/>
                                </a:lnTo>
                                <a:lnTo>
                                  <a:pt x="6449" y="-8581"/>
                                </a:lnTo>
                                <a:lnTo>
                                  <a:pt x="6449" y="-8551"/>
                                </a:lnTo>
                                <a:lnTo>
                                  <a:pt x="6449" y="-8524"/>
                                </a:lnTo>
                                <a:lnTo>
                                  <a:pt x="6449" y="-8500"/>
                                </a:lnTo>
                                <a:lnTo>
                                  <a:pt x="6449" y="-8475"/>
                                </a:lnTo>
                                <a:lnTo>
                                  <a:pt x="6449" y="-8454"/>
                                </a:lnTo>
                                <a:lnTo>
                                  <a:pt x="6449" y="-8430"/>
                                </a:lnTo>
                                <a:lnTo>
                                  <a:pt x="6449" y="-8409"/>
                                </a:lnTo>
                                <a:lnTo>
                                  <a:pt x="6449" y="-8387"/>
                                </a:lnTo>
                                <a:lnTo>
                                  <a:pt x="6449" y="-8365"/>
                                </a:lnTo>
                                <a:lnTo>
                                  <a:pt x="6449" y="-8344"/>
                                </a:lnTo>
                                <a:lnTo>
                                  <a:pt x="6449" y="-8318"/>
                                </a:lnTo>
                                <a:lnTo>
                                  <a:pt x="6449" y="-8294"/>
                                </a:lnTo>
                                <a:lnTo>
                                  <a:pt x="6449" y="-8270"/>
                                </a:lnTo>
                                <a:lnTo>
                                  <a:pt x="6449" y="-8249"/>
                                </a:lnTo>
                                <a:lnTo>
                                  <a:pt x="6449" y="-8230"/>
                                </a:lnTo>
                                <a:lnTo>
                                  <a:pt x="6449" y="-8209"/>
                                </a:lnTo>
                                <a:lnTo>
                                  <a:pt x="6449" y="-8190"/>
                                </a:lnTo>
                                <a:lnTo>
                                  <a:pt x="6450" y="-8174"/>
                                </a:lnTo>
                                <a:lnTo>
                                  <a:pt x="6450" y="-8159"/>
                                </a:lnTo>
                                <a:lnTo>
                                  <a:pt x="6450" y="-8148"/>
                                </a:lnTo>
                                <a:lnTo>
                                  <a:pt x="6450" y="-8138"/>
                                </a:lnTo>
                                <a:lnTo>
                                  <a:pt x="6451" y="-8132"/>
                                </a:lnTo>
                                <a:lnTo>
                                  <a:pt x="6451" y="-8125"/>
                                </a:lnTo>
                                <a:lnTo>
                                  <a:pt x="6453" y="-8121"/>
                                </a:lnTo>
                                <a:lnTo>
                                  <a:pt x="6456" y="-8123"/>
                                </a:lnTo>
                                <a:lnTo>
                                  <a:pt x="6459" y="-8130"/>
                                </a:lnTo>
                                <a:lnTo>
                                  <a:pt x="6462" y="-8142"/>
                                </a:lnTo>
                                <a:lnTo>
                                  <a:pt x="6464" y="-8154"/>
                                </a:lnTo>
                                <a:lnTo>
                                  <a:pt x="6465" y="-8164"/>
                                </a:lnTo>
                                <a:lnTo>
                                  <a:pt x="6466" y="-8178"/>
                                </a:lnTo>
                                <a:lnTo>
                                  <a:pt x="6466" y="-8190"/>
                                </a:lnTo>
                                <a:lnTo>
                                  <a:pt x="6467" y="-8205"/>
                                </a:lnTo>
                                <a:lnTo>
                                  <a:pt x="6467" y="-8221"/>
                                </a:lnTo>
                                <a:lnTo>
                                  <a:pt x="6467" y="-8238"/>
                                </a:lnTo>
                                <a:lnTo>
                                  <a:pt x="6468" y="-8256"/>
                                </a:lnTo>
                                <a:lnTo>
                                  <a:pt x="6468" y="-8277"/>
                                </a:lnTo>
                                <a:lnTo>
                                  <a:pt x="6468" y="-8295"/>
                                </a:lnTo>
                                <a:lnTo>
                                  <a:pt x="6468" y="-8319"/>
                                </a:lnTo>
                                <a:lnTo>
                                  <a:pt x="6468" y="-8343"/>
                                </a:lnTo>
                                <a:lnTo>
                                  <a:pt x="6468" y="-8367"/>
                                </a:lnTo>
                                <a:lnTo>
                                  <a:pt x="6468" y="-8392"/>
                                </a:lnTo>
                                <a:lnTo>
                                  <a:pt x="6468" y="-8416"/>
                                </a:lnTo>
                                <a:lnTo>
                                  <a:pt x="6469" y="-8440"/>
                                </a:lnTo>
                                <a:lnTo>
                                  <a:pt x="6469" y="-8466"/>
                                </a:lnTo>
                                <a:lnTo>
                                  <a:pt x="6469" y="-8493"/>
                                </a:lnTo>
                                <a:lnTo>
                                  <a:pt x="6469" y="-8519"/>
                                </a:lnTo>
                                <a:lnTo>
                                  <a:pt x="6469" y="-8544"/>
                                </a:lnTo>
                                <a:lnTo>
                                  <a:pt x="6469" y="-8569"/>
                                </a:lnTo>
                                <a:lnTo>
                                  <a:pt x="6469" y="-8592"/>
                                </a:lnTo>
                                <a:lnTo>
                                  <a:pt x="6469" y="-8617"/>
                                </a:lnTo>
                                <a:lnTo>
                                  <a:pt x="6469" y="-8638"/>
                                </a:lnTo>
                                <a:lnTo>
                                  <a:pt x="6469" y="-8660"/>
                                </a:lnTo>
                                <a:lnTo>
                                  <a:pt x="6469" y="-8683"/>
                                </a:lnTo>
                                <a:lnTo>
                                  <a:pt x="6469" y="-8706"/>
                                </a:lnTo>
                                <a:lnTo>
                                  <a:pt x="6469" y="-8730"/>
                                </a:lnTo>
                                <a:lnTo>
                                  <a:pt x="6469" y="-8758"/>
                                </a:lnTo>
                                <a:lnTo>
                                  <a:pt x="6469" y="-8785"/>
                                </a:lnTo>
                                <a:lnTo>
                                  <a:pt x="6469" y="-8814"/>
                                </a:lnTo>
                                <a:lnTo>
                                  <a:pt x="6469" y="-8844"/>
                                </a:lnTo>
                                <a:lnTo>
                                  <a:pt x="6469" y="-8875"/>
                                </a:lnTo>
                                <a:lnTo>
                                  <a:pt x="6469" y="-8910"/>
                                </a:lnTo>
                                <a:lnTo>
                                  <a:pt x="6469" y="-8944"/>
                                </a:lnTo>
                                <a:lnTo>
                                  <a:pt x="6469" y="-8980"/>
                                </a:lnTo>
                                <a:lnTo>
                                  <a:pt x="6469" y="-9018"/>
                                </a:lnTo>
                                <a:lnTo>
                                  <a:pt x="6469" y="-9059"/>
                                </a:lnTo>
                                <a:lnTo>
                                  <a:pt x="6469" y="-9104"/>
                                </a:lnTo>
                                <a:lnTo>
                                  <a:pt x="6469" y="-9163"/>
                                </a:lnTo>
                                <a:lnTo>
                                  <a:pt x="6469" y="-9199"/>
                                </a:lnTo>
                                <a:lnTo>
                                  <a:pt x="6469" y="-9215"/>
                                </a:lnTo>
                                <a:lnTo>
                                  <a:pt x="6469" y="-9220"/>
                                </a:lnTo>
                                <a:lnTo>
                                  <a:pt x="6469" y="-9215"/>
                                </a:lnTo>
                                <a:lnTo>
                                  <a:pt x="6469" y="-9202"/>
                                </a:lnTo>
                                <a:lnTo>
                                  <a:pt x="6469" y="-9163"/>
                                </a:lnTo>
                                <a:lnTo>
                                  <a:pt x="6469" y="-9103"/>
                                </a:lnTo>
                                <a:lnTo>
                                  <a:pt x="6469" y="-9060"/>
                                </a:lnTo>
                                <a:lnTo>
                                  <a:pt x="6469" y="-9023"/>
                                </a:lnTo>
                                <a:lnTo>
                                  <a:pt x="6469" y="-8984"/>
                                </a:lnTo>
                                <a:lnTo>
                                  <a:pt x="6469" y="-8948"/>
                                </a:lnTo>
                                <a:lnTo>
                                  <a:pt x="6469" y="-8913"/>
                                </a:lnTo>
                                <a:lnTo>
                                  <a:pt x="6469" y="-8880"/>
                                </a:lnTo>
                                <a:lnTo>
                                  <a:pt x="6469" y="-8849"/>
                                </a:lnTo>
                                <a:lnTo>
                                  <a:pt x="6469" y="-8820"/>
                                </a:lnTo>
                                <a:lnTo>
                                  <a:pt x="6469" y="-8792"/>
                                </a:lnTo>
                                <a:lnTo>
                                  <a:pt x="6469" y="-8761"/>
                                </a:lnTo>
                                <a:lnTo>
                                  <a:pt x="6469" y="-8732"/>
                                </a:lnTo>
                                <a:lnTo>
                                  <a:pt x="6469" y="-8706"/>
                                </a:lnTo>
                                <a:lnTo>
                                  <a:pt x="6469" y="-8680"/>
                                </a:lnTo>
                                <a:lnTo>
                                  <a:pt x="6469" y="-8658"/>
                                </a:lnTo>
                                <a:lnTo>
                                  <a:pt x="6469" y="-8635"/>
                                </a:lnTo>
                                <a:lnTo>
                                  <a:pt x="6469" y="-8614"/>
                                </a:lnTo>
                                <a:lnTo>
                                  <a:pt x="6469" y="-8588"/>
                                </a:lnTo>
                                <a:lnTo>
                                  <a:pt x="6469" y="-8563"/>
                                </a:lnTo>
                                <a:lnTo>
                                  <a:pt x="6469" y="-8541"/>
                                </a:lnTo>
                                <a:lnTo>
                                  <a:pt x="6469" y="-8514"/>
                                </a:lnTo>
                                <a:lnTo>
                                  <a:pt x="6469" y="-8490"/>
                                </a:lnTo>
                                <a:lnTo>
                                  <a:pt x="6470" y="-8467"/>
                                </a:lnTo>
                                <a:lnTo>
                                  <a:pt x="6470" y="-8440"/>
                                </a:lnTo>
                                <a:lnTo>
                                  <a:pt x="6470" y="-8414"/>
                                </a:lnTo>
                                <a:lnTo>
                                  <a:pt x="6470" y="-8388"/>
                                </a:lnTo>
                                <a:lnTo>
                                  <a:pt x="6470" y="-8363"/>
                                </a:lnTo>
                                <a:lnTo>
                                  <a:pt x="6470" y="-8341"/>
                                </a:lnTo>
                                <a:lnTo>
                                  <a:pt x="6470" y="-8319"/>
                                </a:lnTo>
                                <a:lnTo>
                                  <a:pt x="6470" y="-8298"/>
                                </a:lnTo>
                                <a:lnTo>
                                  <a:pt x="6470" y="-8276"/>
                                </a:lnTo>
                                <a:lnTo>
                                  <a:pt x="6470" y="-8260"/>
                                </a:lnTo>
                                <a:lnTo>
                                  <a:pt x="6471" y="-8245"/>
                                </a:lnTo>
                                <a:lnTo>
                                  <a:pt x="6471" y="-8232"/>
                                </a:lnTo>
                                <a:lnTo>
                                  <a:pt x="6471" y="-8224"/>
                                </a:lnTo>
                                <a:lnTo>
                                  <a:pt x="6472" y="-8215"/>
                                </a:lnTo>
                                <a:lnTo>
                                  <a:pt x="6473" y="-8211"/>
                                </a:lnTo>
                                <a:lnTo>
                                  <a:pt x="6474" y="-8216"/>
                                </a:lnTo>
                                <a:lnTo>
                                  <a:pt x="6475" y="-8231"/>
                                </a:lnTo>
                                <a:lnTo>
                                  <a:pt x="6477" y="-8252"/>
                                </a:lnTo>
                                <a:lnTo>
                                  <a:pt x="6479" y="-8274"/>
                                </a:lnTo>
                                <a:lnTo>
                                  <a:pt x="6480" y="-8294"/>
                                </a:lnTo>
                                <a:lnTo>
                                  <a:pt x="6481" y="-8317"/>
                                </a:lnTo>
                                <a:lnTo>
                                  <a:pt x="6482" y="-8340"/>
                                </a:lnTo>
                                <a:lnTo>
                                  <a:pt x="6483" y="-8367"/>
                                </a:lnTo>
                                <a:lnTo>
                                  <a:pt x="6483" y="-8393"/>
                                </a:lnTo>
                                <a:lnTo>
                                  <a:pt x="6484" y="-8417"/>
                                </a:lnTo>
                                <a:lnTo>
                                  <a:pt x="6485" y="-8445"/>
                                </a:lnTo>
                                <a:lnTo>
                                  <a:pt x="6485" y="-8470"/>
                                </a:lnTo>
                                <a:lnTo>
                                  <a:pt x="6486" y="-8496"/>
                                </a:lnTo>
                                <a:lnTo>
                                  <a:pt x="6486" y="-8522"/>
                                </a:lnTo>
                                <a:lnTo>
                                  <a:pt x="6486" y="-8547"/>
                                </a:lnTo>
                                <a:lnTo>
                                  <a:pt x="6487" y="-8575"/>
                                </a:lnTo>
                                <a:lnTo>
                                  <a:pt x="6487" y="-8602"/>
                                </a:lnTo>
                                <a:lnTo>
                                  <a:pt x="6487" y="-8627"/>
                                </a:lnTo>
                                <a:lnTo>
                                  <a:pt x="6488" y="-8655"/>
                                </a:lnTo>
                                <a:lnTo>
                                  <a:pt x="6488" y="-8683"/>
                                </a:lnTo>
                                <a:lnTo>
                                  <a:pt x="6488" y="-8710"/>
                                </a:lnTo>
                                <a:lnTo>
                                  <a:pt x="6488" y="-8736"/>
                                </a:lnTo>
                                <a:lnTo>
                                  <a:pt x="6488" y="-8764"/>
                                </a:lnTo>
                                <a:lnTo>
                                  <a:pt x="6489" y="-8792"/>
                                </a:lnTo>
                                <a:lnTo>
                                  <a:pt x="6489" y="-8820"/>
                                </a:lnTo>
                                <a:lnTo>
                                  <a:pt x="6489" y="-8848"/>
                                </a:lnTo>
                                <a:lnTo>
                                  <a:pt x="6489" y="-8879"/>
                                </a:lnTo>
                                <a:lnTo>
                                  <a:pt x="6489" y="-8912"/>
                                </a:lnTo>
                                <a:lnTo>
                                  <a:pt x="6489" y="-8948"/>
                                </a:lnTo>
                                <a:lnTo>
                                  <a:pt x="6490" y="-8983"/>
                                </a:lnTo>
                                <a:lnTo>
                                  <a:pt x="6490" y="-8993"/>
                                </a:lnTo>
                                <a:lnTo>
                                  <a:pt x="6490" y="-8994"/>
                                </a:lnTo>
                                <a:lnTo>
                                  <a:pt x="6490" y="-8989"/>
                                </a:lnTo>
                                <a:lnTo>
                                  <a:pt x="6490" y="-8971"/>
                                </a:lnTo>
                                <a:lnTo>
                                  <a:pt x="6490" y="-8938"/>
                                </a:lnTo>
                                <a:lnTo>
                                  <a:pt x="6490" y="-8936"/>
                                </a:lnTo>
                                <a:lnTo>
                                  <a:pt x="6490" y="-8938"/>
                                </a:lnTo>
                                <a:lnTo>
                                  <a:pt x="6490" y="-8946"/>
                                </a:lnTo>
                                <a:lnTo>
                                  <a:pt x="6490" y="-8959"/>
                                </a:lnTo>
                                <a:lnTo>
                                  <a:pt x="6490" y="-8979"/>
                                </a:lnTo>
                                <a:lnTo>
                                  <a:pt x="6490" y="-9002"/>
                                </a:lnTo>
                                <a:lnTo>
                                  <a:pt x="6490" y="-9066"/>
                                </a:lnTo>
                                <a:lnTo>
                                  <a:pt x="6490" y="-9077"/>
                                </a:lnTo>
                                <a:lnTo>
                                  <a:pt x="6490" y="-9079"/>
                                </a:lnTo>
                                <a:lnTo>
                                  <a:pt x="6490" y="-9074"/>
                                </a:lnTo>
                                <a:lnTo>
                                  <a:pt x="6490" y="-9057"/>
                                </a:lnTo>
                                <a:lnTo>
                                  <a:pt x="6490" y="-8985"/>
                                </a:lnTo>
                                <a:lnTo>
                                  <a:pt x="6490" y="-8953"/>
                                </a:lnTo>
                                <a:lnTo>
                                  <a:pt x="6490" y="-8926"/>
                                </a:lnTo>
                                <a:lnTo>
                                  <a:pt x="6490" y="-8903"/>
                                </a:lnTo>
                                <a:lnTo>
                                  <a:pt x="6491" y="-8884"/>
                                </a:lnTo>
                                <a:lnTo>
                                  <a:pt x="6491" y="-8867"/>
                                </a:lnTo>
                                <a:lnTo>
                                  <a:pt x="6491" y="-8856"/>
                                </a:lnTo>
                                <a:lnTo>
                                  <a:pt x="6491" y="-8843"/>
                                </a:lnTo>
                                <a:lnTo>
                                  <a:pt x="6491" y="-8824"/>
                                </a:lnTo>
                                <a:lnTo>
                                  <a:pt x="6491" y="-8796"/>
                                </a:lnTo>
                                <a:lnTo>
                                  <a:pt x="6491" y="-8767"/>
                                </a:lnTo>
                                <a:lnTo>
                                  <a:pt x="6491" y="-8740"/>
                                </a:lnTo>
                                <a:lnTo>
                                  <a:pt x="6491" y="-8711"/>
                                </a:lnTo>
                                <a:lnTo>
                                  <a:pt x="6492" y="-8682"/>
                                </a:lnTo>
                                <a:lnTo>
                                  <a:pt x="6492" y="-8656"/>
                                </a:lnTo>
                                <a:lnTo>
                                  <a:pt x="6492" y="-8633"/>
                                </a:lnTo>
                                <a:lnTo>
                                  <a:pt x="6492" y="-8606"/>
                                </a:lnTo>
                                <a:lnTo>
                                  <a:pt x="6493" y="-8581"/>
                                </a:lnTo>
                                <a:lnTo>
                                  <a:pt x="6493" y="-8559"/>
                                </a:lnTo>
                                <a:lnTo>
                                  <a:pt x="6493" y="-8535"/>
                                </a:lnTo>
                                <a:lnTo>
                                  <a:pt x="6494" y="-8510"/>
                                </a:lnTo>
                                <a:lnTo>
                                  <a:pt x="6494" y="-8489"/>
                                </a:lnTo>
                                <a:lnTo>
                                  <a:pt x="6494" y="-8468"/>
                                </a:lnTo>
                                <a:lnTo>
                                  <a:pt x="6495" y="-8450"/>
                                </a:lnTo>
                                <a:lnTo>
                                  <a:pt x="6495" y="-8429"/>
                                </a:lnTo>
                                <a:lnTo>
                                  <a:pt x="6496" y="-8413"/>
                                </a:lnTo>
                                <a:lnTo>
                                  <a:pt x="6496" y="-8403"/>
                                </a:lnTo>
                                <a:lnTo>
                                  <a:pt x="6496" y="-8400"/>
                                </a:lnTo>
                                <a:lnTo>
                                  <a:pt x="6497" y="-8403"/>
                                </a:lnTo>
                                <a:lnTo>
                                  <a:pt x="6497" y="-8412"/>
                                </a:lnTo>
                                <a:lnTo>
                                  <a:pt x="6497" y="-8423"/>
                                </a:lnTo>
                                <a:lnTo>
                                  <a:pt x="6497" y="-8437"/>
                                </a:lnTo>
                                <a:lnTo>
                                  <a:pt x="6497" y="-8454"/>
                                </a:lnTo>
                                <a:lnTo>
                                  <a:pt x="6497" y="-8472"/>
                                </a:lnTo>
                                <a:lnTo>
                                  <a:pt x="6497" y="-8490"/>
                                </a:lnTo>
                                <a:lnTo>
                                  <a:pt x="6497" y="-8508"/>
                                </a:lnTo>
                                <a:lnTo>
                                  <a:pt x="6497" y="-8529"/>
                                </a:lnTo>
                                <a:lnTo>
                                  <a:pt x="6497" y="-8547"/>
                                </a:lnTo>
                                <a:lnTo>
                                  <a:pt x="6497" y="-8566"/>
                                </a:lnTo>
                                <a:lnTo>
                                  <a:pt x="6497" y="-8587"/>
                                </a:lnTo>
                                <a:lnTo>
                                  <a:pt x="6497" y="-8609"/>
                                </a:lnTo>
                                <a:lnTo>
                                  <a:pt x="6497" y="-8633"/>
                                </a:lnTo>
                                <a:lnTo>
                                  <a:pt x="6497" y="-8656"/>
                                </a:lnTo>
                                <a:lnTo>
                                  <a:pt x="6497" y="-8683"/>
                                </a:lnTo>
                                <a:lnTo>
                                  <a:pt x="6497" y="-8712"/>
                                </a:lnTo>
                                <a:lnTo>
                                  <a:pt x="6497" y="-8743"/>
                                </a:lnTo>
                                <a:lnTo>
                                  <a:pt x="6497" y="-8775"/>
                                </a:lnTo>
                                <a:lnTo>
                                  <a:pt x="6497" y="-8807"/>
                                </a:lnTo>
                                <a:lnTo>
                                  <a:pt x="6497" y="-8838"/>
                                </a:lnTo>
                                <a:lnTo>
                                  <a:pt x="6497" y="-8873"/>
                                </a:lnTo>
                                <a:lnTo>
                                  <a:pt x="6497" y="-8910"/>
                                </a:lnTo>
                                <a:lnTo>
                                  <a:pt x="6497" y="-8944"/>
                                </a:lnTo>
                                <a:lnTo>
                                  <a:pt x="6497" y="-8985"/>
                                </a:lnTo>
                                <a:lnTo>
                                  <a:pt x="6497" y="-9029"/>
                                </a:lnTo>
                                <a:lnTo>
                                  <a:pt x="6497" y="-9109"/>
                                </a:lnTo>
                                <a:lnTo>
                                  <a:pt x="6498" y="-9126"/>
                                </a:lnTo>
                                <a:lnTo>
                                  <a:pt x="6498" y="-9131"/>
                                </a:lnTo>
                                <a:lnTo>
                                  <a:pt x="6498" y="-9127"/>
                                </a:lnTo>
                                <a:lnTo>
                                  <a:pt x="6498" y="-9113"/>
                                </a:lnTo>
                                <a:lnTo>
                                  <a:pt x="6498" y="-9072"/>
                                </a:lnTo>
                                <a:lnTo>
                                  <a:pt x="6498" y="-9014"/>
                                </a:lnTo>
                                <a:lnTo>
                                  <a:pt x="6498" y="-8972"/>
                                </a:lnTo>
                                <a:lnTo>
                                  <a:pt x="6498" y="-8935"/>
                                </a:lnTo>
                                <a:lnTo>
                                  <a:pt x="6498" y="-8897"/>
                                </a:lnTo>
                                <a:lnTo>
                                  <a:pt x="6498" y="-8860"/>
                                </a:lnTo>
                                <a:lnTo>
                                  <a:pt x="6498" y="-8825"/>
                                </a:lnTo>
                                <a:lnTo>
                                  <a:pt x="6498" y="-8793"/>
                                </a:lnTo>
                                <a:lnTo>
                                  <a:pt x="6498" y="-8762"/>
                                </a:lnTo>
                                <a:lnTo>
                                  <a:pt x="6498" y="-8734"/>
                                </a:lnTo>
                                <a:lnTo>
                                  <a:pt x="6498" y="-8704"/>
                                </a:lnTo>
                                <a:lnTo>
                                  <a:pt x="6498" y="-8675"/>
                                </a:lnTo>
                                <a:lnTo>
                                  <a:pt x="6498" y="-8649"/>
                                </a:lnTo>
                                <a:lnTo>
                                  <a:pt x="6498" y="-8623"/>
                                </a:lnTo>
                                <a:lnTo>
                                  <a:pt x="6498" y="-8600"/>
                                </a:lnTo>
                                <a:lnTo>
                                  <a:pt x="6498" y="-8580"/>
                                </a:lnTo>
                                <a:lnTo>
                                  <a:pt x="6498" y="-8562"/>
                                </a:lnTo>
                                <a:lnTo>
                                  <a:pt x="6498" y="-8541"/>
                                </a:lnTo>
                                <a:lnTo>
                                  <a:pt x="6498" y="-8520"/>
                                </a:lnTo>
                                <a:lnTo>
                                  <a:pt x="6498" y="-8497"/>
                                </a:lnTo>
                                <a:lnTo>
                                  <a:pt x="6498" y="-8474"/>
                                </a:lnTo>
                                <a:lnTo>
                                  <a:pt x="6498" y="-8457"/>
                                </a:lnTo>
                                <a:lnTo>
                                  <a:pt x="6498" y="-8439"/>
                                </a:lnTo>
                                <a:lnTo>
                                  <a:pt x="6498" y="-8420"/>
                                </a:lnTo>
                                <a:lnTo>
                                  <a:pt x="6498" y="-8402"/>
                                </a:lnTo>
                                <a:lnTo>
                                  <a:pt x="6498" y="-8386"/>
                                </a:lnTo>
                                <a:lnTo>
                                  <a:pt x="6498" y="-8375"/>
                                </a:lnTo>
                                <a:lnTo>
                                  <a:pt x="6499" y="-8364"/>
                                </a:lnTo>
                                <a:lnTo>
                                  <a:pt x="6499" y="-8357"/>
                                </a:lnTo>
                                <a:lnTo>
                                  <a:pt x="6499" y="-8355"/>
                                </a:lnTo>
                                <a:lnTo>
                                  <a:pt x="6499" y="-8359"/>
                                </a:lnTo>
                                <a:lnTo>
                                  <a:pt x="6499" y="-8365"/>
                                </a:lnTo>
                                <a:lnTo>
                                  <a:pt x="6499" y="-8373"/>
                                </a:lnTo>
                                <a:lnTo>
                                  <a:pt x="6499" y="-8381"/>
                                </a:lnTo>
                                <a:lnTo>
                                  <a:pt x="6499" y="-8390"/>
                                </a:lnTo>
                                <a:lnTo>
                                  <a:pt x="6499" y="-8401"/>
                                </a:lnTo>
                                <a:lnTo>
                                  <a:pt x="6499" y="-8416"/>
                                </a:lnTo>
                                <a:lnTo>
                                  <a:pt x="6499" y="-8438"/>
                                </a:lnTo>
                                <a:lnTo>
                                  <a:pt x="6499" y="-8462"/>
                                </a:lnTo>
                                <a:lnTo>
                                  <a:pt x="6499" y="-8488"/>
                                </a:lnTo>
                                <a:lnTo>
                                  <a:pt x="6499" y="-8516"/>
                                </a:lnTo>
                                <a:lnTo>
                                  <a:pt x="6499" y="-8547"/>
                                </a:lnTo>
                                <a:lnTo>
                                  <a:pt x="6499" y="-8579"/>
                                </a:lnTo>
                                <a:lnTo>
                                  <a:pt x="6499" y="-8610"/>
                                </a:lnTo>
                                <a:lnTo>
                                  <a:pt x="6499" y="-8646"/>
                                </a:lnTo>
                                <a:lnTo>
                                  <a:pt x="6500" y="-8685"/>
                                </a:lnTo>
                                <a:lnTo>
                                  <a:pt x="6500" y="-8725"/>
                                </a:lnTo>
                                <a:lnTo>
                                  <a:pt x="6500" y="-8770"/>
                                </a:lnTo>
                                <a:lnTo>
                                  <a:pt x="6500" y="-8838"/>
                                </a:lnTo>
                                <a:lnTo>
                                  <a:pt x="6500" y="-8856"/>
                                </a:lnTo>
                                <a:lnTo>
                                  <a:pt x="6500" y="-8861"/>
                                </a:lnTo>
                                <a:lnTo>
                                  <a:pt x="6500" y="-8856"/>
                                </a:lnTo>
                                <a:lnTo>
                                  <a:pt x="6500" y="-8840"/>
                                </a:lnTo>
                                <a:lnTo>
                                  <a:pt x="6500" y="-8744"/>
                                </a:lnTo>
                                <a:lnTo>
                                  <a:pt x="6500" y="-8702"/>
                                </a:lnTo>
                                <a:lnTo>
                                  <a:pt x="6500" y="-8665"/>
                                </a:lnTo>
                                <a:lnTo>
                                  <a:pt x="6500" y="-8628"/>
                                </a:lnTo>
                                <a:lnTo>
                                  <a:pt x="6500" y="-8593"/>
                                </a:lnTo>
                                <a:lnTo>
                                  <a:pt x="6500" y="-8561"/>
                                </a:lnTo>
                                <a:lnTo>
                                  <a:pt x="6500" y="-8530"/>
                                </a:lnTo>
                                <a:lnTo>
                                  <a:pt x="6500" y="-8500"/>
                                </a:lnTo>
                                <a:lnTo>
                                  <a:pt x="6500" y="-8473"/>
                                </a:lnTo>
                                <a:lnTo>
                                  <a:pt x="6500" y="-8449"/>
                                </a:lnTo>
                                <a:lnTo>
                                  <a:pt x="6500" y="-8429"/>
                                </a:lnTo>
                                <a:lnTo>
                                  <a:pt x="6500" y="-8410"/>
                                </a:lnTo>
                                <a:lnTo>
                                  <a:pt x="6500" y="-8395"/>
                                </a:lnTo>
                                <a:lnTo>
                                  <a:pt x="6500" y="-8383"/>
                                </a:lnTo>
                                <a:lnTo>
                                  <a:pt x="6500" y="-8371"/>
                                </a:lnTo>
                                <a:lnTo>
                                  <a:pt x="6500" y="-8361"/>
                                </a:lnTo>
                                <a:lnTo>
                                  <a:pt x="6500" y="-8355"/>
                                </a:lnTo>
                                <a:lnTo>
                                  <a:pt x="6500" y="-8349"/>
                                </a:lnTo>
                                <a:lnTo>
                                  <a:pt x="6500" y="-8347"/>
                                </a:lnTo>
                                <a:lnTo>
                                  <a:pt x="6501" y="-8351"/>
                                </a:lnTo>
                                <a:lnTo>
                                  <a:pt x="6502" y="-8360"/>
                                </a:lnTo>
                                <a:lnTo>
                                  <a:pt x="6502" y="-8375"/>
                                </a:lnTo>
                                <a:lnTo>
                                  <a:pt x="6503" y="-8398"/>
                                </a:lnTo>
                                <a:lnTo>
                                  <a:pt x="6503" y="-8419"/>
                                </a:lnTo>
                                <a:lnTo>
                                  <a:pt x="6503" y="-8439"/>
                                </a:lnTo>
                                <a:lnTo>
                                  <a:pt x="6504" y="-8461"/>
                                </a:lnTo>
                                <a:lnTo>
                                  <a:pt x="6504" y="-8476"/>
                                </a:lnTo>
                                <a:lnTo>
                                  <a:pt x="6504" y="-8493"/>
                                </a:lnTo>
                                <a:lnTo>
                                  <a:pt x="6504" y="-8508"/>
                                </a:lnTo>
                                <a:lnTo>
                                  <a:pt x="6504" y="-8525"/>
                                </a:lnTo>
                                <a:lnTo>
                                  <a:pt x="6504" y="-8539"/>
                                </a:lnTo>
                                <a:lnTo>
                                  <a:pt x="6504" y="-8556"/>
                                </a:lnTo>
                                <a:lnTo>
                                  <a:pt x="6504" y="-8571"/>
                                </a:lnTo>
                                <a:lnTo>
                                  <a:pt x="6504" y="-8588"/>
                                </a:lnTo>
                                <a:lnTo>
                                  <a:pt x="6504" y="-8610"/>
                                </a:lnTo>
                                <a:lnTo>
                                  <a:pt x="6504" y="-8633"/>
                                </a:lnTo>
                                <a:lnTo>
                                  <a:pt x="6504" y="-8657"/>
                                </a:lnTo>
                                <a:lnTo>
                                  <a:pt x="6504" y="-8682"/>
                                </a:lnTo>
                                <a:lnTo>
                                  <a:pt x="6504" y="-8710"/>
                                </a:lnTo>
                                <a:lnTo>
                                  <a:pt x="6504" y="-8741"/>
                                </a:lnTo>
                                <a:lnTo>
                                  <a:pt x="6504" y="-8772"/>
                                </a:lnTo>
                                <a:lnTo>
                                  <a:pt x="6504" y="-8806"/>
                                </a:lnTo>
                                <a:lnTo>
                                  <a:pt x="6504" y="-8840"/>
                                </a:lnTo>
                                <a:lnTo>
                                  <a:pt x="6504" y="-8877"/>
                                </a:lnTo>
                                <a:lnTo>
                                  <a:pt x="6504" y="-8916"/>
                                </a:lnTo>
                                <a:lnTo>
                                  <a:pt x="6504" y="-8955"/>
                                </a:lnTo>
                                <a:lnTo>
                                  <a:pt x="6504" y="-9004"/>
                                </a:lnTo>
                                <a:lnTo>
                                  <a:pt x="6504" y="-9072"/>
                                </a:lnTo>
                                <a:lnTo>
                                  <a:pt x="6504" y="-9091"/>
                                </a:lnTo>
                                <a:lnTo>
                                  <a:pt x="6504" y="-9096"/>
                                </a:lnTo>
                                <a:lnTo>
                                  <a:pt x="6504" y="-9097"/>
                                </a:lnTo>
                                <a:lnTo>
                                  <a:pt x="6504" y="-9092"/>
                                </a:lnTo>
                                <a:lnTo>
                                  <a:pt x="6504" y="-9078"/>
                                </a:lnTo>
                                <a:lnTo>
                                  <a:pt x="6504" y="-9033"/>
                                </a:lnTo>
                                <a:lnTo>
                                  <a:pt x="6504" y="-8978"/>
                                </a:lnTo>
                                <a:lnTo>
                                  <a:pt x="6504" y="-8934"/>
                                </a:lnTo>
                                <a:lnTo>
                                  <a:pt x="6504" y="-8897"/>
                                </a:lnTo>
                                <a:lnTo>
                                  <a:pt x="6504" y="-8863"/>
                                </a:lnTo>
                                <a:lnTo>
                                  <a:pt x="6504" y="-8828"/>
                                </a:lnTo>
                                <a:lnTo>
                                  <a:pt x="6505" y="-8794"/>
                                </a:lnTo>
                                <a:lnTo>
                                  <a:pt x="6505" y="-8764"/>
                                </a:lnTo>
                                <a:lnTo>
                                  <a:pt x="6505" y="-8734"/>
                                </a:lnTo>
                                <a:lnTo>
                                  <a:pt x="6505" y="-8707"/>
                                </a:lnTo>
                                <a:lnTo>
                                  <a:pt x="6505" y="-8681"/>
                                </a:lnTo>
                                <a:lnTo>
                                  <a:pt x="6505" y="-8655"/>
                                </a:lnTo>
                                <a:lnTo>
                                  <a:pt x="6505" y="-8633"/>
                                </a:lnTo>
                                <a:lnTo>
                                  <a:pt x="6505" y="-8612"/>
                                </a:lnTo>
                                <a:lnTo>
                                  <a:pt x="6505" y="-8596"/>
                                </a:lnTo>
                                <a:lnTo>
                                  <a:pt x="6505" y="-8583"/>
                                </a:lnTo>
                                <a:lnTo>
                                  <a:pt x="6505" y="-8573"/>
                                </a:lnTo>
                                <a:lnTo>
                                  <a:pt x="6505" y="-8564"/>
                                </a:lnTo>
                                <a:lnTo>
                                  <a:pt x="6505" y="-8557"/>
                                </a:lnTo>
                                <a:lnTo>
                                  <a:pt x="6505" y="-8556"/>
                                </a:lnTo>
                                <a:lnTo>
                                  <a:pt x="6505" y="-8559"/>
                                </a:lnTo>
                                <a:lnTo>
                                  <a:pt x="6505" y="-8574"/>
                                </a:lnTo>
                                <a:lnTo>
                                  <a:pt x="6505" y="-8594"/>
                                </a:lnTo>
                                <a:lnTo>
                                  <a:pt x="6505" y="-8619"/>
                                </a:lnTo>
                                <a:lnTo>
                                  <a:pt x="6505" y="-8645"/>
                                </a:lnTo>
                                <a:lnTo>
                                  <a:pt x="6506" y="-8672"/>
                                </a:lnTo>
                                <a:lnTo>
                                  <a:pt x="6506" y="-8699"/>
                                </a:lnTo>
                                <a:lnTo>
                                  <a:pt x="6506" y="-8726"/>
                                </a:lnTo>
                                <a:lnTo>
                                  <a:pt x="6506" y="-8752"/>
                                </a:lnTo>
                                <a:lnTo>
                                  <a:pt x="6506" y="-8778"/>
                                </a:lnTo>
                                <a:lnTo>
                                  <a:pt x="6506" y="-8806"/>
                                </a:lnTo>
                                <a:lnTo>
                                  <a:pt x="6506" y="-8834"/>
                                </a:lnTo>
                                <a:lnTo>
                                  <a:pt x="6506" y="-8863"/>
                                </a:lnTo>
                                <a:lnTo>
                                  <a:pt x="6506" y="-8890"/>
                                </a:lnTo>
                                <a:lnTo>
                                  <a:pt x="6506" y="-8919"/>
                                </a:lnTo>
                                <a:lnTo>
                                  <a:pt x="6506" y="-8950"/>
                                </a:lnTo>
                                <a:lnTo>
                                  <a:pt x="6506" y="-8984"/>
                                </a:lnTo>
                                <a:lnTo>
                                  <a:pt x="6507" y="-9031"/>
                                </a:lnTo>
                                <a:lnTo>
                                  <a:pt x="6507" y="-9044"/>
                                </a:lnTo>
                                <a:lnTo>
                                  <a:pt x="6507" y="-9046"/>
                                </a:lnTo>
                                <a:lnTo>
                                  <a:pt x="6507" y="-9043"/>
                                </a:lnTo>
                                <a:lnTo>
                                  <a:pt x="6507" y="-9029"/>
                                </a:lnTo>
                                <a:lnTo>
                                  <a:pt x="6507" y="-8966"/>
                                </a:lnTo>
                                <a:lnTo>
                                  <a:pt x="6507" y="-8932"/>
                                </a:lnTo>
                                <a:lnTo>
                                  <a:pt x="6507" y="-8903"/>
                                </a:lnTo>
                                <a:lnTo>
                                  <a:pt x="6507" y="-8873"/>
                                </a:lnTo>
                                <a:lnTo>
                                  <a:pt x="6507" y="-8847"/>
                                </a:lnTo>
                                <a:lnTo>
                                  <a:pt x="6507" y="-8818"/>
                                </a:lnTo>
                                <a:lnTo>
                                  <a:pt x="6507" y="-8792"/>
                                </a:lnTo>
                                <a:lnTo>
                                  <a:pt x="6507" y="-8764"/>
                                </a:lnTo>
                                <a:lnTo>
                                  <a:pt x="6508" y="-8736"/>
                                </a:lnTo>
                                <a:lnTo>
                                  <a:pt x="6508" y="-8710"/>
                                </a:lnTo>
                                <a:lnTo>
                                  <a:pt x="6508" y="-8682"/>
                                </a:lnTo>
                                <a:lnTo>
                                  <a:pt x="6508" y="-8656"/>
                                </a:lnTo>
                                <a:lnTo>
                                  <a:pt x="6508" y="-8630"/>
                                </a:lnTo>
                                <a:lnTo>
                                  <a:pt x="6508" y="-8604"/>
                                </a:lnTo>
                                <a:lnTo>
                                  <a:pt x="6508" y="-8579"/>
                                </a:lnTo>
                                <a:lnTo>
                                  <a:pt x="6508" y="-8554"/>
                                </a:lnTo>
                                <a:lnTo>
                                  <a:pt x="6509" y="-8530"/>
                                </a:lnTo>
                                <a:lnTo>
                                  <a:pt x="6509" y="-8511"/>
                                </a:lnTo>
                                <a:lnTo>
                                  <a:pt x="6509" y="-8497"/>
                                </a:lnTo>
                                <a:lnTo>
                                  <a:pt x="6509" y="-8496"/>
                                </a:lnTo>
                                <a:lnTo>
                                  <a:pt x="6509" y="-8498"/>
                                </a:lnTo>
                                <a:lnTo>
                                  <a:pt x="6509" y="-8504"/>
                                </a:lnTo>
                                <a:lnTo>
                                  <a:pt x="6509" y="-8515"/>
                                </a:lnTo>
                                <a:lnTo>
                                  <a:pt x="6509" y="-8529"/>
                                </a:lnTo>
                                <a:lnTo>
                                  <a:pt x="6509" y="-8546"/>
                                </a:lnTo>
                                <a:lnTo>
                                  <a:pt x="6509" y="-8569"/>
                                </a:lnTo>
                                <a:lnTo>
                                  <a:pt x="6509" y="-8590"/>
                                </a:lnTo>
                                <a:lnTo>
                                  <a:pt x="6509" y="-8617"/>
                                </a:lnTo>
                                <a:lnTo>
                                  <a:pt x="6509" y="-8646"/>
                                </a:lnTo>
                                <a:lnTo>
                                  <a:pt x="6509" y="-8679"/>
                                </a:lnTo>
                                <a:lnTo>
                                  <a:pt x="6509" y="-8716"/>
                                </a:lnTo>
                                <a:lnTo>
                                  <a:pt x="6509" y="-8754"/>
                                </a:lnTo>
                                <a:lnTo>
                                  <a:pt x="6509" y="-8799"/>
                                </a:lnTo>
                                <a:lnTo>
                                  <a:pt x="6509" y="-8868"/>
                                </a:lnTo>
                                <a:lnTo>
                                  <a:pt x="6509" y="-8887"/>
                                </a:lnTo>
                                <a:lnTo>
                                  <a:pt x="6509" y="-8894"/>
                                </a:lnTo>
                                <a:lnTo>
                                  <a:pt x="6509" y="-8889"/>
                                </a:lnTo>
                                <a:lnTo>
                                  <a:pt x="6509" y="-8872"/>
                                </a:lnTo>
                                <a:lnTo>
                                  <a:pt x="6509" y="-8779"/>
                                </a:lnTo>
                                <a:lnTo>
                                  <a:pt x="6509" y="-8738"/>
                                </a:lnTo>
                                <a:lnTo>
                                  <a:pt x="6509" y="-8701"/>
                                </a:lnTo>
                                <a:lnTo>
                                  <a:pt x="6509" y="-8666"/>
                                </a:lnTo>
                                <a:lnTo>
                                  <a:pt x="6509" y="-8634"/>
                                </a:lnTo>
                                <a:lnTo>
                                  <a:pt x="6509" y="-8603"/>
                                </a:lnTo>
                                <a:lnTo>
                                  <a:pt x="6509" y="-8573"/>
                                </a:lnTo>
                                <a:lnTo>
                                  <a:pt x="6509" y="-8550"/>
                                </a:lnTo>
                                <a:lnTo>
                                  <a:pt x="6510" y="-8529"/>
                                </a:lnTo>
                                <a:lnTo>
                                  <a:pt x="6510" y="-8508"/>
                                </a:lnTo>
                                <a:lnTo>
                                  <a:pt x="6510" y="-8492"/>
                                </a:lnTo>
                                <a:lnTo>
                                  <a:pt x="6510" y="-8478"/>
                                </a:lnTo>
                                <a:lnTo>
                                  <a:pt x="6510" y="-8468"/>
                                </a:lnTo>
                                <a:lnTo>
                                  <a:pt x="6510" y="-8458"/>
                                </a:lnTo>
                                <a:lnTo>
                                  <a:pt x="6510" y="-8448"/>
                                </a:lnTo>
                                <a:lnTo>
                                  <a:pt x="6510" y="-8432"/>
                                </a:lnTo>
                                <a:lnTo>
                                  <a:pt x="6510" y="-8413"/>
                                </a:lnTo>
                                <a:lnTo>
                                  <a:pt x="6510" y="-8393"/>
                                </a:lnTo>
                                <a:lnTo>
                                  <a:pt x="6511" y="-8370"/>
                                </a:lnTo>
                                <a:lnTo>
                                  <a:pt x="6511" y="-8344"/>
                                </a:lnTo>
                                <a:lnTo>
                                  <a:pt x="6512" y="-8322"/>
                                </a:lnTo>
                                <a:lnTo>
                                  <a:pt x="6512" y="-8303"/>
                                </a:lnTo>
                                <a:lnTo>
                                  <a:pt x="6513" y="-8277"/>
                                </a:lnTo>
                                <a:lnTo>
                                  <a:pt x="6514" y="-8259"/>
                                </a:lnTo>
                                <a:lnTo>
                                  <a:pt x="6515" y="-8242"/>
                                </a:lnTo>
                                <a:lnTo>
                                  <a:pt x="6516" y="-8225"/>
                                </a:lnTo>
                                <a:lnTo>
                                  <a:pt x="6517" y="-8208"/>
                                </a:lnTo>
                                <a:lnTo>
                                  <a:pt x="6519" y="-8196"/>
                                </a:lnTo>
                                <a:lnTo>
                                  <a:pt x="6521" y="-8190"/>
                                </a:lnTo>
                                <a:lnTo>
                                  <a:pt x="6522" y="-8189"/>
                                </a:lnTo>
                                <a:lnTo>
                                  <a:pt x="6524" y="-8194"/>
                                </a:lnTo>
                                <a:lnTo>
                                  <a:pt x="6525" y="-8205"/>
                                </a:lnTo>
                                <a:lnTo>
                                  <a:pt x="6527" y="-8219"/>
                                </a:lnTo>
                                <a:lnTo>
                                  <a:pt x="6528" y="-8237"/>
                                </a:lnTo>
                                <a:lnTo>
                                  <a:pt x="6529" y="-8258"/>
                                </a:lnTo>
                                <a:lnTo>
                                  <a:pt x="6530" y="-8279"/>
                                </a:lnTo>
                                <a:lnTo>
                                  <a:pt x="6531" y="-8303"/>
                                </a:lnTo>
                                <a:lnTo>
                                  <a:pt x="6531" y="-8325"/>
                                </a:lnTo>
                                <a:lnTo>
                                  <a:pt x="6532" y="-8348"/>
                                </a:lnTo>
                                <a:lnTo>
                                  <a:pt x="6532" y="-8374"/>
                                </a:lnTo>
                                <a:lnTo>
                                  <a:pt x="6533" y="-8399"/>
                                </a:lnTo>
                                <a:lnTo>
                                  <a:pt x="6533" y="-8423"/>
                                </a:lnTo>
                                <a:lnTo>
                                  <a:pt x="6533" y="-8447"/>
                                </a:lnTo>
                                <a:lnTo>
                                  <a:pt x="6533" y="-8474"/>
                                </a:lnTo>
                                <a:lnTo>
                                  <a:pt x="6534" y="-8499"/>
                                </a:lnTo>
                                <a:lnTo>
                                  <a:pt x="6534" y="-8525"/>
                                </a:lnTo>
                                <a:lnTo>
                                  <a:pt x="6534" y="-8551"/>
                                </a:lnTo>
                                <a:lnTo>
                                  <a:pt x="6534" y="-8576"/>
                                </a:lnTo>
                                <a:lnTo>
                                  <a:pt x="6534" y="-8603"/>
                                </a:lnTo>
                                <a:lnTo>
                                  <a:pt x="6535" y="-8630"/>
                                </a:lnTo>
                                <a:lnTo>
                                  <a:pt x="6535" y="-8656"/>
                                </a:lnTo>
                                <a:lnTo>
                                  <a:pt x="6535" y="-8685"/>
                                </a:lnTo>
                                <a:lnTo>
                                  <a:pt x="6535" y="-8713"/>
                                </a:lnTo>
                                <a:lnTo>
                                  <a:pt x="6535" y="-8740"/>
                                </a:lnTo>
                                <a:lnTo>
                                  <a:pt x="6535" y="-8766"/>
                                </a:lnTo>
                                <a:lnTo>
                                  <a:pt x="6535" y="-8794"/>
                                </a:lnTo>
                                <a:lnTo>
                                  <a:pt x="6535" y="-8822"/>
                                </a:lnTo>
                                <a:lnTo>
                                  <a:pt x="6535" y="-8853"/>
                                </a:lnTo>
                                <a:lnTo>
                                  <a:pt x="6536" y="-8886"/>
                                </a:lnTo>
                                <a:lnTo>
                                  <a:pt x="6536" y="-8939"/>
                                </a:lnTo>
                                <a:lnTo>
                                  <a:pt x="6536" y="-8950"/>
                                </a:lnTo>
                                <a:lnTo>
                                  <a:pt x="6536" y="-8952"/>
                                </a:lnTo>
                                <a:lnTo>
                                  <a:pt x="6536" y="-8948"/>
                                </a:lnTo>
                                <a:lnTo>
                                  <a:pt x="6536" y="-8932"/>
                                </a:lnTo>
                                <a:lnTo>
                                  <a:pt x="6536" y="-8877"/>
                                </a:lnTo>
                                <a:lnTo>
                                  <a:pt x="6536" y="-8844"/>
                                </a:lnTo>
                                <a:lnTo>
                                  <a:pt x="6536" y="-8815"/>
                                </a:lnTo>
                                <a:lnTo>
                                  <a:pt x="6536" y="-8786"/>
                                </a:lnTo>
                                <a:lnTo>
                                  <a:pt x="6536" y="-8760"/>
                                </a:lnTo>
                                <a:lnTo>
                                  <a:pt x="6537" y="-8731"/>
                                </a:lnTo>
                                <a:lnTo>
                                  <a:pt x="6537" y="-8702"/>
                                </a:lnTo>
                                <a:lnTo>
                                  <a:pt x="6537" y="-8674"/>
                                </a:lnTo>
                                <a:lnTo>
                                  <a:pt x="6537" y="-8647"/>
                                </a:lnTo>
                                <a:lnTo>
                                  <a:pt x="6537" y="-8621"/>
                                </a:lnTo>
                                <a:lnTo>
                                  <a:pt x="6537" y="-8595"/>
                                </a:lnTo>
                                <a:lnTo>
                                  <a:pt x="6537" y="-8569"/>
                                </a:lnTo>
                                <a:lnTo>
                                  <a:pt x="6538" y="-8543"/>
                                </a:lnTo>
                                <a:lnTo>
                                  <a:pt x="6538" y="-8521"/>
                                </a:lnTo>
                                <a:lnTo>
                                  <a:pt x="6538" y="-8498"/>
                                </a:lnTo>
                                <a:lnTo>
                                  <a:pt x="6538" y="-8483"/>
                                </a:lnTo>
                                <a:lnTo>
                                  <a:pt x="6538" y="-8477"/>
                                </a:lnTo>
                                <a:lnTo>
                                  <a:pt x="6538" y="-8476"/>
                                </a:lnTo>
                                <a:lnTo>
                                  <a:pt x="6538" y="-8480"/>
                                </a:lnTo>
                                <a:lnTo>
                                  <a:pt x="6538" y="-8487"/>
                                </a:lnTo>
                                <a:lnTo>
                                  <a:pt x="6538" y="-8498"/>
                                </a:lnTo>
                                <a:lnTo>
                                  <a:pt x="6538" y="-8512"/>
                                </a:lnTo>
                                <a:lnTo>
                                  <a:pt x="6538" y="-8527"/>
                                </a:lnTo>
                                <a:lnTo>
                                  <a:pt x="6538" y="-8547"/>
                                </a:lnTo>
                                <a:lnTo>
                                  <a:pt x="6538" y="-8572"/>
                                </a:lnTo>
                                <a:lnTo>
                                  <a:pt x="6538" y="-8596"/>
                                </a:lnTo>
                                <a:lnTo>
                                  <a:pt x="6538" y="-8623"/>
                                </a:lnTo>
                                <a:lnTo>
                                  <a:pt x="6538" y="-8651"/>
                                </a:lnTo>
                                <a:lnTo>
                                  <a:pt x="6538" y="-8683"/>
                                </a:lnTo>
                                <a:lnTo>
                                  <a:pt x="6538" y="-8716"/>
                                </a:lnTo>
                                <a:lnTo>
                                  <a:pt x="6538" y="-8751"/>
                                </a:lnTo>
                                <a:lnTo>
                                  <a:pt x="6538" y="-8789"/>
                                </a:lnTo>
                                <a:lnTo>
                                  <a:pt x="6538" y="-8831"/>
                                </a:lnTo>
                                <a:lnTo>
                                  <a:pt x="6538" y="-8876"/>
                                </a:lnTo>
                                <a:lnTo>
                                  <a:pt x="6538" y="-8941"/>
                                </a:lnTo>
                                <a:lnTo>
                                  <a:pt x="6539" y="-8958"/>
                                </a:lnTo>
                                <a:lnTo>
                                  <a:pt x="6539" y="-8964"/>
                                </a:lnTo>
                                <a:lnTo>
                                  <a:pt x="6539" y="-8959"/>
                                </a:lnTo>
                                <a:lnTo>
                                  <a:pt x="6539" y="-8943"/>
                                </a:lnTo>
                                <a:lnTo>
                                  <a:pt x="6539" y="-8881"/>
                                </a:lnTo>
                                <a:lnTo>
                                  <a:pt x="6539" y="-8836"/>
                                </a:lnTo>
                                <a:lnTo>
                                  <a:pt x="6539" y="-8793"/>
                                </a:lnTo>
                                <a:lnTo>
                                  <a:pt x="6539" y="-8755"/>
                                </a:lnTo>
                                <a:lnTo>
                                  <a:pt x="6539" y="-8718"/>
                                </a:lnTo>
                                <a:lnTo>
                                  <a:pt x="6539" y="-8682"/>
                                </a:lnTo>
                                <a:lnTo>
                                  <a:pt x="6539" y="-8650"/>
                                </a:lnTo>
                                <a:lnTo>
                                  <a:pt x="6539" y="-8619"/>
                                </a:lnTo>
                                <a:lnTo>
                                  <a:pt x="6539" y="-8588"/>
                                </a:lnTo>
                                <a:lnTo>
                                  <a:pt x="6539" y="-8561"/>
                                </a:lnTo>
                                <a:lnTo>
                                  <a:pt x="6539" y="-8539"/>
                                </a:lnTo>
                                <a:lnTo>
                                  <a:pt x="6539" y="-8518"/>
                                </a:lnTo>
                                <a:lnTo>
                                  <a:pt x="6539" y="-8497"/>
                                </a:lnTo>
                                <a:lnTo>
                                  <a:pt x="6539" y="-8481"/>
                                </a:lnTo>
                                <a:lnTo>
                                  <a:pt x="6539" y="-8468"/>
                                </a:lnTo>
                                <a:lnTo>
                                  <a:pt x="6539" y="-8455"/>
                                </a:lnTo>
                                <a:lnTo>
                                  <a:pt x="6539" y="-8444"/>
                                </a:lnTo>
                                <a:lnTo>
                                  <a:pt x="6539" y="-8434"/>
                                </a:lnTo>
                                <a:lnTo>
                                  <a:pt x="6539" y="-8420"/>
                                </a:lnTo>
                                <a:lnTo>
                                  <a:pt x="6539" y="-8407"/>
                                </a:lnTo>
                                <a:lnTo>
                                  <a:pt x="6539" y="-8388"/>
                                </a:lnTo>
                                <a:lnTo>
                                  <a:pt x="6540" y="-8364"/>
                                </a:lnTo>
                                <a:lnTo>
                                  <a:pt x="6540" y="-8343"/>
                                </a:lnTo>
                                <a:lnTo>
                                  <a:pt x="6541" y="-8323"/>
                                </a:lnTo>
                                <a:lnTo>
                                  <a:pt x="6541" y="-8305"/>
                                </a:lnTo>
                                <a:lnTo>
                                  <a:pt x="6542" y="-8292"/>
                                </a:lnTo>
                                <a:lnTo>
                                  <a:pt x="6543" y="-8276"/>
                                </a:lnTo>
                                <a:lnTo>
                                  <a:pt x="6544" y="-8265"/>
                                </a:lnTo>
                                <a:lnTo>
                                  <a:pt x="6544" y="-8264"/>
                                </a:lnTo>
                                <a:lnTo>
                                  <a:pt x="6544" y="-8266"/>
                                </a:lnTo>
                                <a:lnTo>
                                  <a:pt x="6545" y="-8271"/>
                                </a:lnTo>
                                <a:lnTo>
                                  <a:pt x="6545" y="-8282"/>
                                </a:lnTo>
                                <a:lnTo>
                                  <a:pt x="6545" y="-8297"/>
                                </a:lnTo>
                                <a:lnTo>
                                  <a:pt x="6545" y="-8310"/>
                                </a:lnTo>
                                <a:lnTo>
                                  <a:pt x="6545" y="-8328"/>
                                </a:lnTo>
                                <a:lnTo>
                                  <a:pt x="6545" y="-8345"/>
                                </a:lnTo>
                                <a:lnTo>
                                  <a:pt x="6545" y="-8365"/>
                                </a:lnTo>
                                <a:lnTo>
                                  <a:pt x="6545" y="-8386"/>
                                </a:lnTo>
                                <a:lnTo>
                                  <a:pt x="6545" y="-8409"/>
                                </a:lnTo>
                                <a:lnTo>
                                  <a:pt x="6545" y="-8428"/>
                                </a:lnTo>
                                <a:lnTo>
                                  <a:pt x="6545" y="-8446"/>
                                </a:lnTo>
                                <a:lnTo>
                                  <a:pt x="6545" y="-8467"/>
                                </a:lnTo>
                                <a:lnTo>
                                  <a:pt x="6545" y="-8489"/>
                                </a:lnTo>
                                <a:lnTo>
                                  <a:pt x="6546" y="-8510"/>
                                </a:lnTo>
                                <a:lnTo>
                                  <a:pt x="6546" y="-8536"/>
                                </a:lnTo>
                                <a:lnTo>
                                  <a:pt x="6546" y="-8560"/>
                                </a:lnTo>
                                <a:lnTo>
                                  <a:pt x="6546" y="-8587"/>
                                </a:lnTo>
                                <a:lnTo>
                                  <a:pt x="6546" y="-8617"/>
                                </a:lnTo>
                                <a:lnTo>
                                  <a:pt x="6546" y="-8648"/>
                                </a:lnTo>
                                <a:lnTo>
                                  <a:pt x="6546" y="-8679"/>
                                </a:lnTo>
                                <a:lnTo>
                                  <a:pt x="6546" y="-8710"/>
                                </a:lnTo>
                                <a:lnTo>
                                  <a:pt x="6546" y="-8742"/>
                                </a:lnTo>
                                <a:lnTo>
                                  <a:pt x="6546" y="-8777"/>
                                </a:lnTo>
                                <a:lnTo>
                                  <a:pt x="6546" y="-8812"/>
                                </a:lnTo>
                                <a:lnTo>
                                  <a:pt x="6546" y="-8847"/>
                                </a:lnTo>
                                <a:lnTo>
                                  <a:pt x="6546" y="-8883"/>
                                </a:lnTo>
                                <a:lnTo>
                                  <a:pt x="6546" y="-8924"/>
                                </a:lnTo>
                                <a:lnTo>
                                  <a:pt x="6546" y="-8969"/>
                                </a:lnTo>
                                <a:lnTo>
                                  <a:pt x="6546" y="-9028"/>
                                </a:lnTo>
                                <a:lnTo>
                                  <a:pt x="6546" y="-9065"/>
                                </a:lnTo>
                                <a:lnTo>
                                  <a:pt x="6546" y="-9083"/>
                                </a:lnTo>
                                <a:lnTo>
                                  <a:pt x="6546" y="-9088"/>
                                </a:lnTo>
                                <a:lnTo>
                                  <a:pt x="6546" y="-9084"/>
                                </a:lnTo>
                                <a:lnTo>
                                  <a:pt x="6546" y="-9072"/>
                                </a:lnTo>
                                <a:lnTo>
                                  <a:pt x="6546" y="-9036"/>
                                </a:lnTo>
                                <a:lnTo>
                                  <a:pt x="6546" y="-8972"/>
                                </a:lnTo>
                                <a:lnTo>
                                  <a:pt x="6546" y="-8928"/>
                                </a:lnTo>
                                <a:lnTo>
                                  <a:pt x="6546" y="-8888"/>
                                </a:lnTo>
                                <a:lnTo>
                                  <a:pt x="6546" y="-8850"/>
                                </a:lnTo>
                                <a:lnTo>
                                  <a:pt x="6546" y="-8816"/>
                                </a:lnTo>
                                <a:lnTo>
                                  <a:pt x="6546" y="-8781"/>
                                </a:lnTo>
                                <a:lnTo>
                                  <a:pt x="6546" y="-8746"/>
                                </a:lnTo>
                                <a:lnTo>
                                  <a:pt x="6546" y="-8715"/>
                                </a:lnTo>
                                <a:lnTo>
                                  <a:pt x="6546" y="-8683"/>
                                </a:lnTo>
                                <a:lnTo>
                                  <a:pt x="6546" y="-8651"/>
                                </a:lnTo>
                                <a:lnTo>
                                  <a:pt x="6546" y="-8620"/>
                                </a:lnTo>
                                <a:lnTo>
                                  <a:pt x="6546" y="-8593"/>
                                </a:lnTo>
                                <a:lnTo>
                                  <a:pt x="6546" y="-8565"/>
                                </a:lnTo>
                                <a:lnTo>
                                  <a:pt x="6546" y="-8540"/>
                                </a:lnTo>
                                <a:lnTo>
                                  <a:pt x="6546" y="-8514"/>
                                </a:lnTo>
                                <a:lnTo>
                                  <a:pt x="6546" y="-8494"/>
                                </a:lnTo>
                                <a:lnTo>
                                  <a:pt x="6546" y="-8474"/>
                                </a:lnTo>
                                <a:lnTo>
                                  <a:pt x="6546" y="-8452"/>
                                </a:lnTo>
                                <a:lnTo>
                                  <a:pt x="6546" y="-8432"/>
                                </a:lnTo>
                                <a:lnTo>
                                  <a:pt x="6546" y="-8414"/>
                                </a:lnTo>
                                <a:lnTo>
                                  <a:pt x="6546" y="-8394"/>
                                </a:lnTo>
                                <a:lnTo>
                                  <a:pt x="6546" y="-8375"/>
                                </a:lnTo>
                                <a:lnTo>
                                  <a:pt x="6546" y="-8354"/>
                                </a:lnTo>
                                <a:lnTo>
                                  <a:pt x="6546" y="-8337"/>
                                </a:lnTo>
                                <a:lnTo>
                                  <a:pt x="6546" y="-8320"/>
                                </a:lnTo>
                                <a:lnTo>
                                  <a:pt x="6546" y="-8305"/>
                                </a:lnTo>
                                <a:lnTo>
                                  <a:pt x="6546" y="-8292"/>
                                </a:lnTo>
                                <a:lnTo>
                                  <a:pt x="6546" y="-8281"/>
                                </a:lnTo>
                                <a:lnTo>
                                  <a:pt x="6547" y="-8274"/>
                                </a:lnTo>
                                <a:lnTo>
                                  <a:pt x="6547" y="-8267"/>
                                </a:lnTo>
                                <a:lnTo>
                                  <a:pt x="6547" y="-8264"/>
                                </a:lnTo>
                                <a:lnTo>
                                  <a:pt x="6549" y="-8272"/>
                                </a:lnTo>
                                <a:lnTo>
                                  <a:pt x="6550" y="-8288"/>
                                </a:lnTo>
                                <a:lnTo>
                                  <a:pt x="6551" y="-8304"/>
                                </a:lnTo>
                                <a:lnTo>
                                  <a:pt x="6552" y="-8325"/>
                                </a:lnTo>
                                <a:lnTo>
                                  <a:pt x="6553" y="-8350"/>
                                </a:lnTo>
                                <a:lnTo>
                                  <a:pt x="6554" y="-8373"/>
                                </a:lnTo>
                                <a:lnTo>
                                  <a:pt x="6555" y="-8400"/>
                                </a:lnTo>
                                <a:lnTo>
                                  <a:pt x="6556" y="-8425"/>
                                </a:lnTo>
                                <a:lnTo>
                                  <a:pt x="6557" y="-8452"/>
                                </a:lnTo>
                                <a:lnTo>
                                  <a:pt x="6558" y="-8478"/>
                                </a:lnTo>
                                <a:lnTo>
                                  <a:pt x="6558" y="-8507"/>
                                </a:lnTo>
                                <a:lnTo>
                                  <a:pt x="6559" y="-8535"/>
                                </a:lnTo>
                                <a:lnTo>
                                  <a:pt x="6559" y="-8549"/>
                                </a:lnTo>
                                <a:lnTo>
                                  <a:pt x="6559" y="-8556"/>
                                </a:lnTo>
                                <a:lnTo>
                                  <a:pt x="6559" y="-8563"/>
                                </a:lnTo>
                                <a:lnTo>
                                  <a:pt x="6559" y="-8572"/>
                                </a:lnTo>
                                <a:lnTo>
                                  <a:pt x="6559" y="-8585"/>
                                </a:lnTo>
                                <a:lnTo>
                                  <a:pt x="6559" y="-8602"/>
                                </a:lnTo>
                                <a:lnTo>
                                  <a:pt x="6559" y="-8621"/>
                                </a:lnTo>
                                <a:lnTo>
                                  <a:pt x="6559" y="-8644"/>
                                </a:lnTo>
                                <a:lnTo>
                                  <a:pt x="6559" y="-8670"/>
                                </a:lnTo>
                                <a:lnTo>
                                  <a:pt x="6559" y="-8701"/>
                                </a:lnTo>
                                <a:lnTo>
                                  <a:pt x="6559" y="-8733"/>
                                </a:lnTo>
                                <a:lnTo>
                                  <a:pt x="6559" y="-8766"/>
                                </a:lnTo>
                                <a:lnTo>
                                  <a:pt x="6559" y="-8805"/>
                                </a:lnTo>
                                <a:lnTo>
                                  <a:pt x="6559" y="-8849"/>
                                </a:lnTo>
                                <a:lnTo>
                                  <a:pt x="6559" y="-8918"/>
                                </a:lnTo>
                                <a:lnTo>
                                  <a:pt x="6559" y="-8933"/>
                                </a:lnTo>
                                <a:lnTo>
                                  <a:pt x="6559" y="-8938"/>
                                </a:lnTo>
                                <a:lnTo>
                                  <a:pt x="6559" y="-8934"/>
                                </a:lnTo>
                                <a:lnTo>
                                  <a:pt x="6559" y="-8922"/>
                                </a:lnTo>
                                <a:lnTo>
                                  <a:pt x="6559" y="-8887"/>
                                </a:lnTo>
                                <a:lnTo>
                                  <a:pt x="6560" y="-8828"/>
                                </a:lnTo>
                                <a:lnTo>
                                  <a:pt x="6560" y="-8789"/>
                                </a:lnTo>
                                <a:lnTo>
                                  <a:pt x="6560" y="-8753"/>
                                </a:lnTo>
                                <a:lnTo>
                                  <a:pt x="6560" y="-8722"/>
                                </a:lnTo>
                                <a:lnTo>
                                  <a:pt x="6560" y="-8691"/>
                                </a:lnTo>
                                <a:lnTo>
                                  <a:pt x="6560" y="-8663"/>
                                </a:lnTo>
                                <a:lnTo>
                                  <a:pt x="6560" y="-8638"/>
                                </a:lnTo>
                                <a:lnTo>
                                  <a:pt x="6560" y="-8618"/>
                                </a:lnTo>
                                <a:lnTo>
                                  <a:pt x="6560" y="-8600"/>
                                </a:lnTo>
                                <a:lnTo>
                                  <a:pt x="6560" y="-8590"/>
                                </a:lnTo>
                                <a:lnTo>
                                  <a:pt x="6560" y="-8581"/>
                                </a:lnTo>
                                <a:lnTo>
                                  <a:pt x="6560" y="-8574"/>
                                </a:lnTo>
                                <a:lnTo>
                                  <a:pt x="6560" y="-8569"/>
                                </a:lnTo>
                                <a:lnTo>
                                  <a:pt x="6560" y="-8577"/>
                                </a:lnTo>
                                <a:lnTo>
                                  <a:pt x="6561" y="-8589"/>
                                </a:lnTo>
                                <a:lnTo>
                                  <a:pt x="6561" y="-8592"/>
                                </a:lnTo>
                                <a:lnTo>
                                  <a:pt x="6562" y="-8585"/>
                                </a:lnTo>
                                <a:lnTo>
                                  <a:pt x="6562" y="-8587"/>
                                </a:lnTo>
                                <a:lnTo>
                                  <a:pt x="6562" y="-8593"/>
                                </a:lnTo>
                                <a:lnTo>
                                  <a:pt x="6562" y="-8603"/>
                                </a:lnTo>
                                <a:lnTo>
                                  <a:pt x="6562" y="-8614"/>
                                </a:lnTo>
                                <a:lnTo>
                                  <a:pt x="6562" y="-8625"/>
                                </a:lnTo>
                                <a:lnTo>
                                  <a:pt x="6562" y="-8638"/>
                                </a:lnTo>
                                <a:lnTo>
                                  <a:pt x="6562" y="-8654"/>
                                </a:lnTo>
                                <a:lnTo>
                                  <a:pt x="6562" y="-8673"/>
                                </a:lnTo>
                                <a:lnTo>
                                  <a:pt x="6562" y="-8695"/>
                                </a:lnTo>
                                <a:lnTo>
                                  <a:pt x="6562" y="-8717"/>
                                </a:lnTo>
                                <a:lnTo>
                                  <a:pt x="6563" y="-8744"/>
                                </a:lnTo>
                                <a:lnTo>
                                  <a:pt x="6563" y="-8773"/>
                                </a:lnTo>
                                <a:lnTo>
                                  <a:pt x="6563" y="-8803"/>
                                </a:lnTo>
                                <a:lnTo>
                                  <a:pt x="6563" y="-8835"/>
                                </a:lnTo>
                                <a:lnTo>
                                  <a:pt x="6563" y="-8867"/>
                                </a:lnTo>
                                <a:lnTo>
                                  <a:pt x="6563" y="-8903"/>
                                </a:lnTo>
                                <a:lnTo>
                                  <a:pt x="6563" y="-8940"/>
                                </a:lnTo>
                                <a:lnTo>
                                  <a:pt x="6563" y="-8981"/>
                                </a:lnTo>
                                <a:lnTo>
                                  <a:pt x="6563" y="-9024"/>
                                </a:lnTo>
                                <a:lnTo>
                                  <a:pt x="6563" y="-9103"/>
                                </a:lnTo>
                                <a:lnTo>
                                  <a:pt x="6563" y="-9120"/>
                                </a:lnTo>
                                <a:lnTo>
                                  <a:pt x="6563" y="-9126"/>
                                </a:lnTo>
                                <a:lnTo>
                                  <a:pt x="6563" y="-9121"/>
                                </a:lnTo>
                                <a:lnTo>
                                  <a:pt x="6563" y="-9106"/>
                                </a:lnTo>
                                <a:lnTo>
                                  <a:pt x="6563" y="-9057"/>
                                </a:lnTo>
                                <a:lnTo>
                                  <a:pt x="6563" y="-9004"/>
                                </a:lnTo>
                                <a:lnTo>
                                  <a:pt x="6563" y="-8962"/>
                                </a:lnTo>
                                <a:lnTo>
                                  <a:pt x="6563" y="-8924"/>
                                </a:lnTo>
                                <a:lnTo>
                                  <a:pt x="6563" y="-8889"/>
                                </a:lnTo>
                                <a:lnTo>
                                  <a:pt x="6563" y="-8853"/>
                                </a:lnTo>
                                <a:lnTo>
                                  <a:pt x="6563" y="-8820"/>
                                </a:lnTo>
                                <a:lnTo>
                                  <a:pt x="6563" y="-8789"/>
                                </a:lnTo>
                                <a:lnTo>
                                  <a:pt x="6563" y="-8758"/>
                                </a:lnTo>
                                <a:lnTo>
                                  <a:pt x="6563" y="-8730"/>
                                </a:lnTo>
                                <a:lnTo>
                                  <a:pt x="6563" y="-8704"/>
                                </a:lnTo>
                                <a:lnTo>
                                  <a:pt x="6563" y="-8682"/>
                                </a:lnTo>
                                <a:lnTo>
                                  <a:pt x="6563" y="-8661"/>
                                </a:lnTo>
                                <a:lnTo>
                                  <a:pt x="6563" y="-8640"/>
                                </a:lnTo>
                                <a:lnTo>
                                  <a:pt x="6563" y="-8623"/>
                                </a:lnTo>
                                <a:lnTo>
                                  <a:pt x="6563" y="-8609"/>
                                </a:lnTo>
                                <a:lnTo>
                                  <a:pt x="6563" y="-8595"/>
                                </a:lnTo>
                                <a:lnTo>
                                  <a:pt x="6563" y="-8581"/>
                                </a:lnTo>
                                <a:lnTo>
                                  <a:pt x="6563" y="-8569"/>
                                </a:lnTo>
                                <a:lnTo>
                                  <a:pt x="6563" y="-8558"/>
                                </a:lnTo>
                                <a:lnTo>
                                  <a:pt x="6563" y="-8544"/>
                                </a:lnTo>
                                <a:lnTo>
                                  <a:pt x="6564" y="-8516"/>
                                </a:lnTo>
                                <a:lnTo>
                                  <a:pt x="6564" y="-8488"/>
                                </a:lnTo>
                                <a:lnTo>
                                  <a:pt x="6565" y="-8462"/>
                                </a:lnTo>
                                <a:lnTo>
                                  <a:pt x="6566" y="-8446"/>
                                </a:lnTo>
                                <a:lnTo>
                                  <a:pt x="6566" y="-8422"/>
                                </a:lnTo>
                                <a:lnTo>
                                  <a:pt x="6567" y="-8414"/>
                                </a:lnTo>
                                <a:lnTo>
                                  <a:pt x="6567" y="-8411"/>
                                </a:lnTo>
                                <a:lnTo>
                                  <a:pt x="6567" y="-8413"/>
                                </a:lnTo>
                                <a:lnTo>
                                  <a:pt x="6567" y="-8420"/>
                                </a:lnTo>
                                <a:lnTo>
                                  <a:pt x="6567" y="-8428"/>
                                </a:lnTo>
                                <a:lnTo>
                                  <a:pt x="6567" y="-8438"/>
                                </a:lnTo>
                                <a:lnTo>
                                  <a:pt x="6567" y="-8450"/>
                                </a:lnTo>
                                <a:lnTo>
                                  <a:pt x="6567" y="-8465"/>
                                </a:lnTo>
                                <a:lnTo>
                                  <a:pt x="6567" y="-8484"/>
                                </a:lnTo>
                                <a:lnTo>
                                  <a:pt x="6567" y="-8503"/>
                                </a:lnTo>
                                <a:lnTo>
                                  <a:pt x="6567" y="-8528"/>
                                </a:lnTo>
                                <a:lnTo>
                                  <a:pt x="6567" y="-8553"/>
                                </a:lnTo>
                                <a:lnTo>
                                  <a:pt x="6567" y="-8582"/>
                                </a:lnTo>
                                <a:lnTo>
                                  <a:pt x="6567" y="-8612"/>
                                </a:lnTo>
                                <a:lnTo>
                                  <a:pt x="6567" y="-8644"/>
                                </a:lnTo>
                                <a:lnTo>
                                  <a:pt x="6567" y="-8675"/>
                                </a:lnTo>
                                <a:lnTo>
                                  <a:pt x="6567" y="-8709"/>
                                </a:lnTo>
                                <a:lnTo>
                                  <a:pt x="6567" y="-8745"/>
                                </a:lnTo>
                                <a:lnTo>
                                  <a:pt x="6567" y="-8784"/>
                                </a:lnTo>
                                <a:lnTo>
                                  <a:pt x="6567" y="-8827"/>
                                </a:lnTo>
                                <a:lnTo>
                                  <a:pt x="6567" y="-8876"/>
                                </a:lnTo>
                                <a:lnTo>
                                  <a:pt x="6567" y="-8936"/>
                                </a:lnTo>
                                <a:lnTo>
                                  <a:pt x="6567" y="-8953"/>
                                </a:lnTo>
                                <a:lnTo>
                                  <a:pt x="6567" y="-8958"/>
                                </a:lnTo>
                                <a:lnTo>
                                  <a:pt x="6567" y="-8954"/>
                                </a:lnTo>
                                <a:lnTo>
                                  <a:pt x="6567" y="-8939"/>
                                </a:lnTo>
                                <a:lnTo>
                                  <a:pt x="6567" y="-8895"/>
                                </a:lnTo>
                                <a:lnTo>
                                  <a:pt x="6567" y="-8837"/>
                                </a:lnTo>
                                <a:lnTo>
                                  <a:pt x="6567" y="-8795"/>
                                </a:lnTo>
                                <a:lnTo>
                                  <a:pt x="6567" y="-8759"/>
                                </a:lnTo>
                                <a:lnTo>
                                  <a:pt x="6567" y="-8725"/>
                                </a:lnTo>
                                <a:lnTo>
                                  <a:pt x="6567" y="-8690"/>
                                </a:lnTo>
                                <a:lnTo>
                                  <a:pt x="6567" y="-8657"/>
                                </a:lnTo>
                                <a:lnTo>
                                  <a:pt x="6567" y="-8625"/>
                                </a:lnTo>
                                <a:lnTo>
                                  <a:pt x="6567" y="-8594"/>
                                </a:lnTo>
                                <a:lnTo>
                                  <a:pt x="6567" y="-8564"/>
                                </a:lnTo>
                                <a:lnTo>
                                  <a:pt x="6567" y="-8536"/>
                                </a:lnTo>
                                <a:lnTo>
                                  <a:pt x="6567" y="-8515"/>
                                </a:lnTo>
                                <a:lnTo>
                                  <a:pt x="6567" y="-8493"/>
                                </a:lnTo>
                                <a:lnTo>
                                  <a:pt x="6567" y="-8471"/>
                                </a:lnTo>
                                <a:lnTo>
                                  <a:pt x="6567" y="-8453"/>
                                </a:lnTo>
                                <a:lnTo>
                                  <a:pt x="6567" y="-8438"/>
                                </a:lnTo>
                                <a:lnTo>
                                  <a:pt x="6567" y="-8424"/>
                                </a:lnTo>
                                <a:lnTo>
                                  <a:pt x="6567" y="-8414"/>
                                </a:lnTo>
                                <a:lnTo>
                                  <a:pt x="6567" y="-8405"/>
                                </a:lnTo>
                                <a:lnTo>
                                  <a:pt x="6567" y="-8395"/>
                                </a:lnTo>
                                <a:lnTo>
                                  <a:pt x="6568" y="-8385"/>
                                </a:lnTo>
                                <a:lnTo>
                                  <a:pt x="6568" y="-8374"/>
                                </a:lnTo>
                                <a:lnTo>
                                  <a:pt x="6568" y="-8356"/>
                                </a:lnTo>
                                <a:lnTo>
                                  <a:pt x="6569" y="-8339"/>
                                </a:lnTo>
                                <a:lnTo>
                                  <a:pt x="6570" y="-8318"/>
                                </a:lnTo>
                                <a:lnTo>
                                  <a:pt x="6571" y="-8303"/>
                                </a:lnTo>
                                <a:lnTo>
                                  <a:pt x="6572" y="-8290"/>
                                </a:lnTo>
                                <a:lnTo>
                                  <a:pt x="6573" y="-8286"/>
                                </a:lnTo>
                                <a:lnTo>
                                  <a:pt x="6573" y="-8287"/>
                                </a:lnTo>
                                <a:lnTo>
                                  <a:pt x="6573" y="-8295"/>
                                </a:lnTo>
                                <a:lnTo>
                                  <a:pt x="6573" y="-8303"/>
                                </a:lnTo>
                                <a:lnTo>
                                  <a:pt x="6573" y="-8315"/>
                                </a:lnTo>
                                <a:lnTo>
                                  <a:pt x="6574" y="-8330"/>
                                </a:lnTo>
                                <a:lnTo>
                                  <a:pt x="6574" y="-8344"/>
                                </a:lnTo>
                                <a:lnTo>
                                  <a:pt x="6574" y="-8361"/>
                                </a:lnTo>
                                <a:lnTo>
                                  <a:pt x="6574" y="-8375"/>
                                </a:lnTo>
                                <a:lnTo>
                                  <a:pt x="6574" y="-8392"/>
                                </a:lnTo>
                                <a:lnTo>
                                  <a:pt x="6574" y="-8411"/>
                                </a:lnTo>
                                <a:lnTo>
                                  <a:pt x="6574" y="-8435"/>
                                </a:lnTo>
                                <a:lnTo>
                                  <a:pt x="6574" y="-8458"/>
                                </a:lnTo>
                                <a:lnTo>
                                  <a:pt x="6574" y="-8484"/>
                                </a:lnTo>
                                <a:lnTo>
                                  <a:pt x="6574" y="-8513"/>
                                </a:lnTo>
                                <a:lnTo>
                                  <a:pt x="6574" y="-8545"/>
                                </a:lnTo>
                                <a:lnTo>
                                  <a:pt x="6574" y="-8578"/>
                                </a:lnTo>
                                <a:lnTo>
                                  <a:pt x="6574" y="-8612"/>
                                </a:lnTo>
                                <a:lnTo>
                                  <a:pt x="6574" y="-8643"/>
                                </a:lnTo>
                                <a:lnTo>
                                  <a:pt x="6574" y="-8678"/>
                                </a:lnTo>
                                <a:lnTo>
                                  <a:pt x="6574" y="-8712"/>
                                </a:lnTo>
                                <a:lnTo>
                                  <a:pt x="6574" y="-8751"/>
                                </a:lnTo>
                                <a:lnTo>
                                  <a:pt x="6574" y="-8789"/>
                                </a:lnTo>
                                <a:lnTo>
                                  <a:pt x="6574" y="-8832"/>
                                </a:lnTo>
                                <a:lnTo>
                                  <a:pt x="6574" y="-8886"/>
                                </a:lnTo>
                                <a:lnTo>
                                  <a:pt x="6574" y="-8938"/>
                                </a:lnTo>
                                <a:lnTo>
                                  <a:pt x="6574" y="-8954"/>
                                </a:lnTo>
                                <a:lnTo>
                                  <a:pt x="6574" y="-8959"/>
                                </a:lnTo>
                                <a:lnTo>
                                  <a:pt x="6574" y="-8955"/>
                                </a:lnTo>
                                <a:lnTo>
                                  <a:pt x="6574" y="-8939"/>
                                </a:lnTo>
                                <a:lnTo>
                                  <a:pt x="6574" y="-8888"/>
                                </a:lnTo>
                                <a:lnTo>
                                  <a:pt x="6574" y="-8833"/>
                                </a:lnTo>
                                <a:lnTo>
                                  <a:pt x="6574" y="-8791"/>
                                </a:lnTo>
                                <a:lnTo>
                                  <a:pt x="6574" y="-8751"/>
                                </a:lnTo>
                                <a:lnTo>
                                  <a:pt x="6574" y="-8712"/>
                                </a:lnTo>
                                <a:lnTo>
                                  <a:pt x="6574" y="-8677"/>
                                </a:lnTo>
                                <a:lnTo>
                                  <a:pt x="6574" y="-8641"/>
                                </a:lnTo>
                                <a:lnTo>
                                  <a:pt x="6574" y="-8607"/>
                                </a:lnTo>
                                <a:lnTo>
                                  <a:pt x="6574" y="-8574"/>
                                </a:lnTo>
                                <a:lnTo>
                                  <a:pt x="6574" y="-8541"/>
                                </a:lnTo>
                                <a:lnTo>
                                  <a:pt x="6574" y="-8510"/>
                                </a:lnTo>
                                <a:lnTo>
                                  <a:pt x="6574" y="-8481"/>
                                </a:lnTo>
                                <a:lnTo>
                                  <a:pt x="6574" y="-8457"/>
                                </a:lnTo>
                                <a:lnTo>
                                  <a:pt x="6574" y="-8432"/>
                                </a:lnTo>
                                <a:lnTo>
                                  <a:pt x="6574" y="-8411"/>
                                </a:lnTo>
                                <a:lnTo>
                                  <a:pt x="6574" y="-8395"/>
                                </a:lnTo>
                                <a:lnTo>
                                  <a:pt x="6574" y="-8377"/>
                                </a:lnTo>
                                <a:lnTo>
                                  <a:pt x="6574" y="-8359"/>
                                </a:lnTo>
                                <a:lnTo>
                                  <a:pt x="6574" y="-8344"/>
                                </a:lnTo>
                                <a:lnTo>
                                  <a:pt x="6574" y="-8329"/>
                                </a:lnTo>
                                <a:lnTo>
                                  <a:pt x="6574" y="-8313"/>
                                </a:lnTo>
                                <a:lnTo>
                                  <a:pt x="6574" y="-8302"/>
                                </a:lnTo>
                                <a:lnTo>
                                  <a:pt x="6574" y="-8290"/>
                                </a:lnTo>
                                <a:lnTo>
                                  <a:pt x="6574" y="-8283"/>
                                </a:lnTo>
                                <a:lnTo>
                                  <a:pt x="6575" y="-8276"/>
                                </a:lnTo>
                                <a:lnTo>
                                  <a:pt x="6575" y="-8273"/>
                                </a:lnTo>
                                <a:lnTo>
                                  <a:pt x="6577" y="-8277"/>
                                </a:lnTo>
                                <a:lnTo>
                                  <a:pt x="6577" y="-8284"/>
                                </a:lnTo>
                                <a:lnTo>
                                  <a:pt x="6578" y="-8294"/>
                                </a:lnTo>
                                <a:lnTo>
                                  <a:pt x="6579" y="-8306"/>
                                </a:lnTo>
                                <a:lnTo>
                                  <a:pt x="6579" y="-8320"/>
                                </a:lnTo>
                                <a:lnTo>
                                  <a:pt x="6579" y="-8335"/>
                                </a:lnTo>
                                <a:lnTo>
                                  <a:pt x="6580" y="-8346"/>
                                </a:lnTo>
                                <a:lnTo>
                                  <a:pt x="6580" y="-8362"/>
                                </a:lnTo>
                                <a:lnTo>
                                  <a:pt x="6580" y="-8377"/>
                                </a:lnTo>
                                <a:lnTo>
                                  <a:pt x="6580" y="-8392"/>
                                </a:lnTo>
                                <a:lnTo>
                                  <a:pt x="6580" y="-8410"/>
                                </a:lnTo>
                                <a:lnTo>
                                  <a:pt x="6580" y="-8430"/>
                                </a:lnTo>
                                <a:lnTo>
                                  <a:pt x="6580" y="-8451"/>
                                </a:lnTo>
                                <a:lnTo>
                                  <a:pt x="6580" y="-8471"/>
                                </a:lnTo>
                                <a:lnTo>
                                  <a:pt x="6580" y="-8492"/>
                                </a:lnTo>
                                <a:lnTo>
                                  <a:pt x="6580" y="-8515"/>
                                </a:lnTo>
                                <a:lnTo>
                                  <a:pt x="6580" y="-8534"/>
                                </a:lnTo>
                                <a:lnTo>
                                  <a:pt x="6580" y="-8555"/>
                                </a:lnTo>
                                <a:lnTo>
                                  <a:pt x="6580" y="-8578"/>
                                </a:lnTo>
                                <a:lnTo>
                                  <a:pt x="6580" y="-8601"/>
                                </a:lnTo>
                                <a:lnTo>
                                  <a:pt x="6580" y="-8628"/>
                                </a:lnTo>
                                <a:lnTo>
                                  <a:pt x="6580" y="-8654"/>
                                </a:lnTo>
                                <a:lnTo>
                                  <a:pt x="6580" y="-8683"/>
                                </a:lnTo>
                                <a:lnTo>
                                  <a:pt x="6580" y="-8709"/>
                                </a:lnTo>
                                <a:lnTo>
                                  <a:pt x="6580" y="-8736"/>
                                </a:lnTo>
                                <a:lnTo>
                                  <a:pt x="6580" y="-8765"/>
                                </a:lnTo>
                                <a:lnTo>
                                  <a:pt x="6580" y="-8797"/>
                                </a:lnTo>
                                <a:lnTo>
                                  <a:pt x="6580" y="-8832"/>
                                </a:lnTo>
                                <a:lnTo>
                                  <a:pt x="6580" y="-8866"/>
                                </a:lnTo>
                                <a:lnTo>
                                  <a:pt x="6580" y="-8904"/>
                                </a:lnTo>
                                <a:lnTo>
                                  <a:pt x="6580" y="-8939"/>
                                </a:lnTo>
                                <a:lnTo>
                                  <a:pt x="6580" y="-8978"/>
                                </a:lnTo>
                                <a:lnTo>
                                  <a:pt x="6580" y="-9022"/>
                                </a:lnTo>
                                <a:lnTo>
                                  <a:pt x="6580" y="-9084"/>
                                </a:lnTo>
                                <a:lnTo>
                                  <a:pt x="6580" y="-9119"/>
                                </a:lnTo>
                                <a:lnTo>
                                  <a:pt x="6580" y="-9133"/>
                                </a:lnTo>
                                <a:lnTo>
                                  <a:pt x="6580" y="-9138"/>
                                </a:lnTo>
                                <a:lnTo>
                                  <a:pt x="6580" y="-9134"/>
                                </a:lnTo>
                                <a:lnTo>
                                  <a:pt x="6580" y="-9122"/>
                                </a:lnTo>
                                <a:lnTo>
                                  <a:pt x="6580" y="-9091"/>
                                </a:lnTo>
                                <a:lnTo>
                                  <a:pt x="6580" y="-9023"/>
                                </a:lnTo>
                                <a:lnTo>
                                  <a:pt x="6580" y="-8979"/>
                                </a:lnTo>
                                <a:lnTo>
                                  <a:pt x="6580" y="-8940"/>
                                </a:lnTo>
                                <a:lnTo>
                                  <a:pt x="6580" y="-8903"/>
                                </a:lnTo>
                                <a:lnTo>
                                  <a:pt x="6580" y="-8870"/>
                                </a:lnTo>
                                <a:lnTo>
                                  <a:pt x="6580" y="-8834"/>
                                </a:lnTo>
                                <a:lnTo>
                                  <a:pt x="6580" y="-8802"/>
                                </a:lnTo>
                                <a:lnTo>
                                  <a:pt x="6580" y="-8770"/>
                                </a:lnTo>
                                <a:lnTo>
                                  <a:pt x="6580" y="-8738"/>
                                </a:lnTo>
                                <a:lnTo>
                                  <a:pt x="6580" y="-8708"/>
                                </a:lnTo>
                                <a:lnTo>
                                  <a:pt x="6580" y="-8680"/>
                                </a:lnTo>
                                <a:lnTo>
                                  <a:pt x="6580" y="-8653"/>
                                </a:lnTo>
                                <a:lnTo>
                                  <a:pt x="6580" y="-8627"/>
                                </a:lnTo>
                                <a:lnTo>
                                  <a:pt x="6580" y="-8604"/>
                                </a:lnTo>
                                <a:lnTo>
                                  <a:pt x="6580" y="-8580"/>
                                </a:lnTo>
                                <a:lnTo>
                                  <a:pt x="6580" y="-8560"/>
                                </a:lnTo>
                                <a:lnTo>
                                  <a:pt x="6580" y="-8538"/>
                                </a:lnTo>
                                <a:lnTo>
                                  <a:pt x="6580" y="-8516"/>
                                </a:lnTo>
                                <a:lnTo>
                                  <a:pt x="6580" y="-8497"/>
                                </a:lnTo>
                                <a:lnTo>
                                  <a:pt x="6580" y="-8477"/>
                                </a:lnTo>
                                <a:lnTo>
                                  <a:pt x="6581" y="-8456"/>
                                </a:lnTo>
                                <a:lnTo>
                                  <a:pt x="6581" y="-8437"/>
                                </a:lnTo>
                                <a:lnTo>
                                  <a:pt x="6581" y="-8420"/>
                                </a:lnTo>
                                <a:lnTo>
                                  <a:pt x="6581" y="-8404"/>
                                </a:lnTo>
                                <a:lnTo>
                                  <a:pt x="6581" y="-8389"/>
                                </a:lnTo>
                                <a:lnTo>
                                  <a:pt x="6581" y="-8379"/>
                                </a:lnTo>
                                <a:lnTo>
                                  <a:pt x="6581" y="-8368"/>
                                </a:lnTo>
                                <a:lnTo>
                                  <a:pt x="6581" y="-8363"/>
                                </a:lnTo>
                                <a:lnTo>
                                  <a:pt x="6581" y="-8362"/>
                                </a:lnTo>
                                <a:lnTo>
                                  <a:pt x="6582" y="-8369"/>
                                </a:lnTo>
                                <a:lnTo>
                                  <a:pt x="6582" y="-8386"/>
                                </a:lnTo>
                                <a:lnTo>
                                  <a:pt x="6583" y="-8408"/>
                                </a:lnTo>
                                <a:lnTo>
                                  <a:pt x="6583" y="-8434"/>
                                </a:lnTo>
                                <a:lnTo>
                                  <a:pt x="6584" y="-8458"/>
                                </a:lnTo>
                                <a:lnTo>
                                  <a:pt x="6584" y="-8482"/>
                                </a:lnTo>
                                <a:lnTo>
                                  <a:pt x="6585" y="-8509"/>
                                </a:lnTo>
                                <a:lnTo>
                                  <a:pt x="6585" y="-8533"/>
                                </a:lnTo>
                                <a:lnTo>
                                  <a:pt x="6585" y="-8559"/>
                                </a:lnTo>
                                <a:lnTo>
                                  <a:pt x="6586" y="-8582"/>
                                </a:lnTo>
                                <a:lnTo>
                                  <a:pt x="6586" y="-8608"/>
                                </a:lnTo>
                                <a:lnTo>
                                  <a:pt x="6586" y="-8637"/>
                                </a:lnTo>
                                <a:lnTo>
                                  <a:pt x="6586" y="-8663"/>
                                </a:lnTo>
                                <a:lnTo>
                                  <a:pt x="6586" y="-8691"/>
                                </a:lnTo>
                                <a:lnTo>
                                  <a:pt x="6587" y="-8719"/>
                                </a:lnTo>
                                <a:lnTo>
                                  <a:pt x="6587" y="-8748"/>
                                </a:lnTo>
                                <a:lnTo>
                                  <a:pt x="6587" y="-8776"/>
                                </a:lnTo>
                                <a:lnTo>
                                  <a:pt x="6587" y="-8805"/>
                                </a:lnTo>
                                <a:lnTo>
                                  <a:pt x="6587" y="-8835"/>
                                </a:lnTo>
                                <a:lnTo>
                                  <a:pt x="6587" y="-8869"/>
                                </a:lnTo>
                                <a:lnTo>
                                  <a:pt x="6588" y="-8918"/>
                                </a:lnTo>
                                <a:lnTo>
                                  <a:pt x="6588" y="-8927"/>
                                </a:lnTo>
                                <a:lnTo>
                                  <a:pt x="6588" y="-8931"/>
                                </a:lnTo>
                                <a:lnTo>
                                  <a:pt x="6588" y="-8929"/>
                                </a:lnTo>
                                <a:lnTo>
                                  <a:pt x="6588" y="-8916"/>
                                </a:lnTo>
                                <a:lnTo>
                                  <a:pt x="6588" y="-8855"/>
                                </a:lnTo>
                                <a:lnTo>
                                  <a:pt x="6588" y="-8821"/>
                                </a:lnTo>
                                <a:lnTo>
                                  <a:pt x="6589" y="-8792"/>
                                </a:lnTo>
                                <a:lnTo>
                                  <a:pt x="6589" y="-8764"/>
                                </a:lnTo>
                                <a:lnTo>
                                  <a:pt x="6589" y="-8735"/>
                                </a:lnTo>
                                <a:lnTo>
                                  <a:pt x="6589" y="-8709"/>
                                </a:lnTo>
                                <a:lnTo>
                                  <a:pt x="6589" y="-8683"/>
                                </a:lnTo>
                                <a:lnTo>
                                  <a:pt x="6589" y="-8656"/>
                                </a:lnTo>
                                <a:lnTo>
                                  <a:pt x="6589" y="-8644"/>
                                </a:lnTo>
                                <a:lnTo>
                                  <a:pt x="6590" y="-8648"/>
                                </a:lnTo>
                                <a:lnTo>
                                  <a:pt x="6590" y="-8655"/>
                                </a:lnTo>
                                <a:lnTo>
                                  <a:pt x="6590" y="-8669"/>
                                </a:lnTo>
                                <a:lnTo>
                                  <a:pt x="6590" y="-8688"/>
                                </a:lnTo>
                                <a:lnTo>
                                  <a:pt x="6590" y="-8709"/>
                                </a:lnTo>
                                <a:lnTo>
                                  <a:pt x="6590" y="-8737"/>
                                </a:lnTo>
                                <a:lnTo>
                                  <a:pt x="6590" y="-8770"/>
                                </a:lnTo>
                                <a:lnTo>
                                  <a:pt x="6590" y="-8811"/>
                                </a:lnTo>
                                <a:lnTo>
                                  <a:pt x="6590" y="-8863"/>
                                </a:lnTo>
                                <a:lnTo>
                                  <a:pt x="6590" y="-8878"/>
                                </a:lnTo>
                                <a:lnTo>
                                  <a:pt x="6590" y="-8882"/>
                                </a:lnTo>
                                <a:lnTo>
                                  <a:pt x="6590" y="-8878"/>
                                </a:lnTo>
                                <a:lnTo>
                                  <a:pt x="6590" y="-8867"/>
                                </a:lnTo>
                                <a:lnTo>
                                  <a:pt x="6590" y="-8830"/>
                                </a:lnTo>
                                <a:lnTo>
                                  <a:pt x="6590" y="-8779"/>
                                </a:lnTo>
                                <a:lnTo>
                                  <a:pt x="6590" y="-8742"/>
                                </a:lnTo>
                                <a:lnTo>
                                  <a:pt x="6590" y="-8710"/>
                                </a:lnTo>
                                <a:lnTo>
                                  <a:pt x="6590" y="-8683"/>
                                </a:lnTo>
                                <a:lnTo>
                                  <a:pt x="6590" y="-8659"/>
                                </a:lnTo>
                                <a:lnTo>
                                  <a:pt x="6590" y="-8639"/>
                                </a:lnTo>
                                <a:lnTo>
                                  <a:pt x="6590" y="-8623"/>
                                </a:lnTo>
                                <a:lnTo>
                                  <a:pt x="6590" y="-8613"/>
                                </a:lnTo>
                                <a:lnTo>
                                  <a:pt x="6590" y="-8603"/>
                                </a:lnTo>
                                <a:lnTo>
                                  <a:pt x="6590" y="-8593"/>
                                </a:lnTo>
                                <a:lnTo>
                                  <a:pt x="6590" y="-8571"/>
                                </a:lnTo>
                                <a:lnTo>
                                  <a:pt x="6590" y="-8542"/>
                                </a:lnTo>
                                <a:lnTo>
                                  <a:pt x="6591" y="-8517"/>
                                </a:lnTo>
                                <a:lnTo>
                                  <a:pt x="6591" y="-8489"/>
                                </a:lnTo>
                                <a:lnTo>
                                  <a:pt x="6591" y="-8461"/>
                                </a:lnTo>
                                <a:lnTo>
                                  <a:pt x="6592" y="-8436"/>
                                </a:lnTo>
                                <a:lnTo>
                                  <a:pt x="6592" y="-8409"/>
                                </a:lnTo>
                                <a:lnTo>
                                  <a:pt x="6593" y="-8382"/>
                                </a:lnTo>
                                <a:lnTo>
                                  <a:pt x="6594" y="-8359"/>
                                </a:lnTo>
                                <a:lnTo>
                                  <a:pt x="6594" y="-8335"/>
                                </a:lnTo>
                                <a:lnTo>
                                  <a:pt x="6595" y="-8319"/>
                                </a:lnTo>
                                <a:lnTo>
                                  <a:pt x="6595" y="-8307"/>
                                </a:lnTo>
                                <a:lnTo>
                                  <a:pt x="6595" y="-8309"/>
                                </a:lnTo>
                                <a:lnTo>
                                  <a:pt x="6595" y="-8314"/>
                                </a:lnTo>
                                <a:lnTo>
                                  <a:pt x="6595" y="-8321"/>
                                </a:lnTo>
                                <a:lnTo>
                                  <a:pt x="6595" y="-8328"/>
                                </a:lnTo>
                                <a:lnTo>
                                  <a:pt x="6595" y="-8338"/>
                                </a:lnTo>
                                <a:lnTo>
                                  <a:pt x="6595" y="-8351"/>
                                </a:lnTo>
                                <a:lnTo>
                                  <a:pt x="6596" y="-8368"/>
                                </a:lnTo>
                                <a:lnTo>
                                  <a:pt x="6596" y="-8385"/>
                                </a:lnTo>
                                <a:lnTo>
                                  <a:pt x="6596" y="-8404"/>
                                </a:lnTo>
                                <a:lnTo>
                                  <a:pt x="6596" y="-8425"/>
                                </a:lnTo>
                                <a:lnTo>
                                  <a:pt x="6596" y="-8451"/>
                                </a:lnTo>
                                <a:lnTo>
                                  <a:pt x="6596" y="-8481"/>
                                </a:lnTo>
                                <a:lnTo>
                                  <a:pt x="6596" y="-8512"/>
                                </a:lnTo>
                                <a:lnTo>
                                  <a:pt x="6596" y="-8545"/>
                                </a:lnTo>
                                <a:lnTo>
                                  <a:pt x="6596" y="-8578"/>
                                </a:lnTo>
                                <a:lnTo>
                                  <a:pt x="6596" y="-8611"/>
                                </a:lnTo>
                                <a:lnTo>
                                  <a:pt x="6596" y="-8648"/>
                                </a:lnTo>
                                <a:lnTo>
                                  <a:pt x="6596" y="-8687"/>
                                </a:lnTo>
                                <a:lnTo>
                                  <a:pt x="6596" y="-8727"/>
                                </a:lnTo>
                                <a:lnTo>
                                  <a:pt x="6596" y="-8771"/>
                                </a:lnTo>
                                <a:lnTo>
                                  <a:pt x="6596" y="-8854"/>
                                </a:lnTo>
                                <a:lnTo>
                                  <a:pt x="6596" y="-8870"/>
                                </a:lnTo>
                                <a:lnTo>
                                  <a:pt x="6596" y="-8875"/>
                                </a:lnTo>
                                <a:lnTo>
                                  <a:pt x="6596" y="-8870"/>
                                </a:lnTo>
                                <a:lnTo>
                                  <a:pt x="6596" y="-8855"/>
                                </a:lnTo>
                                <a:lnTo>
                                  <a:pt x="6596" y="-8804"/>
                                </a:lnTo>
                                <a:lnTo>
                                  <a:pt x="6596" y="-8752"/>
                                </a:lnTo>
                                <a:lnTo>
                                  <a:pt x="6596" y="-8711"/>
                                </a:lnTo>
                                <a:lnTo>
                                  <a:pt x="6596" y="-8674"/>
                                </a:lnTo>
                                <a:lnTo>
                                  <a:pt x="6596" y="-8638"/>
                                </a:lnTo>
                                <a:lnTo>
                                  <a:pt x="6596" y="-8603"/>
                                </a:lnTo>
                                <a:lnTo>
                                  <a:pt x="6596" y="-8570"/>
                                </a:lnTo>
                                <a:lnTo>
                                  <a:pt x="6596" y="-8537"/>
                                </a:lnTo>
                                <a:lnTo>
                                  <a:pt x="6596" y="-8504"/>
                                </a:lnTo>
                                <a:lnTo>
                                  <a:pt x="6596" y="-8472"/>
                                </a:lnTo>
                                <a:lnTo>
                                  <a:pt x="6596" y="-8443"/>
                                </a:lnTo>
                                <a:lnTo>
                                  <a:pt x="6596" y="-8417"/>
                                </a:lnTo>
                                <a:lnTo>
                                  <a:pt x="6596" y="-8392"/>
                                </a:lnTo>
                                <a:lnTo>
                                  <a:pt x="6596" y="-8372"/>
                                </a:lnTo>
                                <a:lnTo>
                                  <a:pt x="6596" y="-8353"/>
                                </a:lnTo>
                                <a:lnTo>
                                  <a:pt x="6596" y="-8339"/>
                                </a:lnTo>
                                <a:lnTo>
                                  <a:pt x="6596" y="-8327"/>
                                </a:lnTo>
                                <a:lnTo>
                                  <a:pt x="6596" y="-8316"/>
                                </a:lnTo>
                                <a:lnTo>
                                  <a:pt x="6596" y="-8304"/>
                                </a:lnTo>
                                <a:lnTo>
                                  <a:pt x="6596" y="-8294"/>
                                </a:lnTo>
                                <a:lnTo>
                                  <a:pt x="6596" y="-8287"/>
                                </a:lnTo>
                                <a:lnTo>
                                  <a:pt x="6596" y="-8278"/>
                                </a:lnTo>
                                <a:lnTo>
                                  <a:pt x="6597" y="-8266"/>
                                </a:lnTo>
                                <a:lnTo>
                                  <a:pt x="6598" y="-8250"/>
                                </a:lnTo>
                                <a:lnTo>
                                  <a:pt x="6598" y="-8249"/>
                                </a:lnTo>
                                <a:lnTo>
                                  <a:pt x="6598" y="-8252"/>
                                </a:lnTo>
                                <a:lnTo>
                                  <a:pt x="6598" y="-8264"/>
                                </a:lnTo>
                                <a:lnTo>
                                  <a:pt x="6598" y="-8275"/>
                                </a:lnTo>
                                <a:lnTo>
                                  <a:pt x="6599" y="-8291"/>
                                </a:lnTo>
                                <a:lnTo>
                                  <a:pt x="6599" y="-8305"/>
                                </a:lnTo>
                                <a:lnTo>
                                  <a:pt x="6599" y="-8324"/>
                                </a:lnTo>
                                <a:lnTo>
                                  <a:pt x="6599" y="-8342"/>
                                </a:lnTo>
                                <a:lnTo>
                                  <a:pt x="6599" y="-8363"/>
                                </a:lnTo>
                                <a:lnTo>
                                  <a:pt x="6599" y="-8386"/>
                                </a:lnTo>
                                <a:lnTo>
                                  <a:pt x="6599" y="-8407"/>
                                </a:lnTo>
                                <a:lnTo>
                                  <a:pt x="6599" y="-8430"/>
                                </a:lnTo>
                                <a:lnTo>
                                  <a:pt x="6599" y="-8449"/>
                                </a:lnTo>
                                <a:lnTo>
                                  <a:pt x="6599" y="-8470"/>
                                </a:lnTo>
                                <a:lnTo>
                                  <a:pt x="6599" y="-8493"/>
                                </a:lnTo>
                                <a:lnTo>
                                  <a:pt x="6599" y="-8516"/>
                                </a:lnTo>
                                <a:lnTo>
                                  <a:pt x="6599" y="-8542"/>
                                </a:lnTo>
                                <a:lnTo>
                                  <a:pt x="6599" y="-8567"/>
                                </a:lnTo>
                                <a:lnTo>
                                  <a:pt x="6599" y="-8595"/>
                                </a:lnTo>
                                <a:lnTo>
                                  <a:pt x="6599" y="-8626"/>
                                </a:lnTo>
                                <a:lnTo>
                                  <a:pt x="6599" y="-8658"/>
                                </a:lnTo>
                                <a:lnTo>
                                  <a:pt x="6599" y="-8688"/>
                                </a:lnTo>
                                <a:lnTo>
                                  <a:pt x="6599" y="-8721"/>
                                </a:lnTo>
                                <a:lnTo>
                                  <a:pt x="6599" y="-8755"/>
                                </a:lnTo>
                                <a:lnTo>
                                  <a:pt x="6599" y="-8787"/>
                                </a:lnTo>
                                <a:lnTo>
                                  <a:pt x="6599" y="-8824"/>
                                </a:lnTo>
                                <a:lnTo>
                                  <a:pt x="6599" y="-8862"/>
                                </a:lnTo>
                                <a:lnTo>
                                  <a:pt x="6599" y="-8902"/>
                                </a:lnTo>
                                <a:lnTo>
                                  <a:pt x="6599" y="-8946"/>
                                </a:lnTo>
                                <a:lnTo>
                                  <a:pt x="6599" y="-9034"/>
                                </a:lnTo>
                                <a:lnTo>
                                  <a:pt x="6599" y="-9053"/>
                                </a:lnTo>
                                <a:lnTo>
                                  <a:pt x="6599" y="-9059"/>
                                </a:lnTo>
                                <a:lnTo>
                                  <a:pt x="6599" y="-9055"/>
                                </a:lnTo>
                                <a:lnTo>
                                  <a:pt x="6599" y="-9042"/>
                                </a:lnTo>
                                <a:lnTo>
                                  <a:pt x="6599" y="-9006"/>
                                </a:lnTo>
                                <a:lnTo>
                                  <a:pt x="6599" y="-8942"/>
                                </a:lnTo>
                                <a:lnTo>
                                  <a:pt x="6599" y="-8899"/>
                                </a:lnTo>
                                <a:lnTo>
                                  <a:pt x="6599" y="-8862"/>
                                </a:lnTo>
                                <a:lnTo>
                                  <a:pt x="6599" y="-8823"/>
                                </a:lnTo>
                                <a:lnTo>
                                  <a:pt x="6599" y="-8787"/>
                                </a:lnTo>
                                <a:lnTo>
                                  <a:pt x="6599" y="-8753"/>
                                </a:lnTo>
                                <a:lnTo>
                                  <a:pt x="6599" y="-8722"/>
                                </a:lnTo>
                                <a:lnTo>
                                  <a:pt x="6599" y="-8688"/>
                                </a:lnTo>
                                <a:lnTo>
                                  <a:pt x="6599" y="-8659"/>
                                </a:lnTo>
                                <a:lnTo>
                                  <a:pt x="6599" y="-8631"/>
                                </a:lnTo>
                                <a:lnTo>
                                  <a:pt x="6599" y="-8599"/>
                                </a:lnTo>
                                <a:lnTo>
                                  <a:pt x="6599" y="-8572"/>
                                </a:lnTo>
                                <a:lnTo>
                                  <a:pt x="6599" y="-8545"/>
                                </a:lnTo>
                                <a:lnTo>
                                  <a:pt x="6599" y="-8521"/>
                                </a:lnTo>
                                <a:lnTo>
                                  <a:pt x="6599" y="-8497"/>
                                </a:lnTo>
                                <a:lnTo>
                                  <a:pt x="6599" y="-8473"/>
                                </a:lnTo>
                                <a:lnTo>
                                  <a:pt x="6599" y="-8452"/>
                                </a:lnTo>
                                <a:lnTo>
                                  <a:pt x="6599" y="-8434"/>
                                </a:lnTo>
                                <a:lnTo>
                                  <a:pt x="6599" y="-8415"/>
                                </a:lnTo>
                                <a:lnTo>
                                  <a:pt x="6599" y="-8394"/>
                                </a:lnTo>
                                <a:lnTo>
                                  <a:pt x="6599" y="-8370"/>
                                </a:lnTo>
                                <a:lnTo>
                                  <a:pt x="6599" y="-8348"/>
                                </a:lnTo>
                                <a:lnTo>
                                  <a:pt x="6599" y="-8327"/>
                                </a:lnTo>
                                <a:lnTo>
                                  <a:pt x="6599" y="-8307"/>
                                </a:lnTo>
                                <a:lnTo>
                                  <a:pt x="6599" y="-8288"/>
                                </a:lnTo>
                                <a:lnTo>
                                  <a:pt x="6600" y="-8268"/>
                                </a:lnTo>
                                <a:lnTo>
                                  <a:pt x="6600" y="-8252"/>
                                </a:lnTo>
                                <a:lnTo>
                                  <a:pt x="6600" y="-8236"/>
                                </a:lnTo>
                                <a:lnTo>
                                  <a:pt x="6600" y="-8226"/>
                                </a:lnTo>
                                <a:lnTo>
                                  <a:pt x="6600" y="-8214"/>
                                </a:lnTo>
                                <a:lnTo>
                                  <a:pt x="6601" y="-8201"/>
                                </a:lnTo>
                                <a:lnTo>
                                  <a:pt x="6601" y="-8188"/>
                                </a:lnTo>
                                <a:lnTo>
                                  <a:pt x="6602" y="-8176"/>
                                </a:lnTo>
                                <a:lnTo>
                                  <a:pt x="6603" y="-8168"/>
                                </a:lnTo>
                                <a:lnTo>
                                  <a:pt x="6605" y="-8163"/>
                                </a:lnTo>
                                <a:lnTo>
                                  <a:pt x="6606" y="-8167"/>
                                </a:lnTo>
                                <a:lnTo>
                                  <a:pt x="6606" y="-8173"/>
                                </a:lnTo>
                                <a:lnTo>
                                  <a:pt x="6607" y="-8186"/>
                                </a:lnTo>
                                <a:lnTo>
                                  <a:pt x="6607" y="-8202"/>
                                </a:lnTo>
                                <a:lnTo>
                                  <a:pt x="6608" y="-8221"/>
                                </a:lnTo>
                                <a:lnTo>
                                  <a:pt x="6608" y="-8241"/>
                                </a:lnTo>
                                <a:lnTo>
                                  <a:pt x="6608" y="-8261"/>
                                </a:lnTo>
                                <a:lnTo>
                                  <a:pt x="6609" y="-8281"/>
                                </a:lnTo>
                                <a:lnTo>
                                  <a:pt x="6609" y="-8305"/>
                                </a:lnTo>
                                <a:lnTo>
                                  <a:pt x="6609" y="-8328"/>
                                </a:lnTo>
                                <a:lnTo>
                                  <a:pt x="6609" y="-8352"/>
                                </a:lnTo>
                                <a:lnTo>
                                  <a:pt x="6609" y="-8378"/>
                                </a:lnTo>
                                <a:lnTo>
                                  <a:pt x="6609" y="-8401"/>
                                </a:lnTo>
                                <a:lnTo>
                                  <a:pt x="6609" y="-8428"/>
                                </a:lnTo>
                                <a:lnTo>
                                  <a:pt x="6609" y="-8453"/>
                                </a:lnTo>
                                <a:lnTo>
                                  <a:pt x="6610" y="-8480"/>
                                </a:lnTo>
                                <a:lnTo>
                                  <a:pt x="6610" y="-8505"/>
                                </a:lnTo>
                                <a:lnTo>
                                  <a:pt x="6610" y="-8530"/>
                                </a:lnTo>
                                <a:lnTo>
                                  <a:pt x="6610" y="-8555"/>
                                </a:lnTo>
                                <a:lnTo>
                                  <a:pt x="6610" y="-8580"/>
                                </a:lnTo>
                                <a:lnTo>
                                  <a:pt x="6610" y="-8607"/>
                                </a:lnTo>
                                <a:lnTo>
                                  <a:pt x="6610" y="-8634"/>
                                </a:lnTo>
                                <a:lnTo>
                                  <a:pt x="6610" y="-8660"/>
                                </a:lnTo>
                                <a:lnTo>
                                  <a:pt x="6610" y="-8688"/>
                                </a:lnTo>
                                <a:lnTo>
                                  <a:pt x="6610" y="-8715"/>
                                </a:lnTo>
                                <a:lnTo>
                                  <a:pt x="6610" y="-8741"/>
                                </a:lnTo>
                                <a:lnTo>
                                  <a:pt x="6610" y="-8766"/>
                                </a:lnTo>
                                <a:lnTo>
                                  <a:pt x="6610" y="-8792"/>
                                </a:lnTo>
                                <a:lnTo>
                                  <a:pt x="6610" y="-8818"/>
                                </a:lnTo>
                                <a:lnTo>
                                  <a:pt x="6610" y="-8842"/>
                                </a:lnTo>
                                <a:lnTo>
                                  <a:pt x="6610" y="-8871"/>
                                </a:lnTo>
                                <a:lnTo>
                                  <a:pt x="6610" y="-8898"/>
                                </a:lnTo>
                                <a:lnTo>
                                  <a:pt x="6610" y="-8928"/>
                                </a:lnTo>
                                <a:lnTo>
                                  <a:pt x="6610" y="-8955"/>
                                </a:lnTo>
                                <a:lnTo>
                                  <a:pt x="6610" y="-8987"/>
                                </a:lnTo>
                                <a:lnTo>
                                  <a:pt x="6610" y="-9021"/>
                                </a:lnTo>
                                <a:lnTo>
                                  <a:pt x="6610" y="-9057"/>
                                </a:lnTo>
                                <a:lnTo>
                                  <a:pt x="6610" y="-9098"/>
                                </a:lnTo>
                                <a:lnTo>
                                  <a:pt x="6610" y="-9159"/>
                                </a:lnTo>
                                <a:lnTo>
                                  <a:pt x="6610" y="-9174"/>
                                </a:lnTo>
                                <a:lnTo>
                                  <a:pt x="6610" y="-9179"/>
                                </a:lnTo>
                                <a:lnTo>
                                  <a:pt x="6610" y="-9174"/>
                                </a:lnTo>
                                <a:lnTo>
                                  <a:pt x="6610" y="-9159"/>
                                </a:lnTo>
                                <a:lnTo>
                                  <a:pt x="6610" y="-9074"/>
                                </a:lnTo>
                                <a:lnTo>
                                  <a:pt x="6610" y="-9035"/>
                                </a:lnTo>
                                <a:lnTo>
                                  <a:pt x="6610" y="-9000"/>
                                </a:lnTo>
                                <a:lnTo>
                                  <a:pt x="6610" y="-8967"/>
                                </a:lnTo>
                                <a:lnTo>
                                  <a:pt x="6610" y="-8935"/>
                                </a:lnTo>
                                <a:lnTo>
                                  <a:pt x="6610" y="-8907"/>
                                </a:lnTo>
                                <a:lnTo>
                                  <a:pt x="6610" y="-8881"/>
                                </a:lnTo>
                                <a:lnTo>
                                  <a:pt x="6610" y="-8853"/>
                                </a:lnTo>
                                <a:lnTo>
                                  <a:pt x="6610" y="-8827"/>
                                </a:lnTo>
                                <a:lnTo>
                                  <a:pt x="6610" y="-8801"/>
                                </a:lnTo>
                                <a:lnTo>
                                  <a:pt x="6610" y="-8776"/>
                                </a:lnTo>
                                <a:lnTo>
                                  <a:pt x="6610" y="-8750"/>
                                </a:lnTo>
                                <a:lnTo>
                                  <a:pt x="6611" y="-8727"/>
                                </a:lnTo>
                                <a:lnTo>
                                  <a:pt x="6611" y="-8702"/>
                                </a:lnTo>
                                <a:lnTo>
                                  <a:pt x="6611" y="-8676"/>
                                </a:lnTo>
                                <a:lnTo>
                                  <a:pt x="6611" y="-8651"/>
                                </a:lnTo>
                                <a:lnTo>
                                  <a:pt x="6611" y="-8626"/>
                                </a:lnTo>
                                <a:lnTo>
                                  <a:pt x="6611" y="-8600"/>
                                </a:lnTo>
                                <a:lnTo>
                                  <a:pt x="6611" y="-8573"/>
                                </a:lnTo>
                                <a:lnTo>
                                  <a:pt x="6611" y="-8545"/>
                                </a:lnTo>
                                <a:lnTo>
                                  <a:pt x="6611" y="-8519"/>
                                </a:lnTo>
                                <a:lnTo>
                                  <a:pt x="6611" y="-8492"/>
                                </a:lnTo>
                                <a:lnTo>
                                  <a:pt x="6611" y="-8467"/>
                                </a:lnTo>
                                <a:lnTo>
                                  <a:pt x="6611" y="-8442"/>
                                </a:lnTo>
                                <a:lnTo>
                                  <a:pt x="6611" y="-8418"/>
                                </a:lnTo>
                                <a:lnTo>
                                  <a:pt x="6611" y="-8392"/>
                                </a:lnTo>
                                <a:lnTo>
                                  <a:pt x="6611" y="-8366"/>
                                </a:lnTo>
                                <a:lnTo>
                                  <a:pt x="6612" y="-8340"/>
                                </a:lnTo>
                                <a:lnTo>
                                  <a:pt x="6612" y="-8318"/>
                                </a:lnTo>
                                <a:lnTo>
                                  <a:pt x="6612" y="-8297"/>
                                </a:lnTo>
                                <a:lnTo>
                                  <a:pt x="6612" y="-8279"/>
                                </a:lnTo>
                                <a:lnTo>
                                  <a:pt x="6612" y="-8264"/>
                                </a:lnTo>
                                <a:lnTo>
                                  <a:pt x="6612" y="-8259"/>
                                </a:lnTo>
                                <a:lnTo>
                                  <a:pt x="6612" y="-8262"/>
                                </a:lnTo>
                                <a:lnTo>
                                  <a:pt x="6612" y="-8269"/>
                                </a:lnTo>
                                <a:lnTo>
                                  <a:pt x="6612" y="-8277"/>
                                </a:lnTo>
                                <a:lnTo>
                                  <a:pt x="6613" y="-8287"/>
                                </a:lnTo>
                                <a:lnTo>
                                  <a:pt x="6613" y="-8301"/>
                                </a:lnTo>
                                <a:lnTo>
                                  <a:pt x="6613" y="-8315"/>
                                </a:lnTo>
                                <a:lnTo>
                                  <a:pt x="6613" y="-8332"/>
                                </a:lnTo>
                                <a:lnTo>
                                  <a:pt x="6613" y="-8350"/>
                                </a:lnTo>
                                <a:lnTo>
                                  <a:pt x="6613" y="-8372"/>
                                </a:lnTo>
                                <a:lnTo>
                                  <a:pt x="6613" y="-8394"/>
                                </a:lnTo>
                                <a:lnTo>
                                  <a:pt x="6613" y="-8421"/>
                                </a:lnTo>
                                <a:lnTo>
                                  <a:pt x="6613" y="-8449"/>
                                </a:lnTo>
                                <a:lnTo>
                                  <a:pt x="6613" y="-8478"/>
                                </a:lnTo>
                                <a:lnTo>
                                  <a:pt x="6613" y="-8509"/>
                                </a:lnTo>
                                <a:lnTo>
                                  <a:pt x="6613" y="-8540"/>
                                </a:lnTo>
                                <a:lnTo>
                                  <a:pt x="6613" y="-8572"/>
                                </a:lnTo>
                                <a:lnTo>
                                  <a:pt x="6613" y="-8605"/>
                                </a:lnTo>
                                <a:lnTo>
                                  <a:pt x="6613" y="-8641"/>
                                </a:lnTo>
                                <a:lnTo>
                                  <a:pt x="6613" y="-8676"/>
                                </a:lnTo>
                                <a:lnTo>
                                  <a:pt x="6613" y="-8713"/>
                                </a:lnTo>
                                <a:lnTo>
                                  <a:pt x="6613" y="-8753"/>
                                </a:lnTo>
                                <a:lnTo>
                                  <a:pt x="6613" y="-8797"/>
                                </a:lnTo>
                                <a:lnTo>
                                  <a:pt x="6613" y="-8880"/>
                                </a:lnTo>
                                <a:lnTo>
                                  <a:pt x="6613" y="-8899"/>
                                </a:lnTo>
                                <a:lnTo>
                                  <a:pt x="6613" y="-8906"/>
                                </a:lnTo>
                                <a:lnTo>
                                  <a:pt x="6613" y="-8902"/>
                                </a:lnTo>
                                <a:lnTo>
                                  <a:pt x="6613" y="-8889"/>
                                </a:lnTo>
                                <a:lnTo>
                                  <a:pt x="6613" y="-8854"/>
                                </a:lnTo>
                                <a:lnTo>
                                  <a:pt x="6613" y="-8791"/>
                                </a:lnTo>
                                <a:lnTo>
                                  <a:pt x="6613" y="-8748"/>
                                </a:lnTo>
                                <a:lnTo>
                                  <a:pt x="6613" y="-8708"/>
                                </a:lnTo>
                                <a:lnTo>
                                  <a:pt x="6613" y="-8670"/>
                                </a:lnTo>
                                <a:lnTo>
                                  <a:pt x="6613" y="-8635"/>
                                </a:lnTo>
                                <a:lnTo>
                                  <a:pt x="6613" y="-8598"/>
                                </a:lnTo>
                                <a:lnTo>
                                  <a:pt x="6613" y="-8565"/>
                                </a:lnTo>
                                <a:lnTo>
                                  <a:pt x="6613" y="-8533"/>
                                </a:lnTo>
                                <a:lnTo>
                                  <a:pt x="6613" y="-8502"/>
                                </a:lnTo>
                                <a:lnTo>
                                  <a:pt x="6613" y="-8471"/>
                                </a:lnTo>
                                <a:lnTo>
                                  <a:pt x="6613" y="-8441"/>
                                </a:lnTo>
                                <a:lnTo>
                                  <a:pt x="6613" y="-8414"/>
                                </a:lnTo>
                                <a:lnTo>
                                  <a:pt x="6613" y="-8388"/>
                                </a:lnTo>
                                <a:lnTo>
                                  <a:pt x="6613" y="-8366"/>
                                </a:lnTo>
                                <a:lnTo>
                                  <a:pt x="6613" y="-8342"/>
                                </a:lnTo>
                                <a:lnTo>
                                  <a:pt x="6613" y="-8321"/>
                                </a:lnTo>
                                <a:lnTo>
                                  <a:pt x="6613" y="-8303"/>
                                </a:lnTo>
                                <a:lnTo>
                                  <a:pt x="6613" y="-8286"/>
                                </a:lnTo>
                                <a:lnTo>
                                  <a:pt x="6613" y="-8270"/>
                                </a:lnTo>
                                <a:lnTo>
                                  <a:pt x="6613" y="-8256"/>
                                </a:lnTo>
                                <a:lnTo>
                                  <a:pt x="6613" y="-8241"/>
                                </a:lnTo>
                                <a:lnTo>
                                  <a:pt x="6613" y="-8230"/>
                                </a:lnTo>
                                <a:lnTo>
                                  <a:pt x="6613" y="-8216"/>
                                </a:lnTo>
                                <a:lnTo>
                                  <a:pt x="6613" y="-8202"/>
                                </a:lnTo>
                                <a:lnTo>
                                  <a:pt x="6613" y="-8191"/>
                                </a:lnTo>
                                <a:lnTo>
                                  <a:pt x="6614" y="-8177"/>
                                </a:lnTo>
                                <a:lnTo>
                                  <a:pt x="6614" y="-8166"/>
                                </a:lnTo>
                                <a:lnTo>
                                  <a:pt x="6615" y="-8156"/>
                                </a:lnTo>
                                <a:lnTo>
                                  <a:pt x="6615" y="-8147"/>
                                </a:lnTo>
                                <a:lnTo>
                                  <a:pt x="6616" y="-8141"/>
                                </a:lnTo>
                                <a:lnTo>
                                  <a:pt x="6617" y="-8137"/>
                                </a:lnTo>
                                <a:lnTo>
                                  <a:pt x="6618" y="-8139"/>
                                </a:lnTo>
                                <a:lnTo>
                                  <a:pt x="6618" y="-8146"/>
                                </a:lnTo>
                                <a:lnTo>
                                  <a:pt x="6619" y="-8153"/>
                                </a:lnTo>
                                <a:lnTo>
                                  <a:pt x="6619" y="-8162"/>
                                </a:lnTo>
                                <a:lnTo>
                                  <a:pt x="6619" y="-8173"/>
                                </a:lnTo>
                                <a:lnTo>
                                  <a:pt x="6619" y="-8184"/>
                                </a:lnTo>
                                <a:lnTo>
                                  <a:pt x="6619" y="-8200"/>
                                </a:lnTo>
                                <a:lnTo>
                                  <a:pt x="6619" y="-8215"/>
                                </a:lnTo>
                                <a:lnTo>
                                  <a:pt x="6619" y="-8231"/>
                                </a:lnTo>
                                <a:lnTo>
                                  <a:pt x="6619" y="-8249"/>
                                </a:lnTo>
                                <a:lnTo>
                                  <a:pt x="6619" y="-8269"/>
                                </a:lnTo>
                                <a:lnTo>
                                  <a:pt x="6620" y="-8291"/>
                                </a:lnTo>
                                <a:lnTo>
                                  <a:pt x="6620" y="-8314"/>
                                </a:lnTo>
                                <a:lnTo>
                                  <a:pt x="6620" y="-8338"/>
                                </a:lnTo>
                                <a:lnTo>
                                  <a:pt x="6620" y="-8359"/>
                                </a:lnTo>
                                <a:lnTo>
                                  <a:pt x="6620" y="-8382"/>
                                </a:lnTo>
                                <a:lnTo>
                                  <a:pt x="6620" y="-8405"/>
                                </a:lnTo>
                                <a:lnTo>
                                  <a:pt x="6620" y="-8423"/>
                                </a:lnTo>
                                <a:lnTo>
                                  <a:pt x="6620" y="-8443"/>
                                </a:lnTo>
                                <a:lnTo>
                                  <a:pt x="6620" y="-8466"/>
                                </a:lnTo>
                                <a:lnTo>
                                  <a:pt x="6620" y="-8489"/>
                                </a:lnTo>
                                <a:lnTo>
                                  <a:pt x="6620" y="-8510"/>
                                </a:lnTo>
                                <a:lnTo>
                                  <a:pt x="6620" y="-8535"/>
                                </a:lnTo>
                                <a:lnTo>
                                  <a:pt x="6620" y="-8563"/>
                                </a:lnTo>
                                <a:lnTo>
                                  <a:pt x="6620" y="-8591"/>
                                </a:lnTo>
                                <a:lnTo>
                                  <a:pt x="6620" y="-8620"/>
                                </a:lnTo>
                                <a:lnTo>
                                  <a:pt x="6620" y="-8651"/>
                                </a:lnTo>
                                <a:lnTo>
                                  <a:pt x="6620" y="-8684"/>
                                </a:lnTo>
                                <a:lnTo>
                                  <a:pt x="6620" y="-8716"/>
                                </a:lnTo>
                                <a:lnTo>
                                  <a:pt x="6620" y="-8749"/>
                                </a:lnTo>
                                <a:lnTo>
                                  <a:pt x="6620" y="-8785"/>
                                </a:lnTo>
                                <a:lnTo>
                                  <a:pt x="6620" y="-8819"/>
                                </a:lnTo>
                                <a:lnTo>
                                  <a:pt x="6620" y="-8856"/>
                                </a:lnTo>
                                <a:lnTo>
                                  <a:pt x="6620" y="-8893"/>
                                </a:lnTo>
                                <a:lnTo>
                                  <a:pt x="6620" y="-8933"/>
                                </a:lnTo>
                                <a:lnTo>
                                  <a:pt x="6620" y="-8981"/>
                                </a:lnTo>
                                <a:lnTo>
                                  <a:pt x="6620" y="-9054"/>
                                </a:lnTo>
                                <a:lnTo>
                                  <a:pt x="6620" y="-9071"/>
                                </a:lnTo>
                                <a:lnTo>
                                  <a:pt x="6620" y="-9077"/>
                                </a:lnTo>
                                <a:lnTo>
                                  <a:pt x="6620" y="-9073"/>
                                </a:lnTo>
                                <a:lnTo>
                                  <a:pt x="6620" y="-9060"/>
                                </a:lnTo>
                                <a:lnTo>
                                  <a:pt x="6620" y="-9022"/>
                                </a:lnTo>
                                <a:lnTo>
                                  <a:pt x="6620" y="-8961"/>
                                </a:lnTo>
                                <a:lnTo>
                                  <a:pt x="6620" y="-8920"/>
                                </a:lnTo>
                                <a:lnTo>
                                  <a:pt x="6620" y="-8878"/>
                                </a:lnTo>
                                <a:lnTo>
                                  <a:pt x="6620" y="-8840"/>
                                </a:lnTo>
                                <a:lnTo>
                                  <a:pt x="6620" y="-8805"/>
                                </a:lnTo>
                                <a:lnTo>
                                  <a:pt x="6620" y="-8771"/>
                                </a:lnTo>
                                <a:lnTo>
                                  <a:pt x="6620" y="-8735"/>
                                </a:lnTo>
                                <a:lnTo>
                                  <a:pt x="6620" y="-8704"/>
                                </a:lnTo>
                                <a:lnTo>
                                  <a:pt x="6620" y="-8672"/>
                                </a:lnTo>
                                <a:lnTo>
                                  <a:pt x="6620" y="-8641"/>
                                </a:lnTo>
                                <a:lnTo>
                                  <a:pt x="6620" y="-8611"/>
                                </a:lnTo>
                                <a:lnTo>
                                  <a:pt x="6620" y="-8580"/>
                                </a:lnTo>
                                <a:lnTo>
                                  <a:pt x="6620" y="-8551"/>
                                </a:lnTo>
                                <a:lnTo>
                                  <a:pt x="6620" y="-8524"/>
                                </a:lnTo>
                                <a:lnTo>
                                  <a:pt x="6620" y="-8501"/>
                                </a:lnTo>
                                <a:lnTo>
                                  <a:pt x="6620" y="-8477"/>
                                </a:lnTo>
                                <a:lnTo>
                                  <a:pt x="6620" y="-8456"/>
                                </a:lnTo>
                                <a:lnTo>
                                  <a:pt x="6620" y="-8436"/>
                                </a:lnTo>
                                <a:lnTo>
                                  <a:pt x="6620" y="-8415"/>
                                </a:lnTo>
                                <a:lnTo>
                                  <a:pt x="6620" y="-8394"/>
                                </a:lnTo>
                                <a:lnTo>
                                  <a:pt x="6620" y="-8373"/>
                                </a:lnTo>
                                <a:lnTo>
                                  <a:pt x="6620" y="-8348"/>
                                </a:lnTo>
                                <a:lnTo>
                                  <a:pt x="6620" y="-8325"/>
                                </a:lnTo>
                                <a:lnTo>
                                  <a:pt x="6620" y="-8302"/>
                                </a:lnTo>
                                <a:lnTo>
                                  <a:pt x="6620" y="-8280"/>
                                </a:lnTo>
                                <a:lnTo>
                                  <a:pt x="6620" y="-8258"/>
                                </a:lnTo>
                                <a:lnTo>
                                  <a:pt x="6620" y="-8242"/>
                                </a:lnTo>
                                <a:lnTo>
                                  <a:pt x="6620" y="-8225"/>
                                </a:lnTo>
                                <a:lnTo>
                                  <a:pt x="6621" y="-8209"/>
                                </a:lnTo>
                                <a:lnTo>
                                  <a:pt x="6621" y="-8195"/>
                                </a:lnTo>
                                <a:lnTo>
                                  <a:pt x="6621" y="-8189"/>
                                </a:lnTo>
                                <a:lnTo>
                                  <a:pt x="6621" y="-8185"/>
                                </a:lnTo>
                                <a:lnTo>
                                  <a:pt x="6621" y="-8190"/>
                                </a:lnTo>
                                <a:lnTo>
                                  <a:pt x="6621" y="-8198"/>
                                </a:lnTo>
                                <a:lnTo>
                                  <a:pt x="6622" y="-8211"/>
                                </a:lnTo>
                                <a:lnTo>
                                  <a:pt x="6622" y="-8226"/>
                                </a:lnTo>
                                <a:lnTo>
                                  <a:pt x="6622" y="-8243"/>
                                </a:lnTo>
                                <a:lnTo>
                                  <a:pt x="6622" y="-8262"/>
                                </a:lnTo>
                                <a:lnTo>
                                  <a:pt x="6622" y="-8279"/>
                                </a:lnTo>
                                <a:lnTo>
                                  <a:pt x="6622" y="-8299"/>
                                </a:lnTo>
                                <a:lnTo>
                                  <a:pt x="6622" y="-8315"/>
                                </a:lnTo>
                                <a:lnTo>
                                  <a:pt x="6622" y="-8335"/>
                                </a:lnTo>
                                <a:lnTo>
                                  <a:pt x="6622" y="-8356"/>
                                </a:lnTo>
                                <a:lnTo>
                                  <a:pt x="6622" y="-8378"/>
                                </a:lnTo>
                                <a:lnTo>
                                  <a:pt x="6622" y="-8400"/>
                                </a:lnTo>
                                <a:lnTo>
                                  <a:pt x="6622" y="-8424"/>
                                </a:lnTo>
                                <a:lnTo>
                                  <a:pt x="6622" y="-8452"/>
                                </a:lnTo>
                                <a:lnTo>
                                  <a:pt x="6622" y="-8480"/>
                                </a:lnTo>
                                <a:lnTo>
                                  <a:pt x="6622" y="-8506"/>
                                </a:lnTo>
                                <a:lnTo>
                                  <a:pt x="6622" y="-8534"/>
                                </a:lnTo>
                                <a:lnTo>
                                  <a:pt x="6622" y="-8562"/>
                                </a:lnTo>
                                <a:lnTo>
                                  <a:pt x="6622" y="-8597"/>
                                </a:lnTo>
                                <a:lnTo>
                                  <a:pt x="6622" y="-8631"/>
                                </a:lnTo>
                                <a:lnTo>
                                  <a:pt x="6622" y="-8664"/>
                                </a:lnTo>
                                <a:lnTo>
                                  <a:pt x="6622" y="-8700"/>
                                </a:lnTo>
                                <a:lnTo>
                                  <a:pt x="6622" y="-8738"/>
                                </a:lnTo>
                                <a:lnTo>
                                  <a:pt x="6622" y="-8778"/>
                                </a:lnTo>
                                <a:lnTo>
                                  <a:pt x="6622" y="-8821"/>
                                </a:lnTo>
                                <a:lnTo>
                                  <a:pt x="6622" y="-8868"/>
                                </a:lnTo>
                                <a:lnTo>
                                  <a:pt x="6622" y="-8933"/>
                                </a:lnTo>
                                <a:lnTo>
                                  <a:pt x="6622" y="-8952"/>
                                </a:lnTo>
                                <a:lnTo>
                                  <a:pt x="6622" y="-8958"/>
                                </a:lnTo>
                                <a:lnTo>
                                  <a:pt x="6622" y="-8954"/>
                                </a:lnTo>
                                <a:lnTo>
                                  <a:pt x="6622" y="-8940"/>
                                </a:lnTo>
                                <a:lnTo>
                                  <a:pt x="6622" y="-8899"/>
                                </a:lnTo>
                                <a:lnTo>
                                  <a:pt x="6622" y="-8839"/>
                                </a:lnTo>
                                <a:lnTo>
                                  <a:pt x="6622" y="-8796"/>
                                </a:lnTo>
                                <a:lnTo>
                                  <a:pt x="6622" y="-8755"/>
                                </a:lnTo>
                                <a:lnTo>
                                  <a:pt x="6622" y="-8718"/>
                                </a:lnTo>
                                <a:lnTo>
                                  <a:pt x="6622" y="-8683"/>
                                </a:lnTo>
                                <a:lnTo>
                                  <a:pt x="6622" y="-8649"/>
                                </a:lnTo>
                                <a:lnTo>
                                  <a:pt x="6622" y="-8615"/>
                                </a:lnTo>
                                <a:lnTo>
                                  <a:pt x="6622" y="-8580"/>
                                </a:lnTo>
                                <a:lnTo>
                                  <a:pt x="6622" y="-8546"/>
                                </a:lnTo>
                                <a:lnTo>
                                  <a:pt x="6622" y="-8518"/>
                                </a:lnTo>
                                <a:lnTo>
                                  <a:pt x="6622" y="-8491"/>
                                </a:lnTo>
                                <a:lnTo>
                                  <a:pt x="6622" y="-8464"/>
                                </a:lnTo>
                                <a:lnTo>
                                  <a:pt x="6622" y="-8435"/>
                                </a:lnTo>
                                <a:lnTo>
                                  <a:pt x="6622" y="-8409"/>
                                </a:lnTo>
                                <a:lnTo>
                                  <a:pt x="6622" y="-8384"/>
                                </a:lnTo>
                                <a:lnTo>
                                  <a:pt x="6622" y="-8361"/>
                                </a:lnTo>
                                <a:lnTo>
                                  <a:pt x="6622" y="-8340"/>
                                </a:lnTo>
                                <a:lnTo>
                                  <a:pt x="6622" y="-8321"/>
                                </a:lnTo>
                                <a:lnTo>
                                  <a:pt x="6622" y="-8304"/>
                                </a:lnTo>
                                <a:lnTo>
                                  <a:pt x="6622" y="-8286"/>
                                </a:lnTo>
                                <a:lnTo>
                                  <a:pt x="6622" y="-8269"/>
                                </a:lnTo>
                                <a:lnTo>
                                  <a:pt x="6622" y="-8252"/>
                                </a:lnTo>
                                <a:lnTo>
                                  <a:pt x="6622" y="-8238"/>
                                </a:lnTo>
                                <a:lnTo>
                                  <a:pt x="6622" y="-8225"/>
                                </a:lnTo>
                                <a:lnTo>
                                  <a:pt x="6622" y="-8213"/>
                                </a:lnTo>
                                <a:lnTo>
                                  <a:pt x="6623" y="-8205"/>
                                </a:lnTo>
                                <a:lnTo>
                                  <a:pt x="6623" y="-8200"/>
                                </a:lnTo>
                                <a:lnTo>
                                  <a:pt x="6623" y="-8199"/>
                                </a:lnTo>
                                <a:lnTo>
                                  <a:pt x="6623" y="-8205"/>
                                </a:lnTo>
                                <a:lnTo>
                                  <a:pt x="6624" y="-8216"/>
                                </a:lnTo>
                                <a:lnTo>
                                  <a:pt x="6624" y="-8229"/>
                                </a:lnTo>
                                <a:lnTo>
                                  <a:pt x="6625" y="-8256"/>
                                </a:lnTo>
                                <a:lnTo>
                                  <a:pt x="6625" y="-8279"/>
                                </a:lnTo>
                                <a:lnTo>
                                  <a:pt x="6626" y="-8299"/>
                                </a:lnTo>
                                <a:lnTo>
                                  <a:pt x="6626" y="-8322"/>
                                </a:lnTo>
                                <a:lnTo>
                                  <a:pt x="6626" y="-8349"/>
                                </a:lnTo>
                                <a:lnTo>
                                  <a:pt x="6627" y="-8369"/>
                                </a:lnTo>
                                <a:lnTo>
                                  <a:pt x="6627" y="-8392"/>
                                </a:lnTo>
                                <a:lnTo>
                                  <a:pt x="6627" y="-8415"/>
                                </a:lnTo>
                                <a:lnTo>
                                  <a:pt x="6627" y="-8432"/>
                                </a:lnTo>
                                <a:lnTo>
                                  <a:pt x="6627" y="-8448"/>
                                </a:lnTo>
                                <a:lnTo>
                                  <a:pt x="6627" y="-8462"/>
                                </a:lnTo>
                                <a:lnTo>
                                  <a:pt x="6627" y="-8475"/>
                                </a:lnTo>
                                <a:lnTo>
                                  <a:pt x="6627" y="-8489"/>
                                </a:lnTo>
                                <a:lnTo>
                                  <a:pt x="6627" y="-8505"/>
                                </a:lnTo>
                                <a:lnTo>
                                  <a:pt x="6627" y="-8524"/>
                                </a:lnTo>
                                <a:lnTo>
                                  <a:pt x="6627" y="-8548"/>
                                </a:lnTo>
                                <a:lnTo>
                                  <a:pt x="6627" y="-8575"/>
                                </a:lnTo>
                                <a:lnTo>
                                  <a:pt x="6627" y="-8601"/>
                                </a:lnTo>
                                <a:lnTo>
                                  <a:pt x="6627" y="-8630"/>
                                </a:lnTo>
                                <a:lnTo>
                                  <a:pt x="6627" y="-8660"/>
                                </a:lnTo>
                                <a:lnTo>
                                  <a:pt x="6627" y="-8692"/>
                                </a:lnTo>
                                <a:lnTo>
                                  <a:pt x="6627" y="-8724"/>
                                </a:lnTo>
                                <a:lnTo>
                                  <a:pt x="6627" y="-8761"/>
                                </a:lnTo>
                                <a:lnTo>
                                  <a:pt x="6627" y="-8796"/>
                                </a:lnTo>
                                <a:lnTo>
                                  <a:pt x="6627" y="-8833"/>
                                </a:lnTo>
                                <a:lnTo>
                                  <a:pt x="6627" y="-8875"/>
                                </a:lnTo>
                                <a:lnTo>
                                  <a:pt x="6627" y="-8968"/>
                                </a:lnTo>
                                <a:lnTo>
                                  <a:pt x="6627" y="-8983"/>
                                </a:lnTo>
                                <a:lnTo>
                                  <a:pt x="6627" y="-8988"/>
                                </a:lnTo>
                                <a:lnTo>
                                  <a:pt x="6627" y="-8984"/>
                                </a:lnTo>
                                <a:lnTo>
                                  <a:pt x="6627" y="-8970"/>
                                </a:lnTo>
                                <a:lnTo>
                                  <a:pt x="6627" y="-8929"/>
                                </a:lnTo>
                                <a:lnTo>
                                  <a:pt x="6627" y="-8872"/>
                                </a:lnTo>
                                <a:lnTo>
                                  <a:pt x="6627" y="-8828"/>
                                </a:lnTo>
                                <a:lnTo>
                                  <a:pt x="6627" y="-8788"/>
                                </a:lnTo>
                                <a:lnTo>
                                  <a:pt x="6627" y="-8753"/>
                                </a:lnTo>
                                <a:lnTo>
                                  <a:pt x="6627" y="-8720"/>
                                </a:lnTo>
                                <a:lnTo>
                                  <a:pt x="6627" y="-8686"/>
                                </a:lnTo>
                                <a:lnTo>
                                  <a:pt x="6627" y="-8657"/>
                                </a:lnTo>
                                <a:lnTo>
                                  <a:pt x="6627" y="-8632"/>
                                </a:lnTo>
                                <a:lnTo>
                                  <a:pt x="6627" y="-8604"/>
                                </a:lnTo>
                                <a:lnTo>
                                  <a:pt x="6627" y="-8580"/>
                                </a:lnTo>
                                <a:lnTo>
                                  <a:pt x="6627" y="-8559"/>
                                </a:lnTo>
                                <a:lnTo>
                                  <a:pt x="6627" y="-8544"/>
                                </a:lnTo>
                                <a:lnTo>
                                  <a:pt x="6628" y="-8530"/>
                                </a:lnTo>
                                <a:lnTo>
                                  <a:pt x="6628" y="-8519"/>
                                </a:lnTo>
                                <a:lnTo>
                                  <a:pt x="6628" y="-8511"/>
                                </a:lnTo>
                                <a:lnTo>
                                  <a:pt x="6628" y="-8509"/>
                                </a:lnTo>
                                <a:lnTo>
                                  <a:pt x="6628" y="-8513"/>
                                </a:lnTo>
                                <a:lnTo>
                                  <a:pt x="6628" y="-8528"/>
                                </a:lnTo>
                                <a:lnTo>
                                  <a:pt x="6628" y="-8549"/>
                                </a:lnTo>
                                <a:lnTo>
                                  <a:pt x="6628" y="-8575"/>
                                </a:lnTo>
                                <a:lnTo>
                                  <a:pt x="6628" y="-8600"/>
                                </a:lnTo>
                                <a:lnTo>
                                  <a:pt x="6628" y="-8626"/>
                                </a:lnTo>
                                <a:lnTo>
                                  <a:pt x="6628" y="-8653"/>
                                </a:lnTo>
                                <a:lnTo>
                                  <a:pt x="6628" y="-8680"/>
                                </a:lnTo>
                                <a:lnTo>
                                  <a:pt x="6628" y="-8707"/>
                                </a:lnTo>
                                <a:lnTo>
                                  <a:pt x="6628" y="-8733"/>
                                </a:lnTo>
                                <a:lnTo>
                                  <a:pt x="6628" y="-8762"/>
                                </a:lnTo>
                                <a:lnTo>
                                  <a:pt x="6628" y="-8789"/>
                                </a:lnTo>
                                <a:lnTo>
                                  <a:pt x="6628" y="-8817"/>
                                </a:lnTo>
                                <a:lnTo>
                                  <a:pt x="6628" y="-8849"/>
                                </a:lnTo>
                                <a:lnTo>
                                  <a:pt x="6629" y="-8880"/>
                                </a:lnTo>
                                <a:lnTo>
                                  <a:pt x="6629" y="-8943"/>
                                </a:lnTo>
                                <a:lnTo>
                                  <a:pt x="6629" y="-8953"/>
                                </a:lnTo>
                                <a:lnTo>
                                  <a:pt x="6629" y="-8955"/>
                                </a:lnTo>
                                <a:lnTo>
                                  <a:pt x="6629" y="-8951"/>
                                </a:lnTo>
                                <a:lnTo>
                                  <a:pt x="6629" y="-8937"/>
                                </a:lnTo>
                                <a:lnTo>
                                  <a:pt x="6629" y="-8876"/>
                                </a:lnTo>
                                <a:lnTo>
                                  <a:pt x="6629" y="-8842"/>
                                </a:lnTo>
                                <a:lnTo>
                                  <a:pt x="6629" y="-8813"/>
                                </a:lnTo>
                                <a:lnTo>
                                  <a:pt x="6629" y="-8785"/>
                                </a:lnTo>
                                <a:lnTo>
                                  <a:pt x="6629" y="-8759"/>
                                </a:lnTo>
                                <a:lnTo>
                                  <a:pt x="6629" y="-8731"/>
                                </a:lnTo>
                                <a:lnTo>
                                  <a:pt x="6629" y="-8703"/>
                                </a:lnTo>
                                <a:lnTo>
                                  <a:pt x="6629" y="-8676"/>
                                </a:lnTo>
                                <a:lnTo>
                                  <a:pt x="6629" y="-8652"/>
                                </a:lnTo>
                                <a:lnTo>
                                  <a:pt x="6629" y="-8625"/>
                                </a:lnTo>
                                <a:lnTo>
                                  <a:pt x="6629" y="-8600"/>
                                </a:lnTo>
                                <a:lnTo>
                                  <a:pt x="6629" y="-8575"/>
                                </a:lnTo>
                                <a:lnTo>
                                  <a:pt x="6630" y="-8552"/>
                                </a:lnTo>
                                <a:lnTo>
                                  <a:pt x="6630" y="-8529"/>
                                </a:lnTo>
                                <a:lnTo>
                                  <a:pt x="6630" y="-8504"/>
                                </a:lnTo>
                                <a:lnTo>
                                  <a:pt x="6630" y="-8482"/>
                                </a:lnTo>
                                <a:lnTo>
                                  <a:pt x="6630" y="-8466"/>
                                </a:lnTo>
                                <a:lnTo>
                                  <a:pt x="6630" y="-8455"/>
                                </a:lnTo>
                                <a:lnTo>
                                  <a:pt x="6630" y="-8448"/>
                                </a:lnTo>
                                <a:lnTo>
                                  <a:pt x="6631" y="-8444"/>
                                </a:lnTo>
                                <a:lnTo>
                                  <a:pt x="6631" y="-8447"/>
                                </a:lnTo>
                                <a:lnTo>
                                  <a:pt x="6631" y="-8458"/>
                                </a:lnTo>
                                <a:lnTo>
                                  <a:pt x="6631" y="-8475"/>
                                </a:lnTo>
                                <a:lnTo>
                                  <a:pt x="6632" y="-8494"/>
                                </a:lnTo>
                                <a:lnTo>
                                  <a:pt x="6632" y="-8518"/>
                                </a:lnTo>
                                <a:lnTo>
                                  <a:pt x="6632" y="-8543"/>
                                </a:lnTo>
                                <a:lnTo>
                                  <a:pt x="6632" y="-8569"/>
                                </a:lnTo>
                                <a:lnTo>
                                  <a:pt x="6632" y="-8597"/>
                                </a:lnTo>
                                <a:lnTo>
                                  <a:pt x="6632" y="-8624"/>
                                </a:lnTo>
                                <a:lnTo>
                                  <a:pt x="6633" y="-8656"/>
                                </a:lnTo>
                                <a:lnTo>
                                  <a:pt x="6633" y="-8689"/>
                                </a:lnTo>
                                <a:lnTo>
                                  <a:pt x="6633" y="-8736"/>
                                </a:lnTo>
                                <a:lnTo>
                                  <a:pt x="6633" y="-8745"/>
                                </a:lnTo>
                                <a:lnTo>
                                  <a:pt x="6633" y="-8747"/>
                                </a:lnTo>
                                <a:lnTo>
                                  <a:pt x="6633" y="-8743"/>
                                </a:lnTo>
                                <a:lnTo>
                                  <a:pt x="6633" y="-8727"/>
                                </a:lnTo>
                                <a:lnTo>
                                  <a:pt x="6634" y="-8673"/>
                                </a:lnTo>
                                <a:lnTo>
                                  <a:pt x="6634" y="-8639"/>
                                </a:lnTo>
                                <a:lnTo>
                                  <a:pt x="6634" y="-8611"/>
                                </a:lnTo>
                                <a:lnTo>
                                  <a:pt x="6634" y="-8583"/>
                                </a:lnTo>
                                <a:lnTo>
                                  <a:pt x="6634" y="-8554"/>
                                </a:lnTo>
                                <a:lnTo>
                                  <a:pt x="6634" y="-8528"/>
                                </a:lnTo>
                                <a:lnTo>
                                  <a:pt x="6634" y="-8505"/>
                                </a:lnTo>
                                <a:lnTo>
                                  <a:pt x="6635" y="-8479"/>
                                </a:lnTo>
                                <a:lnTo>
                                  <a:pt x="6635" y="-8457"/>
                                </a:lnTo>
                                <a:lnTo>
                                  <a:pt x="6635" y="-8433"/>
                                </a:lnTo>
                                <a:lnTo>
                                  <a:pt x="6635" y="-8410"/>
                                </a:lnTo>
                                <a:lnTo>
                                  <a:pt x="6636" y="-8393"/>
                                </a:lnTo>
                                <a:lnTo>
                                  <a:pt x="6636" y="-8374"/>
                                </a:lnTo>
                                <a:lnTo>
                                  <a:pt x="6636" y="-8359"/>
                                </a:lnTo>
                                <a:lnTo>
                                  <a:pt x="6637" y="-8348"/>
                                </a:lnTo>
                                <a:lnTo>
                                  <a:pt x="6637" y="-8345"/>
                                </a:lnTo>
                                <a:lnTo>
                                  <a:pt x="6638" y="-8349"/>
                                </a:lnTo>
                                <a:lnTo>
                                  <a:pt x="6638" y="-8361"/>
                                </a:lnTo>
                                <a:lnTo>
                                  <a:pt x="6639" y="-8377"/>
                                </a:lnTo>
                                <a:lnTo>
                                  <a:pt x="6639" y="-8394"/>
                                </a:lnTo>
                                <a:lnTo>
                                  <a:pt x="6639" y="-8417"/>
                                </a:lnTo>
                                <a:lnTo>
                                  <a:pt x="6640" y="-8440"/>
                                </a:lnTo>
                                <a:lnTo>
                                  <a:pt x="6640" y="-8463"/>
                                </a:lnTo>
                                <a:lnTo>
                                  <a:pt x="6640" y="-8489"/>
                                </a:lnTo>
                                <a:lnTo>
                                  <a:pt x="6640" y="-8514"/>
                                </a:lnTo>
                                <a:lnTo>
                                  <a:pt x="6641" y="-8542"/>
                                </a:lnTo>
                                <a:lnTo>
                                  <a:pt x="6641" y="-8569"/>
                                </a:lnTo>
                                <a:lnTo>
                                  <a:pt x="6641" y="-8599"/>
                                </a:lnTo>
                                <a:lnTo>
                                  <a:pt x="6641" y="-8628"/>
                                </a:lnTo>
                                <a:lnTo>
                                  <a:pt x="6641" y="-8661"/>
                                </a:lnTo>
                                <a:lnTo>
                                  <a:pt x="6642" y="-8724"/>
                                </a:lnTo>
                                <a:lnTo>
                                  <a:pt x="6642" y="-8733"/>
                                </a:lnTo>
                                <a:lnTo>
                                  <a:pt x="6642" y="-8735"/>
                                </a:lnTo>
                                <a:lnTo>
                                  <a:pt x="6642" y="-8730"/>
                                </a:lnTo>
                                <a:lnTo>
                                  <a:pt x="6642" y="-8711"/>
                                </a:lnTo>
                                <a:lnTo>
                                  <a:pt x="6643" y="-8666"/>
                                </a:lnTo>
                                <a:lnTo>
                                  <a:pt x="6643" y="-8644"/>
                                </a:lnTo>
                                <a:lnTo>
                                  <a:pt x="6643" y="-8633"/>
                                </a:lnTo>
                                <a:lnTo>
                                  <a:pt x="6643" y="-8631"/>
                                </a:lnTo>
                                <a:lnTo>
                                  <a:pt x="6643" y="-8635"/>
                                </a:lnTo>
                                <a:lnTo>
                                  <a:pt x="6643" y="-8642"/>
                                </a:lnTo>
                                <a:lnTo>
                                  <a:pt x="6643" y="-8654"/>
                                </a:lnTo>
                                <a:lnTo>
                                  <a:pt x="6643" y="-8667"/>
                                </a:lnTo>
                                <a:lnTo>
                                  <a:pt x="6643" y="-8682"/>
                                </a:lnTo>
                                <a:lnTo>
                                  <a:pt x="6643" y="-8698"/>
                                </a:lnTo>
                                <a:lnTo>
                                  <a:pt x="6643" y="-8720"/>
                                </a:lnTo>
                                <a:lnTo>
                                  <a:pt x="6643" y="-8744"/>
                                </a:lnTo>
                                <a:lnTo>
                                  <a:pt x="6643" y="-8770"/>
                                </a:lnTo>
                                <a:lnTo>
                                  <a:pt x="6643" y="-8799"/>
                                </a:lnTo>
                                <a:lnTo>
                                  <a:pt x="6643" y="-8831"/>
                                </a:lnTo>
                                <a:lnTo>
                                  <a:pt x="6643" y="-8863"/>
                                </a:lnTo>
                                <a:lnTo>
                                  <a:pt x="6643" y="-8900"/>
                                </a:lnTo>
                                <a:lnTo>
                                  <a:pt x="6643" y="-8942"/>
                                </a:lnTo>
                                <a:lnTo>
                                  <a:pt x="6643" y="-9022"/>
                                </a:lnTo>
                                <a:lnTo>
                                  <a:pt x="6643" y="-9037"/>
                                </a:lnTo>
                                <a:lnTo>
                                  <a:pt x="6643" y="-9041"/>
                                </a:lnTo>
                                <a:lnTo>
                                  <a:pt x="6643" y="-9036"/>
                                </a:lnTo>
                                <a:lnTo>
                                  <a:pt x="6643" y="-9021"/>
                                </a:lnTo>
                                <a:lnTo>
                                  <a:pt x="6643" y="-8929"/>
                                </a:lnTo>
                                <a:lnTo>
                                  <a:pt x="6643" y="-8891"/>
                                </a:lnTo>
                                <a:lnTo>
                                  <a:pt x="6643" y="-8857"/>
                                </a:lnTo>
                                <a:lnTo>
                                  <a:pt x="6643" y="-8822"/>
                                </a:lnTo>
                                <a:lnTo>
                                  <a:pt x="6643" y="-8794"/>
                                </a:lnTo>
                                <a:lnTo>
                                  <a:pt x="6643" y="-8765"/>
                                </a:lnTo>
                                <a:lnTo>
                                  <a:pt x="6643" y="-8737"/>
                                </a:lnTo>
                                <a:lnTo>
                                  <a:pt x="6643" y="-8712"/>
                                </a:lnTo>
                                <a:lnTo>
                                  <a:pt x="6643" y="-8691"/>
                                </a:lnTo>
                                <a:lnTo>
                                  <a:pt x="6643" y="-8671"/>
                                </a:lnTo>
                                <a:lnTo>
                                  <a:pt x="6643" y="-8651"/>
                                </a:lnTo>
                                <a:lnTo>
                                  <a:pt x="6643" y="-8630"/>
                                </a:lnTo>
                                <a:lnTo>
                                  <a:pt x="6643" y="-8611"/>
                                </a:lnTo>
                                <a:lnTo>
                                  <a:pt x="6644" y="-8594"/>
                                </a:lnTo>
                                <a:lnTo>
                                  <a:pt x="6644" y="-8573"/>
                                </a:lnTo>
                                <a:lnTo>
                                  <a:pt x="6644" y="-8555"/>
                                </a:lnTo>
                                <a:lnTo>
                                  <a:pt x="6644" y="-8539"/>
                                </a:lnTo>
                                <a:lnTo>
                                  <a:pt x="6644" y="-8520"/>
                                </a:lnTo>
                                <a:lnTo>
                                  <a:pt x="6644" y="-8499"/>
                                </a:lnTo>
                                <a:lnTo>
                                  <a:pt x="6644" y="-8475"/>
                                </a:lnTo>
                                <a:lnTo>
                                  <a:pt x="6644" y="-8453"/>
                                </a:lnTo>
                                <a:lnTo>
                                  <a:pt x="6644" y="-8430"/>
                                </a:lnTo>
                                <a:lnTo>
                                  <a:pt x="6645" y="-8406"/>
                                </a:lnTo>
                                <a:lnTo>
                                  <a:pt x="6645" y="-8380"/>
                                </a:lnTo>
                                <a:lnTo>
                                  <a:pt x="6645" y="-8357"/>
                                </a:lnTo>
                                <a:lnTo>
                                  <a:pt x="6646" y="-8334"/>
                                </a:lnTo>
                                <a:lnTo>
                                  <a:pt x="6646" y="-8314"/>
                                </a:lnTo>
                                <a:lnTo>
                                  <a:pt x="6647" y="-8304"/>
                                </a:lnTo>
                                <a:lnTo>
                                  <a:pt x="6647" y="-8301"/>
                                </a:lnTo>
                                <a:lnTo>
                                  <a:pt x="6647" y="-8305"/>
                                </a:lnTo>
                                <a:lnTo>
                                  <a:pt x="6647" y="-8313"/>
                                </a:lnTo>
                                <a:lnTo>
                                  <a:pt x="6648" y="-8324"/>
                                </a:lnTo>
                                <a:lnTo>
                                  <a:pt x="6648" y="-8336"/>
                                </a:lnTo>
                                <a:lnTo>
                                  <a:pt x="6648" y="-8349"/>
                                </a:lnTo>
                                <a:lnTo>
                                  <a:pt x="6648" y="-8365"/>
                                </a:lnTo>
                                <a:lnTo>
                                  <a:pt x="6648" y="-8379"/>
                                </a:lnTo>
                                <a:lnTo>
                                  <a:pt x="6648" y="-8395"/>
                                </a:lnTo>
                                <a:lnTo>
                                  <a:pt x="6648" y="-8409"/>
                                </a:lnTo>
                                <a:lnTo>
                                  <a:pt x="6648" y="-8424"/>
                                </a:lnTo>
                                <a:lnTo>
                                  <a:pt x="6648" y="-8441"/>
                                </a:lnTo>
                                <a:lnTo>
                                  <a:pt x="6648" y="-8459"/>
                                </a:lnTo>
                                <a:lnTo>
                                  <a:pt x="6648" y="-8481"/>
                                </a:lnTo>
                                <a:lnTo>
                                  <a:pt x="6648" y="-8505"/>
                                </a:lnTo>
                                <a:lnTo>
                                  <a:pt x="6648" y="-8532"/>
                                </a:lnTo>
                                <a:lnTo>
                                  <a:pt x="6648" y="-8560"/>
                                </a:lnTo>
                                <a:lnTo>
                                  <a:pt x="6648" y="-8590"/>
                                </a:lnTo>
                                <a:lnTo>
                                  <a:pt x="6648" y="-8621"/>
                                </a:lnTo>
                                <a:lnTo>
                                  <a:pt x="6648" y="-8653"/>
                                </a:lnTo>
                                <a:lnTo>
                                  <a:pt x="6648" y="-8685"/>
                                </a:lnTo>
                                <a:lnTo>
                                  <a:pt x="6648" y="-8720"/>
                                </a:lnTo>
                                <a:lnTo>
                                  <a:pt x="6648" y="-8756"/>
                                </a:lnTo>
                                <a:lnTo>
                                  <a:pt x="6648" y="-8794"/>
                                </a:lnTo>
                                <a:lnTo>
                                  <a:pt x="6648" y="-8833"/>
                                </a:lnTo>
                                <a:lnTo>
                                  <a:pt x="6648" y="-8875"/>
                                </a:lnTo>
                                <a:lnTo>
                                  <a:pt x="6648" y="-8924"/>
                                </a:lnTo>
                                <a:lnTo>
                                  <a:pt x="6648" y="-8997"/>
                                </a:lnTo>
                                <a:lnTo>
                                  <a:pt x="6648" y="-9013"/>
                                </a:lnTo>
                                <a:lnTo>
                                  <a:pt x="6648" y="-9019"/>
                                </a:lnTo>
                                <a:lnTo>
                                  <a:pt x="6648" y="-9015"/>
                                </a:lnTo>
                                <a:lnTo>
                                  <a:pt x="6648" y="-8999"/>
                                </a:lnTo>
                                <a:lnTo>
                                  <a:pt x="6648" y="-8956"/>
                                </a:lnTo>
                                <a:lnTo>
                                  <a:pt x="6648" y="-8901"/>
                                </a:lnTo>
                                <a:lnTo>
                                  <a:pt x="6648" y="-8857"/>
                                </a:lnTo>
                                <a:lnTo>
                                  <a:pt x="6648" y="-8818"/>
                                </a:lnTo>
                                <a:lnTo>
                                  <a:pt x="6648" y="-8780"/>
                                </a:lnTo>
                                <a:lnTo>
                                  <a:pt x="6648" y="-8746"/>
                                </a:lnTo>
                                <a:lnTo>
                                  <a:pt x="6648" y="-8710"/>
                                </a:lnTo>
                                <a:lnTo>
                                  <a:pt x="6648" y="-8679"/>
                                </a:lnTo>
                                <a:lnTo>
                                  <a:pt x="6648" y="-8649"/>
                                </a:lnTo>
                                <a:lnTo>
                                  <a:pt x="6648" y="-8620"/>
                                </a:lnTo>
                                <a:lnTo>
                                  <a:pt x="6648" y="-8591"/>
                                </a:lnTo>
                                <a:lnTo>
                                  <a:pt x="6648" y="-8565"/>
                                </a:lnTo>
                                <a:lnTo>
                                  <a:pt x="6648" y="-8537"/>
                                </a:lnTo>
                                <a:lnTo>
                                  <a:pt x="6648" y="-8512"/>
                                </a:lnTo>
                                <a:lnTo>
                                  <a:pt x="6648" y="-8489"/>
                                </a:lnTo>
                                <a:lnTo>
                                  <a:pt x="6648" y="-8471"/>
                                </a:lnTo>
                                <a:lnTo>
                                  <a:pt x="6648" y="-8454"/>
                                </a:lnTo>
                                <a:lnTo>
                                  <a:pt x="6648" y="-8442"/>
                                </a:lnTo>
                                <a:lnTo>
                                  <a:pt x="6648" y="-8433"/>
                                </a:lnTo>
                                <a:lnTo>
                                  <a:pt x="6648" y="-8423"/>
                                </a:lnTo>
                                <a:lnTo>
                                  <a:pt x="6648" y="-8417"/>
                                </a:lnTo>
                                <a:lnTo>
                                  <a:pt x="6648" y="-8416"/>
                                </a:lnTo>
                                <a:lnTo>
                                  <a:pt x="6648" y="-8418"/>
                                </a:lnTo>
                                <a:lnTo>
                                  <a:pt x="6648" y="-8429"/>
                                </a:lnTo>
                                <a:lnTo>
                                  <a:pt x="6648" y="-8445"/>
                                </a:lnTo>
                                <a:lnTo>
                                  <a:pt x="6648" y="-8466"/>
                                </a:lnTo>
                                <a:lnTo>
                                  <a:pt x="6648" y="-8488"/>
                                </a:lnTo>
                                <a:lnTo>
                                  <a:pt x="6648" y="-8513"/>
                                </a:lnTo>
                                <a:lnTo>
                                  <a:pt x="6649" y="-8537"/>
                                </a:lnTo>
                                <a:lnTo>
                                  <a:pt x="6649" y="-8561"/>
                                </a:lnTo>
                                <a:lnTo>
                                  <a:pt x="6649" y="-8587"/>
                                </a:lnTo>
                                <a:lnTo>
                                  <a:pt x="6649" y="-8614"/>
                                </a:lnTo>
                                <a:lnTo>
                                  <a:pt x="6649" y="-8640"/>
                                </a:lnTo>
                                <a:lnTo>
                                  <a:pt x="6649" y="-8664"/>
                                </a:lnTo>
                                <a:lnTo>
                                  <a:pt x="6649" y="-8691"/>
                                </a:lnTo>
                                <a:lnTo>
                                  <a:pt x="6649" y="-8718"/>
                                </a:lnTo>
                                <a:lnTo>
                                  <a:pt x="6649" y="-8746"/>
                                </a:lnTo>
                                <a:lnTo>
                                  <a:pt x="6649" y="-8771"/>
                                </a:lnTo>
                                <a:lnTo>
                                  <a:pt x="6649" y="-8799"/>
                                </a:lnTo>
                                <a:lnTo>
                                  <a:pt x="6649" y="-8830"/>
                                </a:lnTo>
                                <a:lnTo>
                                  <a:pt x="6649" y="-8858"/>
                                </a:lnTo>
                                <a:lnTo>
                                  <a:pt x="6649" y="-8892"/>
                                </a:lnTo>
                                <a:lnTo>
                                  <a:pt x="6649" y="-8928"/>
                                </a:lnTo>
                                <a:lnTo>
                                  <a:pt x="6649" y="-8975"/>
                                </a:lnTo>
                                <a:lnTo>
                                  <a:pt x="6649" y="-9023"/>
                                </a:lnTo>
                                <a:lnTo>
                                  <a:pt x="6649" y="-9035"/>
                                </a:lnTo>
                                <a:lnTo>
                                  <a:pt x="6649" y="-9042"/>
                                </a:lnTo>
                                <a:lnTo>
                                  <a:pt x="6649" y="-9038"/>
                                </a:lnTo>
                                <a:lnTo>
                                  <a:pt x="6649" y="-9022"/>
                                </a:lnTo>
                                <a:lnTo>
                                  <a:pt x="6649" y="-8939"/>
                                </a:lnTo>
                                <a:lnTo>
                                  <a:pt x="6649" y="-8901"/>
                                </a:lnTo>
                                <a:lnTo>
                                  <a:pt x="6649" y="-8867"/>
                                </a:lnTo>
                                <a:lnTo>
                                  <a:pt x="6649" y="-8838"/>
                                </a:lnTo>
                                <a:lnTo>
                                  <a:pt x="6649" y="-8810"/>
                                </a:lnTo>
                                <a:lnTo>
                                  <a:pt x="6649" y="-8782"/>
                                </a:lnTo>
                                <a:lnTo>
                                  <a:pt x="6649" y="-8757"/>
                                </a:lnTo>
                                <a:lnTo>
                                  <a:pt x="6649" y="-8732"/>
                                </a:lnTo>
                                <a:lnTo>
                                  <a:pt x="6649" y="-8707"/>
                                </a:lnTo>
                                <a:lnTo>
                                  <a:pt x="6649" y="-8682"/>
                                </a:lnTo>
                                <a:lnTo>
                                  <a:pt x="6649" y="-8657"/>
                                </a:lnTo>
                                <a:lnTo>
                                  <a:pt x="6649" y="-8630"/>
                                </a:lnTo>
                                <a:lnTo>
                                  <a:pt x="6649" y="-8604"/>
                                </a:lnTo>
                                <a:lnTo>
                                  <a:pt x="6649" y="-8578"/>
                                </a:lnTo>
                                <a:lnTo>
                                  <a:pt x="6649" y="-8551"/>
                                </a:lnTo>
                                <a:lnTo>
                                  <a:pt x="6649" y="-8523"/>
                                </a:lnTo>
                                <a:lnTo>
                                  <a:pt x="6649" y="-8500"/>
                                </a:lnTo>
                                <a:lnTo>
                                  <a:pt x="6649" y="-8474"/>
                                </a:lnTo>
                                <a:lnTo>
                                  <a:pt x="6649" y="-8447"/>
                                </a:lnTo>
                                <a:lnTo>
                                  <a:pt x="6649" y="-8424"/>
                                </a:lnTo>
                                <a:lnTo>
                                  <a:pt x="6650" y="-8399"/>
                                </a:lnTo>
                                <a:lnTo>
                                  <a:pt x="6650" y="-8374"/>
                                </a:lnTo>
                                <a:lnTo>
                                  <a:pt x="6650" y="-8349"/>
                                </a:lnTo>
                                <a:lnTo>
                                  <a:pt x="6650" y="-8327"/>
                                </a:lnTo>
                                <a:lnTo>
                                  <a:pt x="6650" y="-8305"/>
                                </a:lnTo>
                                <a:lnTo>
                                  <a:pt x="6650" y="-8281"/>
                                </a:lnTo>
                                <a:lnTo>
                                  <a:pt x="6650" y="-8261"/>
                                </a:lnTo>
                                <a:lnTo>
                                  <a:pt x="6650" y="-8241"/>
                                </a:lnTo>
                                <a:lnTo>
                                  <a:pt x="6651" y="-8221"/>
                                </a:lnTo>
                                <a:lnTo>
                                  <a:pt x="6651" y="-8201"/>
                                </a:lnTo>
                                <a:lnTo>
                                  <a:pt x="6651" y="-8182"/>
                                </a:lnTo>
                                <a:lnTo>
                                  <a:pt x="6652" y="-8164"/>
                                </a:lnTo>
                                <a:lnTo>
                                  <a:pt x="6652" y="-8144"/>
                                </a:lnTo>
                                <a:lnTo>
                                  <a:pt x="6653" y="-8123"/>
                                </a:lnTo>
                                <a:lnTo>
                                  <a:pt x="6654" y="-8106"/>
                                </a:lnTo>
                                <a:lnTo>
                                  <a:pt x="6655" y="-8092"/>
                                </a:lnTo>
                                <a:lnTo>
                                  <a:pt x="6656" y="-8081"/>
                                </a:lnTo>
                                <a:lnTo>
                                  <a:pt x="6657" y="-8072"/>
                                </a:lnTo>
                                <a:lnTo>
                                  <a:pt x="6658" y="-8074"/>
                                </a:lnTo>
                                <a:lnTo>
                                  <a:pt x="6658" y="-8079"/>
                                </a:lnTo>
                                <a:lnTo>
                                  <a:pt x="6658" y="-8088"/>
                                </a:lnTo>
                                <a:lnTo>
                                  <a:pt x="6658" y="-8100"/>
                                </a:lnTo>
                                <a:lnTo>
                                  <a:pt x="6658" y="-8115"/>
                                </a:lnTo>
                                <a:lnTo>
                                  <a:pt x="6658" y="-8129"/>
                                </a:lnTo>
                                <a:lnTo>
                                  <a:pt x="6658" y="-8145"/>
                                </a:lnTo>
                                <a:lnTo>
                                  <a:pt x="6659" y="-8163"/>
                                </a:lnTo>
                                <a:lnTo>
                                  <a:pt x="6659" y="-8182"/>
                                </a:lnTo>
                                <a:lnTo>
                                  <a:pt x="6659" y="-8201"/>
                                </a:lnTo>
                                <a:lnTo>
                                  <a:pt x="6659" y="-8221"/>
                                </a:lnTo>
                                <a:lnTo>
                                  <a:pt x="6659" y="-8243"/>
                                </a:lnTo>
                                <a:lnTo>
                                  <a:pt x="6659" y="-8262"/>
                                </a:lnTo>
                                <a:lnTo>
                                  <a:pt x="6659" y="-8281"/>
                                </a:lnTo>
                                <a:lnTo>
                                  <a:pt x="6659" y="-8302"/>
                                </a:lnTo>
                                <a:lnTo>
                                  <a:pt x="6659" y="-8325"/>
                                </a:lnTo>
                                <a:lnTo>
                                  <a:pt x="6659" y="-8347"/>
                                </a:lnTo>
                                <a:lnTo>
                                  <a:pt x="6659" y="-8374"/>
                                </a:lnTo>
                                <a:lnTo>
                                  <a:pt x="6659" y="-8401"/>
                                </a:lnTo>
                                <a:lnTo>
                                  <a:pt x="6659" y="-8431"/>
                                </a:lnTo>
                                <a:lnTo>
                                  <a:pt x="6659" y="-8459"/>
                                </a:lnTo>
                                <a:lnTo>
                                  <a:pt x="6659" y="-8491"/>
                                </a:lnTo>
                                <a:lnTo>
                                  <a:pt x="6659" y="-8522"/>
                                </a:lnTo>
                                <a:lnTo>
                                  <a:pt x="6659" y="-8553"/>
                                </a:lnTo>
                                <a:lnTo>
                                  <a:pt x="6659" y="-8584"/>
                                </a:lnTo>
                                <a:lnTo>
                                  <a:pt x="6659" y="-8619"/>
                                </a:lnTo>
                                <a:lnTo>
                                  <a:pt x="6659" y="-8654"/>
                                </a:lnTo>
                                <a:lnTo>
                                  <a:pt x="6659" y="-8690"/>
                                </a:lnTo>
                                <a:lnTo>
                                  <a:pt x="6659" y="-8728"/>
                                </a:lnTo>
                                <a:lnTo>
                                  <a:pt x="6659" y="-8767"/>
                                </a:lnTo>
                                <a:lnTo>
                                  <a:pt x="6659" y="-8808"/>
                                </a:lnTo>
                                <a:lnTo>
                                  <a:pt x="6659" y="-8854"/>
                                </a:lnTo>
                                <a:lnTo>
                                  <a:pt x="6659" y="-8934"/>
                                </a:lnTo>
                                <a:lnTo>
                                  <a:pt x="6659" y="-8952"/>
                                </a:lnTo>
                                <a:lnTo>
                                  <a:pt x="6659" y="-8959"/>
                                </a:lnTo>
                                <a:lnTo>
                                  <a:pt x="6659" y="-8955"/>
                                </a:lnTo>
                                <a:lnTo>
                                  <a:pt x="6659" y="-8942"/>
                                </a:lnTo>
                                <a:lnTo>
                                  <a:pt x="6659" y="-8907"/>
                                </a:lnTo>
                                <a:lnTo>
                                  <a:pt x="6659" y="-8842"/>
                                </a:lnTo>
                                <a:lnTo>
                                  <a:pt x="6659" y="-8800"/>
                                </a:lnTo>
                                <a:lnTo>
                                  <a:pt x="6659" y="-8758"/>
                                </a:lnTo>
                                <a:lnTo>
                                  <a:pt x="6659" y="-8719"/>
                                </a:lnTo>
                                <a:lnTo>
                                  <a:pt x="6659" y="-8681"/>
                                </a:lnTo>
                                <a:lnTo>
                                  <a:pt x="6659" y="-8644"/>
                                </a:lnTo>
                                <a:lnTo>
                                  <a:pt x="6659" y="-8611"/>
                                </a:lnTo>
                                <a:lnTo>
                                  <a:pt x="6659" y="-8576"/>
                                </a:lnTo>
                                <a:lnTo>
                                  <a:pt x="6659" y="-8543"/>
                                </a:lnTo>
                                <a:lnTo>
                                  <a:pt x="6659" y="-8510"/>
                                </a:lnTo>
                                <a:lnTo>
                                  <a:pt x="6659" y="-8477"/>
                                </a:lnTo>
                                <a:lnTo>
                                  <a:pt x="6659" y="-8449"/>
                                </a:lnTo>
                                <a:lnTo>
                                  <a:pt x="6659" y="-8422"/>
                                </a:lnTo>
                                <a:lnTo>
                                  <a:pt x="6659" y="-8394"/>
                                </a:lnTo>
                                <a:lnTo>
                                  <a:pt x="6659" y="-8368"/>
                                </a:lnTo>
                                <a:lnTo>
                                  <a:pt x="6659" y="-8342"/>
                                </a:lnTo>
                                <a:lnTo>
                                  <a:pt x="6659" y="-8320"/>
                                </a:lnTo>
                                <a:lnTo>
                                  <a:pt x="6659" y="-8298"/>
                                </a:lnTo>
                                <a:lnTo>
                                  <a:pt x="6659" y="-8281"/>
                                </a:lnTo>
                                <a:lnTo>
                                  <a:pt x="6659" y="-8263"/>
                                </a:lnTo>
                                <a:lnTo>
                                  <a:pt x="6659" y="-8242"/>
                                </a:lnTo>
                                <a:lnTo>
                                  <a:pt x="6659" y="-8222"/>
                                </a:lnTo>
                                <a:lnTo>
                                  <a:pt x="6659" y="-8201"/>
                                </a:lnTo>
                                <a:lnTo>
                                  <a:pt x="6659" y="-8180"/>
                                </a:lnTo>
                                <a:lnTo>
                                  <a:pt x="6659" y="-8160"/>
                                </a:lnTo>
                                <a:lnTo>
                                  <a:pt x="6659" y="-8143"/>
                                </a:lnTo>
                                <a:lnTo>
                                  <a:pt x="6659" y="-8124"/>
                                </a:lnTo>
                                <a:lnTo>
                                  <a:pt x="6659" y="-8107"/>
                                </a:lnTo>
                                <a:lnTo>
                                  <a:pt x="6659" y="-8093"/>
                                </a:lnTo>
                                <a:lnTo>
                                  <a:pt x="6660" y="-8078"/>
                                </a:lnTo>
                                <a:lnTo>
                                  <a:pt x="6660" y="-8065"/>
                                </a:lnTo>
                                <a:lnTo>
                                  <a:pt x="6660" y="-8057"/>
                                </a:lnTo>
                                <a:lnTo>
                                  <a:pt x="6661" y="-8049"/>
                                </a:lnTo>
                                <a:lnTo>
                                  <a:pt x="6662" y="-8045"/>
                                </a:lnTo>
                                <a:lnTo>
                                  <a:pt x="6662" y="-8044"/>
                                </a:lnTo>
                                <a:lnTo>
                                  <a:pt x="6664" y="-8049"/>
                                </a:lnTo>
                                <a:lnTo>
                                  <a:pt x="6665" y="-8059"/>
                                </a:lnTo>
                                <a:lnTo>
                                  <a:pt x="6665" y="-8070"/>
                                </a:lnTo>
                                <a:lnTo>
                                  <a:pt x="6665" y="-8080"/>
                                </a:lnTo>
                                <a:lnTo>
                                  <a:pt x="6665" y="-8089"/>
                                </a:lnTo>
                                <a:lnTo>
                                  <a:pt x="6666" y="-8101"/>
                                </a:lnTo>
                                <a:lnTo>
                                  <a:pt x="6666" y="-8114"/>
                                </a:lnTo>
                                <a:lnTo>
                                  <a:pt x="6666" y="-8130"/>
                                </a:lnTo>
                                <a:lnTo>
                                  <a:pt x="6666" y="-8146"/>
                                </a:lnTo>
                                <a:lnTo>
                                  <a:pt x="6666" y="-8165"/>
                                </a:lnTo>
                                <a:lnTo>
                                  <a:pt x="6666" y="-8185"/>
                                </a:lnTo>
                                <a:lnTo>
                                  <a:pt x="6666" y="-8203"/>
                                </a:lnTo>
                                <a:lnTo>
                                  <a:pt x="6666" y="-8222"/>
                                </a:lnTo>
                                <a:lnTo>
                                  <a:pt x="6666" y="-8239"/>
                                </a:lnTo>
                                <a:lnTo>
                                  <a:pt x="6666" y="-8259"/>
                                </a:lnTo>
                                <a:lnTo>
                                  <a:pt x="6666" y="-8281"/>
                                </a:lnTo>
                                <a:lnTo>
                                  <a:pt x="6666" y="-8305"/>
                                </a:lnTo>
                                <a:lnTo>
                                  <a:pt x="6666" y="-8330"/>
                                </a:lnTo>
                                <a:lnTo>
                                  <a:pt x="6666" y="-8358"/>
                                </a:lnTo>
                                <a:lnTo>
                                  <a:pt x="6666" y="-8385"/>
                                </a:lnTo>
                                <a:lnTo>
                                  <a:pt x="6666" y="-8414"/>
                                </a:lnTo>
                                <a:lnTo>
                                  <a:pt x="6666" y="-8444"/>
                                </a:lnTo>
                                <a:lnTo>
                                  <a:pt x="6666" y="-8474"/>
                                </a:lnTo>
                                <a:lnTo>
                                  <a:pt x="6666" y="-8507"/>
                                </a:lnTo>
                                <a:lnTo>
                                  <a:pt x="6666" y="-8539"/>
                                </a:lnTo>
                                <a:lnTo>
                                  <a:pt x="6666" y="-8571"/>
                                </a:lnTo>
                                <a:lnTo>
                                  <a:pt x="6666" y="-8608"/>
                                </a:lnTo>
                                <a:lnTo>
                                  <a:pt x="6666" y="-8644"/>
                                </a:lnTo>
                                <a:lnTo>
                                  <a:pt x="6666" y="-8681"/>
                                </a:lnTo>
                                <a:lnTo>
                                  <a:pt x="6666" y="-8721"/>
                                </a:lnTo>
                                <a:lnTo>
                                  <a:pt x="6666" y="-8763"/>
                                </a:lnTo>
                                <a:lnTo>
                                  <a:pt x="6666" y="-8810"/>
                                </a:lnTo>
                                <a:lnTo>
                                  <a:pt x="6666" y="-8874"/>
                                </a:lnTo>
                                <a:lnTo>
                                  <a:pt x="6666" y="-8892"/>
                                </a:lnTo>
                                <a:lnTo>
                                  <a:pt x="6666" y="-8898"/>
                                </a:lnTo>
                                <a:lnTo>
                                  <a:pt x="6666" y="-8894"/>
                                </a:lnTo>
                                <a:lnTo>
                                  <a:pt x="6666" y="-8880"/>
                                </a:lnTo>
                                <a:lnTo>
                                  <a:pt x="6666" y="-8840"/>
                                </a:lnTo>
                                <a:lnTo>
                                  <a:pt x="6666" y="-8779"/>
                                </a:lnTo>
                                <a:lnTo>
                                  <a:pt x="6666" y="-8736"/>
                                </a:lnTo>
                                <a:lnTo>
                                  <a:pt x="6666" y="-8696"/>
                                </a:lnTo>
                                <a:lnTo>
                                  <a:pt x="6666" y="-8656"/>
                                </a:lnTo>
                                <a:lnTo>
                                  <a:pt x="6666" y="-8618"/>
                                </a:lnTo>
                                <a:lnTo>
                                  <a:pt x="6666" y="-8584"/>
                                </a:lnTo>
                                <a:lnTo>
                                  <a:pt x="6666" y="-8552"/>
                                </a:lnTo>
                                <a:lnTo>
                                  <a:pt x="6666" y="-8520"/>
                                </a:lnTo>
                                <a:lnTo>
                                  <a:pt x="6666" y="-8487"/>
                                </a:lnTo>
                                <a:lnTo>
                                  <a:pt x="6666" y="-8455"/>
                                </a:lnTo>
                                <a:lnTo>
                                  <a:pt x="6666" y="-8424"/>
                                </a:lnTo>
                                <a:lnTo>
                                  <a:pt x="6666" y="-8396"/>
                                </a:lnTo>
                                <a:lnTo>
                                  <a:pt x="6666" y="-8366"/>
                                </a:lnTo>
                                <a:lnTo>
                                  <a:pt x="6666" y="-8338"/>
                                </a:lnTo>
                                <a:lnTo>
                                  <a:pt x="6666" y="-8313"/>
                                </a:lnTo>
                                <a:lnTo>
                                  <a:pt x="6666" y="-8291"/>
                                </a:lnTo>
                                <a:lnTo>
                                  <a:pt x="6666" y="-8269"/>
                                </a:lnTo>
                                <a:lnTo>
                                  <a:pt x="6666" y="-8248"/>
                                </a:lnTo>
                                <a:lnTo>
                                  <a:pt x="6666" y="-8229"/>
                                </a:lnTo>
                                <a:lnTo>
                                  <a:pt x="6666" y="-8212"/>
                                </a:lnTo>
                                <a:lnTo>
                                  <a:pt x="6666" y="-8198"/>
                                </a:lnTo>
                                <a:lnTo>
                                  <a:pt x="6666" y="-8181"/>
                                </a:lnTo>
                                <a:lnTo>
                                  <a:pt x="6666" y="-8163"/>
                                </a:lnTo>
                                <a:lnTo>
                                  <a:pt x="6666" y="-8149"/>
                                </a:lnTo>
                                <a:lnTo>
                                  <a:pt x="6666" y="-8140"/>
                                </a:lnTo>
                                <a:lnTo>
                                  <a:pt x="6666" y="-8130"/>
                                </a:lnTo>
                                <a:lnTo>
                                  <a:pt x="6667" y="-8125"/>
                                </a:lnTo>
                                <a:lnTo>
                                  <a:pt x="6667" y="-8130"/>
                                </a:lnTo>
                                <a:lnTo>
                                  <a:pt x="6667" y="-8140"/>
                                </a:lnTo>
                                <a:lnTo>
                                  <a:pt x="6667" y="-8153"/>
                                </a:lnTo>
                                <a:lnTo>
                                  <a:pt x="6667" y="-8173"/>
                                </a:lnTo>
                                <a:lnTo>
                                  <a:pt x="6667" y="-8192"/>
                                </a:lnTo>
                                <a:lnTo>
                                  <a:pt x="6667" y="-8213"/>
                                </a:lnTo>
                                <a:lnTo>
                                  <a:pt x="6668" y="-8233"/>
                                </a:lnTo>
                                <a:lnTo>
                                  <a:pt x="6668" y="-8255"/>
                                </a:lnTo>
                                <a:lnTo>
                                  <a:pt x="6668" y="-8277"/>
                                </a:lnTo>
                                <a:lnTo>
                                  <a:pt x="6668" y="-8300"/>
                                </a:lnTo>
                                <a:lnTo>
                                  <a:pt x="6668" y="-8323"/>
                                </a:lnTo>
                                <a:lnTo>
                                  <a:pt x="6668" y="-8347"/>
                                </a:lnTo>
                                <a:lnTo>
                                  <a:pt x="6668" y="-8370"/>
                                </a:lnTo>
                                <a:lnTo>
                                  <a:pt x="6668" y="-8395"/>
                                </a:lnTo>
                                <a:lnTo>
                                  <a:pt x="6668" y="-8416"/>
                                </a:lnTo>
                                <a:lnTo>
                                  <a:pt x="6668" y="-8441"/>
                                </a:lnTo>
                                <a:lnTo>
                                  <a:pt x="6668" y="-8464"/>
                                </a:lnTo>
                                <a:lnTo>
                                  <a:pt x="6668" y="-8485"/>
                                </a:lnTo>
                                <a:lnTo>
                                  <a:pt x="6668" y="-8509"/>
                                </a:lnTo>
                                <a:lnTo>
                                  <a:pt x="6668" y="-8533"/>
                                </a:lnTo>
                                <a:lnTo>
                                  <a:pt x="6668" y="-8556"/>
                                </a:lnTo>
                                <a:lnTo>
                                  <a:pt x="6668" y="-8581"/>
                                </a:lnTo>
                                <a:lnTo>
                                  <a:pt x="6668" y="-8610"/>
                                </a:lnTo>
                                <a:lnTo>
                                  <a:pt x="6668" y="-8637"/>
                                </a:lnTo>
                                <a:lnTo>
                                  <a:pt x="6668" y="-8664"/>
                                </a:lnTo>
                                <a:lnTo>
                                  <a:pt x="6668" y="-8693"/>
                                </a:lnTo>
                                <a:lnTo>
                                  <a:pt x="6668" y="-8727"/>
                                </a:lnTo>
                                <a:lnTo>
                                  <a:pt x="6668" y="-8761"/>
                                </a:lnTo>
                                <a:lnTo>
                                  <a:pt x="6668" y="-8795"/>
                                </a:lnTo>
                                <a:lnTo>
                                  <a:pt x="6668" y="-8831"/>
                                </a:lnTo>
                                <a:lnTo>
                                  <a:pt x="6668" y="-8865"/>
                                </a:lnTo>
                                <a:lnTo>
                                  <a:pt x="6668" y="-8904"/>
                                </a:lnTo>
                                <a:lnTo>
                                  <a:pt x="6668" y="-8946"/>
                                </a:lnTo>
                                <a:lnTo>
                                  <a:pt x="6668" y="-8995"/>
                                </a:lnTo>
                                <a:lnTo>
                                  <a:pt x="6668" y="-9059"/>
                                </a:lnTo>
                                <a:lnTo>
                                  <a:pt x="6668" y="-9078"/>
                                </a:lnTo>
                                <a:lnTo>
                                  <a:pt x="6668" y="-9084"/>
                                </a:lnTo>
                                <a:lnTo>
                                  <a:pt x="6668" y="-9080"/>
                                </a:lnTo>
                                <a:lnTo>
                                  <a:pt x="6668" y="-9067"/>
                                </a:lnTo>
                                <a:lnTo>
                                  <a:pt x="6668" y="-9030"/>
                                </a:lnTo>
                                <a:lnTo>
                                  <a:pt x="6668" y="-8970"/>
                                </a:lnTo>
                                <a:lnTo>
                                  <a:pt x="6668" y="-8927"/>
                                </a:lnTo>
                                <a:lnTo>
                                  <a:pt x="6668" y="-8890"/>
                                </a:lnTo>
                                <a:lnTo>
                                  <a:pt x="6668" y="-8853"/>
                                </a:lnTo>
                                <a:lnTo>
                                  <a:pt x="6668" y="-8817"/>
                                </a:lnTo>
                                <a:lnTo>
                                  <a:pt x="6668" y="-8783"/>
                                </a:lnTo>
                                <a:lnTo>
                                  <a:pt x="6668" y="-8748"/>
                                </a:lnTo>
                                <a:lnTo>
                                  <a:pt x="6668" y="-8714"/>
                                </a:lnTo>
                                <a:lnTo>
                                  <a:pt x="6668" y="-8681"/>
                                </a:lnTo>
                                <a:lnTo>
                                  <a:pt x="6668" y="-8652"/>
                                </a:lnTo>
                                <a:lnTo>
                                  <a:pt x="6668" y="-8625"/>
                                </a:lnTo>
                                <a:lnTo>
                                  <a:pt x="6668" y="-8597"/>
                                </a:lnTo>
                                <a:lnTo>
                                  <a:pt x="6668" y="-8572"/>
                                </a:lnTo>
                                <a:lnTo>
                                  <a:pt x="6668" y="-8545"/>
                                </a:lnTo>
                                <a:lnTo>
                                  <a:pt x="6668" y="-8522"/>
                                </a:lnTo>
                                <a:lnTo>
                                  <a:pt x="6668" y="-8499"/>
                                </a:lnTo>
                                <a:lnTo>
                                  <a:pt x="6668" y="-8479"/>
                                </a:lnTo>
                                <a:lnTo>
                                  <a:pt x="6668" y="-8458"/>
                                </a:lnTo>
                                <a:lnTo>
                                  <a:pt x="6668" y="-8435"/>
                                </a:lnTo>
                                <a:lnTo>
                                  <a:pt x="6668" y="-8411"/>
                                </a:lnTo>
                                <a:lnTo>
                                  <a:pt x="6668" y="-8390"/>
                                </a:lnTo>
                                <a:lnTo>
                                  <a:pt x="6668" y="-8367"/>
                                </a:lnTo>
                                <a:lnTo>
                                  <a:pt x="6668" y="-8347"/>
                                </a:lnTo>
                                <a:lnTo>
                                  <a:pt x="6668" y="-8328"/>
                                </a:lnTo>
                                <a:lnTo>
                                  <a:pt x="6668" y="-8311"/>
                                </a:lnTo>
                                <a:lnTo>
                                  <a:pt x="6668" y="-8298"/>
                                </a:lnTo>
                                <a:lnTo>
                                  <a:pt x="6668" y="-8286"/>
                                </a:lnTo>
                                <a:lnTo>
                                  <a:pt x="6669" y="-8281"/>
                                </a:lnTo>
                                <a:lnTo>
                                  <a:pt x="6669" y="-8280"/>
                                </a:lnTo>
                                <a:lnTo>
                                  <a:pt x="6669" y="-8286"/>
                                </a:lnTo>
                                <a:lnTo>
                                  <a:pt x="6669" y="-8301"/>
                                </a:lnTo>
                                <a:lnTo>
                                  <a:pt x="6669" y="-8321"/>
                                </a:lnTo>
                                <a:lnTo>
                                  <a:pt x="6669" y="-8342"/>
                                </a:lnTo>
                                <a:lnTo>
                                  <a:pt x="6669" y="-8367"/>
                                </a:lnTo>
                                <a:lnTo>
                                  <a:pt x="6669" y="-8390"/>
                                </a:lnTo>
                                <a:lnTo>
                                  <a:pt x="6669" y="-8416"/>
                                </a:lnTo>
                                <a:lnTo>
                                  <a:pt x="6669" y="-8440"/>
                                </a:lnTo>
                                <a:lnTo>
                                  <a:pt x="6669" y="-8465"/>
                                </a:lnTo>
                                <a:lnTo>
                                  <a:pt x="6669" y="-8490"/>
                                </a:lnTo>
                                <a:lnTo>
                                  <a:pt x="6669" y="-8515"/>
                                </a:lnTo>
                                <a:lnTo>
                                  <a:pt x="6669" y="-8542"/>
                                </a:lnTo>
                                <a:lnTo>
                                  <a:pt x="6669" y="-8569"/>
                                </a:lnTo>
                                <a:lnTo>
                                  <a:pt x="6669" y="-8596"/>
                                </a:lnTo>
                                <a:lnTo>
                                  <a:pt x="6670" y="-8620"/>
                                </a:lnTo>
                                <a:lnTo>
                                  <a:pt x="6670" y="-8647"/>
                                </a:lnTo>
                                <a:lnTo>
                                  <a:pt x="6670" y="-8675"/>
                                </a:lnTo>
                                <a:lnTo>
                                  <a:pt x="6670" y="-8700"/>
                                </a:lnTo>
                                <a:lnTo>
                                  <a:pt x="6670" y="-8724"/>
                                </a:lnTo>
                                <a:lnTo>
                                  <a:pt x="6670" y="-8750"/>
                                </a:lnTo>
                                <a:lnTo>
                                  <a:pt x="6670" y="-8775"/>
                                </a:lnTo>
                                <a:lnTo>
                                  <a:pt x="6670" y="-8802"/>
                                </a:lnTo>
                                <a:lnTo>
                                  <a:pt x="6670" y="-8829"/>
                                </a:lnTo>
                                <a:lnTo>
                                  <a:pt x="6670" y="-8859"/>
                                </a:lnTo>
                                <a:lnTo>
                                  <a:pt x="6670" y="-8888"/>
                                </a:lnTo>
                                <a:lnTo>
                                  <a:pt x="6670" y="-8919"/>
                                </a:lnTo>
                                <a:lnTo>
                                  <a:pt x="6670" y="-8953"/>
                                </a:lnTo>
                                <a:lnTo>
                                  <a:pt x="6670" y="-8990"/>
                                </a:lnTo>
                                <a:lnTo>
                                  <a:pt x="6670" y="-9038"/>
                                </a:lnTo>
                                <a:lnTo>
                                  <a:pt x="6670" y="-9087"/>
                                </a:lnTo>
                                <a:lnTo>
                                  <a:pt x="6670" y="-9100"/>
                                </a:lnTo>
                                <a:lnTo>
                                  <a:pt x="6670" y="-9105"/>
                                </a:lnTo>
                                <a:lnTo>
                                  <a:pt x="6670" y="-9100"/>
                                </a:lnTo>
                                <a:lnTo>
                                  <a:pt x="6670" y="-9085"/>
                                </a:lnTo>
                                <a:lnTo>
                                  <a:pt x="6670" y="-8998"/>
                                </a:lnTo>
                                <a:lnTo>
                                  <a:pt x="6670" y="-8958"/>
                                </a:lnTo>
                                <a:lnTo>
                                  <a:pt x="6670" y="-8922"/>
                                </a:lnTo>
                                <a:lnTo>
                                  <a:pt x="6670" y="-8892"/>
                                </a:lnTo>
                                <a:lnTo>
                                  <a:pt x="6670" y="-8863"/>
                                </a:lnTo>
                                <a:lnTo>
                                  <a:pt x="6670" y="-8836"/>
                                </a:lnTo>
                                <a:lnTo>
                                  <a:pt x="6670" y="-8811"/>
                                </a:lnTo>
                                <a:lnTo>
                                  <a:pt x="6670" y="-8783"/>
                                </a:lnTo>
                                <a:lnTo>
                                  <a:pt x="6670" y="-8757"/>
                                </a:lnTo>
                                <a:lnTo>
                                  <a:pt x="6670" y="-8732"/>
                                </a:lnTo>
                                <a:lnTo>
                                  <a:pt x="6670" y="-8704"/>
                                </a:lnTo>
                                <a:lnTo>
                                  <a:pt x="6670" y="-8678"/>
                                </a:lnTo>
                                <a:lnTo>
                                  <a:pt x="6670" y="-8652"/>
                                </a:lnTo>
                                <a:lnTo>
                                  <a:pt x="6670" y="-8625"/>
                                </a:lnTo>
                                <a:lnTo>
                                  <a:pt x="6670" y="-8601"/>
                                </a:lnTo>
                                <a:lnTo>
                                  <a:pt x="6670" y="-8574"/>
                                </a:lnTo>
                                <a:lnTo>
                                  <a:pt x="6670" y="-8549"/>
                                </a:lnTo>
                                <a:lnTo>
                                  <a:pt x="6670" y="-8523"/>
                                </a:lnTo>
                                <a:lnTo>
                                  <a:pt x="6670" y="-8497"/>
                                </a:lnTo>
                                <a:lnTo>
                                  <a:pt x="6670" y="-8471"/>
                                </a:lnTo>
                                <a:lnTo>
                                  <a:pt x="6670" y="-8446"/>
                                </a:lnTo>
                                <a:lnTo>
                                  <a:pt x="6670" y="-8420"/>
                                </a:lnTo>
                                <a:lnTo>
                                  <a:pt x="6670" y="-8394"/>
                                </a:lnTo>
                                <a:lnTo>
                                  <a:pt x="6670" y="-8370"/>
                                </a:lnTo>
                                <a:lnTo>
                                  <a:pt x="6670" y="-8344"/>
                                </a:lnTo>
                                <a:lnTo>
                                  <a:pt x="6671" y="-8318"/>
                                </a:lnTo>
                                <a:lnTo>
                                  <a:pt x="6671" y="-8294"/>
                                </a:lnTo>
                                <a:lnTo>
                                  <a:pt x="6671" y="-8270"/>
                                </a:lnTo>
                                <a:lnTo>
                                  <a:pt x="6671" y="-8248"/>
                                </a:lnTo>
                                <a:lnTo>
                                  <a:pt x="6671" y="-8230"/>
                                </a:lnTo>
                                <a:lnTo>
                                  <a:pt x="6671" y="-8210"/>
                                </a:lnTo>
                                <a:lnTo>
                                  <a:pt x="6671" y="-8192"/>
                                </a:lnTo>
                                <a:lnTo>
                                  <a:pt x="6672" y="-8179"/>
                                </a:lnTo>
                                <a:lnTo>
                                  <a:pt x="6672" y="-8170"/>
                                </a:lnTo>
                                <a:lnTo>
                                  <a:pt x="6672" y="-8168"/>
                                </a:lnTo>
                                <a:lnTo>
                                  <a:pt x="6672" y="-8171"/>
                                </a:lnTo>
                                <a:lnTo>
                                  <a:pt x="6673" y="-8181"/>
                                </a:lnTo>
                                <a:lnTo>
                                  <a:pt x="6673" y="-8196"/>
                                </a:lnTo>
                                <a:lnTo>
                                  <a:pt x="6673" y="-8211"/>
                                </a:lnTo>
                                <a:lnTo>
                                  <a:pt x="6673" y="-8227"/>
                                </a:lnTo>
                                <a:lnTo>
                                  <a:pt x="6673" y="-8247"/>
                                </a:lnTo>
                                <a:lnTo>
                                  <a:pt x="6673" y="-8268"/>
                                </a:lnTo>
                                <a:lnTo>
                                  <a:pt x="6673" y="-8292"/>
                                </a:lnTo>
                                <a:lnTo>
                                  <a:pt x="6673" y="-8314"/>
                                </a:lnTo>
                                <a:lnTo>
                                  <a:pt x="6673" y="-8338"/>
                                </a:lnTo>
                                <a:lnTo>
                                  <a:pt x="6674" y="-8363"/>
                                </a:lnTo>
                                <a:lnTo>
                                  <a:pt x="6674" y="-8388"/>
                                </a:lnTo>
                                <a:lnTo>
                                  <a:pt x="6674" y="-8411"/>
                                </a:lnTo>
                                <a:lnTo>
                                  <a:pt x="6674" y="-8435"/>
                                </a:lnTo>
                                <a:lnTo>
                                  <a:pt x="6674" y="-8460"/>
                                </a:lnTo>
                                <a:lnTo>
                                  <a:pt x="6674" y="-8487"/>
                                </a:lnTo>
                                <a:lnTo>
                                  <a:pt x="6674" y="-8512"/>
                                </a:lnTo>
                                <a:lnTo>
                                  <a:pt x="6674" y="-8537"/>
                                </a:lnTo>
                                <a:lnTo>
                                  <a:pt x="6674" y="-8561"/>
                                </a:lnTo>
                                <a:lnTo>
                                  <a:pt x="6674" y="-8586"/>
                                </a:lnTo>
                                <a:lnTo>
                                  <a:pt x="6674" y="-8608"/>
                                </a:lnTo>
                                <a:lnTo>
                                  <a:pt x="6674" y="-8634"/>
                                </a:lnTo>
                                <a:lnTo>
                                  <a:pt x="6674" y="-8659"/>
                                </a:lnTo>
                                <a:lnTo>
                                  <a:pt x="6674" y="-8684"/>
                                </a:lnTo>
                                <a:lnTo>
                                  <a:pt x="6674" y="-8713"/>
                                </a:lnTo>
                                <a:lnTo>
                                  <a:pt x="6674" y="-8741"/>
                                </a:lnTo>
                                <a:lnTo>
                                  <a:pt x="6674" y="-8770"/>
                                </a:lnTo>
                                <a:lnTo>
                                  <a:pt x="6674" y="-8800"/>
                                </a:lnTo>
                                <a:lnTo>
                                  <a:pt x="6674" y="-8834"/>
                                </a:lnTo>
                                <a:lnTo>
                                  <a:pt x="6674" y="-8868"/>
                                </a:lnTo>
                                <a:lnTo>
                                  <a:pt x="6674" y="-8902"/>
                                </a:lnTo>
                                <a:lnTo>
                                  <a:pt x="6674" y="-8939"/>
                                </a:lnTo>
                                <a:lnTo>
                                  <a:pt x="6674" y="-8981"/>
                                </a:lnTo>
                                <a:lnTo>
                                  <a:pt x="6674" y="-9060"/>
                                </a:lnTo>
                                <a:lnTo>
                                  <a:pt x="6674" y="-9078"/>
                                </a:lnTo>
                                <a:lnTo>
                                  <a:pt x="6674" y="-9084"/>
                                </a:lnTo>
                                <a:lnTo>
                                  <a:pt x="6674" y="-9079"/>
                                </a:lnTo>
                                <a:lnTo>
                                  <a:pt x="6674" y="-9063"/>
                                </a:lnTo>
                                <a:lnTo>
                                  <a:pt x="6674" y="-8968"/>
                                </a:lnTo>
                                <a:lnTo>
                                  <a:pt x="6674" y="-8927"/>
                                </a:lnTo>
                                <a:lnTo>
                                  <a:pt x="6674" y="-8889"/>
                                </a:lnTo>
                                <a:lnTo>
                                  <a:pt x="6674" y="-8855"/>
                                </a:lnTo>
                                <a:lnTo>
                                  <a:pt x="6674" y="-8821"/>
                                </a:lnTo>
                                <a:lnTo>
                                  <a:pt x="6674" y="-8789"/>
                                </a:lnTo>
                                <a:lnTo>
                                  <a:pt x="6674" y="-8759"/>
                                </a:lnTo>
                                <a:lnTo>
                                  <a:pt x="6674" y="-8731"/>
                                </a:lnTo>
                                <a:lnTo>
                                  <a:pt x="6674" y="-8705"/>
                                </a:lnTo>
                                <a:lnTo>
                                  <a:pt x="6674" y="-8679"/>
                                </a:lnTo>
                                <a:lnTo>
                                  <a:pt x="6674" y="-8654"/>
                                </a:lnTo>
                                <a:lnTo>
                                  <a:pt x="6674" y="-8629"/>
                                </a:lnTo>
                                <a:lnTo>
                                  <a:pt x="6674" y="-8607"/>
                                </a:lnTo>
                                <a:lnTo>
                                  <a:pt x="6674" y="-8582"/>
                                </a:lnTo>
                                <a:lnTo>
                                  <a:pt x="6674" y="-8560"/>
                                </a:lnTo>
                                <a:lnTo>
                                  <a:pt x="6674" y="-8534"/>
                                </a:lnTo>
                                <a:lnTo>
                                  <a:pt x="6674" y="-8510"/>
                                </a:lnTo>
                                <a:lnTo>
                                  <a:pt x="6674" y="-8485"/>
                                </a:lnTo>
                                <a:lnTo>
                                  <a:pt x="6674" y="-8460"/>
                                </a:lnTo>
                                <a:lnTo>
                                  <a:pt x="6674" y="-8433"/>
                                </a:lnTo>
                                <a:lnTo>
                                  <a:pt x="6674" y="-8409"/>
                                </a:lnTo>
                                <a:lnTo>
                                  <a:pt x="6674" y="-8385"/>
                                </a:lnTo>
                                <a:lnTo>
                                  <a:pt x="6674" y="-8362"/>
                                </a:lnTo>
                                <a:lnTo>
                                  <a:pt x="6674" y="-8340"/>
                                </a:lnTo>
                                <a:lnTo>
                                  <a:pt x="6674" y="-8317"/>
                                </a:lnTo>
                                <a:lnTo>
                                  <a:pt x="6675" y="-8297"/>
                                </a:lnTo>
                                <a:lnTo>
                                  <a:pt x="6675" y="-8278"/>
                                </a:lnTo>
                                <a:lnTo>
                                  <a:pt x="6675" y="-8260"/>
                                </a:lnTo>
                                <a:lnTo>
                                  <a:pt x="6675" y="-8246"/>
                                </a:lnTo>
                                <a:lnTo>
                                  <a:pt x="6675" y="-8238"/>
                                </a:lnTo>
                                <a:lnTo>
                                  <a:pt x="6675" y="-8234"/>
                                </a:lnTo>
                                <a:lnTo>
                                  <a:pt x="6675" y="-8240"/>
                                </a:lnTo>
                                <a:lnTo>
                                  <a:pt x="6676" y="-8256"/>
                                </a:lnTo>
                                <a:lnTo>
                                  <a:pt x="6676" y="-8277"/>
                                </a:lnTo>
                                <a:lnTo>
                                  <a:pt x="6676" y="-8296"/>
                                </a:lnTo>
                                <a:lnTo>
                                  <a:pt x="6676" y="-8319"/>
                                </a:lnTo>
                                <a:lnTo>
                                  <a:pt x="6676" y="-8344"/>
                                </a:lnTo>
                                <a:lnTo>
                                  <a:pt x="6677" y="-8369"/>
                                </a:lnTo>
                                <a:lnTo>
                                  <a:pt x="6677" y="-8394"/>
                                </a:lnTo>
                                <a:lnTo>
                                  <a:pt x="6677" y="-8420"/>
                                </a:lnTo>
                                <a:lnTo>
                                  <a:pt x="6677" y="-8446"/>
                                </a:lnTo>
                                <a:lnTo>
                                  <a:pt x="6677" y="-8471"/>
                                </a:lnTo>
                                <a:lnTo>
                                  <a:pt x="6677" y="-8496"/>
                                </a:lnTo>
                                <a:lnTo>
                                  <a:pt x="6677" y="-8522"/>
                                </a:lnTo>
                                <a:lnTo>
                                  <a:pt x="6677" y="-8550"/>
                                </a:lnTo>
                                <a:lnTo>
                                  <a:pt x="6677" y="-8577"/>
                                </a:lnTo>
                                <a:lnTo>
                                  <a:pt x="6677" y="-8603"/>
                                </a:lnTo>
                                <a:lnTo>
                                  <a:pt x="6677" y="-8628"/>
                                </a:lnTo>
                                <a:lnTo>
                                  <a:pt x="6677" y="-8653"/>
                                </a:lnTo>
                                <a:lnTo>
                                  <a:pt x="6677" y="-8679"/>
                                </a:lnTo>
                                <a:lnTo>
                                  <a:pt x="6678" y="-8706"/>
                                </a:lnTo>
                                <a:lnTo>
                                  <a:pt x="6678" y="-8734"/>
                                </a:lnTo>
                                <a:lnTo>
                                  <a:pt x="6678" y="-8759"/>
                                </a:lnTo>
                                <a:lnTo>
                                  <a:pt x="6678" y="-8787"/>
                                </a:lnTo>
                                <a:lnTo>
                                  <a:pt x="6678" y="-8815"/>
                                </a:lnTo>
                                <a:lnTo>
                                  <a:pt x="6678" y="-8841"/>
                                </a:lnTo>
                                <a:lnTo>
                                  <a:pt x="6678" y="-8867"/>
                                </a:lnTo>
                                <a:lnTo>
                                  <a:pt x="6678" y="-8895"/>
                                </a:lnTo>
                                <a:lnTo>
                                  <a:pt x="6678" y="-8925"/>
                                </a:lnTo>
                                <a:lnTo>
                                  <a:pt x="6678" y="-8956"/>
                                </a:lnTo>
                                <a:lnTo>
                                  <a:pt x="6678" y="-8992"/>
                                </a:lnTo>
                                <a:lnTo>
                                  <a:pt x="6678" y="-9064"/>
                                </a:lnTo>
                                <a:lnTo>
                                  <a:pt x="6678" y="-9076"/>
                                </a:lnTo>
                                <a:lnTo>
                                  <a:pt x="6678" y="-9081"/>
                                </a:lnTo>
                                <a:lnTo>
                                  <a:pt x="6678" y="-9076"/>
                                </a:lnTo>
                                <a:lnTo>
                                  <a:pt x="6678" y="-9062"/>
                                </a:lnTo>
                                <a:lnTo>
                                  <a:pt x="6678" y="-8987"/>
                                </a:lnTo>
                                <a:lnTo>
                                  <a:pt x="6678" y="-8952"/>
                                </a:lnTo>
                                <a:lnTo>
                                  <a:pt x="6678" y="-8921"/>
                                </a:lnTo>
                                <a:lnTo>
                                  <a:pt x="6678" y="-8892"/>
                                </a:lnTo>
                                <a:lnTo>
                                  <a:pt x="6678" y="-8864"/>
                                </a:lnTo>
                                <a:lnTo>
                                  <a:pt x="6678" y="-8835"/>
                                </a:lnTo>
                                <a:lnTo>
                                  <a:pt x="6678" y="-8809"/>
                                </a:lnTo>
                                <a:lnTo>
                                  <a:pt x="6678" y="-8782"/>
                                </a:lnTo>
                                <a:lnTo>
                                  <a:pt x="6678" y="-8756"/>
                                </a:lnTo>
                                <a:lnTo>
                                  <a:pt x="6678" y="-8729"/>
                                </a:lnTo>
                                <a:lnTo>
                                  <a:pt x="6678" y="-8701"/>
                                </a:lnTo>
                                <a:lnTo>
                                  <a:pt x="6678" y="-8675"/>
                                </a:lnTo>
                                <a:lnTo>
                                  <a:pt x="6678" y="-8648"/>
                                </a:lnTo>
                                <a:lnTo>
                                  <a:pt x="6678" y="-8620"/>
                                </a:lnTo>
                                <a:lnTo>
                                  <a:pt x="6678" y="-8595"/>
                                </a:lnTo>
                                <a:lnTo>
                                  <a:pt x="6678" y="-8567"/>
                                </a:lnTo>
                                <a:lnTo>
                                  <a:pt x="6678" y="-8540"/>
                                </a:lnTo>
                                <a:lnTo>
                                  <a:pt x="6678" y="-8513"/>
                                </a:lnTo>
                                <a:lnTo>
                                  <a:pt x="6679" y="-8486"/>
                                </a:lnTo>
                                <a:lnTo>
                                  <a:pt x="6679" y="-8458"/>
                                </a:lnTo>
                                <a:lnTo>
                                  <a:pt x="6679" y="-8434"/>
                                </a:lnTo>
                                <a:lnTo>
                                  <a:pt x="6679" y="-8409"/>
                                </a:lnTo>
                                <a:lnTo>
                                  <a:pt x="6679" y="-8383"/>
                                </a:lnTo>
                                <a:lnTo>
                                  <a:pt x="6679" y="-8356"/>
                                </a:lnTo>
                                <a:lnTo>
                                  <a:pt x="6679" y="-8331"/>
                                </a:lnTo>
                                <a:lnTo>
                                  <a:pt x="6679" y="-8307"/>
                                </a:lnTo>
                                <a:lnTo>
                                  <a:pt x="6680" y="-8282"/>
                                </a:lnTo>
                                <a:lnTo>
                                  <a:pt x="6680" y="-8258"/>
                                </a:lnTo>
                                <a:lnTo>
                                  <a:pt x="6680" y="-8238"/>
                                </a:lnTo>
                                <a:lnTo>
                                  <a:pt x="6680" y="-8222"/>
                                </a:lnTo>
                                <a:lnTo>
                                  <a:pt x="6680" y="-8217"/>
                                </a:lnTo>
                                <a:lnTo>
                                  <a:pt x="6680" y="-8222"/>
                                </a:lnTo>
                                <a:lnTo>
                                  <a:pt x="6681" y="-8229"/>
                                </a:lnTo>
                                <a:lnTo>
                                  <a:pt x="6681" y="-8243"/>
                                </a:lnTo>
                                <a:lnTo>
                                  <a:pt x="6681" y="-8259"/>
                                </a:lnTo>
                                <a:lnTo>
                                  <a:pt x="6681" y="-8274"/>
                                </a:lnTo>
                                <a:lnTo>
                                  <a:pt x="6681" y="-8288"/>
                                </a:lnTo>
                                <a:lnTo>
                                  <a:pt x="6681" y="-8303"/>
                                </a:lnTo>
                                <a:lnTo>
                                  <a:pt x="6681" y="-8321"/>
                                </a:lnTo>
                                <a:lnTo>
                                  <a:pt x="6681" y="-8341"/>
                                </a:lnTo>
                                <a:lnTo>
                                  <a:pt x="6681" y="-8363"/>
                                </a:lnTo>
                                <a:lnTo>
                                  <a:pt x="6681" y="-8385"/>
                                </a:lnTo>
                                <a:lnTo>
                                  <a:pt x="6681" y="-8411"/>
                                </a:lnTo>
                                <a:lnTo>
                                  <a:pt x="6681" y="-8439"/>
                                </a:lnTo>
                                <a:lnTo>
                                  <a:pt x="6681" y="-8465"/>
                                </a:lnTo>
                                <a:lnTo>
                                  <a:pt x="6681" y="-8492"/>
                                </a:lnTo>
                                <a:lnTo>
                                  <a:pt x="6681" y="-8520"/>
                                </a:lnTo>
                                <a:lnTo>
                                  <a:pt x="6681" y="-8554"/>
                                </a:lnTo>
                                <a:lnTo>
                                  <a:pt x="6681" y="-8588"/>
                                </a:lnTo>
                                <a:lnTo>
                                  <a:pt x="6681" y="-8622"/>
                                </a:lnTo>
                                <a:lnTo>
                                  <a:pt x="6681" y="-8654"/>
                                </a:lnTo>
                                <a:lnTo>
                                  <a:pt x="6681" y="-8691"/>
                                </a:lnTo>
                                <a:lnTo>
                                  <a:pt x="6681" y="-8730"/>
                                </a:lnTo>
                                <a:lnTo>
                                  <a:pt x="6681" y="-8769"/>
                                </a:lnTo>
                                <a:lnTo>
                                  <a:pt x="6681" y="-8812"/>
                                </a:lnTo>
                                <a:lnTo>
                                  <a:pt x="6681" y="-8860"/>
                                </a:lnTo>
                                <a:lnTo>
                                  <a:pt x="6681" y="-8921"/>
                                </a:lnTo>
                                <a:lnTo>
                                  <a:pt x="6681" y="-8939"/>
                                </a:lnTo>
                                <a:lnTo>
                                  <a:pt x="6681" y="-8946"/>
                                </a:lnTo>
                                <a:lnTo>
                                  <a:pt x="6681" y="-8941"/>
                                </a:lnTo>
                                <a:lnTo>
                                  <a:pt x="6681" y="-8926"/>
                                </a:lnTo>
                                <a:lnTo>
                                  <a:pt x="6681" y="-8877"/>
                                </a:lnTo>
                                <a:lnTo>
                                  <a:pt x="6681" y="-8822"/>
                                </a:lnTo>
                                <a:lnTo>
                                  <a:pt x="6681" y="-8780"/>
                                </a:lnTo>
                                <a:lnTo>
                                  <a:pt x="6681" y="-8739"/>
                                </a:lnTo>
                                <a:lnTo>
                                  <a:pt x="6681" y="-8700"/>
                                </a:lnTo>
                                <a:lnTo>
                                  <a:pt x="6681" y="-8665"/>
                                </a:lnTo>
                                <a:lnTo>
                                  <a:pt x="6681" y="-8628"/>
                                </a:lnTo>
                                <a:lnTo>
                                  <a:pt x="6681" y="-8595"/>
                                </a:lnTo>
                                <a:lnTo>
                                  <a:pt x="6681" y="-8561"/>
                                </a:lnTo>
                                <a:lnTo>
                                  <a:pt x="6681" y="-8528"/>
                                </a:lnTo>
                                <a:lnTo>
                                  <a:pt x="6681" y="-8496"/>
                                </a:lnTo>
                                <a:lnTo>
                                  <a:pt x="6681" y="-8465"/>
                                </a:lnTo>
                                <a:lnTo>
                                  <a:pt x="6681" y="-8439"/>
                                </a:lnTo>
                                <a:lnTo>
                                  <a:pt x="6681" y="-8411"/>
                                </a:lnTo>
                                <a:lnTo>
                                  <a:pt x="6681" y="-8384"/>
                                </a:lnTo>
                                <a:lnTo>
                                  <a:pt x="6681" y="-8359"/>
                                </a:lnTo>
                                <a:lnTo>
                                  <a:pt x="6681" y="-8336"/>
                                </a:lnTo>
                                <a:lnTo>
                                  <a:pt x="6681" y="-8317"/>
                                </a:lnTo>
                                <a:lnTo>
                                  <a:pt x="6681" y="-8298"/>
                                </a:lnTo>
                                <a:lnTo>
                                  <a:pt x="6681" y="-8282"/>
                                </a:lnTo>
                                <a:lnTo>
                                  <a:pt x="6681" y="-8266"/>
                                </a:lnTo>
                                <a:lnTo>
                                  <a:pt x="6681" y="-8247"/>
                                </a:lnTo>
                                <a:lnTo>
                                  <a:pt x="6681" y="-8229"/>
                                </a:lnTo>
                                <a:lnTo>
                                  <a:pt x="6681" y="-8213"/>
                                </a:lnTo>
                                <a:lnTo>
                                  <a:pt x="6681" y="-8197"/>
                                </a:lnTo>
                                <a:lnTo>
                                  <a:pt x="6681" y="-8183"/>
                                </a:lnTo>
                                <a:lnTo>
                                  <a:pt x="6681" y="-8170"/>
                                </a:lnTo>
                                <a:lnTo>
                                  <a:pt x="6681" y="-8156"/>
                                </a:lnTo>
                                <a:lnTo>
                                  <a:pt x="6682" y="-8142"/>
                                </a:lnTo>
                                <a:lnTo>
                                  <a:pt x="6682" y="-8126"/>
                                </a:lnTo>
                                <a:lnTo>
                                  <a:pt x="6682" y="-8110"/>
                                </a:lnTo>
                                <a:lnTo>
                                  <a:pt x="6683" y="-8099"/>
                                </a:lnTo>
                                <a:lnTo>
                                  <a:pt x="6683" y="-8083"/>
                                </a:lnTo>
                                <a:lnTo>
                                  <a:pt x="6684" y="-8075"/>
                                </a:lnTo>
                                <a:lnTo>
                                  <a:pt x="6685" y="-8071"/>
                                </a:lnTo>
                                <a:lnTo>
                                  <a:pt x="6686" y="-8074"/>
                                </a:lnTo>
                                <a:lnTo>
                                  <a:pt x="6687" y="-8085"/>
                                </a:lnTo>
                                <a:lnTo>
                                  <a:pt x="6687" y="-8097"/>
                                </a:lnTo>
                                <a:lnTo>
                                  <a:pt x="6688" y="-8111"/>
                                </a:lnTo>
                                <a:lnTo>
                                  <a:pt x="6688" y="-8130"/>
                                </a:lnTo>
                                <a:lnTo>
                                  <a:pt x="6688" y="-8149"/>
                                </a:lnTo>
                                <a:lnTo>
                                  <a:pt x="6689" y="-8170"/>
                                </a:lnTo>
                                <a:lnTo>
                                  <a:pt x="6689" y="-8190"/>
                                </a:lnTo>
                                <a:lnTo>
                                  <a:pt x="6689" y="-8210"/>
                                </a:lnTo>
                                <a:lnTo>
                                  <a:pt x="6689" y="-8229"/>
                                </a:lnTo>
                                <a:lnTo>
                                  <a:pt x="6689" y="-8253"/>
                                </a:lnTo>
                                <a:lnTo>
                                  <a:pt x="6689" y="-8275"/>
                                </a:lnTo>
                                <a:lnTo>
                                  <a:pt x="6690" y="-8296"/>
                                </a:lnTo>
                                <a:lnTo>
                                  <a:pt x="6690" y="-8320"/>
                                </a:lnTo>
                                <a:lnTo>
                                  <a:pt x="6690" y="-8343"/>
                                </a:lnTo>
                                <a:lnTo>
                                  <a:pt x="6690" y="-8366"/>
                                </a:lnTo>
                                <a:lnTo>
                                  <a:pt x="6690" y="-8389"/>
                                </a:lnTo>
                                <a:lnTo>
                                  <a:pt x="6690" y="-8412"/>
                                </a:lnTo>
                                <a:lnTo>
                                  <a:pt x="6690" y="-8434"/>
                                </a:lnTo>
                                <a:lnTo>
                                  <a:pt x="6690" y="-8458"/>
                                </a:lnTo>
                                <a:lnTo>
                                  <a:pt x="6690" y="-8479"/>
                                </a:lnTo>
                                <a:lnTo>
                                  <a:pt x="6690" y="-8504"/>
                                </a:lnTo>
                                <a:lnTo>
                                  <a:pt x="6690" y="-8528"/>
                                </a:lnTo>
                                <a:lnTo>
                                  <a:pt x="6690" y="-8550"/>
                                </a:lnTo>
                                <a:lnTo>
                                  <a:pt x="6690" y="-8575"/>
                                </a:lnTo>
                                <a:lnTo>
                                  <a:pt x="6690" y="-8599"/>
                                </a:lnTo>
                                <a:lnTo>
                                  <a:pt x="6690" y="-8625"/>
                                </a:lnTo>
                                <a:lnTo>
                                  <a:pt x="6690" y="-8652"/>
                                </a:lnTo>
                                <a:lnTo>
                                  <a:pt x="6690" y="-8679"/>
                                </a:lnTo>
                                <a:lnTo>
                                  <a:pt x="6690" y="-8707"/>
                                </a:lnTo>
                                <a:lnTo>
                                  <a:pt x="6690" y="-8738"/>
                                </a:lnTo>
                                <a:lnTo>
                                  <a:pt x="6690" y="-8768"/>
                                </a:lnTo>
                                <a:lnTo>
                                  <a:pt x="6690" y="-8798"/>
                                </a:lnTo>
                                <a:lnTo>
                                  <a:pt x="6690" y="-8832"/>
                                </a:lnTo>
                                <a:lnTo>
                                  <a:pt x="6690" y="-8871"/>
                                </a:lnTo>
                                <a:lnTo>
                                  <a:pt x="6690" y="-8915"/>
                                </a:lnTo>
                                <a:lnTo>
                                  <a:pt x="6690" y="-8980"/>
                                </a:lnTo>
                                <a:lnTo>
                                  <a:pt x="6690" y="-8998"/>
                                </a:lnTo>
                                <a:lnTo>
                                  <a:pt x="6690" y="-9004"/>
                                </a:lnTo>
                                <a:lnTo>
                                  <a:pt x="6690" y="-8999"/>
                                </a:lnTo>
                                <a:lnTo>
                                  <a:pt x="6690" y="-8984"/>
                                </a:lnTo>
                                <a:lnTo>
                                  <a:pt x="6690" y="-8894"/>
                                </a:lnTo>
                                <a:lnTo>
                                  <a:pt x="6690" y="-8856"/>
                                </a:lnTo>
                                <a:lnTo>
                                  <a:pt x="6690" y="-8821"/>
                                </a:lnTo>
                                <a:lnTo>
                                  <a:pt x="6690" y="-8787"/>
                                </a:lnTo>
                                <a:lnTo>
                                  <a:pt x="6690" y="-8757"/>
                                </a:lnTo>
                                <a:lnTo>
                                  <a:pt x="6690" y="-8725"/>
                                </a:lnTo>
                                <a:lnTo>
                                  <a:pt x="6690" y="-8696"/>
                                </a:lnTo>
                                <a:lnTo>
                                  <a:pt x="6690" y="-8670"/>
                                </a:lnTo>
                                <a:lnTo>
                                  <a:pt x="6690" y="-8644"/>
                                </a:lnTo>
                                <a:lnTo>
                                  <a:pt x="6690" y="-8619"/>
                                </a:lnTo>
                                <a:lnTo>
                                  <a:pt x="6690" y="-8596"/>
                                </a:lnTo>
                                <a:lnTo>
                                  <a:pt x="6690" y="-8576"/>
                                </a:lnTo>
                                <a:lnTo>
                                  <a:pt x="6690" y="-8554"/>
                                </a:lnTo>
                                <a:lnTo>
                                  <a:pt x="6690" y="-8532"/>
                                </a:lnTo>
                                <a:lnTo>
                                  <a:pt x="6690" y="-8510"/>
                                </a:lnTo>
                                <a:lnTo>
                                  <a:pt x="6690" y="-8492"/>
                                </a:lnTo>
                                <a:lnTo>
                                  <a:pt x="6690" y="-8471"/>
                                </a:lnTo>
                                <a:lnTo>
                                  <a:pt x="6690" y="-8454"/>
                                </a:lnTo>
                                <a:lnTo>
                                  <a:pt x="6690" y="-8442"/>
                                </a:lnTo>
                                <a:lnTo>
                                  <a:pt x="6691" y="-8434"/>
                                </a:lnTo>
                                <a:lnTo>
                                  <a:pt x="6691" y="-8433"/>
                                </a:lnTo>
                                <a:lnTo>
                                  <a:pt x="6691" y="-8436"/>
                                </a:lnTo>
                                <a:lnTo>
                                  <a:pt x="6691" y="-8446"/>
                                </a:lnTo>
                                <a:lnTo>
                                  <a:pt x="6691" y="-8461"/>
                                </a:lnTo>
                                <a:lnTo>
                                  <a:pt x="6691" y="-8482"/>
                                </a:lnTo>
                                <a:lnTo>
                                  <a:pt x="6691" y="-8504"/>
                                </a:lnTo>
                                <a:lnTo>
                                  <a:pt x="6691" y="-8526"/>
                                </a:lnTo>
                                <a:lnTo>
                                  <a:pt x="6691" y="-8551"/>
                                </a:lnTo>
                                <a:lnTo>
                                  <a:pt x="6691" y="-8577"/>
                                </a:lnTo>
                                <a:lnTo>
                                  <a:pt x="6691" y="-8601"/>
                                </a:lnTo>
                                <a:lnTo>
                                  <a:pt x="6691" y="-8627"/>
                                </a:lnTo>
                                <a:lnTo>
                                  <a:pt x="6691" y="-8654"/>
                                </a:lnTo>
                                <a:lnTo>
                                  <a:pt x="6691" y="-8680"/>
                                </a:lnTo>
                                <a:lnTo>
                                  <a:pt x="6691" y="-8706"/>
                                </a:lnTo>
                                <a:lnTo>
                                  <a:pt x="6691" y="-8732"/>
                                </a:lnTo>
                                <a:lnTo>
                                  <a:pt x="6691" y="-8758"/>
                                </a:lnTo>
                                <a:lnTo>
                                  <a:pt x="6691" y="-8786"/>
                                </a:lnTo>
                                <a:lnTo>
                                  <a:pt x="6691" y="-8813"/>
                                </a:lnTo>
                                <a:lnTo>
                                  <a:pt x="6691" y="-8843"/>
                                </a:lnTo>
                                <a:lnTo>
                                  <a:pt x="6691" y="-8873"/>
                                </a:lnTo>
                                <a:lnTo>
                                  <a:pt x="6691" y="-8907"/>
                                </a:lnTo>
                                <a:lnTo>
                                  <a:pt x="6691" y="-8948"/>
                                </a:lnTo>
                                <a:lnTo>
                                  <a:pt x="6691" y="-8997"/>
                                </a:lnTo>
                                <a:lnTo>
                                  <a:pt x="6691" y="-9009"/>
                                </a:lnTo>
                                <a:lnTo>
                                  <a:pt x="6691" y="-9012"/>
                                </a:lnTo>
                                <a:lnTo>
                                  <a:pt x="6691" y="-9007"/>
                                </a:lnTo>
                                <a:lnTo>
                                  <a:pt x="6691" y="-8992"/>
                                </a:lnTo>
                                <a:lnTo>
                                  <a:pt x="6691" y="-8920"/>
                                </a:lnTo>
                                <a:lnTo>
                                  <a:pt x="6691" y="-8885"/>
                                </a:lnTo>
                                <a:lnTo>
                                  <a:pt x="6691" y="-8852"/>
                                </a:lnTo>
                                <a:lnTo>
                                  <a:pt x="6692" y="-8823"/>
                                </a:lnTo>
                                <a:lnTo>
                                  <a:pt x="6692" y="-8796"/>
                                </a:lnTo>
                                <a:lnTo>
                                  <a:pt x="6692" y="-8767"/>
                                </a:lnTo>
                                <a:lnTo>
                                  <a:pt x="6692" y="-8740"/>
                                </a:lnTo>
                                <a:lnTo>
                                  <a:pt x="6692" y="-8714"/>
                                </a:lnTo>
                                <a:lnTo>
                                  <a:pt x="6692" y="-8685"/>
                                </a:lnTo>
                                <a:lnTo>
                                  <a:pt x="6692" y="-8658"/>
                                </a:lnTo>
                                <a:lnTo>
                                  <a:pt x="6692" y="-8630"/>
                                </a:lnTo>
                                <a:lnTo>
                                  <a:pt x="6692" y="-8604"/>
                                </a:lnTo>
                                <a:lnTo>
                                  <a:pt x="6692" y="-8579"/>
                                </a:lnTo>
                                <a:lnTo>
                                  <a:pt x="6692" y="-8552"/>
                                </a:lnTo>
                                <a:lnTo>
                                  <a:pt x="6692" y="-8525"/>
                                </a:lnTo>
                                <a:lnTo>
                                  <a:pt x="6692" y="-8497"/>
                                </a:lnTo>
                                <a:lnTo>
                                  <a:pt x="6692" y="-8473"/>
                                </a:lnTo>
                                <a:lnTo>
                                  <a:pt x="6692" y="-8448"/>
                                </a:lnTo>
                                <a:lnTo>
                                  <a:pt x="6692" y="-8423"/>
                                </a:lnTo>
                                <a:lnTo>
                                  <a:pt x="6692" y="-8398"/>
                                </a:lnTo>
                                <a:lnTo>
                                  <a:pt x="6692" y="-8371"/>
                                </a:lnTo>
                                <a:lnTo>
                                  <a:pt x="6692" y="-8345"/>
                                </a:lnTo>
                                <a:lnTo>
                                  <a:pt x="6692" y="-8319"/>
                                </a:lnTo>
                                <a:lnTo>
                                  <a:pt x="6693" y="-8293"/>
                                </a:lnTo>
                                <a:lnTo>
                                  <a:pt x="6693" y="-8271"/>
                                </a:lnTo>
                                <a:lnTo>
                                  <a:pt x="6693" y="-8246"/>
                                </a:lnTo>
                                <a:lnTo>
                                  <a:pt x="6693" y="-8221"/>
                                </a:lnTo>
                                <a:lnTo>
                                  <a:pt x="6693" y="-8196"/>
                                </a:lnTo>
                                <a:lnTo>
                                  <a:pt x="6694" y="-8172"/>
                                </a:lnTo>
                                <a:lnTo>
                                  <a:pt x="6694" y="-8153"/>
                                </a:lnTo>
                                <a:lnTo>
                                  <a:pt x="6694" y="-8131"/>
                                </a:lnTo>
                                <a:lnTo>
                                  <a:pt x="6695" y="-8114"/>
                                </a:lnTo>
                                <a:lnTo>
                                  <a:pt x="6695" y="-8099"/>
                                </a:lnTo>
                                <a:lnTo>
                                  <a:pt x="6696" y="-8086"/>
                                </a:lnTo>
                                <a:lnTo>
                                  <a:pt x="6697" y="-8078"/>
                                </a:lnTo>
                                <a:lnTo>
                                  <a:pt x="6698" y="-8076"/>
                                </a:lnTo>
                                <a:lnTo>
                                  <a:pt x="6699" y="-8081"/>
                                </a:lnTo>
                                <a:lnTo>
                                  <a:pt x="6699" y="-8088"/>
                                </a:lnTo>
                                <a:lnTo>
                                  <a:pt x="6700" y="-8098"/>
                                </a:lnTo>
                                <a:lnTo>
                                  <a:pt x="6700" y="-8108"/>
                                </a:lnTo>
                                <a:lnTo>
                                  <a:pt x="6700" y="-8121"/>
                                </a:lnTo>
                                <a:lnTo>
                                  <a:pt x="6700" y="-8134"/>
                                </a:lnTo>
                                <a:lnTo>
                                  <a:pt x="6701" y="-8147"/>
                                </a:lnTo>
                                <a:lnTo>
                                  <a:pt x="6701" y="-8163"/>
                                </a:lnTo>
                                <a:lnTo>
                                  <a:pt x="6701" y="-8181"/>
                                </a:lnTo>
                                <a:lnTo>
                                  <a:pt x="6701" y="-8200"/>
                                </a:lnTo>
                                <a:lnTo>
                                  <a:pt x="6701" y="-8222"/>
                                </a:lnTo>
                                <a:lnTo>
                                  <a:pt x="6701" y="-8245"/>
                                </a:lnTo>
                                <a:lnTo>
                                  <a:pt x="6701" y="-8265"/>
                                </a:lnTo>
                                <a:lnTo>
                                  <a:pt x="6701" y="-8288"/>
                                </a:lnTo>
                                <a:lnTo>
                                  <a:pt x="6701" y="-8312"/>
                                </a:lnTo>
                                <a:lnTo>
                                  <a:pt x="6701" y="-8337"/>
                                </a:lnTo>
                                <a:lnTo>
                                  <a:pt x="6701" y="-8356"/>
                                </a:lnTo>
                                <a:lnTo>
                                  <a:pt x="6701" y="-8377"/>
                                </a:lnTo>
                                <a:lnTo>
                                  <a:pt x="6701" y="-8400"/>
                                </a:lnTo>
                                <a:lnTo>
                                  <a:pt x="6701" y="-8423"/>
                                </a:lnTo>
                                <a:lnTo>
                                  <a:pt x="6701" y="-8449"/>
                                </a:lnTo>
                                <a:lnTo>
                                  <a:pt x="6701" y="-8476"/>
                                </a:lnTo>
                                <a:lnTo>
                                  <a:pt x="6701" y="-8503"/>
                                </a:lnTo>
                                <a:lnTo>
                                  <a:pt x="6701" y="-8532"/>
                                </a:lnTo>
                                <a:lnTo>
                                  <a:pt x="6701" y="-8562"/>
                                </a:lnTo>
                                <a:lnTo>
                                  <a:pt x="6701" y="-8593"/>
                                </a:lnTo>
                                <a:lnTo>
                                  <a:pt x="6701" y="-8628"/>
                                </a:lnTo>
                                <a:lnTo>
                                  <a:pt x="6701" y="-8662"/>
                                </a:lnTo>
                                <a:lnTo>
                                  <a:pt x="6701" y="-8696"/>
                                </a:lnTo>
                                <a:lnTo>
                                  <a:pt x="6701" y="-8735"/>
                                </a:lnTo>
                                <a:lnTo>
                                  <a:pt x="6701" y="-8777"/>
                                </a:lnTo>
                                <a:lnTo>
                                  <a:pt x="6701" y="-8864"/>
                                </a:lnTo>
                                <a:lnTo>
                                  <a:pt x="6701" y="-8880"/>
                                </a:lnTo>
                                <a:lnTo>
                                  <a:pt x="6701" y="-8885"/>
                                </a:lnTo>
                                <a:lnTo>
                                  <a:pt x="6701" y="-8880"/>
                                </a:lnTo>
                                <a:lnTo>
                                  <a:pt x="6701" y="-8866"/>
                                </a:lnTo>
                                <a:lnTo>
                                  <a:pt x="6701" y="-8822"/>
                                </a:lnTo>
                                <a:lnTo>
                                  <a:pt x="6701" y="-8768"/>
                                </a:lnTo>
                                <a:lnTo>
                                  <a:pt x="6701" y="-8727"/>
                                </a:lnTo>
                                <a:lnTo>
                                  <a:pt x="6701" y="-8691"/>
                                </a:lnTo>
                                <a:lnTo>
                                  <a:pt x="6701" y="-8655"/>
                                </a:lnTo>
                                <a:lnTo>
                                  <a:pt x="6701" y="-8620"/>
                                </a:lnTo>
                                <a:lnTo>
                                  <a:pt x="6701" y="-8588"/>
                                </a:lnTo>
                                <a:lnTo>
                                  <a:pt x="6701" y="-8556"/>
                                </a:lnTo>
                                <a:lnTo>
                                  <a:pt x="6701" y="-8526"/>
                                </a:lnTo>
                                <a:lnTo>
                                  <a:pt x="6701" y="-8499"/>
                                </a:lnTo>
                                <a:lnTo>
                                  <a:pt x="6701" y="-8471"/>
                                </a:lnTo>
                                <a:lnTo>
                                  <a:pt x="6701" y="-8445"/>
                                </a:lnTo>
                                <a:lnTo>
                                  <a:pt x="6701" y="-8420"/>
                                </a:lnTo>
                                <a:lnTo>
                                  <a:pt x="6701" y="-8395"/>
                                </a:lnTo>
                                <a:lnTo>
                                  <a:pt x="6701" y="-8371"/>
                                </a:lnTo>
                                <a:lnTo>
                                  <a:pt x="6701" y="-8348"/>
                                </a:lnTo>
                                <a:lnTo>
                                  <a:pt x="6701" y="-8325"/>
                                </a:lnTo>
                                <a:lnTo>
                                  <a:pt x="6701" y="-8302"/>
                                </a:lnTo>
                                <a:lnTo>
                                  <a:pt x="6701" y="-8280"/>
                                </a:lnTo>
                                <a:lnTo>
                                  <a:pt x="6701" y="-8259"/>
                                </a:lnTo>
                                <a:lnTo>
                                  <a:pt x="6701" y="-8238"/>
                                </a:lnTo>
                                <a:lnTo>
                                  <a:pt x="6701" y="-8217"/>
                                </a:lnTo>
                                <a:lnTo>
                                  <a:pt x="6701" y="-8202"/>
                                </a:lnTo>
                                <a:lnTo>
                                  <a:pt x="6702" y="-8188"/>
                                </a:lnTo>
                                <a:lnTo>
                                  <a:pt x="6702" y="-8177"/>
                                </a:lnTo>
                                <a:lnTo>
                                  <a:pt x="6702" y="-8170"/>
                                </a:lnTo>
                                <a:lnTo>
                                  <a:pt x="6702" y="-8173"/>
                                </a:lnTo>
                                <a:lnTo>
                                  <a:pt x="6702" y="-8184"/>
                                </a:lnTo>
                                <a:lnTo>
                                  <a:pt x="6702" y="-8197"/>
                                </a:lnTo>
                                <a:lnTo>
                                  <a:pt x="6702" y="-8215"/>
                                </a:lnTo>
                                <a:lnTo>
                                  <a:pt x="6702" y="-8236"/>
                                </a:lnTo>
                                <a:lnTo>
                                  <a:pt x="6702" y="-8257"/>
                                </a:lnTo>
                                <a:lnTo>
                                  <a:pt x="6702" y="-8279"/>
                                </a:lnTo>
                                <a:lnTo>
                                  <a:pt x="6703" y="-8302"/>
                                </a:lnTo>
                                <a:lnTo>
                                  <a:pt x="6703" y="-8324"/>
                                </a:lnTo>
                                <a:lnTo>
                                  <a:pt x="6703" y="-8348"/>
                                </a:lnTo>
                                <a:lnTo>
                                  <a:pt x="6703" y="-8373"/>
                                </a:lnTo>
                                <a:lnTo>
                                  <a:pt x="6703" y="-8398"/>
                                </a:lnTo>
                                <a:lnTo>
                                  <a:pt x="6703" y="-8424"/>
                                </a:lnTo>
                                <a:lnTo>
                                  <a:pt x="6703" y="-8448"/>
                                </a:lnTo>
                                <a:lnTo>
                                  <a:pt x="6703" y="-8472"/>
                                </a:lnTo>
                                <a:lnTo>
                                  <a:pt x="6703" y="-8495"/>
                                </a:lnTo>
                                <a:lnTo>
                                  <a:pt x="6703" y="-8517"/>
                                </a:lnTo>
                                <a:lnTo>
                                  <a:pt x="6703" y="-8540"/>
                                </a:lnTo>
                                <a:lnTo>
                                  <a:pt x="6703" y="-8564"/>
                                </a:lnTo>
                                <a:lnTo>
                                  <a:pt x="6703" y="-8590"/>
                                </a:lnTo>
                                <a:lnTo>
                                  <a:pt x="6703" y="-8617"/>
                                </a:lnTo>
                                <a:lnTo>
                                  <a:pt x="6703" y="-8645"/>
                                </a:lnTo>
                                <a:lnTo>
                                  <a:pt x="6703" y="-8672"/>
                                </a:lnTo>
                                <a:lnTo>
                                  <a:pt x="6703" y="-8701"/>
                                </a:lnTo>
                                <a:lnTo>
                                  <a:pt x="6703" y="-8731"/>
                                </a:lnTo>
                                <a:lnTo>
                                  <a:pt x="6703" y="-8762"/>
                                </a:lnTo>
                                <a:lnTo>
                                  <a:pt x="6703" y="-8796"/>
                                </a:lnTo>
                                <a:lnTo>
                                  <a:pt x="6703" y="-8830"/>
                                </a:lnTo>
                                <a:lnTo>
                                  <a:pt x="6703" y="-8868"/>
                                </a:lnTo>
                                <a:lnTo>
                                  <a:pt x="6703" y="-8908"/>
                                </a:lnTo>
                                <a:lnTo>
                                  <a:pt x="6703" y="-8949"/>
                                </a:lnTo>
                                <a:lnTo>
                                  <a:pt x="6703" y="-9028"/>
                                </a:lnTo>
                                <a:lnTo>
                                  <a:pt x="6703" y="-9045"/>
                                </a:lnTo>
                                <a:lnTo>
                                  <a:pt x="6703" y="-9051"/>
                                </a:lnTo>
                                <a:lnTo>
                                  <a:pt x="6703" y="-9047"/>
                                </a:lnTo>
                                <a:lnTo>
                                  <a:pt x="6703" y="-9034"/>
                                </a:lnTo>
                                <a:lnTo>
                                  <a:pt x="6703" y="-8997"/>
                                </a:lnTo>
                                <a:lnTo>
                                  <a:pt x="6703" y="-8939"/>
                                </a:lnTo>
                                <a:lnTo>
                                  <a:pt x="6703" y="-8899"/>
                                </a:lnTo>
                                <a:lnTo>
                                  <a:pt x="6703" y="-8862"/>
                                </a:lnTo>
                                <a:lnTo>
                                  <a:pt x="6703" y="-8828"/>
                                </a:lnTo>
                                <a:lnTo>
                                  <a:pt x="6703" y="-8793"/>
                                </a:lnTo>
                                <a:lnTo>
                                  <a:pt x="6703" y="-8760"/>
                                </a:lnTo>
                                <a:lnTo>
                                  <a:pt x="6703" y="-8727"/>
                                </a:lnTo>
                                <a:lnTo>
                                  <a:pt x="6703" y="-8695"/>
                                </a:lnTo>
                                <a:lnTo>
                                  <a:pt x="6703" y="-8665"/>
                                </a:lnTo>
                                <a:lnTo>
                                  <a:pt x="6703" y="-8638"/>
                                </a:lnTo>
                                <a:lnTo>
                                  <a:pt x="6703" y="-8612"/>
                                </a:lnTo>
                                <a:lnTo>
                                  <a:pt x="6703" y="-8586"/>
                                </a:lnTo>
                                <a:lnTo>
                                  <a:pt x="6703" y="-8561"/>
                                </a:lnTo>
                                <a:lnTo>
                                  <a:pt x="6703" y="-8539"/>
                                </a:lnTo>
                                <a:lnTo>
                                  <a:pt x="6703" y="-8514"/>
                                </a:lnTo>
                                <a:lnTo>
                                  <a:pt x="6703" y="-8489"/>
                                </a:lnTo>
                                <a:lnTo>
                                  <a:pt x="6703" y="-8465"/>
                                </a:lnTo>
                                <a:lnTo>
                                  <a:pt x="6703" y="-8439"/>
                                </a:lnTo>
                                <a:lnTo>
                                  <a:pt x="6703" y="-8415"/>
                                </a:lnTo>
                                <a:lnTo>
                                  <a:pt x="6703" y="-8393"/>
                                </a:lnTo>
                                <a:lnTo>
                                  <a:pt x="6703" y="-8369"/>
                                </a:lnTo>
                                <a:lnTo>
                                  <a:pt x="6703" y="-8346"/>
                                </a:lnTo>
                                <a:lnTo>
                                  <a:pt x="6703" y="-8321"/>
                                </a:lnTo>
                                <a:lnTo>
                                  <a:pt x="6703" y="-8296"/>
                                </a:lnTo>
                                <a:lnTo>
                                  <a:pt x="6703" y="-8275"/>
                                </a:lnTo>
                                <a:lnTo>
                                  <a:pt x="6703" y="-8253"/>
                                </a:lnTo>
                                <a:lnTo>
                                  <a:pt x="6704" y="-8236"/>
                                </a:lnTo>
                                <a:lnTo>
                                  <a:pt x="6704" y="-8216"/>
                                </a:lnTo>
                                <a:lnTo>
                                  <a:pt x="6704" y="-8201"/>
                                </a:lnTo>
                                <a:lnTo>
                                  <a:pt x="6704" y="-8188"/>
                                </a:lnTo>
                                <a:lnTo>
                                  <a:pt x="6704" y="-8177"/>
                                </a:lnTo>
                                <a:lnTo>
                                  <a:pt x="6704" y="-8171"/>
                                </a:lnTo>
                                <a:lnTo>
                                  <a:pt x="6704" y="-8170"/>
                                </a:lnTo>
                                <a:lnTo>
                                  <a:pt x="6705" y="-8174"/>
                                </a:lnTo>
                                <a:lnTo>
                                  <a:pt x="6705" y="-8187"/>
                                </a:lnTo>
                                <a:lnTo>
                                  <a:pt x="6706" y="-8206"/>
                                </a:lnTo>
                                <a:lnTo>
                                  <a:pt x="6706" y="-8227"/>
                                </a:lnTo>
                                <a:lnTo>
                                  <a:pt x="6707" y="-8247"/>
                                </a:lnTo>
                                <a:lnTo>
                                  <a:pt x="6707" y="-8268"/>
                                </a:lnTo>
                                <a:lnTo>
                                  <a:pt x="6707" y="-8291"/>
                                </a:lnTo>
                                <a:lnTo>
                                  <a:pt x="6708" y="-8315"/>
                                </a:lnTo>
                                <a:lnTo>
                                  <a:pt x="6708" y="-8340"/>
                                </a:lnTo>
                                <a:lnTo>
                                  <a:pt x="6708" y="-8364"/>
                                </a:lnTo>
                                <a:lnTo>
                                  <a:pt x="6708" y="-8389"/>
                                </a:lnTo>
                                <a:lnTo>
                                  <a:pt x="6708" y="-8416"/>
                                </a:lnTo>
                                <a:lnTo>
                                  <a:pt x="6708" y="-8442"/>
                                </a:lnTo>
                                <a:lnTo>
                                  <a:pt x="6708" y="-8466"/>
                                </a:lnTo>
                                <a:lnTo>
                                  <a:pt x="6709" y="-8493"/>
                                </a:lnTo>
                                <a:lnTo>
                                  <a:pt x="6709" y="-8519"/>
                                </a:lnTo>
                                <a:lnTo>
                                  <a:pt x="6709" y="-8543"/>
                                </a:lnTo>
                                <a:lnTo>
                                  <a:pt x="6709" y="-8569"/>
                                </a:lnTo>
                                <a:lnTo>
                                  <a:pt x="6709" y="-8596"/>
                                </a:lnTo>
                                <a:lnTo>
                                  <a:pt x="6709" y="-8623"/>
                                </a:lnTo>
                                <a:lnTo>
                                  <a:pt x="6709" y="-8651"/>
                                </a:lnTo>
                                <a:lnTo>
                                  <a:pt x="6709" y="-8678"/>
                                </a:lnTo>
                                <a:lnTo>
                                  <a:pt x="6709" y="-8706"/>
                                </a:lnTo>
                                <a:lnTo>
                                  <a:pt x="6709" y="-8738"/>
                                </a:lnTo>
                                <a:lnTo>
                                  <a:pt x="6709" y="-8774"/>
                                </a:lnTo>
                                <a:lnTo>
                                  <a:pt x="6709" y="-8819"/>
                                </a:lnTo>
                                <a:lnTo>
                                  <a:pt x="6709" y="-8829"/>
                                </a:lnTo>
                                <a:lnTo>
                                  <a:pt x="6709" y="-8830"/>
                                </a:lnTo>
                                <a:lnTo>
                                  <a:pt x="6709" y="-8826"/>
                                </a:lnTo>
                                <a:lnTo>
                                  <a:pt x="6709" y="-8808"/>
                                </a:lnTo>
                                <a:lnTo>
                                  <a:pt x="6709" y="-8755"/>
                                </a:lnTo>
                                <a:lnTo>
                                  <a:pt x="6709" y="-8722"/>
                                </a:lnTo>
                                <a:lnTo>
                                  <a:pt x="6710" y="-8696"/>
                                </a:lnTo>
                                <a:lnTo>
                                  <a:pt x="6710" y="-8671"/>
                                </a:lnTo>
                                <a:lnTo>
                                  <a:pt x="6710" y="-8652"/>
                                </a:lnTo>
                                <a:lnTo>
                                  <a:pt x="6710" y="-8636"/>
                                </a:lnTo>
                                <a:lnTo>
                                  <a:pt x="6710" y="-8631"/>
                                </a:lnTo>
                                <a:lnTo>
                                  <a:pt x="6710" y="-8630"/>
                                </a:lnTo>
                                <a:lnTo>
                                  <a:pt x="6710" y="-8634"/>
                                </a:lnTo>
                                <a:lnTo>
                                  <a:pt x="6710" y="-8645"/>
                                </a:lnTo>
                                <a:lnTo>
                                  <a:pt x="6710" y="-8659"/>
                                </a:lnTo>
                                <a:lnTo>
                                  <a:pt x="6710" y="-8678"/>
                                </a:lnTo>
                                <a:lnTo>
                                  <a:pt x="6710" y="-8695"/>
                                </a:lnTo>
                                <a:lnTo>
                                  <a:pt x="6710" y="-8715"/>
                                </a:lnTo>
                                <a:lnTo>
                                  <a:pt x="6710" y="-8736"/>
                                </a:lnTo>
                                <a:lnTo>
                                  <a:pt x="6710" y="-8758"/>
                                </a:lnTo>
                                <a:lnTo>
                                  <a:pt x="6710" y="-8784"/>
                                </a:lnTo>
                                <a:lnTo>
                                  <a:pt x="6710" y="-8812"/>
                                </a:lnTo>
                                <a:lnTo>
                                  <a:pt x="6710" y="-8840"/>
                                </a:lnTo>
                                <a:lnTo>
                                  <a:pt x="6710" y="-8873"/>
                                </a:lnTo>
                                <a:lnTo>
                                  <a:pt x="6710" y="-8906"/>
                                </a:lnTo>
                                <a:lnTo>
                                  <a:pt x="6710" y="-8941"/>
                                </a:lnTo>
                                <a:lnTo>
                                  <a:pt x="6710" y="-8982"/>
                                </a:lnTo>
                                <a:lnTo>
                                  <a:pt x="6710" y="-9034"/>
                                </a:lnTo>
                                <a:lnTo>
                                  <a:pt x="6710" y="-9079"/>
                                </a:lnTo>
                                <a:lnTo>
                                  <a:pt x="6710" y="-9092"/>
                                </a:lnTo>
                                <a:lnTo>
                                  <a:pt x="6710" y="-9096"/>
                                </a:lnTo>
                                <a:lnTo>
                                  <a:pt x="6710" y="-9091"/>
                                </a:lnTo>
                                <a:lnTo>
                                  <a:pt x="6710" y="-9074"/>
                                </a:lnTo>
                                <a:lnTo>
                                  <a:pt x="6710" y="-8986"/>
                                </a:lnTo>
                                <a:lnTo>
                                  <a:pt x="6710" y="-8948"/>
                                </a:lnTo>
                                <a:lnTo>
                                  <a:pt x="6710" y="-8913"/>
                                </a:lnTo>
                                <a:lnTo>
                                  <a:pt x="6710" y="-8878"/>
                                </a:lnTo>
                                <a:lnTo>
                                  <a:pt x="6710" y="-8849"/>
                                </a:lnTo>
                                <a:lnTo>
                                  <a:pt x="6710" y="-8821"/>
                                </a:lnTo>
                                <a:lnTo>
                                  <a:pt x="6710" y="-8790"/>
                                </a:lnTo>
                                <a:lnTo>
                                  <a:pt x="6710" y="-8764"/>
                                </a:lnTo>
                                <a:lnTo>
                                  <a:pt x="6710" y="-8740"/>
                                </a:lnTo>
                                <a:lnTo>
                                  <a:pt x="6710" y="-8714"/>
                                </a:lnTo>
                                <a:lnTo>
                                  <a:pt x="6710" y="-8692"/>
                                </a:lnTo>
                                <a:lnTo>
                                  <a:pt x="6710" y="-8667"/>
                                </a:lnTo>
                                <a:lnTo>
                                  <a:pt x="6710" y="-8643"/>
                                </a:lnTo>
                                <a:lnTo>
                                  <a:pt x="6710" y="-8621"/>
                                </a:lnTo>
                                <a:lnTo>
                                  <a:pt x="6710" y="-8599"/>
                                </a:lnTo>
                                <a:lnTo>
                                  <a:pt x="6710" y="-8578"/>
                                </a:lnTo>
                                <a:lnTo>
                                  <a:pt x="6710" y="-8558"/>
                                </a:lnTo>
                                <a:lnTo>
                                  <a:pt x="6710" y="-8535"/>
                                </a:lnTo>
                                <a:lnTo>
                                  <a:pt x="6710" y="-8514"/>
                                </a:lnTo>
                                <a:lnTo>
                                  <a:pt x="6710" y="-8493"/>
                                </a:lnTo>
                                <a:lnTo>
                                  <a:pt x="6710" y="-8477"/>
                                </a:lnTo>
                                <a:lnTo>
                                  <a:pt x="6710" y="-8462"/>
                                </a:lnTo>
                                <a:lnTo>
                                  <a:pt x="6711" y="-8448"/>
                                </a:lnTo>
                                <a:lnTo>
                                  <a:pt x="6711" y="-8440"/>
                                </a:lnTo>
                                <a:lnTo>
                                  <a:pt x="6711" y="-8439"/>
                                </a:lnTo>
                                <a:lnTo>
                                  <a:pt x="6711" y="-8443"/>
                                </a:lnTo>
                                <a:lnTo>
                                  <a:pt x="6711" y="-8455"/>
                                </a:lnTo>
                                <a:lnTo>
                                  <a:pt x="6711" y="-8468"/>
                                </a:lnTo>
                                <a:lnTo>
                                  <a:pt x="6711" y="-8487"/>
                                </a:lnTo>
                                <a:lnTo>
                                  <a:pt x="6711" y="-8508"/>
                                </a:lnTo>
                                <a:lnTo>
                                  <a:pt x="6711" y="-8526"/>
                                </a:lnTo>
                                <a:lnTo>
                                  <a:pt x="6711" y="-8548"/>
                                </a:lnTo>
                                <a:lnTo>
                                  <a:pt x="6711" y="-8570"/>
                                </a:lnTo>
                                <a:lnTo>
                                  <a:pt x="6711" y="-8593"/>
                                </a:lnTo>
                                <a:lnTo>
                                  <a:pt x="6711" y="-8620"/>
                                </a:lnTo>
                                <a:lnTo>
                                  <a:pt x="6711" y="-8646"/>
                                </a:lnTo>
                                <a:lnTo>
                                  <a:pt x="6711" y="-8673"/>
                                </a:lnTo>
                                <a:lnTo>
                                  <a:pt x="6711" y="-8698"/>
                                </a:lnTo>
                                <a:lnTo>
                                  <a:pt x="6711" y="-8723"/>
                                </a:lnTo>
                                <a:lnTo>
                                  <a:pt x="6711" y="-8748"/>
                                </a:lnTo>
                                <a:lnTo>
                                  <a:pt x="6711" y="-8775"/>
                                </a:lnTo>
                                <a:lnTo>
                                  <a:pt x="6711" y="-8800"/>
                                </a:lnTo>
                                <a:lnTo>
                                  <a:pt x="6711" y="-8826"/>
                                </a:lnTo>
                                <a:lnTo>
                                  <a:pt x="6711" y="-8852"/>
                                </a:lnTo>
                                <a:lnTo>
                                  <a:pt x="6711" y="-8880"/>
                                </a:lnTo>
                                <a:lnTo>
                                  <a:pt x="6711" y="-8913"/>
                                </a:lnTo>
                                <a:lnTo>
                                  <a:pt x="6712" y="-8946"/>
                                </a:lnTo>
                                <a:lnTo>
                                  <a:pt x="6712" y="-8983"/>
                                </a:lnTo>
                                <a:lnTo>
                                  <a:pt x="6712" y="-9052"/>
                                </a:lnTo>
                                <a:lnTo>
                                  <a:pt x="6712" y="-9066"/>
                                </a:lnTo>
                                <a:lnTo>
                                  <a:pt x="6712" y="-9069"/>
                                </a:lnTo>
                                <a:lnTo>
                                  <a:pt x="6712" y="-9067"/>
                                </a:lnTo>
                                <a:lnTo>
                                  <a:pt x="6712" y="-9055"/>
                                </a:lnTo>
                                <a:lnTo>
                                  <a:pt x="6712" y="-9020"/>
                                </a:lnTo>
                                <a:lnTo>
                                  <a:pt x="6712" y="-8967"/>
                                </a:lnTo>
                                <a:lnTo>
                                  <a:pt x="6712" y="-8930"/>
                                </a:lnTo>
                                <a:lnTo>
                                  <a:pt x="6712" y="-8897"/>
                                </a:lnTo>
                                <a:lnTo>
                                  <a:pt x="6712" y="-8867"/>
                                </a:lnTo>
                                <a:lnTo>
                                  <a:pt x="6712" y="-8837"/>
                                </a:lnTo>
                                <a:lnTo>
                                  <a:pt x="6712" y="-8808"/>
                                </a:lnTo>
                                <a:lnTo>
                                  <a:pt x="6712" y="-8783"/>
                                </a:lnTo>
                                <a:lnTo>
                                  <a:pt x="6712" y="-8756"/>
                                </a:lnTo>
                                <a:lnTo>
                                  <a:pt x="6712" y="-8732"/>
                                </a:lnTo>
                                <a:lnTo>
                                  <a:pt x="6712" y="-8708"/>
                                </a:lnTo>
                                <a:lnTo>
                                  <a:pt x="6712" y="-8683"/>
                                </a:lnTo>
                                <a:lnTo>
                                  <a:pt x="6712" y="-8658"/>
                                </a:lnTo>
                                <a:lnTo>
                                  <a:pt x="6712" y="-8634"/>
                                </a:lnTo>
                                <a:lnTo>
                                  <a:pt x="6712" y="-8609"/>
                                </a:lnTo>
                                <a:lnTo>
                                  <a:pt x="6712" y="-8585"/>
                                </a:lnTo>
                                <a:lnTo>
                                  <a:pt x="6712" y="-8560"/>
                                </a:lnTo>
                                <a:lnTo>
                                  <a:pt x="6712" y="-8535"/>
                                </a:lnTo>
                                <a:lnTo>
                                  <a:pt x="6712" y="-8511"/>
                                </a:lnTo>
                                <a:lnTo>
                                  <a:pt x="6712" y="-8487"/>
                                </a:lnTo>
                                <a:lnTo>
                                  <a:pt x="6712" y="-8467"/>
                                </a:lnTo>
                                <a:lnTo>
                                  <a:pt x="6712" y="-8446"/>
                                </a:lnTo>
                                <a:lnTo>
                                  <a:pt x="6712" y="-8428"/>
                                </a:lnTo>
                                <a:lnTo>
                                  <a:pt x="6712" y="-8413"/>
                                </a:lnTo>
                                <a:lnTo>
                                  <a:pt x="6713" y="-8404"/>
                                </a:lnTo>
                                <a:lnTo>
                                  <a:pt x="6713" y="-8397"/>
                                </a:lnTo>
                                <a:lnTo>
                                  <a:pt x="6713" y="-8396"/>
                                </a:lnTo>
                                <a:lnTo>
                                  <a:pt x="6713" y="-8401"/>
                                </a:lnTo>
                                <a:lnTo>
                                  <a:pt x="6713" y="-8414"/>
                                </a:lnTo>
                                <a:lnTo>
                                  <a:pt x="6713" y="-8433"/>
                                </a:lnTo>
                                <a:lnTo>
                                  <a:pt x="6714" y="-8454"/>
                                </a:lnTo>
                                <a:lnTo>
                                  <a:pt x="6714" y="-8477"/>
                                </a:lnTo>
                                <a:lnTo>
                                  <a:pt x="6714" y="-8499"/>
                                </a:lnTo>
                                <a:lnTo>
                                  <a:pt x="6714" y="-8525"/>
                                </a:lnTo>
                                <a:lnTo>
                                  <a:pt x="6714" y="-8549"/>
                                </a:lnTo>
                                <a:lnTo>
                                  <a:pt x="6714" y="-8576"/>
                                </a:lnTo>
                                <a:lnTo>
                                  <a:pt x="6714" y="-8603"/>
                                </a:lnTo>
                                <a:lnTo>
                                  <a:pt x="6714" y="-8630"/>
                                </a:lnTo>
                                <a:lnTo>
                                  <a:pt x="6715" y="-8656"/>
                                </a:lnTo>
                                <a:lnTo>
                                  <a:pt x="6715" y="-8685"/>
                                </a:lnTo>
                                <a:lnTo>
                                  <a:pt x="6715" y="-8712"/>
                                </a:lnTo>
                                <a:lnTo>
                                  <a:pt x="6715" y="-8741"/>
                                </a:lnTo>
                                <a:lnTo>
                                  <a:pt x="6715" y="-8772"/>
                                </a:lnTo>
                                <a:lnTo>
                                  <a:pt x="6715" y="-8808"/>
                                </a:lnTo>
                                <a:lnTo>
                                  <a:pt x="6715" y="-8852"/>
                                </a:lnTo>
                                <a:lnTo>
                                  <a:pt x="6715" y="-8861"/>
                                </a:lnTo>
                                <a:lnTo>
                                  <a:pt x="6715" y="-8862"/>
                                </a:lnTo>
                                <a:lnTo>
                                  <a:pt x="6715" y="-8859"/>
                                </a:lnTo>
                                <a:lnTo>
                                  <a:pt x="6715" y="-8842"/>
                                </a:lnTo>
                                <a:lnTo>
                                  <a:pt x="6715" y="-8797"/>
                                </a:lnTo>
                                <a:lnTo>
                                  <a:pt x="6715" y="-8779"/>
                                </a:lnTo>
                                <a:lnTo>
                                  <a:pt x="6715" y="-8768"/>
                                </a:lnTo>
                                <a:lnTo>
                                  <a:pt x="6715" y="-8762"/>
                                </a:lnTo>
                                <a:lnTo>
                                  <a:pt x="6715" y="-8764"/>
                                </a:lnTo>
                                <a:lnTo>
                                  <a:pt x="6716" y="-8773"/>
                                </a:lnTo>
                                <a:lnTo>
                                  <a:pt x="6716" y="-8786"/>
                                </a:lnTo>
                                <a:lnTo>
                                  <a:pt x="6716" y="-8800"/>
                                </a:lnTo>
                                <a:lnTo>
                                  <a:pt x="6716" y="-8820"/>
                                </a:lnTo>
                                <a:lnTo>
                                  <a:pt x="6716" y="-8841"/>
                                </a:lnTo>
                                <a:lnTo>
                                  <a:pt x="6716" y="-8865"/>
                                </a:lnTo>
                                <a:lnTo>
                                  <a:pt x="6716" y="-8890"/>
                                </a:lnTo>
                                <a:lnTo>
                                  <a:pt x="6716" y="-8917"/>
                                </a:lnTo>
                                <a:lnTo>
                                  <a:pt x="6716" y="-8949"/>
                                </a:lnTo>
                                <a:lnTo>
                                  <a:pt x="6716" y="-8988"/>
                                </a:lnTo>
                                <a:lnTo>
                                  <a:pt x="6716" y="-9057"/>
                                </a:lnTo>
                                <a:lnTo>
                                  <a:pt x="6716" y="-9071"/>
                                </a:lnTo>
                                <a:lnTo>
                                  <a:pt x="6716" y="-9076"/>
                                </a:lnTo>
                                <a:lnTo>
                                  <a:pt x="6716" y="-9071"/>
                                </a:lnTo>
                                <a:lnTo>
                                  <a:pt x="6716" y="-9054"/>
                                </a:lnTo>
                                <a:lnTo>
                                  <a:pt x="6716" y="-8974"/>
                                </a:lnTo>
                                <a:lnTo>
                                  <a:pt x="6716" y="-8937"/>
                                </a:lnTo>
                                <a:lnTo>
                                  <a:pt x="6716" y="-8905"/>
                                </a:lnTo>
                                <a:lnTo>
                                  <a:pt x="6716" y="-8876"/>
                                </a:lnTo>
                                <a:lnTo>
                                  <a:pt x="6716" y="-8847"/>
                                </a:lnTo>
                                <a:lnTo>
                                  <a:pt x="6716" y="-8818"/>
                                </a:lnTo>
                                <a:lnTo>
                                  <a:pt x="6716" y="-8793"/>
                                </a:lnTo>
                                <a:lnTo>
                                  <a:pt x="6716" y="-8769"/>
                                </a:lnTo>
                                <a:lnTo>
                                  <a:pt x="6716" y="-8749"/>
                                </a:lnTo>
                                <a:lnTo>
                                  <a:pt x="6716" y="-8725"/>
                                </a:lnTo>
                                <a:lnTo>
                                  <a:pt x="6716" y="-8702"/>
                                </a:lnTo>
                                <a:lnTo>
                                  <a:pt x="6716" y="-8681"/>
                                </a:lnTo>
                                <a:lnTo>
                                  <a:pt x="6716" y="-8659"/>
                                </a:lnTo>
                                <a:lnTo>
                                  <a:pt x="6716" y="-8639"/>
                                </a:lnTo>
                                <a:lnTo>
                                  <a:pt x="6716" y="-8618"/>
                                </a:lnTo>
                                <a:lnTo>
                                  <a:pt x="6716" y="-8610"/>
                                </a:lnTo>
                                <a:lnTo>
                                  <a:pt x="6716" y="-8606"/>
                                </a:lnTo>
                                <a:lnTo>
                                  <a:pt x="6716" y="-8609"/>
                                </a:lnTo>
                                <a:lnTo>
                                  <a:pt x="6716" y="-8618"/>
                                </a:lnTo>
                                <a:lnTo>
                                  <a:pt x="6716" y="-8630"/>
                                </a:lnTo>
                                <a:lnTo>
                                  <a:pt x="6716" y="-8648"/>
                                </a:lnTo>
                                <a:lnTo>
                                  <a:pt x="6716" y="-8671"/>
                                </a:lnTo>
                                <a:lnTo>
                                  <a:pt x="6716" y="-8695"/>
                                </a:lnTo>
                                <a:lnTo>
                                  <a:pt x="6716" y="-8724"/>
                                </a:lnTo>
                                <a:lnTo>
                                  <a:pt x="6716" y="-8757"/>
                                </a:lnTo>
                                <a:lnTo>
                                  <a:pt x="6716" y="-8793"/>
                                </a:lnTo>
                                <a:lnTo>
                                  <a:pt x="6716" y="-8838"/>
                                </a:lnTo>
                                <a:lnTo>
                                  <a:pt x="6716" y="-8901"/>
                                </a:lnTo>
                                <a:lnTo>
                                  <a:pt x="6716" y="-8918"/>
                                </a:lnTo>
                                <a:lnTo>
                                  <a:pt x="6716" y="-8924"/>
                                </a:lnTo>
                                <a:lnTo>
                                  <a:pt x="6716" y="-8920"/>
                                </a:lnTo>
                                <a:lnTo>
                                  <a:pt x="6716" y="-8908"/>
                                </a:lnTo>
                                <a:lnTo>
                                  <a:pt x="6716" y="-8872"/>
                                </a:lnTo>
                                <a:lnTo>
                                  <a:pt x="6716" y="-8812"/>
                                </a:lnTo>
                                <a:lnTo>
                                  <a:pt x="6716" y="-8772"/>
                                </a:lnTo>
                                <a:lnTo>
                                  <a:pt x="6716" y="-8736"/>
                                </a:lnTo>
                                <a:lnTo>
                                  <a:pt x="6716" y="-8702"/>
                                </a:lnTo>
                                <a:lnTo>
                                  <a:pt x="6716" y="-8672"/>
                                </a:lnTo>
                                <a:lnTo>
                                  <a:pt x="6716" y="-8643"/>
                                </a:lnTo>
                                <a:lnTo>
                                  <a:pt x="6716" y="-8618"/>
                                </a:lnTo>
                                <a:lnTo>
                                  <a:pt x="6716" y="-8596"/>
                                </a:lnTo>
                                <a:lnTo>
                                  <a:pt x="6716" y="-8575"/>
                                </a:lnTo>
                                <a:lnTo>
                                  <a:pt x="6716" y="-8560"/>
                                </a:lnTo>
                                <a:lnTo>
                                  <a:pt x="6716" y="-8546"/>
                                </a:lnTo>
                                <a:lnTo>
                                  <a:pt x="6716" y="-8537"/>
                                </a:lnTo>
                                <a:lnTo>
                                  <a:pt x="6716" y="-8526"/>
                                </a:lnTo>
                                <a:lnTo>
                                  <a:pt x="6716" y="-8512"/>
                                </a:lnTo>
                                <a:lnTo>
                                  <a:pt x="6717" y="-8495"/>
                                </a:lnTo>
                                <a:lnTo>
                                  <a:pt x="6717" y="-8480"/>
                                </a:lnTo>
                                <a:lnTo>
                                  <a:pt x="6717" y="-8466"/>
                                </a:lnTo>
                                <a:lnTo>
                                  <a:pt x="6717" y="-8460"/>
                                </a:lnTo>
                                <a:lnTo>
                                  <a:pt x="6717" y="-8456"/>
                                </a:lnTo>
                                <a:lnTo>
                                  <a:pt x="6718" y="-8466"/>
                                </a:lnTo>
                                <a:lnTo>
                                  <a:pt x="6718" y="-8472"/>
                                </a:lnTo>
                                <a:lnTo>
                                  <a:pt x="6718" y="-8480"/>
                                </a:lnTo>
                                <a:lnTo>
                                  <a:pt x="6718" y="-8486"/>
                                </a:lnTo>
                                <a:lnTo>
                                  <a:pt x="6718" y="-8496"/>
                                </a:lnTo>
                                <a:lnTo>
                                  <a:pt x="6718" y="-8510"/>
                                </a:lnTo>
                                <a:lnTo>
                                  <a:pt x="6718" y="-8526"/>
                                </a:lnTo>
                                <a:lnTo>
                                  <a:pt x="6718" y="-8549"/>
                                </a:lnTo>
                                <a:lnTo>
                                  <a:pt x="6718" y="-8573"/>
                                </a:lnTo>
                                <a:lnTo>
                                  <a:pt x="6718" y="-8597"/>
                                </a:lnTo>
                                <a:lnTo>
                                  <a:pt x="6718" y="-8624"/>
                                </a:lnTo>
                                <a:lnTo>
                                  <a:pt x="6718" y="-8652"/>
                                </a:lnTo>
                                <a:lnTo>
                                  <a:pt x="6718" y="-8681"/>
                                </a:lnTo>
                                <a:lnTo>
                                  <a:pt x="6718" y="-8716"/>
                                </a:lnTo>
                                <a:lnTo>
                                  <a:pt x="6718" y="-8754"/>
                                </a:lnTo>
                                <a:lnTo>
                                  <a:pt x="6718" y="-8794"/>
                                </a:lnTo>
                                <a:lnTo>
                                  <a:pt x="6718" y="-8844"/>
                                </a:lnTo>
                                <a:lnTo>
                                  <a:pt x="6718" y="-8902"/>
                                </a:lnTo>
                                <a:lnTo>
                                  <a:pt x="6718" y="-8919"/>
                                </a:lnTo>
                                <a:lnTo>
                                  <a:pt x="6718" y="-8924"/>
                                </a:lnTo>
                                <a:lnTo>
                                  <a:pt x="6718" y="-8920"/>
                                </a:lnTo>
                                <a:lnTo>
                                  <a:pt x="6718" y="-8905"/>
                                </a:lnTo>
                                <a:lnTo>
                                  <a:pt x="6718" y="-8864"/>
                                </a:lnTo>
                                <a:lnTo>
                                  <a:pt x="6718" y="-8808"/>
                                </a:lnTo>
                                <a:lnTo>
                                  <a:pt x="6718" y="-8766"/>
                                </a:lnTo>
                                <a:lnTo>
                                  <a:pt x="6718" y="-8727"/>
                                </a:lnTo>
                                <a:lnTo>
                                  <a:pt x="6718" y="-8695"/>
                                </a:lnTo>
                                <a:lnTo>
                                  <a:pt x="6718" y="-8663"/>
                                </a:lnTo>
                                <a:lnTo>
                                  <a:pt x="6718" y="-8632"/>
                                </a:lnTo>
                                <a:lnTo>
                                  <a:pt x="6718" y="-8602"/>
                                </a:lnTo>
                                <a:lnTo>
                                  <a:pt x="6718" y="-8576"/>
                                </a:lnTo>
                                <a:lnTo>
                                  <a:pt x="6718" y="-8554"/>
                                </a:lnTo>
                                <a:lnTo>
                                  <a:pt x="6718" y="-8534"/>
                                </a:lnTo>
                                <a:lnTo>
                                  <a:pt x="6718" y="-8520"/>
                                </a:lnTo>
                                <a:lnTo>
                                  <a:pt x="6718" y="-8507"/>
                                </a:lnTo>
                                <a:lnTo>
                                  <a:pt x="6718" y="-8500"/>
                                </a:lnTo>
                                <a:lnTo>
                                  <a:pt x="6718" y="-8496"/>
                                </a:lnTo>
                                <a:lnTo>
                                  <a:pt x="6718" y="-8495"/>
                                </a:lnTo>
                                <a:lnTo>
                                  <a:pt x="6718" y="-8497"/>
                                </a:lnTo>
                                <a:lnTo>
                                  <a:pt x="6718" y="-8509"/>
                                </a:lnTo>
                                <a:lnTo>
                                  <a:pt x="6718" y="-8531"/>
                                </a:lnTo>
                                <a:lnTo>
                                  <a:pt x="6719" y="-8557"/>
                                </a:lnTo>
                                <a:lnTo>
                                  <a:pt x="6719" y="-8583"/>
                                </a:lnTo>
                                <a:lnTo>
                                  <a:pt x="6719" y="-8610"/>
                                </a:lnTo>
                                <a:lnTo>
                                  <a:pt x="6719" y="-8638"/>
                                </a:lnTo>
                                <a:lnTo>
                                  <a:pt x="6719" y="-8669"/>
                                </a:lnTo>
                                <a:lnTo>
                                  <a:pt x="6720" y="-8729"/>
                                </a:lnTo>
                                <a:lnTo>
                                  <a:pt x="6720" y="-8738"/>
                                </a:lnTo>
                                <a:lnTo>
                                  <a:pt x="6720" y="-8739"/>
                                </a:lnTo>
                                <a:lnTo>
                                  <a:pt x="6720" y="-8735"/>
                                </a:lnTo>
                                <a:lnTo>
                                  <a:pt x="6720" y="-8717"/>
                                </a:lnTo>
                                <a:lnTo>
                                  <a:pt x="6720" y="-8666"/>
                                </a:lnTo>
                                <a:lnTo>
                                  <a:pt x="6721" y="-8635"/>
                                </a:lnTo>
                                <a:lnTo>
                                  <a:pt x="6721" y="-8606"/>
                                </a:lnTo>
                                <a:lnTo>
                                  <a:pt x="6721" y="-8576"/>
                                </a:lnTo>
                                <a:lnTo>
                                  <a:pt x="6721" y="-8548"/>
                                </a:lnTo>
                                <a:lnTo>
                                  <a:pt x="6721" y="-8522"/>
                                </a:lnTo>
                                <a:lnTo>
                                  <a:pt x="6721" y="-8497"/>
                                </a:lnTo>
                                <a:lnTo>
                                  <a:pt x="6722" y="-8469"/>
                                </a:lnTo>
                                <a:lnTo>
                                  <a:pt x="6722" y="-8446"/>
                                </a:lnTo>
                                <a:lnTo>
                                  <a:pt x="6722" y="-8426"/>
                                </a:lnTo>
                                <a:lnTo>
                                  <a:pt x="6722" y="-8410"/>
                                </a:lnTo>
                                <a:lnTo>
                                  <a:pt x="6723" y="-8402"/>
                                </a:lnTo>
                                <a:lnTo>
                                  <a:pt x="6723" y="-8405"/>
                                </a:lnTo>
                                <a:lnTo>
                                  <a:pt x="6723" y="-8414"/>
                                </a:lnTo>
                                <a:lnTo>
                                  <a:pt x="6723" y="-8426"/>
                                </a:lnTo>
                                <a:lnTo>
                                  <a:pt x="6723" y="-8442"/>
                                </a:lnTo>
                                <a:lnTo>
                                  <a:pt x="6723" y="-8462"/>
                                </a:lnTo>
                                <a:lnTo>
                                  <a:pt x="6723" y="-8483"/>
                                </a:lnTo>
                                <a:lnTo>
                                  <a:pt x="6723" y="-8503"/>
                                </a:lnTo>
                                <a:lnTo>
                                  <a:pt x="6723" y="-8528"/>
                                </a:lnTo>
                                <a:lnTo>
                                  <a:pt x="6723" y="-8551"/>
                                </a:lnTo>
                                <a:lnTo>
                                  <a:pt x="6723" y="-8575"/>
                                </a:lnTo>
                                <a:lnTo>
                                  <a:pt x="6723" y="-8599"/>
                                </a:lnTo>
                                <a:lnTo>
                                  <a:pt x="6723" y="-8624"/>
                                </a:lnTo>
                                <a:lnTo>
                                  <a:pt x="6723" y="-8648"/>
                                </a:lnTo>
                                <a:lnTo>
                                  <a:pt x="6723" y="-8674"/>
                                </a:lnTo>
                                <a:lnTo>
                                  <a:pt x="6723" y="-8701"/>
                                </a:lnTo>
                                <a:lnTo>
                                  <a:pt x="6723" y="-8728"/>
                                </a:lnTo>
                                <a:lnTo>
                                  <a:pt x="6723" y="-8754"/>
                                </a:lnTo>
                                <a:lnTo>
                                  <a:pt x="6723" y="-8782"/>
                                </a:lnTo>
                                <a:lnTo>
                                  <a:pt x="6723" y="-8811"/>
                                </a:lnTo>
                                <a:lnTo>
                                  <a:pt x="6723" y="-8840"/>
                                </a:lnTo>
                                <a:lnTo>
                                  <a:pt x="6723" y="-8872"/>
                                </a:lnTo>
                                <a:lnTo>
                                  <a:pt x="6723" y="-8907"/>
                                </a:lnTo>
                                <a:lnTo>
                                  <a:pt x="6723" y="-8948"/>
                                </a:lnTo>
                                <a:lnTo>
                                  <a:pt x="6723" y="-9020"/>
                                </a:lnTo>
                                <a:lnTo>
                                  <a:pt x="6723" y="-9034"/>
                                </a:lnTo>
                                <a:lnTo>
                                  <a:pt x="6723" y="-9040"/>
                                </a:lnTo>
                                <a:lnTo>
                                  <a:pt x="6723" y="-9035"/>
                                </a:lnTo>
                                <a:lnTo>
                                  <a:pt x="6724" y="-9018"/>
                                </a:lnTo>
                                <a:lnTo>
                                  <a:pt x="6724" y="-8932"/>
                                </a:lnTo>
                                <a:lnTo>
                                  <a:pt x="6724" y="-8895"/>
                                </a:lnTo>
                                <a:lnTo>
                                  <a:pt x="6724" y="-8859"/>
                                </a:lnTo>
                                <a:lnTo>
                                  <a:pt x="6724" y="-8828"/>
                                </a:lnTo>
                                <a:lnTo>
                                  <a:pt x="6724" y="-8798"/>
                                </a:lnTo>
                                <a:lnTo>
                                  <a:pt x="6724" y="-8767"/>
                                </a:lnTo>
                                <a:lnTo>
                                  <a:pt x="6724" y="-8740"/>
                                </a:lnTo>
                                <a:lnTo>
                                  <a:pt x="6724" y="-8716"/>
                                </a:lnTo>
                                <a:lnTo>
                                  <a:pt x="6724" y="-8689"/>
                                </a:lnTo>
                                <a:lnTo>
                                  <a:pt x="6724" y="-8663"/>
                                </a:lnTo>
                                <a:lnTo>
                                  <a:pt x="6724" y="-8640"/>
                                </a:lnTo>
                                <a:lnTo>
                                  <a:pt x="6724" y="-8613"/>
                                </a:lnTo>
                                <a:lnTo>
                                  <a:pt x="6724" y="-8589"/>
                                </a:lnTo>
                                <a:lnTo>
                                  <a:pt x="6724" y="-8564"/>
                                </a:lnTo>
                                <a:lnTo>
                                  <a:pt x="6724" y="-8540"/>
                                </a:lnTo>
                                <a:lnTo>
                                  <a:pt x="6724" y="-8516"/>
                                </a:lnTo>
                                <a:lnTo>
                                  <a:pt x="6724" y="-8493"/>
                                </a:lnTo>
                                <a:lnTo>
                                  <a:pt x="6724" y="-8470"/>
                                </a:lnTo>
                                <a:lnTo>
                                  <a:pt x="6724" y="-8447"/>
                                </a:lnTo>
                                <a:lnTo>
                                  <a:pt x="6724" y="-8424"/>
                                </a:lnTo>
                                <a:lnTo>
                                  <a:pt x="6724" y="-8405"/>
                                </a:lnTo>
                                <a:lnTo>
                                  <a:pt x="6724" y="-8386"/>
                                </a:lnTo>
                                <a:lnTo>
                                  <a:pt x="6724" y="-8365"/>
                                </a:lnTo>
                                <a:lnTo>
                                  <a:pt x="6724" y="-8343"/>
                                </a:lnTo>
                                <a:lnTo>
                                  <a:pt x="6724" y="-8324"/>
                                </a:lnTo>
                                <a:lnTo>
                                  <a:pt x="6725" y="-8305"/>
                                </a:lnTo>
                                <a:lnTo>
                                  <a:pt x="6725" y="-8285"/>
                                </a:lnTo>
                                <a:lnTo>
                                  <a:pt x="6725" y="-8263"/>
                                </a:lnTo>
                                <a:lnTo>
                                  <a:pt x="6725" y="-8245"/>
                                </a:lnTo>
                                <a:lnTo>
                                  <a:pt x="6726" y="-8223"/>
                                </a:lnTo>
                                <a:lnTo>
                                  <a:pt x="6727" y="-8208"/>
                                </a:lnTo>
                                <a:lnTo>
                                  <a:pt x="6727" y="-8193"/>
                                </a:lnTo>
                                <a:lnTo>
                                  <a:pt x="6728" y="-8188"/>
                                </a:lnTo>
                                <a:lnTo>
                                  <a:pt x="6728" y="-8193"/>
                                </a:lnTo>
                                <a:lnTo>
                                  <a:pt x="6728" y="-8199"/>
                                </a:lnTo>
                                <a:lnTo>
                                  <a:pt x="6728" y="-8210"/>
                                </a:lnTo>
                                <a:lnTo>
                                  <a:pt x="6728" y="-8223"/>
                                </a:lnTo>
                                <a:lnTo>
                                  <a:pt x="6728" y="-8238"/>
                                </a:lnTo>
                                <a:lnTo>
                                  <a:pt x="6728" y="-8256"/>
                                </a:lnTo>
                                <a:lnTo>
                                  <a:pt x="6728" y="-8273"/>
                                </a:lnTo>
                                <a:lnTo>
                                  <a:pt x="6728" y="-8292"/>
                                </a:lnTo>
                                <a:lnTo>
                                  <a:pt x="6728" y="-8309"/>
                                </a:lnTo>
                                <a:lnTo>
                                  <a:pt x="6728" y="-8328"/>
                                </a:lnTo>
                                <a:lnTo>
                                  <a:pt x="6728" y="-8349"/>
                                </a:lnTo>
                                <a:lnTo>
                                  <a:pt x="6728" y="-8371"/>
                                </a:lnTo>
                                <a:lnTo>
                                  <a:pt x="6728" y="-8395"/>
                                </a:lnTo>
                                <a:lnTo>
                                  <a:pt x="6728" y="-8421"/>
                                </a:lnTo>
                                <a:lnTo>
                                  <a:pt x="6728" y="-8447"/>
                                </a:lnTo>
                                <a:lnTo>
                                  <a:pt x="6728" y="-8476"/>
                                </a:lnTo>
                                <a:lnTo>
                                  <a:pt x="6728" y="-8505"/>
                                </a:lnTo>
                                <a:lnTo>
                                  <a:pt x="6728" y="-8537"/>
                                </a:lnTo>
                                <a:lnTo>
                                  <a:pt x="6728" y="-8571"/>
                                </a:lnTo>
                                <a:lnTo>
                                  <a:pt x="6728" y="-8604"/>
                                </a:lnTo>
                                <a:lnTo>
                                  <a:pt x="6728" y="-8640"/>
                                </a:lnTo>
                                <a:lnTo>
                                  <a:pt x="6728" y="-8676"/>
                                </a:lnTo>
                                <a:lnTo>
                                  <a:pt x="6728" y="-8714"/>
                                </a:lnTo>
                                <a:lnTo>
                                  <a:pt x="6728" y="-8752"/>
                                </a:lnTo>
                                <a:lnTo>
                                  <a:pt x="6728" y="-8794"/>
                                </a:lnTo>
                                <a:lnTo>
                                  <a:pt x="6728" y="-8840"/>
                                </a:lnTo>
                                <a:lnTo>
                                  <a:pt x="6728" y="-8925"/>
                                </a:lnTo>
                                <a:lnTo>
                                  <a:pt x="6728" y="-8941"/>
                                </a:lnTo>
                                <a:lnTo>
                                  <a:pt x="6728" y="-8946"/>
                                </a:lnTo>
                                <a:lnTo>
                                  <a:pt x="6728" y="-8941"/>
                                </a:lnTo>
                                <a:lnTo>
                                  <a:pt x="6728" y="-8925"/>
                                </a:lnTo>
                                <a:lnTo>
                                  <a:pt x="6728" y="-8826"/>
                                </a:lnTo>
                                <a:lnTo>
                                  <a:pt x="6728" y="-8785"/>
                                </a:lnTo>
                                <a:lnTo>
                                  <a:pt x="6728" y="-8745"/>
                                </a:lnTo>
                                <a:lnTo>
                                  <a:pt x="6728" y="-8707"/>
                                </a:lnTo>
                                <a:lnTo>
                                  <a:pt x="6728" y="-8674"/>
                                </a:lnTo>
                                <a:lnTo>
                                  <a:pt x="6728" y="-8638"/>
                                </a:lnTo>
                                <a:lnTo>
                                  <a:pt x="6728" y="-8607"/>
                                </a:lnTo>
                                <a:lnTo>
                                  <a:pt x="6728" y="-8575"/>
                                </a:lnTo>
                                <a:lnTo>
                                  <a:pt x="6728" y="-8541"/>
                                </a:lnTo>
                                <a:lnTo>
                                  <a:pt x="6728" y="-8510"/>
                                </a:lnTo>
                                <a:lnTo>
                                  <a:pt x="6728" y="-8480"/>
                                </a:lnTo>
                                <a:lnTo>
                                  <a:pt x="6728" y="-8452"/>
                                </a:lnTo>
                                <a:lnTo>
                                  <a:pt x="6728" y="-8423"/>
                                </a:lnTo>
                                <a:lnTo>
                                  <a:pt x="6728" y="-8398"/>
                                </a:lnTo>
                                <a:lnTo>
                                  <a:pt x="6728" y="-8373"/>
                                </a:lnTo>
                                <a:lnTo>
                                  <a:pt x="6728" y="-8353"/>
                                </a:lnTo>
                                <a:lnTo>
                                  <a:pt x="6728" y="-8332"/>
                                </a:lnTo>
                                <a:lnTo>
                                  <a:pt x="6728" y="-8315"/>
                                </a:lnTo>
                                <a:lnTo>
                                  <a:pt x="6728" y="-8296"/>
                                </a:lnTo>
                                <a:lnTo>
                                  <a:pt x="6729" y="-8279"/>
                                </a:lnTo>
                                <a:lnTo>
                                  <a:pt x="6729" y="-8263"/>
                                </a:lnTo>
                                <a:lnTo>
                                  <a:pt x="6729" y="-8247"/>
                                </a:lnTo>
                                <a:lnTo>
                                  <a:pt x="6729" y="-8234"/>
                                </a:lnTo>
                                <a:lnTo>
                                  <a:pt x="6729" y="-8223"/>
                                </a:lnTo>
                                <a:lnTo>
                                  <a:pt x="6729" y="-8218"/>
                                </a:lnTo>
                                <a:lnTo>
                                  <a:pt x="6729" y="-8223"/>
                                </a:lnTo>
                                <a:lnTo>
                                  <a:pt x="6729" y="-8232"/>
                                </a:lnTo>
                                <a:lnTo>
                                  <a:pt x="6729" y="-8243"/>
                                </a:lnTo>
                                <a:lnTo>
                                  <a:pt x="6729" y="-8259"/>
                                </a:lnTo>
                                <a:lnTo>
                                  <a:pt x="6729" y="-8278"/>
                                </a:lnTo>
                                <a:lnTo>
                                  <a:pt x="6729" y="-8299"/>
                                </a:lnTo>
                                <a:lnTo>
                                  <a:pt x="6729" y="-8318"/>
                                </a:lnTo>
                                <a:lnTo>
                                  <a:pt x="6729" y="-8337"/>
                                </a:lnTo>
                                <a:lnTo>
                                  <a:pt x="6729" y="-8352"/>
                                </a:lnTo>
                                <a:lnTo>
                                  <a:pt x="6729" y="-8371"/>
                                </a:lnTo>
                                <a:lnTo>
                                  <a:pt x="6729" y="-8391"/>
                                </a:lnTo>
                                <a:lnTo>
                                  <a:pt x="6729" y="-8416"/>
                                </a:lnTo>
                                <a:lnTo>
                                  <a:pt x="6729" y="-8440"/>
                                </a:lnTo>
                                <a:lnTo>
                                  <a:pt x="6729" y="-8467"/>
                                </a:lnTo>
                                <a:lnTo>
                                  <a:pt x="6729" y="-8492"/>
                                </a:lnTo>
                                <a:lnTo>
                                  <a:pt x="6729" y="-8518"/>
                                </a:lnTo>
                                <a:lnTo>
                                  <a:pt x="6729" y="-8546"/>
                                </a:lnTo>
                                <a:lnTo>
                                  <a:pt x="6729" y="-8574"/>
                                </a:lnTo>
                                <a:lnTo>
                                  <a:pt x="6729" y="-8603"/>
                                </a:lnTo>
                                <a:lnTo>
                                  <a:pt x="6729" y="-8637"/>
                                </a:lnTo>
                                <a:lnTo>
                                  <a:pt x="6729" y="-8670"/>
                                </a:lnTo>
                                <a:lnTo>
                                  <a:pt x="6729" y="-8703"/>
                                </a:lnTo>
                                <a:lnTo>
                                  <a:pt x="6729" y="-8740"/>
                                </a:lnTo>
                                <a:lnTo>
                                  <a:pt x="6729" y="-8774"/>
                                </a:lnTo>
                                <a:lnTo>
                                  <a:pt x="6729" y="-8814"/>
                                </a:lnTo>
                                <a:lnTo>
                                  <a:pt x="6729" y="-8855"/>
                                </a:lnTo>
                                <a:lnTo>
                                  <a:pt x="6729" y="-8903"/>
                                </a:lnTo>
                                <a:lnTo>
                                  <a:pt x="6729" y="-8973"/>
                                </a:lnTo>
                                <a:lnTo>
                                  <a:pt x="6729" y="-8991"/>
                                </a:lnTo>
                                <a:lnTo>
                                  <a:pt x="6729" y="-8997"/>
                                </a:lnTo>
                                <a:lnTo>
                                  <a:pt x="6729" y="-8993"/>
                                </a:lnTo>
                                <a:lnTo>
                                  <a:pt x="6729" y="-8979"/>
                                </a:lnTo>
                                <a:lnTo>
                                  <a:pt x="6729" y="-8940"/>
                                </a:lnTo>
                                <a:lnTo>
                                  <a:pt x="6729" y="-8878"/>
                                </a:lnTo>
                                <a:lnTo>
                                  <a:pt x="6729" y="-8834"/>
                                </a:lnTo>
                                <a:lnTo>
                                  <a:pt x="6729" y="-8796"/>
                                </a:lnTo>
                                <a:lnTo>
                                  <a:pt x="6729" y="-8760"/>
                                </a:lnTo>
                                <a:lnTo>
                                  <a:pt x="6729" y="-8725"/>
                                </a:lnTo>
                                <a:lnTo>
                                  <a:pt x="6729" y="-8688"/>
                                </a:lnTo>
                                <a:lnTo>
                                  <a:pt x="6729" y="-8655"/>
                                </a:lnTo>
                                <a:lnTo>
                                  <a:pt x="6729" y="-8620"/>
                                </a:lnTo>
                                <a:lnTo>
                                  <a:pt x="6729" y="-8591"/>
                                </a:lnTo>
                                <a:lnTo>
                                  <a:pt x="6729" y="-8562"/>
                                </a:lnTo>
                                <a:lnTo>
                                  <a:pt x="6729" y="-8533"/>
                                </a:lnTo>
                                <a:lnTo>
                                  <a:pt x="6729" y="-8506"/>
                                </a:lnTo>
                                <a:lnTo>
                                  <a:pt x="6729" y="-8480"/>
                                </a:lnTo>
                                <a:lnTo>
                                  <a:pt x="6729" y="-8452"/>
                                </a:lnTo>
                                <a:lnTo>
                                  <a:pt x="6729" y="-8426"/>
                                </a:lnTo>
                                <a:lnTo>
                                  <a:pt x="6729" y="-8404"/>
                                </a:lnTo>
                                <a:lnTo>
                                  <a:pt x="6729" y="-8381"/>
                                </a:lnTo>
                                <a:lnTo>
                                  <a:pt x="6729" y="-8359"/>
                                </a:lnTo>
                                <a:lnTo>
                                  <a:pt x="6729" y="-8339"/>
                                </a:lnTo>
                                <a:lnTo>
                                  <a:pt x="6729" y="-8319"/>
                                </a:lnTo>
                                <a:lnTo>
                                  <a:pt x="6729" y="-8299"/>
                                </a:lnTo>
                                <a:lnTo>
                                  <a:pt x="6729" y="-8279"/>
                                </a:lnTo>
                                <a:lnTo>
                                  <a:pt x="6729" y="-8261"/>
                                </a:lnTo>
                                <a:lnTo>
                                  <a:pt x="6729" y="-8241"/>
                                </a:lnTo>
                                <a:lnTo>
                                  <a:pt x="6729" y="-8226"/>
                                </a:lnTo>
                                <a:lnTo>
                                  <a:pt x="6729" y="-8209"/>
                                </a:lnTo>
                                <a:lnTo>
                                  <a:pt x="6730" y="-8196"/>
                                </a:lnTo>
                                <a:lnTo>
                                  <a:pt x="6730" y="-8183"/>
                                </a:lnTo>
                                <a:lnTo>
                                  <a:pt x="6730" y="-8171"/>
                                </a:lnTo>
                                <a:lnTo>
                                  <a:pt x="6730" y="-8160"/>
                                </a:lnTo>
                                <a:lnTo>
                                  <a:pt x="6730" y="-8150"/>
                                </a:lnTo>
                                <a:lnTo>
                                  <a:pt x="6731" y="-8144"/>
                                </a:lnTo>
                                <a:lnTo>
                                  <a:pt x="6731" y="-8143"/>
                                </a:lnTo>
                                <a:lnTo>
                                  <a:pt x="6732" y="-8148"/>
                                </a:lnTo>
                                <a:lnTo>
                                  <a:pt x="6732" y="-8157"/>
                                </a:lnTo>
                                <a:lnTo>
                                  <a:pt x="6733" y="-8169"/>
                                </a:lnTo>
                                <a:lnTo>
                                  <a:pt x="6733" y="-8185"/>
                                </a:lnTo>
                                <a:lnTo>
                                  <a:pt x="6733" y="-8203"/>
                                </a:lnTo>
                                <a:lnTo>
                                  <a:pt x="6734" y="-8222"/>
                                </a:lnTo>
                                <a:lnTo>
                                  <a:pt x="6734" y="-8242"/>
                                </a:lnTo>
                                <a:lnTo>
                                  <a:pt x="6734" y="-8262"/>
                                </a:lnTo>
                                <a:lnTo>
                                  <a:pt x="6734" y="-8283"/>
                                </a:lnTo>
                                <a:lnTo>
                                  <a:pt x="6734" y="-8305"/>
                                </a:lnTo>
                                <a:lnTo>
                                  <a:pt x="6734" y="-8329"/>
                                </a:lnTo>
                                <a:lnTo>
                                  <a:pt x="6734" y="-8352"/>
                                </a:lnTo>
                                <a:lnTo>
                                  <a:pt x="6734" y="-8376"/>
                                </a:lnTo>
                                <a:lnTo>
                                  <a:pt x="6734" y="-8400"/>
                                </a:lnTo>
                                <a:lnTo>
                                  <a:pt x="6734" y="-8426"/>
                                </a:lnTo>
                                <a:lnTo>
                                  <a:pt x="6734" y="-8451"/>
                                </a:lnTo>
                                <a:lnTo>
                                  <a:pt x="6735" y="-8477"/>
                                </a:lnTo>
                                <a:lnTo>
                                  <a:pt x="6735" y="-8505"/>
                                </a:lnTo>
                                <a:lnTo>
                                  <a:pt x="6735" y="-8532"/>
                                </a:lnTo>
                                <a:lnTo>
                                  <a:pt x="6735" y="-8559"/>
                                </a:lnTo>
                                <a:lnTo>
                                  <a:pt x="6735" y="-8586"/>
                                </a:lnTo>
                                <a:lnTo>
                                  <a:pt x="6735" y="-8610"/>
                                </a:lnTo>
                                <a:lnTo>
                                  <a:pt x="6735" y="-8637"/>
                                </a:lnTo>
                                <a:lnTo>
                                  <a:pt x="6735" y="-8663"/>
                                </a:lnTo>
                                <a:lnTo>
                                  <a:pt x="6735" y="-8691"/>
                                </a:lnTo>
                                <a:lnTo>
                                  <a:pt x="6735" y="-8719"/>
                                </a:lnTo>
                                <a:lnTo>
                                  <a:pt x="6735" y="-8745"/>
                                </a:lnTo>
                                <a:lnTo>
                                  <a:pt x="6735" y="-8773"/>
                                </a:lnTo>
                                <a:lnTo>
                                  <a:pt x="6735" y="-8802"/>
                                </a:lnTo>
                                <a:lnTo>
                                  <a:pt x="6735" y="-8834"/>
                                </a:lnTo>
                                <a:lnTo>
                                  <a:pt x="6735" y="-8873"/>
                                </a:lnTo>
                                <a:lnTo>
                                  <a:pt x="6735" y="-8937"/>
                                </a:lnTo>
                                <a:lnTo>
                                  <a:pt x="6735" y="-8949"/>
                                </a:lnTo>
                                <a:lnTo>
                                  <a:pt x="6735" y="-8953"/>
                                </a:lnTo>
                                <a:lnTo>
                                  <a:pt x="6735" y="-8950"/>
                                </a:lnTo>
                                <a:lnTo>
                                  <a:pt x="6735" y="-8936"/>
                                </a:lnTo>
                                <a:lnTo>
                                  <a:pt x="6735" y="-8857"/>
                                </a:lnTo>
                                <a:lnTo>
                                  <a:pt x="6735" y="-8820"/>
                                </a:lnTo>
                                <a:lnTo>
                                  <a:pt x="6735" y="-8789"/>
                                </a:lnTo>
                                <a:lnTo>
                                  <a:pt x="6735" y="-8761"/>
                                </a:lnTo>
                                <a:lnTo>
                                  <a:pt x="6735" y="-8732"/>
                                </a:lnTo>
                                <a:lnTo>
                                  <a:pt x="6735" y="-8704"/>
                                </a:lnTo>
                                <a:lnTo>
                                  <a:pt x="6735" y="-8677"/>
                                </a:lnTo>
                                <a:lnTo>
                                  <a:pt x="6735" y="-8651"/>
                                </a:lnTo>
                                <a:lnTo>
                                  <a:pt x="6735" y="-8627"/>
                                </a:lnTo>
                                <a:lnTo>
                                  <a:pt x="6735" y="-8599"/>
                                </a:lnTo>
                                <a:lnTo>
                                  <a:pt x="6735" y="-8571"/>
                                </a:lnTo>
                                <a:lnTo>
                                  <a:pt x="6735" y="-8546"/>
                                </a:lnTo>
                                <a:lnTo>
                                  <a:pt x="6735" y="-8520"/>
                                </a:lnTo>
                                <a:lnTo>
                                  <a:pt x="6735" y="-8493"/>
                                </a:lnTo>
                                <a:lnTo>
                                  <a:pt x="6735" y="-8468"/>
                                </a:lnTo>
                                <a:lnTo>
                                  <a:pt x="6735" y="-8443"/>
                                </a:lnTo>
                                <a:lnTo>
                                  <a:pt x="6735" y="-8417"/>
                                </a:lnTo>
                                <a:lnTo>
                                  <a:pt x="6735" y="-8393"/>
                                </a:lnTo>
                                <a:lnTo>
                                  <a:pt x="6735" y="-8367"/>
                                </a:lnTo>
                                <a:lnTo>
                                  <a:pt x="6736" y="-8344"/>
                                </a:lnTo>
                                <a:lnTo>
                                  <a:pt x="6736" y="-8321"/>
                                </a:lnTo>
                                <a:lnTo>
                                  <a:pt x="6736" y="-8298"/>
                                </a:lnTo>
                                <a:lnTo>
                                  <a:pt x="6736" y="-8279"/>
                                </a:lnTo>
                                <a:lnTo>
                                  <a:pt x="6736" y="-8257"/>
                                </a:lnTo>
                                <a:lnTo>
                                  <a:pt x="6736" y="-8235"/>
                                </a:lnTo>
                                <a:lnTo>
                                  <a:pt x="6736" y="-8219"/>
                                </a:lnTo>
                                <a:lnTo>
                                  <a:pt x="6736" y="-8204"/>
                                </a:lnTo>
                                <a:lnTo>
                                  <a:pt x="6737" y="-8189"/>
                                </a:lnTo>
                                <a:lnTo>
                                  <a:pt x="6737" y="-8178"/>
                                </a:lnTo>
                                <a:lnTo>
                                  <a:pt x="6737" y="-8171"/>
                                </a:lnTo>
                                <a:lnTo>
                                  <a:pt x="6738" y="-8169"/>
                                </a:lnTo>
                                <a:lnTo>
                                  <a:pt x="6738" y="-8172"/>
                                </a:lnTo>
                                <a:lnTo>
                                  <a:pt x="6738" y="-8180"/>
                                </a:lnTo>
                                <a:lnTo>
                                  <a:pt x="6738" y="-8188"/>
                                </a:lnTo>
                                <a:lnTo>
                                  <a:pt x="6739" y="-8198"/>
                                </a:lnTo>
                                <a:lnTo>
                                  <a:pt x="6739" y="-8213"/>
                                </a:lnTo>
                                <a:lnTo>
                                  <a:pt x="6739" y="-8229"/>
                                </a:lnTo>
                                <a:lnTo>
                                  <a:pt x="6739" y="-8247"/>
                                </a:lnTo>
                                <a:lnTo>
                                  <a:pt x="6739" y="-8265"/>
                                </a:lnTo>
                                <a:lnTo>
                                  <a:pt x="6739" y="-8286"/>
                                </a:lnTo>
                                <a:lnTo>
                                  <a:pt x="6739" y="-8307"/>
                                </a:lnTo>
                                <a:lnTo>
                                  <a:pt x="6739" y="-8325"/>
                                </a:lnTo>
                                <a:lnTo>
                                  <a:pt x="6739" y="-8343"/>
                                </a:lnTo>
                                <a:lnTo>
                                  <a:pt x="6739" y="-8361"/>
                                </a:lnTo>
                                <a:lnTo>
                                  <a:pt x="6739" y="-8381"/>
                                </a:lnTo>
                                <a:lnTo>
                                  <a:pt x="6739" y="-8403"/>
                                </a:lnTo>
                                <a:lnTo>
                                  <a:pt x="6739" y="-8426"/>
                                </a:lnTo>
                                <a:lnTo>
                                  <a:pt x="6739" y="-8449"/>
                                </a:lnTo>
                                <a:lnTo>
                                  <a:pt x="6739" y="-8473"/>
                                </a:lnTo>
                                <a:lnTo>
                                  <a:pt x="6739" y="-8498"/>
                                </a:lnTo>
                                <a:lnTo>
                                  <a:pt x="6739" y="-8526"/>
                                </a:lnTo>
                                <a:lnTo>
                                  <a:pt x="6739" y="-8555"/>
                                </a:lnTo>
                                <a:lnTo>
                                  <a:pt x="6739" y="-8586"/>
                                </a:lnTo>
                                <a:lnTo>
                                  <a:pt x="6739" y="-8616"/>
                                </a:lnTo>
                                <a:lnTo>
                                  <a:pt x="6739" y="-8649"/>
                                </a:lnTo>
                                <a:lnTo>
                                  <a:pt x="6739" y="-8682"/>
                                </a:lnTo>
                                <a:lnTo>
                                  <a:pt x="6739" y="-8718"/>
                                </a:lnTo>
                                <a:lnTo>
                                  <a:pt x="6739" y="-8754"/>
                                </a:lnTo>
                                <a:lnTo>
                                  <a:pt x="6739" y="-8791"/>
                                </a:lnTo>
                                <a:lnTo>
                                  <a:pt x="6739" y="-8827"/>
                                </a:lnTo>
                                <a:lnTo>
                                  <a:pt x="6739" y="-8871"/>
                                </a:lnTo>
                                <a:lnTo>
                                  <a:pt x="6739" y="-8921"/>
                                </a:lnTo>
                                <a:lnTo>
                                  <a:pt x="6739" y="-8983"/>
                                </a:lnTo>
                                <a:lnTo>
                                  <a:pt x="6739" y="-9001"/>
                                </a:lnTo>
                                <a:lnTo>
                                  <a:pt x="6739" y="-9007"/>
                                </a:lnTo>
                                <a:lnTo>
                                  <a:pt x="6739" y="-9002"/>
                                </a:lnTo>
                                <a:lnTo>
                                  <a:pt x="6739" y="-8987"/>
                                </a:lnTo>
                                <a:lnTo>
                                  <a:pt x="6739" y="-8939"/>
                                </a:lnTo>
                                <a:lnTo>
                                  <a:pt x="6739" y="-8885"/>
                                </a:lnTo>
                                <a:lnTo>
                                  <a:pt x="6739" y="-8841"/>
                                </a:lnTo>
                                <a:lnTo>
                                  <a:pt x="6739" y="-8800"/>
                                </a:lnTo>
                                <a:lnTo>
                                  <a:pt x="6739" y="-8761"/>
                                </a:lnTo>
                                <a:lnTo>
                                  <a:pt x="6739" y="-8726"/>
                                </a:lnTo>
                                <a:lnTo>
                                  <a:pt x="6739" y="-8690"/>
                                </a:lnTo>
                                <a:lnTo>
                                  <a:pt x="6739" y="-8657"/>
                                </a:lnTo>
                                <a:lnTo>
                                  <a:pt x="6739" y="-8622"/>
                                </a:lnTo>
                                <a:lnTo>
                                  <a:pt x="6739" y="-8591"/>
                                </a:lnTo>
                                <a:lnTo>
                                  <a:pt x="6739" y="-8560"/>
                                </a:lnTo>
                                <a:lnTo>
                                  <a:pt x="6739" y="-8533"/>
                                </a:lnTo>
                                <a:lnTo>
                                  <a:pt x="6739" y="-8505"/>
                                </a:lnTo>
                                <a:lnTo>
                                  <a:pt x="6739" y="-8479"/>
                                </a:lnTo>
                                <a:lnTo>
                                  <a:pt x="6739" y="-8454"/>
                                </a:lnTo>
                                <a:lnTo>
                                  <a:pt x="6739" y="-8431"/>
                                </a:lnTo>
                                <a:lnTo>
                                  <a:pt x="6739" y="-8408"/>
                                </a:lnTo>
                                <a:lnTo>
                                  <a:pt x="6739" y="-8385"/>
                                </a:lnTo>
                                <a:lnTo>
                                  <a:pt x="6739" y="-8367"/>
                                </a:lnTo>
                                <a:lnTo>
                                  <a:pt x="6739" y="-8348"/>
                                </a:lnTo>
                                <a:lnTo>
                                  <a:pt x="6739" y="-8327"/>
                                </a:lnTo>
                                <a:lnTo>
                                  <a:pt x="6739" y="-8305"/>
                                </a:lnTo>
                                <a:lnTo>
                                  <a:pt x="6739" y="-8285"/>
                                </a:lnTo>
                                <a:lnTo>
                                  <a:pt x="6739" y="-8268"/>
                                </a:lnTo>
                                <a:lnTo>
                                  <a:pt x="6739" y="-8250"/>
                                </a:lnTo>
                                <a:lnTo>
                                  <a:pt x="6739" y="-8232"/>
                                </a:lnTo>
                                <a:lnTo>
                                  <a:pt x="6739" y="-8218"/>
                                </a:lnTo>
                                <a:lnTo>
                                  <a:pt x="6739" y="-8207"/>
                                </a:lnTo>
                                <a:lnTo>
                                  <a:pt x="6740" y="-8198"/>
                                </a:lnTo>
                                <a:lnTo>
                                  <a:pt x="6740" y="-8190"/>
                                </a:lnTo>
                                <a:lnTo>
                                  <a:pt x="6740" y="-8188"/>
                                </a:lnTo>
                                <a:lnTo>
                                  <a:pt x="6741" y="-8198"/>
                                </a:lnTo>
                                <a:lnTo>
                                  <a:pt x="6741" y="-8216"/>
                                </a:lnTo>
                                <a:lnTo>
                                  <a:pt x="6742" y="-8225"/>
                                </a:lnTo>
                                <a:lnTo>
                                  <a:pt x="6742" y="-8239"/>
                                </a:lnTo>
                                <a:lnTo>
                                  <a:pt x="6742" y="-8252"/>
                                </a:lnTo>
                                <a:lnTo>
                                  <a:pt x="6742" y="-8263"/>
                                </a:lnTo>
                                <a:lnTo>
                                  <a:pt x="6742" y="-8278"/>
                                </a:lnTo>
                                <a:lnTo>
                                  <a:pt x="6742" y="-8294"/>
                                </a:lnTo>
                                <a:lnTo>
                                  <a:pt x="6742" y="-8313"/>
                                </a:lnTo>
                                <a:lnTo>
                                  <a:pt x="6742" y="-8332"/>
                                </a:lnTo>
                                <a:lnTo>
                                  <a:pt x="6742" y="-8350"/>
                                </a:lnTo>
                                <a:lnTo>
                                  <a:pt x="6742" y="-8369"/>
                                </a:lnTo>
                                <a:lnTo>
                                  <a:pt x="6742" y="-8389"/>
                                </a:lnTo>
                                <a:lnTo>
                                  <a:pt x="6742" y="-8410"/>
                                </a:lnTo>
                                <a:lnTo>
                                  <a:pt x="6742" y="-8432"/>
                                </a:lnTo>
                                <a:lnTo>
                                  <a:pt x="6742" y="-8458"/>
                                </a:lnTo>
                                <a:lnTo>
                                  <a:pt x="6742" y="-8485"/>
                                </a:lnTo>
                                <a:lnTo>
                                  <a:pt x="6742" y="-8515"/>
                                </a:lnTo>
                                <a:lnTo>
                                  <a:pt x="6742" y="-8543"/>
                                </a:lnTo>
                                <a:lnTo>
                                  <a:pt x="6742" y="-8571"/>
                                </a:lnTo>
                                <a:lnTo>
                                  <a:pt x="6742" y="-8599"/>
                                </a:lnTo>
                                <a:lnTo>
                                  <a:pt x="6742" y="-8633"/>
                                </a:lnTo>
                                <a:lnTo>
                                  <a:pt x="6742" y="-8667"/>
                                </a:lnTo>
                                <a:lnTo>
                                  <a:pt x="6742" y="-8701"/>
                                </a:lnTo>
                                <a:lnTo>
                                  <a:pt x="6742" y="-8738"/>
                                </a:lnTo>
                                <a:lnTo>
                                  <a:pt x="6742" y="-8777"/>
                                </a:lnTo>
                                <a:lnTo>
                                  <a:pt x="6742" y="-8815"/>
                                </a:lnTo>
                                <a:lnTo>
                                  <a:pt x="6742" y="-8856"/>
                                </a:lnTo>
                                <a:lnTo>
                                  <a:pt x="6742" y="-8904"/>
                                </a:lnTo>
                                <a:lnTo>
                                  <a:pt x="6742" y="-8970"/>
                                </a:lnTo>
                                <a:lnTo>
                                  <a:pt x="6742" y="-8986"/>
                                </a:lnTo>
                                <a:lnTo>
                                  <a:pt x="6742" y="-8992"/>
                                </a:lnTo>
                                <a:lnTo>
                                  <a:pt x="6742" y="-8987"/>
                                </a:lnTo>
                                <a:lnTo>
                                  <a:pt x="6742" y="-8974"/>
                                </a:lnTo>
                                <a:lnTo>
                                  <a:pt x="6742" y="-8933"/>
                                </a:lnTo>
                                <a:lnTo>
                                  <a:pt x="6742" y="-8874"/>
                                </a:lnTo>
                                <a:lnTo>
                                  <a:pt x="6742" y="-8832"/>
                                </a:lnTo>
                                <a:lnTo>
                                  <a:pt x="6742" y="-8794"/>
                                </a:lnTo>
                                <a:lnTo>
                                  <a:pt x="6742" y="-8756"/>
                                </a:lnTo>
                                <a:lnTo>
                                  <a:pt x="6742" y="-8720"/>
                                </a:lnTo>
                                <a:lnTo>
                                  <a:pt x="6742" y="-8686"/>
                                </a:lnTo>
                                <a:lnTo>
                                  <a:pt x="6742" y="-8655"/>
                                </a:lnTo>
                                <a:lnTo>
                                  <a:pt x="6742" y="-8620"/>
                                </a:lnTo>
                                <a:lnTo>
                                  <a:pt x="6742" y="-8591"/>
                                </a:lnTo>
                                <a:lnTo>
                                  <a:pt x="6742" y="-8562"/>
                                </a:lnTo>
                                <a:lnTo>
                                  <a:pt x="6742" y="-8535"/>
                                </a:lnTo>
                                <a:lnTo>
                                  <a:pt x="6742" y="-8508"/>
                                </a:lnTo>
                                <a:lnTo>
                                  <a:pt x="6742" y="-8483"/>
                                </a:lnTo>
                                <a:lnTo>
                                  <a:pt x="6742" y="-8456"/>
                                </a:lnTo>
                                <a:lnTo>
                                  <a:pt x="6742" y="-8433"/>
                                </a:lnTo>
                                <a:lnTo>
                                  <a:pt x="6742" y="-8410"/>
                                </a:lnTo>
                                <a:lnTo>
                                  <a:pt x="6742" y="-8389"/>
                                </a:lnTo>
                                <a:lnTo>
                                  <a:pt x="6742" y="-8369"/>
                                </a:lnTo>
                                <a:lnTo>
                                  <a:pt x="6743" y="-8352"/>
                                </a:lnTo>
                                <a:lnTo>
                                  <a:pt x="6743" y="-8335"/>
                                </a:lnTo>
                                <a:lnTo>
                                  <a:pt x="6743" y="-8318"/>
                                </a:lnTo>
                                <a:lnTo>
                                  <a:pt x="6743" y="-8303"/>
                                </a:lnTo>
                                <a:lnTo>
                                  <a:pt x="6743" y="-8290"/>
                                </a:lnTo>
                                <a:lnTo>
                                  <a:pt x="6743" y="-8279"/>
                                </a:lnTo>
                                <a:lnTo>
                                  <a:pt x="6743" y="-8271"/>
                                </a:lnTo>
                                <a:lnTo>
                                  <a:pt x="6743" y="-8262"/>
                                </a:lnTo>
                                <a:lnTo>
                                  <a:pt x="6743" y="-8258"/>
                                </a:lnTo>
                                <a:lnTo>
                                  <a:pt x="6743" y="-8266"/>
                                </a:lnTo>
                                <a:lnTo>
                                  <a:pt x="6744" y="-8285"/>
                                </a:lnTo>
                                <a:lnTo>
                                  <a:pt x="6745" y="-8311"/>
                                </a:lnTo>
                                <a:lnTo>
                                  <a:pt x="6745" y="-8338"/>
                                </a:lnTo>
                                <a:lnTo>
                                  <a:pt x="6746" y="-8363"/>
                                </a:lnTo>
                                <a:lnTo>
                                  <a:pt x="6746" y="-8391"/>
                                </a:lnTo>
                                <a:lnTo>
                                  <a:pt x="6747" y="-8418"/>
                                </a:lnTo>
                                <a:lnTo>
                                  <a:pt x="6747" y="-8443"/>
                                </a:lnTo>
                                <a:lnTo>
                                  <a:pt x="6747" y="-8470"/>
                                </a:lnTo>
                                <a:lnTo>
                                  <a:pt x="6748" y="-8497"/>
                                </a:lnTo>
                                <a:lnTo>
                                  <a:pt x="6748" y="-8527"/>
                                </a:lnTo>
                                <a:lnTo>
                                  <a:pt x="6748" y="-8555"/>
                                </a:lnTo>
                                <a:lnTo>
                                  <a:pt x="6748" y="-8585"/>
                                </a:lnTo>
                                <a:lnTo>
                                  <a:pt x="6749" y="-8619"/>
                                </a:lnTo>
                                <a:lnTo>
                                  <a:pt x="6749" y="-8669"/>
                                </a:lnTo>
                                <a:lnTo>
                                  <a:pt x="6749" y="-8686"/>
                                </a:lnTo>
                                <a:lnTo>
                                  <a:pt x="6749" y="-8695"/>
                                </a:lnTo>
                                <a:lnTo>
                                  <a:pt x="6750" y="-8703"/>
                                </a:lnTo>
                                <a:lnTo>
                                  <a:pt x="6750" y="-8711"/>
                                </a:lnTo>
                                <a:lnTo>
                                  <a:pt x="6750" y="-8724"/>
                                </a:lnTo>
                                <a:lnTo>
                                  <a:pt x="6750" y="-8737"/>
                                </a:lnTo>
                                <a:lnTo>
                                  <a:pt x="6750" y="-8756"/>
                                </a:lnTo>
                                <a:lnTo>
                                  <a:pt x="6750" y="-8777"/>
                                </a:lnTo>
                                <a:lnTo>
                                  <a:pt x="6750" y="-8801"/>
                                </a:lnTo>
                                <a:lnTo>
                                  <a:pt x="6750" y="-8826"/>
                                </a:lnTo>
                                <a:lnTo>
                                  <a:pt x="6750" y="-8859"/>
                                </a:lnTo>
                                <a:lnTo>
                                  <a:pt x="6750" y="-8897"/>
                                </a:lnTo>
                                <a:lnTo>
                                  <a:pt x="6750" y="-8953"/>
                                </a:lnTo>
                                <a:lnTo>
                                  <a:pt x="6750" y="-8986"/>
                                </a:lnTo>
                                <a:lnTo>
                                  <a:pt x="6750" y="-8997"/>
                                </a:lnTo>
                                <a:lnTo>
                                  <a:pt x="6750" y="-9000"/>
                                </a:lnTo>
                                <a:lnTo>
                                  <a:pt x="6750" y="-8996"/>
                                </a:lnTo>
                                <a:lnTo>
                                  <a:pt x="6750" y="-8982"/>
                                </a:lnTo>
                                <a:lnTo>
                                  <a:pt x="6750" y="-8944"/>
                                </a:lnTo>
                                <a:lnTo>
                                  <a:pt x="6750" y="-8891"/>
                                </a:lnTo>
                                <a:lnTo>
                                  <a:pt x="6750" y="-8853"/>
                                </a:lnTo>
                                <a:lnTo>
                                  <a:pt x="6750" y="-8819"/>
                                </a:lnTo>
                                <a:lnTo>
                                  <a:pt x="6750" y="-8790"/>
                                </a:lnTo>
                                <a:lnTo>
                                  <a:pt x="6750" y="-8763"/>
                                </a:lnTo>
                                <a:lnTo>
                                  <a:pt x="6750" y="-8739"/>
                                </a:lnTo>
                                <a:lnTo>
                                  <a:pt x="6750" y="-8718"/>
                                </a:lnTo>
                                <a:lnTo>
                                  <a:pt x="6750" y="-8702"/>
                                </a:lnTo>
                                <a:lnTo>
                                  <a:pt x="6750" y="-8688"/>
                                </a:lnTo>
                                <a:lnTo>
                                  <a:pt x="6750" y="-8676"/>
                                </a:lnTo>
                                <a:lnTo>
                                  <a:pt x="6750" y="-8669"/>
                                </a:lnTo>
                                <a:lnTo>
                                  <a:pt x="6750" y="-8666"/>
                                </a:lnTo>
                                <a:lnTo>
                                  <a:pt x="6750" y="-8660"/>
                                </a:lnTo>
                                <a:lnTo>
                                  <a:pt x="6750" y="-8637"/>
                                </a:lnTo>
                                <a:lnTo>
                                  <a:pt x="6751" y="-8593"/>
                                </a:lnTo>
                                <a:lnTo>
                                  <a:pt x="6751" y="-8561"/>
                                </a:lnTo>
                                <a:lnTo>
                                  <a:pt x="6751" y="-8531"/>
                                </a:lnTo>
                                <a:lnTo>
                                  <a:pt x="6752" y="-8502"/>
                                </a:lnTo>
                                <a:lnTo>
                                  <a:pt x="6752" y="-8475"/>
                                </a:lnTo>
                                <a:lnTo>
                                  <a:pt x="6752" y="-8448"/>
                                </a:lnTo>
                                <a:lnTo>
                                  <a:pt x="6753" y="-8428"/>
                                </a:lnTo>
                                <a:lnTo>
                                  <a:pt x="6753" y="-8416"/>
                                </a:lnTo>
                                <a:lnTo>
                                  <a:pt x="6753" y="-8411"/>
                                </a:lnTo>
                                <a:lnTo>
                                  <a:pt x="6753" y="-8415"/>
                                </a:lnTo>
                                <a:lnTo>
                                  <a:pt x="6753" y="-8421"/>
                                </a:lnTo>
                                <a:lnTo>
                                  <a:pt x="6753" y="-8429"/>
                                </a:lnTo>
                                <a:lnTo>
                                  <a:pt x="6753" y="-8439"/>
                                </a:lnTo>
                                <a:lnTo>
                                  <a:pt x="6753" y="-8450"/>
                                </a:lnTo>
                                <a:lnTo>
                                  <a:pt x="6753" y="-8463"/>
                                </a:lnTo>
                                <a:lnTo>
                                  <a:pt x="6753" y="-8480"/>
                                </a:lnTo>
                                <a:lnTo>
                                  <a:pt x="6753" y="-8499"/>
                                </a:lnTo>
                                <a:lnTo>
                                  <a:pt x="6753" y="-8521"/>
                                </a:lnTo>
                                <a:lnTo>
                                  <a:pt x="6753" y="-8544"/>
                                </a:lnTo>
                                <a:lnTo>
                                  <a:pt x="6753" y="-8571"/>
                                </a:lnTo>
                                <a:lnTo>
                                  <a:pt x="6753" y="-8597"/>
                                </a:lnTo>
                                <a:lnTo>
                                  <a:pt x="6753" y="-8626"/>
                                </a:lnTo>
                                <a:lnTo>
                                  <a:pt x="6753" y="-8655"/>
                                </a:lnTo>
                                <a:lnTo>
                                  <a:pt x="6753" y="-8686"/>
                                </a:lnTo>
                                <a:lnTo>
                                  <a:pt x="6753" y="-8720"/>
                                </a:lnTo>
                                <a:lnTo>
                                  <a:pt x="6753" y="-8754"/>
                                </a:lnTo>
                                <a:lnTo>
                                  <a:pt x="6753" y="-8790"/>
                                </a:lnTo>
                                <a:lnTo>
                                  <a:pt x="6753" y="-8830"/>
                                </a:lnTo>
                                <a:lnTo>
                                  <a:pt x="6753" y="-8869"/>
                                </a:lnTo>
                                <a:lnTo>
                                  <a:pt x="6753" y="-8918"/>
                                </a:lnTo>
                                <a:lnTo>
                                  <a:pt x="6753" y="-8979"/>
                                </a:lnTo>
                                <a:lnTo>
                                  <a:pt x="6753" y="-8998"/>
                                </a:lnTo>
                                <a:lnTo>
                                  <a:pt x="6753" y="-9005"/>
                                </a:lnTo>
                                <a:lnTo>
                                  <a:pt x="6753" y="-9001"/>
                                </a:lnTo>
                                <a:lnTo>
                                  <a:pt x="6753" y="-8988"/>
                                </a:lnTo>
                                <a:lnTo>
                                  <a:pt x="6753" y="-8953"/>
                                </a:lnTo>
                                <a:lnTo>
                                  <a:pt x="6753" y="-8889"/>
                                </a:lnTo>
                                <a:lnTo>
                                  <a:pt x="6753" y="-8844"/>
                                </a:lnTo>
                                <a:lnTo>
                                  <a:pt x="6753" y="-8806"/>
                                </a:lnTo>
                                <a:lnTo>
                                  <a:pt x="6753" y="-8768"/>
                                </a:lnTo>
                                <a:lnTo>
                                  <a:pt x="6753" y="-8733"/>
                                </a:lnTo>
                                <a:lnTo>
                                  <a:pt x="6753" y="-8698"/>
                                </a:lnTo>
                                <a:lnTo>
                                  <a:pt x="6753" y="-8665"/>
                                </a:lnTo>
                                <a:lnTo>
                                  <a:pt x="6753" y="-8633"/>
                                </a:lnTo>
                                <a:lnTo>
                                  <a:pt x="6753" y="-8604"/>
                                </a:lnTo>
                                <a:lnTo>
                                  <a:pt x="6753" y="-8577"/>
                                </a:lnTo>
                                <a:lnTo>
                                  <a:pt x="6753" y="-8549"/>
                                </a:lnTo>
                                <a:lnTo>
                                  <a:pt x="6753" y="-8523"/>
                                </a:lnTo>
                                <a:lnTo>
                                  <a:pt x="6753" y="-8505"/>
                                </a:lnTo>
                                <a:lnTo>
                                  <a:pt x="6753" y="-8484"/>
                                </a:lnTo>
                                <a:lnTo>
                                  <a:pt x="6753" y="-8465"/>
                                </a:lnTo>
                                <a:lnTo>
                                  <a:pt x="6753" y="-8449"/>
                                </a:lnTo>
                                <a:lnTo>
                                  <a:pt x="6753" y="-8436"/>
                                </a:lnTo>
                                <a:lnTo>
                                  <a:pt x="6753" y="-8424"/>
                                </a:lnTo>
                                <a:lnTo>
                                  <a:pt x="6753" y="-8409"/>
                                </a:lnTo>
                                <a:lnTo>
                                  <a:pt x="6753" y="-8399"/>
                                </a:lnTo>
                                <a:lnTo>
                                  <a:pt x="6754" y="-8386"/>
                                </a:lnTo>
                                <a:lnTo>
                                  <a:pt x="6754" y="-8373"/>
                                </a:lnTo>
                                <a:lnTo>
                                  <a:pt x="6754" y="-8363"/>
                                </a:lnTo>
                                <a:lnTo>
                                  <a:pt x="6754" y="-8350"/>
                                </a:lnTo>
                                <a:lnTo>
                                  <a:pt x="6754" y="-8340"/>
                                </a:lnTo>
                                <a:lnTo>
                                  <a:pt x="6755" y="-8330"/>
                                </a:lnTo>
                                <a:lnTo>
                                  <a:pt x="6755" y="-8326"/>
                                </a:lnTo>
                                <a:lnTo>
                                  <a:pt x="6755" y="-8329"/>
                                </a:lnTo>
                                <a:lnTo>
                                  <a:pt x="6755" y="-8337"/>
                                </a:lnTo>
                                <a:lnTo>
                                  <a:pt x="6756" y="-8345"/>
                                </a:lnTo>
                                <a:lnTo>
                                  <a:pt x="6756" y="-8359"/>
                                </a:lnTo>
                                <a:lnTo>
                                  <a:pt x="6756" y="-8372"/>
                                </a:lnTo>
                                <a:lnTo>
                                  <a:pt x="6756" y="-8390"/>
                                </a:lnTo>
                                <a:lnTo>
                                  <a:pt x="6756" y="-8409"/>
                                </a:lnTo>
                                <a:lnTo>
                                  <a:pt x="6756" y="-8429"/>
                                </a:lnTo>
                                <a:lnTo>
                                  <a:pt x="6756" y="-8451"/>
                                </a:lnTo>
                                <a:lnTo>
                                  <a:pt x="6756" y="-8471"/>
                                </a:lnTo>
                                <a:lnTo>
                                  <a:pt x="6756" y="-8492"/>
                                </a:lnTo>
                                <a:lnTo>
                                  <a:pt x="6756" y="-8517"/>
                                </a:lnTo>
                                <a:lnTo>
                                  <a:pt x="6756" y="-8541"/>
                                </a:lnTo>
                                <a:lnTo>
                                  <a:pt x="6756" y="-8565"/>
                                </a:lnTo>
                                <a:lnTo>
                                  <a:pt x="6756" y="-8589"/>
                                </a:lnTo>
                                <a:lnTo>
                                  <a:pt x="6756" y="-8612"/>
                                </a:lnTo>
                                <a:lnTo>
                                  <a:pt x="6756" y="-8635"/>
                                </a:lnTo>
                                <a:lnTo>
                                  <a:pt x="6756" y="-8657"/>
                                </a:lnTo>
                                <a:lnTo>
                                  <a:pt x="6756" y="-8680"/>
                                </a:lnTo>
                                <a:lnTo>
                                  <a:pt x="6756" y="-8705"/>
                                </a:lnTo>
                                <a:lnTo>
                                  <a:pt x="6756" y="-8730"/>
                                </a:lnTo>
                                <a:lnTo>
                                  <a:pt x="6756" y="-8756"/>
                                </a:lnTo>
                                <a:lnTo>
                                  <a:pt x="6756" y="-8784"/>
                                </a:lnTo>
                                <a:lnTo>
                                  <a:pt x="6756" y="-8813"/>
                                </a:lnTo>
                                <a:lnTo>
                                  <a:pt x="6756" y="-8846"/>
                                </a:lnTo>
                                <a:lnTo>
                                  <a:pt x="6756" y="-8880"/>
                                </a:lnTo>
                                <a:lnTo>
                                  <a:pt x="6756" y="-8915"/>
                                </a:lnTo>
                                <a:lnTo>
                                  <a:pt x="6756" y="-8956"/>
                                </a:lnTo>
                                <a:lnTo>
                                  <a:pt x="6756" y="-9037"/>
                                </a:lnTo>
                                <a:lnTo>
                                  <a:pt x="6756" y="-9052"/>
                                </a:lnTo>
                                <a:lnTo>
                                  <a:pt x="6756" y="-9059"/>
                                </a:lnTo>
                                <a:lnTo>
                                  <a:pt x="6756" y="-9054"/>
                                </a:lnTo>
                                <a:lnTo>
                                  <a:pt x="6756" y="-9038"/>
                                </a:lnTo>
                                <a:lnTo>
                                  <a:pt x="6756" y="-8951"/>
                                </a:lnTo>
                                <a:lnTo>
                                  <a:pt x="6756" y="-8910"/>
                                </a:lnTo>
                                <a:lnTo>
                                  <a:pt x="6756" y="-8874"/>
                                </a:lnTo>
                                <a:lnTo>
                                  <a:pt x="6756" y="-8841"/>
                                </a:lnTo>
                                <a:lnTo>
                                  <a:pt x="6756" y="-8814"/>
                                </a:lnTo>
                                <a:lnTo>
                                  <a:pt x="6757" y="-8786"/>
                                </a:lnTo>
                                <a:lnTo>
                                  <a:pt x="6757" y="-8759"/>
                                </a:lnTo>
                                <a:lnTo>
                                  <a:pt x="6757" y="-8735"/>
                                </a:lnTo>
                                <a:lnTo>
                                  <a:pt x="6757" y="-8708"/>
                                </a:lnTo>
                                <a:lnTo>
                                  <a:pt x="6757" y="-8683"/>
                                </a:lnTo>
                                <a:lnTo>
                                  <a:pt x="6757" y="-8658"/>
                                </a:lnTo>
                                <a:lnTo>
                                  <a:pt x="6757" y="-8635"/>
                                </a:lnTo>
                                <a:lnTo>
                                  <a:pt x="6757" y="-8614"/>
                                </a:lnTo>
                                <a:lnTo>
                                  <a:pt x="6757" y="-8591"/>
                                </a:lnTo>
                                <a:lnTo>
                                  <a:pt x="6757" y="-8570"/>
                                </a:lnTo>
                                <a:lnTo>
                                  <a:pt x="6757" y="-8549"/>
                                </a:lnTo>
                                <a:lnTo>
                                  <a:pt x="6757" y="-8529"/>
                                </a:lnTo>
                                <a:lnTo>
                                  <a:pt x="6757" y="-8511"/>
                                </a:lnTo>
                                <a:lnTo>
                                  <a:pt x="6757" y="-8494"/>
                                </a:lnTo>
                                <a:lnTo>
                                  <a:pt x="6757" y="-8479"/>
                                </a:lnTo>
                                <a:lnTo>
                                  <a:pt x="6757" y="-8472"/>
                                </a:lnTo>
                                <a:lnTo>
                                  <a:pt x="6757" y="-8470"/>
                                </a:lnTo>
                                <a:lnTo>
                                  <a:pt x="6757" y="-8474"/>
                                </a:lnTo>
                                <a:lnTo>
                                  <a:pt x="6757" y="-8485"/>
                                </a:lnTo>
                                <a:lnTo>
                                  <a:pt x="6757" y="-8501"/>
                                </a:lnTo>
                                <a:lnTo>
                                  <a:pt x="6757" y="-8520"/>
                                </a:lnTo>
                                <a:lnTo>
                                  <a:pt x="6757" y="-8545"/>
                                </a:lnTo>
                                <a:lnTo>
                                  <a:pt x="6757" y="-8568"/>
                                </a:lnTo>
                                <a:lnTo>
                                  <a:pt x="6757" y="-8593"/>
                                </a:lnTo>
                                <a:lnTo>
                                  <a:pt x="6757" y="-8618"/>
                                </a:lnTo>
                                <a:lnTo>
                                  <a:pt x="6757" y="-8646"/>
                                </a:lnTo>
                                <a:lnTo>
                                  <a:pt x="6757" y="-8675"/>
                                </a:lnTo>
                                <a:lnTo>
                                  <a:pt x="6758" y="-8708"/>
                                </a:lnTo>
                                <a:lnTo>
                                  <a:pt x="6758" y="-8764"/>
                                </a:lnTo>
                                <a:lnTo>
                                  <a:pt x="6758" y="-8772"/>
                                </a:lnTo>
                                <a:lnTo>
                                  <a:pt x="6758" y="-8775"/>
                                </a:lnTo>
                                <a:lnTo>
                                  <a:pt x="6758" y="-8771"/>
                                </a:lnTo>
                                <a:lnTo>
                                  <a:pt x="6758" y="-8755"/>
                                </a:lnTo>
                                <a:lnTo>
                                  <a:pt x="6758" y="-8704"/>
                                </a:lnTo>
                                <a:lnTo>
                                  <a:pt x="6758" y="-8671"/>
                                </a:lnTo>
                                <a:lnTo>
                                  <a:pt x="6758" y="-8646"/>
                                </a:lnTo>
                                <a:lnTo>
                                  <a:pt x="6758" y="-8621"/>
                                </a:lnTo>
                                <a:lnTo>
                                  <a:pt x="6758" y="-8600"/>
                                </a:lnTo>
                                <a:lnTo>
                                  <a:pt x="6758" y="-8585"/>
                                </a:lnTo>
                                <a:lnTo>
                                  <a:pt x="6758" y="-8575"/>
                                </a:lnTo>
                                <a:lnTo>
                                  <a:pt x="6758" y="-8572"/>
                                </a:lnTo>
                                <a:lnTo>
                                  <a:pt x="6758" y="-8576"/>
                                </a:lnTo>
                                <a:lnTo>
                                  <a:pt x="6758" y="-8584"/>
                                </a:lnTo>
                                <a:lnTo>
                                  <a:pt x="6758" y="-8597"/>
                                </a:lnTo>
                                <a:lnTo>
                                  <a:pt x="6758" y="-8614"/>
                                </a:lnTo>
                                <a:lnTo>
                                  <a:pt x="6758" y="-8632"/>
                                </a:lnTo>
                                <a:lnTo>
                                  <a:pt x="6758" y="-8654"/>
                                </a:lnTo>
                                <a:lnTo>
                                  <a:pt x="6758" y="-8675"/>
                                </a:lnTo>
                                <a:lnTo>
                                  <a:pt x="6758" y="-8695"/>
                                </a:lnTo>
                                <a:lnTo>
                                  <a:pt x="6758" y="-8718"/>
                                </a:lnTo>
                                <a:lnTo>
                                  <a:pt x="6758" y="-8742"/>
                                </a:lnTo>
                                <a:lnTo>
                                  <a:pt x="6758" y="-8772"/>
                                </a:lnTo>
                                <a:lnTo>
                                  <a:pt x="6758" y="-8800"/>
                                </a:lnTo>
                                <a:lnTo>
                                  <a:pt x="6758" y="-8830"/>
                                </a:lnTo>
                                <a:lnTo>
                                  <a:pt x="6758" y="-8862"/>
                                </a:lnTo>
                                <a:lnTo>
                                  <a:pt x="6758" y="-8897"/>
                                </a:lnTo>
                                <a:lnTo>
                                  <a:pt x="6758" y="-8936"/>
                                </a:lnTo>
                                <a:lnTo>
                                  <a:pt x="6758" y="-8990"/>
                                </a:lnTo>
                                <a:lnTo>
                                  <a:pt x="6758" y="-9026"/>
                                </a:lnTo>
                                <a:lnTo>
                                  <a:pt x="6758" y="-9039"/>
                                </a:lnTo>
                                <a:lnTo>
                                  <a:pt x="6758" y="-9045"/>
                                </a:lnTo>
                                <a:lnTo>
                                  <a:pt x="6758" y="-9041"/>
                                </a:lnTo>
                                <a:lnTo>
                                  <a:pt x="6758" y="-9027"/>
                                </a:lnTo>
                                <a:lnTo>
                                  <a:pt x="6758" y="-8976"/>
                                </a:lnTo>
                                <a:lnTo>
                                  <a:pt x="6758" y="-8928"/>
                                </a:lnTo>
                                <a:lnTo>
                                  <a:pt x="6758" y="-8891"/>
                                </a:lnTo>
                                <a:lnTo>
                                  <a:pt x="6758" y="-8859"/>
                                </a:lnTo>
                                <a:lnTo>
                                  <a:pt x="6759" y="-8827"/>
                                </a:lnTo>
                                <a:lnTo>
                                  <a:pt x="6759" y="-8796"/>
                                </a:lnTo>
                                <a:lnTo>
                                  <a:pt x="6759" y="-8767"/>
                                </a:lnTo>
                                <a:lnTo>
                                  <a:pt x="6759" y="-8741"/>
                                </a:lnTo>
                                <a:lnTo>
                                  <a:pt x="6759" y="-8714"/>
                                </a:lnTo>
                                <a:lnTo>
                                  <a:pt x="6759" y="-8690"/>
                                </a:lnTo>
                                <a:lnTo>
                                  <a:pt x="6759" y="-8668"/>
                                </a:lnTo>
                                <a:lnTo>
                                  <a:pt x="6759" y="-8644"/>
                                </a:lnTo>
                                <a:lnTo>
                                  <a:pt x="6759" y="-8620"/>
                                </a:lnTo>
                                <a:lnTo>
                                  <a:pt x="6759" y="-8599"/>
                                </a:lnTo>
                                <a:lnTo>
                                  <a:pt x="6759" y="-8575"/>
                                </a:lnTo>
                                <a:lnTo>
                                  <a:pt x="6759" y="-8551"/>
                                </a:lnTo>
                                <a:lnTo>
                                  <a:pt x="6759" y="-8530"/>
                                </a:lnTo>
                                <a:lnTo>
                                  <a:pt x="6759" y="-8505"/>
                                </a:lnTo>
                                <a:lnTo>
                                  <a:pt x="6759" y="-8483"/>
                                </a:lnTo>
                                <a:lnTo>
                                  <a:pt x="6759" y="-8459"/>
                                </a:lnTo>
                                <a:lnTo>
                                  <a:pt x="6759" y="-8437"/>
                                </a:lnTo>
                                <a:lnTo>
                                  <a:pt x="6759" y="-8413"/>
                                </a:lnTo>
                                <a:lnTo>
                                  <a:pt x="6759" y="-8390"/>
                                </a:lnTo>
                                <a:lnTo>
                                  <a:pt x="6759" y="-8369"/>
                                </a:lnTo>
                                <a:lnTo>
                                  <a:pt x="6759" y="-8347"/>
                                </a:lnTo>
                                <a:lnTo>
                                  <a:pt x="6759" y="-8328"/>
                                </a:lnTo>
                                <a:lnTo>
                                  <a:pt x="6759" y="-8308"/>
                                </a:lnTo>
                                <a:lnTo>
                                  <a:pt x="6760" y="-8286"/>
                                </a:lnTo>
                                <a:lnTo>
                                  <a:pt x="6760" y="-8267"/>
                                </a:lnTo>
                                <a:lnTo>
                                  <a:pt x="6760" y="-8252"/>
                                </a:lnTo>
                                <a:lnTo>
                                  <a:pt x="6760" y="-8243"/>
                                </a:lnTo>
                                <a:lnTo>
                                  <a:pt x="6761" y="-8238"/>
                                </a:lnTo>
                                <a:lnTo>
                                  <a:pt x="6761" y="-8241"/>
                                </a:lnTo>
                                <a:lnTo>
                                  <a:pt x="6761" y="-8251"/>
                                </a:lnTo>
                                <a:lnTo>
                                  <a:pt x="6761" y="-8264"/>
                                </a:lnTo>
                                <a:lnTo>
                                  <a:pt x="6761" y="-8278"/>
                                </a:lnTo>
                                <a:lnTo>
                                  <a:pt x="6761" y="-8297"/>
                                </a:lnTo>
                                <a:lnTo>
                                  <a:pt x="6761" y="-8319"/>
                                </a:lnTo>
                                <a:lnTo>
                                  <a:pt x="6761" y="-8339"/>
                                </a:lnTo>
                                <a:lnTo>
                                  <a:pt x="6761" y="-8359"/>
                                </a:lnTo>
                                <a:lnTo>
                                  <a:pt x="6761" y="-8379"/>
                                </a:lnTo>
                                <a:lnTo>
                                  <a:pt x="6761" y="-8404"/>
                                </a:lnTo>
                                <a:lnTo>
                                  <a:pt x="6762" y="-8430"/>
                                </a:lnTo>
                                <a:lnTo>
                                  <a:pt x="6762" y="-8454"/>
                                </a:lnTo>
                                <a:lnTo>
                                  <a:pt x="6762" y="-8478"/>
                                </a:lnTo>
                                <a:lnTo>
                                  <a:pt x="6762" y="-8505"/>
                                </a:lnTo>
                                <a:lnTo>
                                  <a:pt x="6762" y="-8529"/>
                                </a:lnTo>
                                <a:lnTo>
                                  <a:pt x="6762" y="-8554"/>
                                </a:lnTo>
                                <a:lnTo>
                                  <a:pt x="6762" y="-8581"/>
                                </a:lnTo>
                                <a:lnTo>
                                  <a:pt x="6762" y="-8608"/>
                                </a:lnTo>
                                <a:lnTo>
                                  <a:pt x="6762" y="-8634"/>
                                </a:lnTo>
                                <a:lnTo>
                                  <a:pt x="6762" y="-8661"/>
                                </a:lnTo>
                                <a:lnTo>
                                  <a:pt x="6762" y="-8687"/>
                                </a:lnTo>
                                <a:lnTo>
                                  <a:pt x="6762" y="-8712"/>
                                </a:lnTo>
                                <a:lnTo>
                                  <a:pt x="6762" y="-8739"/>
                                </a:lnTo>
                                <a:lnTo>
                                  <a:pt x="6762" y="-8770"/>
                                </a:lnTo>
                                <a:lnTo>
                                  <a:pt x="6762" y="-8800"/>
                                </a:lnTo>
                                <a:lnTo>
                                  <a:pt x="6762" y="-8834"/>
                                </a:lnTo>
                                <a:lnTo>
                                  <a:pt x="6762" y="-8873"/>
                                </a:lnTo>
                                <a:lnTo>
                                  <a:pt x="6762" y="-8927"/>
                                </a:lnTo>
                                <a:lnTo>
                                  <a:pt x="6762" y="-8960"/>
                                </a:lnTo>
                                <a:lnTo>
                                  <a:pt x="6762" y="-8974"/>
                                </a:lnTo>
                                <a:lnTo>
                                  <a:pt x="6762" y="-8978"/>
                                </a:lnTo>
                                <a:lnTo>
                                  <a:pt x="6762" y="-8974"/>
                                </a:lnTo>
                                <a:lnTo>
                                  <a:pt x="6762" y="-8958"/>
                                </a:lnTo>
                                <a:lnTo>
                                  <a:pt x="6762" y="-8873"/>
                                </a:lnTo>
                                <a:lnTo>
                                  <a:pt x="6762" y="-8834"/>
                                </a:lnTo>
                                <a:lnTo>
                                  <a:pt x="6762" y="-8801"/>
                                </a:lnTo>
                                <a:lnTo>
                                  <a:pt x="6762" y="-8771"/>
                                </a:lnTo>
                                <a:lnTo>
                                  <a:pt x="6762" y="-8743"/>
                                </a:lnTo>
                                <a:lnTo>
                                  <a:pt x="6762" y="-8714"/>
                                </a:lnTo>
                                <a:lnTo>
                                  <a:pt x="6762" y="-8687"/>
                                </a:lnTo>
                                <a:lnTo>
                                  <a:pt x="6762" y="-8663"/>
                                </a:lnTo>
                                <a:lnTo>
                                  <a:pt x="6762" y="-8635"/>
                                </a:lnTo>
                                <a:lnTo>
                                  <a:pt x="6762" y="-8611"/>
                                </a:lnTo>
                                <a:lnTo>
                                  <a:pt x="6762" y="-8584"/>
                                </a:lnTo>
                                <a:lnTo>
                                  <a:pt x="6762" y="-8556"/>
                                </a:lnTo>
                                <a:lnTo>
                                  <a:pt x="6762" y="-8532"/>
                                </a:lnTo>
                                <a:lnTo>
                                  <a:pt x="6762" y="-8508"/>
                                </a:lnTo>
                                <a:lnTo>
                                  <a:pt x="6762" y="-8483"/>
                                </a:lnTo>
                                <a:lnTo>
                                  <a:pt x="6762" y="-8457"/>
                                </a:lnTo>
                                <a:lnTo>
                                  <a:pt x="6762" y="-8431"/>
                                </a:lnTo>
                                <a:lnTo>
                                  <a:pt x="6762" y="-8407"/>
                                </a:lnTo>
                                <a:lnTo>
                                  <a:pt x="6762" y="-8380"/>
                                </a:lnTo>
                                <a:lnTo>
                                  <a:pt x="6762" y="-8354"/>
                                </a:lnTo>
                                <a:lnTo>
                                  <a:pt x="6762" y="-8332"/>
                                </a:lnTo>
                                <a:lnTo>
                                  <a:pt x="6762" y="-8309"/>
                                </a:lnTo>
                                <a:lnTo>
                                  <a:pt x="6762" y="-8287"/>
                                </a:lnTo>
                                <a:lnTo>
                                  <a:pt x="6763" y="-8265"/>
                                </a:lnTo>
                                <a:lnTo>
                                  <a:pt x="6763" y="-8242"/>
                                </a:lnTo>
                                <a:lnTo>
                                  <a:pt x="6763" y="-8225"/>
                                </a:lnTo>
                                <a:lnTo>
                                  <a:pt x="6763" y="-8206"/>
                                </a:lnTo>
                                <a:lnTo>
                                  <a:pt x="6763" y="-8188"/>
                                </a:lnTo>
                                <a:lnTo>
                                  <a:pt x="6763" y="-8174"/>
                                </a:lnTo>
                                <a:lnTo>
                                  <a:pt x="6763" y="-8155"/>
                                </a:lnTo>
                                <a:lnTo>
                                  <a:pt x="6764" y="-8141"/>
                                </a:lnTo>
                                <a:lnTo>
                                  <a:pt x="6764" y="-8126"/>
                                </a:lnTo>
                                <a:lnTo>
                                  <a:pt x="6765" y="-8114"/>
                                </a:lnTo>
                                <a:lnTo>
                                  <a:pt x="6766" y="-8109"/>
                                </a:lnTo>
                                <a:lnTo>
                                  <a:pt x="6766" y="-8108"/>
                                </a:lnTo>
                                <a:lnTo>
                                  <a:pt x="6766" y="-8111"/>
                                </a:lnTo>
                                <a:lnTo>
                                  <a:pt x="6766" y="-8117"/>
                                </a:lnTo>
                                <a:lnTo>
                                  <a:pt x="6767" y="-8128"/>
                                </a:lnTo>
                                <a:lnTo>
                                  <a:pt x="6767" y="-8142"/>
                                </a:lnTo>
                                <a:lnTo>
                                  <a:pt x="6767" y="-8158"/>
                                </a:lnTo>
                                <a:lnTo>
                                  <a:pt x="6767" y="-8172"/>
                                </a:lnTo>
                                <a:lnTo>
                                  <a:pt x="6767" y="-8191"/>
                                </a:lnTo>
                                <a:lnTo>
                                  <a:pt x="6767" y="-8211"/>
                                </a:lnTo>
                                <a:lnTo>
                                  <a:pt x="6767" y="-8233"/>
                                </a:lnTo>
                                <a:lnTo>
                                  <a:pt x="6767" y="-8255"/>
                                </a:lnTo>
                                <a:lnTo>
                                  <a:pt x="6767" y="-8277"/>
                                </a:lnTo>
                                <a:lnTo>
                                  <a:pt x="6767" y="-8299"/>
                                </a:lnTo>
                                <a:lnTo>
                                  <a:pt x="6768" y="-8325"/>
                                </a:lnTo>
                                <a:lnTo>
                                  <a:pt x="6768" y="-8350"/>
                                </a:lnTo>
                                <a:lnTo>
                                  <a:pt x="6768" y="-8376"/>
                                </a:lnTo>
                                <a:lnTo>
                                  <a:pt x="6768" y="-8401"/>
                                </a:lnTo>
                                <a:lnTo>
                                  <a:pt x="6768" y="-8424"/>
                                </a:lnTo>
                                <a:lnTo>
                                  <a:pt x="6768" y="-8446"/>
                                </a:lnTo>
                                <a:lnTo>
                                  <a:pt x="6768" y="-8470"/>
                                </a:lnTo>
                                <a:lnTo>
                                  <a:pt x="6768" y="-8494"/>
                                </a:lnTo>
                                <a:lnTo>
                                  <a:pt x="6768" y="-8518"/>
                                </a:lnTo>
                                <a:lnTo>
                                  <a:pt x="6768" y="-8542"/>
                                </a:lnTo>
                                <a:lnTo>
                                  <a:pt x="6768" y="-8568"/>
                                </a:lnTo>
                                <a:lnTo>
                                  <a:pt x="6768" y="-8594"/>
                                </a:lnTo>
                                <a:lnTo>
                                  <a:pt x="6768" y="-8620"/>
                                </a:lnTo>
                                <a:lnTo>
                                  <a:pt x="6768" y="-8649"/>
                                </a:lnTo>
                                <a:lnTo>
                                  <a:pt x="6768" y="-8680"/>
                                </a:lnTo>
                                <a:lnTo>
                                  <a:pt x="6768" y="-8710"/>
                                </a:lnTo>
                                <a:lnTo>
                                  <a:pt x="6768" y="-8742"/>
                                </a:lnTo>
                                <a:lnTo>
                                  <a:pt x="6768" y="-8778"/>
                                </a:lnTo>
                                <a:lnTo>
                                  <a:pt x="6768" y="-8816"/>
                                </a:lnTo>
                                <a:lnTo>
                                  <a:pt x="6768" y="-8901"/>
                                </a:lnTo>
                                <a:lnTo>
                                  <a:pt x="6768" y="-8915"/>
                                </a:lnTo>
                                <a:lnTo>
                                  <a:pt x="6768" y="-8922"/>
                                </a:lnTo>
                                <a:lnTo>
                                  <a:pt x="6768" y="-8917"/>
                                </a:lnTo>
                                <a:lnTo>
                                  <a:pt x="6768" y="-8903"/>
                                </a:lnTo>
                                <a:lnTo>
                                  <a:pt x="6768" y="-8811"/>
                                </a:lnTo>
                                <a:lnTo>
                                  <a:pt x="6768" y="-8771"/>
                                </a:lnTo>
                                <a:lnTo>
                                  <a:pt x="6768" y="-8736"/>
                                </a:lnTo>
                                <a:lnTo>
                                  <a:pt x="6768" y="-8704"/>
                                </a:lnTo>
                                <a:lnTo>
                                  <a:pt x="6768" y="-8671"/>
                                </a:lnTo>
                                <a:lnTo>
                                  <a:pt x="6768" y="-8641"/>
                                </a:lnTo>
                                <a:lnTo>
                                  <a:pt x="6768" y="-8613"/>
                                </a:lnTo>
                                <a:lnTo>
                                  <a:pt x="6768" y="-8587"/>
                                </a:lnTo>
                                <a:lnTo>
                                  <a:pt x="6768" y="-8560"/>
                                </a:lnTo>
                                <a:lnTo>
                                  <a:pt x="6768" y="-8535"/>
                                </a:lnTo>
                                <a:lnTo>
                                  <a:pt x="6768" y="-8509"/>
                                </a:lnTo>
                                <a:lnTo>
                                  <a:pt x="6768" y="-8483"/>
                                </a:lnTo>
                                <a:lnTo>
                                  <a:pt x="6768" y="-8457"/>
                                </a:lnTo>
                                <a:lnTo>
                                  <a:pt x="6768" y="-8430"/>
                                </a:lnTo>
                                <a:lnTo>
                                  <a:pt x="6768" y="-8406"/>
                                </a:lnTo>
                                <a:lnTo>
                                  <a:pt x="6768" y="-8381"/>
                                </a:lnTo>
                                <a:lnTo>
                                  <a:pt x="6768" y="-8359"/>
                                </a:lnTo>
                                <a:lnTo>
                                  <a:pt x="6768" y="-8334"/>
                                </a:lnTo>
                                <a:lnTo>
                                  <a:pt x="6768" y="-8310"/>
                                </a:lnTo>
                                <a:lnTo>
                                  <a:pt x="6768" y="-8286"/>
                                </a:lnTo>
                                <a:lnTo>
                                  <a:pt x="6768" y="-8267"/>
                                </a:lnTo>
                                <a:lnTo>
                                  <a:pt x="6768" y="-8247"/>
                                </a:lnTo>
                                <a:lnTo>
                                  <a:pt x="6768" y="-8231"/>
                                </a:lnTo>
                                <a:lnTo>
                                  <a:pt x="6768" y="-8216"/>
                                </a:lnTo>
                                <a:lnTo>
                                  <a:pt x="6769" y="-8208"/>
                                </a:lnTo>
                                <a:lnTo>
                                  <a:pt x="6769" y="-8206"/>
                                </a:lnTo>
                                <a:lnTo>
                                  <a:pt x="6769" y="-8210"/>
                                </a:lnTo>
                                <a:lnTo>
                                  <a:pt x="6769" y="-8221"/>
                                </a:lnTo>
                                <a:lnTo>
                                  <a:pt x="6769" y="-8234"/>
                                </a:lnTo>
                                <a:lnTo>
                                  <a:pt x="6769" y="-8255"/>
                                </a:lnTo>
                                <a:lnTo>
                                  <a:pt x="6769" y="-8277"/>
                                </a:lnTo>
                                <a:lnTo>
                                  <a:pt x="6769" y="-8299"/>
                                </a:lnTo>
                                <a:lnTo>
                                  <a:pt x="6769" y="-8323"/>
                                </a:lnTo>
                                <a:lnTo>
                                  <a:pt x="6769" y="-8346"/>
                                </a:lnTo>
                                <a:lnTo>
                                  <a:pt x="6769" y="-8369"/>
                                </a:lnTo>
                                <a:lnTo>
                                  <a:pt x="6769" y="-8395"/>
                                </a:lnTo>
                                <a:lnTo>
                                  <a:pt x="6769" y="-8418"/>
                                </a:lnTo>
                                <a:lnTo>
                                  <a:pt x="6770" y="-8446"/>
                                </a:lnTo>
                                <a:lnTo>
                                  <a:pt x="6770" y="-8473"/>
                                </a:lnTo>
                                <a:lnTo>
                                  <a:pt x="6770" y="-8499"/>
                                </a:lnTo>
                                <a:lnTo>
                                  <a:pt x="6770" y="-8525"/>
                                </a:lnTo>
                                <a:lnTo>
                                  <a:pt x="6770" y="-8551"/>
                                </a:lnTo>
                                <a:lnTo>
                                  <a:pt x="6770" y="-8578"/>
                                </a:lnTo>
                                <a:lnTo>
                                  <a:pt x="6770" y="-8606"/>
                                </a:lnTo>
                                <a:lnTo>
                                  <a:pt x="6770" y="-8634"/>
                                </a:lnTo>
                                <a:lnTo>
                                  <a:pt x="6770" y="-8662"/>
                                </a:lnTo>
                                <a:lnTo>
                                  <a:pt x="6770" y="-8689"/>
                                </a:lnTo>
                                <a:lnTo>
                                  <a:pt x="6770" y="-8718"/>
                                </a:lnTo>
                                <a:lnTo>
                                  <a:pt x="6770" y="-8749"/>
                                </a:lnTo>
                                <a:lnTo>
                                  <a:pt x="6770" y="-8783"/>
                                </a:lnTo>
                                <a:lnTo>
                                  <a:pt x="6770" y="-8825"/>
                                </a:lnTo>
                                <a:lnTo>
                                  <a:pt x="6770" y="-8871"/>
                                </a:lnTo>
                                <a:lnTo>
                                  <a:pt x="6770" y="-8884"/>
                                </a:lnTo>
                                <a:lnTo>
                                  <a:pt x="6770" y="-8889"/>
                                </a:lnTo>
                                <a:lnTo>
                                  <a:pt x="6770" y="-8884"/>
                                </a:lnTo>
                                <a:lnTo>
                                  <a:pt x="6770" y="-8868"/>
                                </a:lnTo>
                                <a:lnTo>
                                  <a:pt x="6770" y="-8795"/>
                                </a:lnTo>
                                <a:lnTo>
                                  <a:pt x="6770" y="-8759"/>
                                </a:lnTo>
                                <a:lnTo>
                                  <a:pt x="6770" y="-8729"/>
                                </a:lnTo>
                                <a:lnTo>
                                  <a:pt x="6770" y="-8700"/>
                                </a:lnTo>
                                <a:lnTo>
                                  <a:pt x="6770" y="-8672"/>
                                </a:lnTo>
                                <a:lnTo>
                                  <a:pt x="6770" y="-8645"/>
                                </a:lnTo>
                                <a:lnTo>
                                  <a:pt x="6770" y="-8619"/>
                                </a:lnTo>
                                <a:lnTo>
                                  <a:pt x="6770" y="-8593"/>
                                </a:lnTo>
                                <a:lnTo>
                                  <a:pt x="6770" y="-8567"/>
                                </a:lnTo>
                                <a:lnTo>
                                  <a:pt x="6770" y="-8539"/>
                                </a:lnTo>
                                <a:lnTo>
                                  <a:pt x="6770" y="-8514"/>
                                </a:lnTo>
                                <a:lnTo>
                                  <a:pt x="6770" y="-8488"/>
                                </a:lnTo>
                                <a:lnTo>
                                  <a:pt x="6770" y="-8462"/>
                                </a:lnTo>
                                <a:lnTo>
                                  <a:pt x="6770" y="-8436"/>
                                </a:lnTo>
                                <a:lnTo>
                                  <a:pt x="6770" y="-8410"/>
                                </a:lnTo>
                                <a:lnTo>
                                  <a:pt x="6770" y="-8385"/>
                                </a:lnTo>
                                <a:lnTo>
                                  <a:pt x="6770" y="-8359"/>
                                </a:lnTo>
                                <a:lnTo>
                                  <a:pt x="6770" y="-8336"/>
                                </a:lnTo>
                                <a:lnTo>
                                  <a:pt x="6770" y="-8314"/>
                                </a:lnTo>
                                <a:lnTo>
                                  <a:pt x="6770" y="-8290"/>
                                </a:lnTo>
                                <a:lnTo>
                                  <a:pt x="6771" y="-8267"/>
                                </a:lnTo>
                                <a:lnTo>
                                  <a:pt x="6771" y="-8246"/>
                                </a:lnTo>
                                <a:lnTo>
                                  <a:pt x="6771" y="-8230"/>
                                </a:lnTo>
                                <a:lnTo>
                                  <a:pt x="6771" y="-8214"/>
                                </a:lnTo>
                                <a:lnTo>
                                  <a:pt x="6771" y="-8203"/>
                                </a:lnTo>
                                <a:lnTo>
                                  <a:pt x="6771" y="-8197"/>
                                </a:lnTo>
                                <a:lnTo>
                                  <a:pt x="6771" y="-8201"/>
                                </a:lnTo>
                                <a:lnTo>
                                  <a:pt x="6771" y="-8207"/>
                                </a:lnTo>
                                <a:lnTo>
                                  <a:pt x="6771" y="-8215"/>
                                </a:lnTo>
                                <a:lnTo>
                                  <a:pt x="6771" y="-8225"/>
                                </a:lnTo>
                                <a:lnTo>
                                  <a:pt x="6771" y="-8238"/>
                                </a:lnTo>
                                <a:lnTo>
                                  <a:pt x="6771" y="-8253"/>
                                </a:lnTo>
                                <a:lnTo>
                                  <a:pt x="6771" y="-8272"/>
                                </a:lnTo>
                                <a:lnTo>
                                  <a:pt x="6771" y="-8294"/>
                                </a:lnTo>
                                <a:lnTo>
                                  <a:pt x="6771" y="-8317"/>
                                </a:lnTo>
                                <a:lnTo>
                                  <a:pt x="6771" y="-8342"/>
                                </a:lnTo>
                                <a:lnTo>
                                  <a:pt x="6771" y="-8371"/>
                                </a:lnTo>
                                <a:lnTo>
                                  <a:pt x="6771" y="-8402"/>
                                </a:lnTo>
                                <a:lnTo>
                                  <a:pt x="6771" y="-8434"/>
                                </a:lnTo>
                                <a:lnTo>
                                  <a:pt x="6771" y="-8466"/>
                                </a:lnTo>
                                <a:lnTo>
                                  <a:pt x="6771" y="-8498"/>
                                </a:lnTo>
                                <a:lnTo>
                                  <a:pt x="6771" y="-8535"/>
                                </a:lnTo>
                                <a:lnTo>
                                  <a:pt x="6771" y="-8571"/>
                                </a:lnTo>
                                <a:lnTo>
                                  <a:pt x="6771" y="-8607"/>
                                </a:lnTo>
                                <a:lnTo>
                                  <a:pt x="6771" y="-8646"/>
                                </a:lnTo>
                                <a:lnTo>
                                  <a:pt x="6771" y="-8694"/>
                                </a:lnTo>
                                <a:lnTo>
                                  <a:pt x="6771" y="-8775"/>
                                </a:lnTo>
                                <a:lnTo>
                                  <a:pt x="6772" y="-8791"/>
                                </a:lnTo>
                                <a:lnTo>
                                  <a:pt x="6772" y="-8796"/>
                                </a:lnTo>
                                <a:lnTo>
                                  <a:pt x="6772" y="-8791"/>
                                </a:lnTo>
                                <a:lnTo>
                                  <a:pt x="6772" y="-8778"/>
                                </a:lnTo>
                                <a:lnTo>
                                  <a:pt x="6772" y="-8735"/>
                                </a:lnTo>
                                <a:lnTo>
                                  <a:pt x="6772" y="-8679"/>
                                </a:lnTo>
                                <a:lnTo>
                                  <a:pt x="6772" y="-8636"/>
                                </a:lnTo>
                                <a:lnTo>
                                  <a:pt x="6772" y="-8598"/>
                                </a:lnTo>
                                <a:lnTo>
                                  <a:pt x="6772" y="-8562"/>
                                </a:lnTo>
                                <a:lnTo>
                                  <a:pt x="6772" y="-8525"/>
                                </a:lnTo>
                                <a:lnTo>
                                  <a:pt x="6772" y="-8493"/>
                                </a:lnTo>
                                <a:lnTo>
                                  <a:pt x="6772" y="-8459"/>
                                </a:lnTo>
                                <a:lnTo>
                                  <a:pt x="6772" y="-8426"/>
                                </a:lnTo>
                                <a:lnTo>
                                  <a:pt x="6772" y="-8394"/>
                                </a:lnTo>
                                <a:lnTo>
                                  <a:pt x="6772" y="-8363"/>
                                </a:lnTo>
                                <a:lnTo>
                                  <a:pt x="6772" y="-8335"/>
                                </a:lnTo>
                                <a:lnTo>
                                  <a:pt x="6772" y="-8313"/>
                                </a:lnTo>
                                <a:lnTo>
                                  <a:pt x="6772" y="-8292"/>
                                </a:lnTo>
                                <a:lnTo>
                                  <a:pt x="6772" y="-8270"/>
                                </a:lnTo>
                                <a:lnTo>
                                  <a:pt x="6772" y="-8254"/>
                                </a:lnTo>
                                <a:lnTo>
                                  <a:pt x="6772" y="-8242"/>
                                </a:lnTo>
                                <a:lnTo>
                                  <a:pt x="6772" y="-8231"/>
                                </a:lnTo>
                                <a:lnTo>
                                  <a:pt x="6772" y="-8222"/>
                                </a:lnTo>
                                <a:lnTo>
                                  <a:pt x="6772" y="-8216"/>
                                </a:lnTo>
                                <a:lnTo>
                                  <a:pt x="6772" y="-8212"/>
                                </a:lnTo>
                                <a:lnTo>
                                  <a:pt x="6772" y="-8215"/>
                                </a:lnTo>
                                <a:lnTo>
                                  <a:pt x="6772" y="-8230"/>
                                </a:lnTo>
                                <a:lnTo>
                                  <a:pt x="6772" y="-8249"/>
                                </a:lnTo>
                                <a:lnTo>
                                  <a:pt x="6772" y="-8270"/>
                                </a:lnTo>
                                <a:lnTo>
                                  <a:pt x="6772" y="-8283"/>
                                </a:lnTo>
                                <a:lnTo>
                                  <a:pt x="6772" y="-8291"/>
                                </a:lnTo>
                                <a:lnTo>
                                  <a:pt x="6772" y="-8304"/>
                                </a:lnTo>
                                <a:lnTo>
                                  <a:pt x="6772" y="-8319"/>
                                </a:lnTo>
                                <a:lnTo>
                                  <a:pt x="6772" y="-8338"/>
                                </a:lnTo>
                                <a:lnTo>
                                  <a:pt x="6772" y="-8359"/>
                                </a:lnTo>
                                <a:lnTo>
                                  <a:pt x="6772" y="-8384"/>
                                </a:lnTo>
                                <a:lnTo>
                                  <a:pt x="6772" y="-8411"/>
                                </a:lnTo>
                                <a:lnTo>
                                  <a:pt x="6772" y="-8445"/>
                                </a:lnTo>
                                <a:lnTo>
                                  <a:pt x="6772" y="-8486"/>
                                </a:lnTo>
                                <a:lnTo>
                                  <a:pt x="6772" y="-8551"/>
                                </a:lnTo>
                                <a:lnTo>
                                  <a:pt x="6772" y="-8567"/>
                                </a:lnTo>
                                <a:lnTo>
                                  <a:pt x="6773" y="-8572"/>
                                </a:lnTo>
                                <a:lnTo>
                                  <a:pt x="6773" y="-8568"/>
                                </a:lnTo>
                                <a:lnTo>
                                  <a:pt x="6773" y="-8555"/>
                                </a:lnTo>
                                <a:lnTo>
                                  <a:pt x="6773" y="-8505"/>
                                </a:lnTo>
                                <a:lnTo>
                                  <a:pt x="6773" y="-8463"/>
                                </a:lnTo>
                                <a:lnTo>
                                  <a:pt x="6773" y="-8431"/>
                                </a:lnTo>
                                <a:lnTo>
                                  <a:pt x="6773" y="-8403"/>
                                </a:lnTo>
                                <a:lnTo>
                                  <a:pt x="6773" y="-8380"/>
                                </a:lnTo>
                                <a:lnTo>
                                  <a:pt x="6773" y="-8362"/>
                                </a:lnTo>
                                <a:lnTo>
                                  <a:pt x="6773" y="-8351"/>
                                </a:lnTo>
                                <a:lnTo>
                                  <a:pt x="6773" y="-8345"/>
                                </a:lnTo>
                                <a:lnTo>
                                  <a:pt x="6773" y="-8340"/>
                                </a:lnTo>
                                <a:lnTo>
                                  <a:pt x="6773" y="-8343"/>
                                </a:lnTo>
                                <a:lnTo>
                                  <a:pt x="6773" y="-8365"/>
                                </a:lnTo>
                                <a:lnTo>
                                  <a:pt x="6773" y="-8391"/>
                                </a:lnTo>
                                <a:lnTo>
                                  <a:pt x="6773" y="-8416"/>
                                </a:lnTo>
                                <a:lnTo>
                                  <a:pt x="6773" y="-8443"/>
                                </a:lnTo>
                                <a:lnTo>
                                  <a:pt x="6773" y="-8468"/>
                                </a:lnTo>
                                <a:lnTo>
                                  <a:pt x="6773" y="-8495"/>
                                </a:lnTo>
                                <a:lnTo>
                                  <a:pt x="6773" y="-8520"/>
                                </a:lnTo>
                                <a:lnTo>
                                  <a:pt x="6773" y="-8547"/>
                                </a:lnTo>
                                <a:lnTo>
                                  <a:pt x="6773" y="-8574"/>
                                </a:lnTo>
                                <a:lnTo>
                                  <a:pt x="6773" y="-8603"/>
                                </a:lnTo>
                                <a:lnTo>
                                  <a:pt x="6773" y="-8632"/>
                                </a:lnTo>
                                <a:lnTo>
                                  <a:pt x="6773" y="-8661"/>
                                </a:lnTo>
                                <a:lnTo>
                                  <a:pt x="6773" y="-8693"/>
                                </a:lnTo>
                                <a:lnTo>
                                  <a:pt x="6773" y="-8726"/>
                                </a:lnTo>
                                <a:lnTo>
                                  <a:pt x="6773" y="-8765"/>
                                </a:lnTo>
                                <a:lnTo>
                                  <a:pt x="6773" y="-8802"/>
                                </a:lnTo>
                                <a:lnTo>
                                  <a:pt x="6773" y="-8812"/>
                                </a:lnTo>
                                <a:lnTo>
                                  <a:pt x="6773" y="-8813"/>
                                </a:lnTo>
                                <a:lnTo>
                                  <a:pt x="6773" y="-8810"/>
                                </a:lnTo>
                                <a:lnTo>
                                  <a:pt x="6773" y="-8798"/>
                                </a:lnTo>
                                <a:lnTo>
                                  <a:pt x="6773" y="-8730"/>
                                </a:lnTo>
                                <a:lnTo>
                                  <a:pt x="6774" y="-8698"/>
                                </a:lnTo>
                                <a:lnTo>
                                  <a:pt x="6774" y="-8666"/>
                                </a:lnTo>
                                <a:lnTo>
                                  <a:pt x="6774" y="-8636"/>
                                </a:lnTo>
                                <a:lnTo>
                                  <a:pt x="6774" y="-8610"/>
                                </a:lnTo>
                                <a:lnTo>
                                  <a:pt x="6774" y="-8583"/>
                                </a:lnTo>
                                <a:lnTo>
                                  <a:pt x="6774" y="-8555"/>
                                </a:lnTo>
                                <a:lnTo>
                                  <a:pt x="6774" y="-8530"/>
                                </a:lnTo>
                                <a:lnTo>
                                  <a:pt x="6774" y="-8502"/>
                                </a:lnTo>
                                <a:lnTo>
                                  <a:pt x="6774" y="-8478"/>
                                </a:lnTo>
                                <a:lnTo>
                                  <a:pt x="6774" y="-8455"/>
                                </a:lnTo>
                                <a:lnTo>
                                  <a:pt x="6774" y="-8432"/>
                                </a:lnTo>
                                <a:lnTo>
                                  <a:pt x="6774" y="-8417"/>
                                </a:lnTo>
                                <a:lnTo>
                                  <a:pt x="6774" y="-8404"/>
                                </a:lnTo>
                                <a:lnTo>
                                  <a:pt x="6774" y="-8400"/>
                                </a:lnTo>
                                <a:lnTo>
                                  <a:pt x="6774" y="-8405"/>
                                </a:lnTo>
                                <a:lnTo>
                                  <a:pt x="6774" y="-8413"/>
                                </a:lnTo>
                                <a:lnTo>
                                  <a:pt x="6774" y="-8426"/>
                                </a:lnTo>
                                <a:lnTo>
                                  <a:pt x="6774" y="-8437"/>
                                </a:lnTo>
                                <a:lnTo>
                                  <a:pt x="6774" y="-8454"/>
                                </a:lnTo>
                                <a:lnTo>
                                  <a:pt x="6774" y="-8470"/>
                                </a:lnTo>
                                <a:lnTo>
                                  <a:pt x="6774" y="-8486"/>
                                </a:lnTo>
                                <a:lnTo>
                                  <a:pt x="6774" y="-8509"/>
                                </a:lnTo>
                                <a:lnTo>
                                  <a:pt x="6774" y="-8533"/>
                                </a:lnTo>
                                <a:lnTo>
                                  <a:pt x="6774" y="-8555"/>
                                </a:lnTo>
                                <a:lnTo>
                                  <a:pt x="6774" y="-8581"/>
                                </a:lnTo>
                                <a:lnTo>
                                  <a:pt x="6774" y="-8608"/>
                                </a:lnTo>
                                <a:lnTo>
                                  <a:pt x="6774" y="-8637"/>
                                </a:lnTo>
                                <a:lnTo>
                                  <a:pt x="6774" y="-8670"/>
                                </a:lnTo>
                                <a:lnTo>
                                  <a:pt x="6774" y="-8702"/>
                                </a:lnTo>
                                <a:lnTo>
                                  <a:pt x="6774" y="-8737"/>
                                </a:lnTo>
                                <a:lnTo>
                                  <a:pt x="6774" y="-8775"/>
                                </a:lnTo>
                                <a:lnTo>
                                  <a:pt x="6774" y="-8812"/>
                                </a:lnTo>
                                <a:lnTo>
                                  <a:pt x="6774" y="-8855"/>
                                </a:lnTo>
                                <a:lnTo>
                                  <a:pt x="6774" y="-8915"/>
                                </a:lnTo>
                                <a:lnTo>
                                  <a:pt x="6774" y="-8954"/>
                                </a:lnTo>
                                <a:lnTo>
                                  <a:pt x="6774" y="-8967"/>
                                </a:lnTo>
                                <a:lnTo>
                                  <a:pt x="6774" y="-8971"/>
                                </a:lnTo>
                                <a:lnTo>
                                  <a:pt x="6774" y="-8966"/>
                                </a:lnTo>
                                <a:lnTo>
                                  <a:pt x="6774" y="-8952"/>
                                </a:lnTo>
                                <a:lnTo>
                                  <a:pt x="6774" y="-8903"/>
                                </a:lnTo>
                                <a:lnTo>
                                  <a:pt x="6774" y="-8848"/>
                                </a:lnTo>
                                <a:lnTo>
                                  <a:pt x="6774" y="-8805"/>
                                </a:lnTo>
                                <a:lnTo>
                                  <a:pt x="6774" y="-8766"/>
                                </a:lnTo>
                                <a:lnTo>
                                  <a:pt x="6774" y="-8729"/>
                                </a:lnTo>
                                <a:lnTo>
                                  <a:pt x="6774" y="-8693"/>
                                </a:lnTo>
                                <a:lnTo>
                                  <a:pt x="6774" y="-8659"/>
                                </a:lnTo>
                                <a:lnTo>
                                  <a:pt x="6774" y="-8626"/>
                                </a:lnTo>
                                <a:lnTo>
                                  <a:pt x="6774" y="-8599"/>
                                </a:lnTo>
                                <a:lnTo>
                                  <a:pt x="6774" y="-8570"/>
                                </a:lnTo>
                                <a:lnTo>
                                  <a:pt x="6774" y="-8543"/>
                                </a:lnTo>
                                <a:lnTo>
                                  <a:pt x="6774" y="-8520"/>
                                </a:lnTo>
                                <a:lnTo>
                                  <a:pt x="6774" y="-8494"/>
                                </a:lnTo>
                                <a:lnTo>
                                  <a:pt x="6774" y="-8473"/>
                                </a:lnTo>
                                <a:lnTo>
                                  <a:pt x="6774" y="-8451"/>
                                </a:lnTo>
                                <a:lnTo>
                                  <a:pt x="6774" y="-8432"/>
                                </a:lnTo>
                                <a:lnTo>
                                  <a:pt x="6774" y="-8413"/>
                                </a:lnTo>
                                <a:lnTo>
                                  <a:pt x="6774" y="-8394"/>
                                </a:lnTo>
                                <a:lnTo>
                                  <a:pt x="6774" y="-8374"/>
                                </a:lnTo>
                                <a:lnTo>
                                  <a:pt x="6774" y="-8356"/>
                                </a:lnTo>
                                <a:lnTo>
                                  <a:pt x="6774" y="-8339"/>
                                </a:lnTo>
                                <a:lnTo>
                                  <a:pt x="6775" y="-8323"/>
                                </a:lnTo>
                                <a:lnTo>
                                  <a:pt x="6775" y="-8308"/>
                                </a:lnTo>
                                <a:lnTo>
                                  <a:pt x="6775" y="-8294"/>
                                </a:lnTo>
                                <a:lnTo>
                                  <a:pt x="6775" y="-8284"/>
                                </a:lnTo>
                                <a:lnTo>
                                  <a:pt x="6775" y="-8279"/>
                                </a:lnTo>
                                <a:lnTo>
                                  <a:pt x="6775" y="-8284"/>
                                </a:lnTo>
                                <a:lnTo>
                                  <a:pt x="6775" y="-8293"/>
                                </a:lnTo>
                                <a:lnTo>
                                  <a:pt x="6775" y="-8307"/>
                                </a:lnTo>
                                <a:lnTo>
                                  <a:pt x="6775" y="-8324"/>
                                </a:lnTo>
                                <a:lnTo>
                                  <a:pt x="6775" y="-8344"/>
                                </a:lnTo>
                                <a:lnTo>
                                  <a:pt x="6775" y="-8365"/>
                                </a:lnTo>
                                <a:lnTo>
                                  <a:pt x="6775" y="-8388"/>
                                </a:lnTo>
                                <a:lnTo>
                                  <a:pt x="6775" y="-8412"/>
                                </a:lnTo>
                                <a:lnTo>
                                  <a:pt x="6775" y="-8437"/>
                                </a:lnTo>
                                <a:lnTo>
                                  <a:pt x="6775" y="-8463"/>
                                </a:lnTo>
                                <a:lnTo>
                                  <a:pt x="6775" y="-8491"/>
                                </a:lnTo>
                                <a:lnTo>
                                  <a:pt x="6775" y="-8521"/>
                                </a:lnTo>
                                <a:lnTo>
                                  <a:pt x="6775" y="-8554"/>
                                </a:lnTo>
                                <a:lnTo>
                                  <a:pt x="6776" y="-8599"/>
                                </a:lnTo>
                                <a:lnTo>
                                  <a:pt x="6776" y="-8626"/>
                                </a:lnTo>
                                <a:lnTo>
                                  <a:pt x="6776" y="-8634"/>
                                </a:lnTo>
                                <a:lnTo>
                                  <a:pt x="6776" y="-8632"/>
                                </a:lnTo>
                                <a:lnTo>
                                  <a:pt x="6776" y="-8620"/>
                                </a:lnTo>
                                <a:lnTo>
                                  <a:pt x="6776" y="-8555"/>
                                </a:lnTo>
                                <a:lnTo>
                                  <a:pt x="6776" y="-8523"/>
                                </a:lnTo>
                                <a:lnTo>
                                  <a:pt x="6776" y="-8494"/>
                                </a:lnTo>
                                <a:lnTo>
                                  <a:pt x="6776" y="-8466"/>
                                </a:lnTo>
                                <a:lnTo>
                                  <a:pt x="6776" y="-8440"/>
                                </a:lnTo>
                                <a:lnTo>
                                  <a:pt x="6776" y="-8417"/>
                                </a:lnTo>
                                <a:lnTo>
                                  <a:pt x="6776" y="-8395"/>
                                </a:lnTo>
                                <a:lnTo>
                                  <a:pt x="6776" y="-8380"/>
                                </a:lnTo>
                                <a:lnTo>
                                  <a:pt x="6776" y="-8368"/>
                                </a:lnTo>
                                <a:lnTo>
                                  <a:pt x="6776" y="-8363"/>
                                </a:lnTo>
                                <a:lnTo>
                                  <a:pt x="6776" y="-8367"/>
                                </a:lnTo>
                                <a:lnTo>
                                  <a:pt x="6776" y="-8379"/>
                                </a:lnTo>
                                <a:lnTo>
                                  <a:pt x="6776" y="-8396"/>
                                </a:lnTo>
                                <a:lnTo>
                                  <a:pt x="6776" y="-8413"/>
                                </a:lnTo>
                                <a:lnTo>
                                  <a:pt x="6776" y="-8430"/>
                                </a:lnTo>
                                <a:lnTo>
                                  <a:pt x="6776" y="-8452"/>
                                </a:lnTo>
                                <a:lnTo>
                                  <a:pt x="6776" y="-8472"/>
                                </a:lnTo>
                                <a:lnTo>
                                  <a:pt x="6776" y="-8493"/>
                                </a:lnTo>
                                <a:lnTo>
                                  <a:pt x="6776" y="-8517"/>
                                </a:lnTo>
                                <a:lnTo>
                                  <a:pt x="6776" y="-8541"/>
                                </a:lnTo>
                                <a:lnTo>
                                  <a:pt x="6776" y="-8567"/>
                                </a:lnTo>
                                <a:lnTo>
                                  <a:pt x="6776" y="-8593"/>
                                </a:lnTo>
                                <a:lnTo>
                                  <a:pt x="6776" y="-8619"/>
                                </a:lnTo>
                                <a:lnTo>
                                  <a:pt x="6776" y="-8647"/>
                                </a:lnTo>
                                <a:lnTo>
                                  <a:pt x="6776" y="-8676"/>
                                </a:lnTo>
                                <a:lnTo>
                                  <a:pt x="6776" y="-8707"/>
                                </a:lnTo>
                                <a:lnTo>
                                  <a:pt x="6776" y="-8742"/>
                                </a:lnTo>
                                <a:lnTo>
                                  <a:pt x="6776" y="-8779"/>
                                </a:lnTo>
                                <a:lnTo>
                                  <a:pt x="6776" y="-8821"/>
                                </a:lnTo>
                                <a:lnTo>
                                  <a:pt x="6776" y="-8901"/>
                                </a:lnTo>
                                <a:lnTo>
                                  <a:pt x="6776" y="-8916"/>
                                </a:lnTo>
                                <a:lnTo>
                                  <a:pt x="6776" y="-8922"/>
                                </a:lnTo>
                                <a:lnTo>
                                  <a:pt x="6776" y="-8917"/>
                                </a:lnTo>
                                <a:lnTo>
                                  <a:pt x="6776" y="-8900"/>
                                </a:lnTo>
                                <a:lnTo>
                                  <a:pt x="6776" y="-8813"/>
                                </a:lnTo>
                                <a:lnTo>
                                  <a:pt x="6777" y="-8774"/>
                                </a:lnTo>
                                <a:lnTo>
                                  <a:pt x="6777" y="-8736"/>
                                </a:lnTo>
                                <a:lnTo>
                                  <a:pt x="6777" y="-8706"/>
                                </a:lnTo>
                                <a:lnTo>
                                  <a:pt x="6777" y="-8678"/>
                                </a:lnTo>
                                <a:lnTo>
                                  <a:pt x="6777" y="-8650"/>
                                </a:lnTo>
                                <a:lnTo>
                                  <a:pt x="6777" y="-8623"/>
                                </a:lnTo>
                                <a:lnTo>
                                  <a:pt x="6777" y="-8596"/>
                                </a:lnTo>
                                <a:lnTo>
                                  <a:pt x="6777" y="-8570"/>
                                </a:lnTo>
                                <a:lnTo>
                                  <a:pt x="6777" y="-8545"/>
                                </a:lnTo>
                                <a:lnTo>
                                  <a:pt x="6777" y="-8519"/>
                                </a:lnTo>
                                <a:lnTo>
                                  <a:pt x="6777" y="-8493"/>
                                </a:lnTo>
                                <a:lnTo>
                                  <a:pt x="6777" y="-8471"/>
                                </a:lnTo>
                                <a:lnTo>
                                  <a:pt x="6777" y="-8446"/>
                                </a:lnTo>
                                <a:lnTo>
                                  <a:pt x="6777" y="-8422"/>
                                </a:lnTo>
                                <a:lnTo>
                                  <a:pt x="6777" y="-8397"/>
                                </a:lnTo>
                                <a:lnTo>
                                  <a:pt x="6777" y="-8374"/>
                                </a:lnTo>
                                <a:lnTo>
                                  <a:pt x="6777" y="-8349"/>
                                </a:lnTo>
                                <a:lnTo>
                                  <a:pt x="6777" y="-8325"/>
                                </a:lnTo>
                                <a:lnTo>
                                  <a:pt x="6777" y="-8301"/>
                                </a:lnTo>
                                <a:lnTo>
                                  <a:pt x="6777" y="-8279"/>
                                </a:lnTo>
                                <a:lnTo>
                                  <a:pt x="6777" y="-8256"/>
                                </a:lnTo>
                                <a:lnTo>
                                  <a:pt x="6777" y="-8234"/>
                                </a:lnTo>
                                <a:lnTo>
                                  <a:pt x="6777" y="-8212"/>
                                </a:lnTo>
                                <a:lnTo>
                                  <a:pt x="6777" y="-8193"/>
                                </a:lnTo>
                                <a:lnTo>
                                  <a:pt x="6777" y="-8173"/>
                                </a:lnTo>
                                <a:lnTo>
                                  <a:pt x="6777" y="-8156"/>
                                </a:lnTo>
                                <a:lnTo>
                                  <a:pt x="6778" y="-8141"/>
                                </a:lnTo>
                                <a:lnTo>
                                  <a:pt x="6778" y="-8132"/>
                                </a:lnTo>
                                <a:lnTo>
                                  <a:pt x="6778" y="-8129"/>
                                </a:lnTo>
                                <a:lnTo>
                                  <a:pt x="6778" y="-8133"/>
                                </a:lnTo>
                                <a:lnTo>
                                  <a:pt x="6778" y="-8141"/>
                                </a:lnTo>
                                <a:lnTo>
                                  <a:pt x="6778" y="-8153"/>
                                </a:lnTo>
                                <a:lnTo>
                                  <a:pt x="6778" y="-8167"/>
                                </a:lnTo>
                                <a:lnTo>
                                  <a:pt x="6779" y="-8183"/>
                                </a:lnTo>
                                <a:lnTo>
                                  <a:pt x="6779" y="-8202"/>
                                </a:lnTo>
                                <a:lnTo>
                                  <a:pt x="6779" y="-8221"/>
                                </a:lnTo>
                                <a:lnTo>
                                  <a:pt x="6779" y="-8244"/>
                                </a:lnTo>
                                <a:lnTo>
                                  <a:pt x="6779" y="-8264"/>
                                </a:lnTo>
                                <a:lnTo>
                                  <a:pt x="6779" y="-8288"/>
                                </a:lnTo>
                                <a:lnTo>
                                  <a:pt x="6779" y="-8313"/>
                                </a:lnTo>
                                <a:lnTo>
                                  <a:pt x="6779" y="-8336"/>
                                </a:lnTo>
                                <a:lnTo>
                                  <a:pt x="6779" y="-8361"/>
                                </a:lnTo>
                                <a:lnTo>
                                  <a:pt x="6779" y="-8384"/>
                                </a:lnTo>
                                <a:lnTo>
                                  <a:pt x="6779" y="-8410"/>
                                </a:lnTo>
                                <a:lnTo>
                                  <a:pt x="6779" y="-8433"/>
                                </a:lnTo>
                                <a:lnTo>
                                  <a:pt x="6779" y="-8456"/>
                                </a:lnTo>
                                <a:lnTo>
                                  <a:pt x="6779" y="-8479"/>
                                </a:lnTo>
                                <a:lnTo>
                                  <a:pt x="6779" y="-8503"/>
                                </a:lnTo>
                                <a:lnTo>
                                  <a:pt x="6779" y="-8528"/>
                                </a:lnTo>
                                <a:lnTo>
                                  <a:pt x="6779" y="-8555"/>
                                </a:lnTo>
                                <a:lnTo>
                                  <a:pt x="6779" y="-8584"/>
                                </a:lnTo>
                                <a:lnTo>
                                  <a:pt x="6779" y="-8615"/>
                                </a:lnTo>
                                <a:lnTo>
                                  <a:pt x="6779" y="-8647"/>
                                </a:lnTo>
                                <a:lnTo>
                                  <a:pt x="6779" y="-8679"/>
                                </a:lnTo>
                                <a:lnTo>
                                  <a:pt x="6779" y="-8710"/>
                                </a:lnTo>
                                <a:lnTo>
                                  <a:pt x="6779" y="-8746"/>
                                </a:lnTo>
                                <a:lnTo>
                                  <a:pt x="6779" y="-8788"/>
                                </a:lnTo>
                                <a:lnTo>
                                  <a:pt x="6779" y="-8846"/>
                                </a:lnTo>
                                <a:lnTo>
                                  <a:pt x="6779" y="-8883"/>
                                </a:lnTo>
                                <a:lnTo>
                                  <a:pt x="6779" y="-8895"/>
                                </a:lnTo>
                                <a:lnTo>
                                  <a:pt x="6779" y="-8900"/>
                                </a:lnTo>
                                <a:lnTo>
                                  <a:pt x="6779" y="-8895"/>
                                </a:lnTo>
                                <a:lnTo>
                                  <a:pt x="6779" y="-8879"/>
                                </a:lnTo>
                                <a:lnTo>
                                  <a:pt x="6779" y="-8786"/>
                                </a:lnTo>
                                <a:lnTo>
                                  <a:pt x="6779" y="-8747"/>
                                </a:lnTo>
                                <a:lnTo>
                                  <a:pt x="6779" y="-8713"/>
                                </a:lnTo>
                                <a:lnTo>
                                  <a:pt x="6779" y="-8682"/>
                                </a:lnTo>
                                <a:lnTo>
                                  <a:pt x="6779" y="-8650"/>
                                </a:lnTo>
                                <a:lnTo>
                                  <a:pt x="6779" y="-8619"/>
                                </a:lnTo>
                                <a:lnTo>
                                  <a:pt x="6779" y="-8588"/>
                                </a:lnTo>
                                <a:lnTo>
                                  <a:pt x="6779" y="-8559"/>
                                </a:lnTo>
                                <a:lnTo>
                                  <a:pt x="6779" y="-8533"/>
                                </a:lnTo>
                                <a:lnTo>
                                  <a:pt x="6779" y="-8508"/>
                                </a:lnTo>
                                <a:lnTo>
                                  <a:pt x="6779" y="-8483"/>
                                </a:lnTo>
                                <a:lnTo>
                                  <a:pt x="6779" y="-8459"/>
                                </a:lnTo>
                                <a:lnTo>
                                  <a:pt x="6779" y="-8435"/>
                                </a:lnTo>
                                <a:lnTo>
                                  <a:pt x="6779" y="-8410"/>
                                </a:lnTo>
                                <a:lnTo>
                                  <a:pt x="6779" y="-8385"/>
                                </a:lnTo>
                                <a:lnTo>
                                  <a:pt x="6779" y="-8363"/>
                                </a:lnTo>
                                <a:lnTo>
                                  <a:pt x="6779" y="-8340"/>
                                </a:lnTo>
                                <a:lnTo>
                                  <a:pt x="6779" y="-8319"/>
                                </a:lnTo>
                                <a:lnTo>
                                  <a:pt x="6779" y="-8296"/>
                                </a:lnTo>
                                <a:lnTo>
                                  <a:pt x="6779" y="-8279"/>
                                </a:lnTo>
                                <a:lnTo>
                                  <a:pt x="6779" y="-8268"/>
                                </a:lnTo>
                                <a:lnTo>
                                  <a:pt x="6779" y="-8261"/>
                                </a:lnTo>
                                <a:lnTo>
                                  <a:pt x="6779" y="-8258"/>
                                </a:lnTo>
                                <a:lnTo>
                                  <a:pt x="6779" y="-8262"/>
                                </a:lnTo>
                                <a:lnTo>
                                  <a:pt x="6779" y="-8274"/>
                                </a:lnTo>
                                <a:lnTo>
                                  <a:pt x="6779" y="-8291"/>
                                </a:lnTo>
                                <a:lnTo>
                                  <a:pt x="6779" y="-8308"/>
                                </a:lnTo>
                                <a:lnTo>
                                  <a:pt x="6779" y="-8326"/>
                                </a:lnTo>
                                <a:lnTo>
                                  <a:pt x="6779" y="-8344"/>
                                </a:lnTo>
                                <a:lnTo>
                                  <a:pt x="6779" y="-8363"/>
                                </a:lnTo>
                                <a:lnTo>
                                  <a:pt x="6779" y="-8384"/>
                                </a:lnTo>
                                <a:lnTo>
                                  <a:pt x="6779" y="-8406"/>
                                </a:lnTo>
                                <a:lnTo>
                                  <a:pt x="6780" y="-8433"/>
                                </a:lnTo>
                                <a:lnTo>
                                  <a:pt x="6780" y="-8459"/>
                                </a:lnTo>
                                <a:lnTo>
                                  <a:pt x="6780" y="-8487"/>
                                </a:lnTo>
                                <a:lnTo>
                                  <a:pt x="6780" y="-8516"/>
                                </a:lnTo>
                                <a:lnTo>
                                  <a:pt x="6780" y="-8546"/>
                                </a:lnTo>
                                <a:lnTo>
                                  <a:pt x="6780" y="-8580"/>
                                </a:lnTo>
                                <a:lnTo>
                                  <a:pt x="6780" y="-8612"/>
                                </a:lnTo>
                                <a:lnTo>
                                  <a:pt x="6780" y="-8647"/>
                                </a:lnTo>
                                <a:lnTo>
                                  <a:pt x="6780" y="-8685"/>
                                </a:lnTo>
                                <a:lnTo>
                                  <a:pt x="6780" y="-8726"/>
                                </a:lnTo>
                                <a:lnTo>
                                  <a:pt x="6780" y="-8783"/>
                                </a:lnTo>
                                <a:lnTo>
                                  <a:pt x="6780" y="-8823"/>
                                </a:lnTo>
                                <a:lnTo>
                                  <a:pt x="6780" y="-8837"/>
                                </a:lnTo>
                                <a:lnTo>
                                  <a:pt x="6780" y="-8841"/>
                                </a:lnTo>
                                <a:lnTo>
                                  <a:pt x="6780" y="-8837"/>
                                </a:lnTo>
                                <a:lnTo>
                                  <a:pt x="6780" y="-8822"/>
                                </a:lnTo>
                                <a:lnTo>
                                  <a:pt x="6780" y="-8772"/>
                                </a:lnTo>
                                <a:lnTo>
                                  <a:pt x="6780" y="-8719"/>
                                </a:lnTo>
                                <a:lnTo>
                                  <a:pt x="6780" y="-8676"/>
                                </a:lnTo>
                                <a:lnTo>
                                  <a:pt x="6780" y="-8640"/>
                                </a:lnTo>
                                <a:lnTo>
                                  <a:pt x="6780" y="-8604"/>
                                </a:lnTo>
                                <a:lnTo>
                                  <a:pt x="6780" y="-8572"/>
                                </a:lnTo>
                                <a:lnTo>
                                  <a:pt x="6780" y="-8539"/>
                                </a:lnTo>
                                <a:lnTo>
                                  <a:pt x="6780" y="-8510"/>
                                </a:lnTo>
                                <a:lnTo>
                                  <a:pt x="6780" y="-8480"/>
                                </a:lnTo>
                                <a:lnTo>
                                  <a:pt x="6780" y="-8451"/>
                                </a:lnTo>
                                <a:lnTo>
                                  <a:pt x="6780" y="-8425"/>
                                </a:lnTo>
                                <a:lnTo>
                                  <a:pt x="6780" y="-8398"/>
                                </a:lnTo>
                                <a:lnTo>
                                  <a:pt x="6780" y="-8374"/>
                                </a:lnTo>
                                <a:lnTo>
                                  <a:pt x="6780" y="-8351"/>
                                </a:lnTo>
                                <a:lnTo>
                                  <a:pt x="6780" y="-8329"/>
                                </a:lnTo>
                                <a:lnTo>
                                  <a:pt x="6780" y="-8309"/>
                                </a:lnTo>
                                <a:lnTo>
                                  <a:pt x="6780" y="-8289"/>
                                </a:lnTo>
                                <a:lnTo>
                                  <a:pt x="6780" y="-8268"/>
                                </a:lnTo>
                                <a:lnTo>
                                  <a:pt x="6780" y="-8248"/>
                                </a:lnTo>
                                <a:lnTo>
                                  <a:pt x="6780" y="-8228"/>
                                </a:lnTo>
                                <a:lnTo>
                                  <a:pt x="6780" y="-8207"/>
                                </a:lnTo>
                                <a:lnTo>
                                  <a:pt x="6780" y="-8192"/>
                                </a:lnTo>
                                <a:lnTo>
                                  <a:pt x="6780" y="-8175"/>
                                </a:lnTo>
                                <a:lnTo>
                                  <a:pt x="6780" y="-8159"/>
                                </a:lnTo>
                                <a:lnTo>
                                  <a:pt x="6780" y="-8144"/>
                                </a:lnTo>
                                <a:lnTo>
                                  <a:pt x="6780" y="-8132"/>
                                </a:lnTo>
                                <a:lnTo>
                                  <a:pt x="6780" y="-8122"/>
                                </a:lnTo>
                                <a:lnTo>
                                  <a:pt x="6781" y="-8119"/>
                                </a:lnTo>
                                <a:lnTo>
                                  <a:pt x="6781" y="-8121"/>
                                </a:lnTo>
                                <a:lnTo>
                                  <a:pt x="6781" y="-8131"/>
                                </a:lnTo>
                                <a:lnTo>
                                  <a:pt x="6782" y="-8152"/>
                                </a:lnTo>
                                <a:lnTo>
                                  <a:pt x="6782" y="-8171"/>
                                </a:lnTo>
                                <a:lnTo>
                                  <a:pt x="6782" y="-8189"/>
                                </a:lnTo>
                                <a:lnTo>
                                  <a:pt x="6782" y="-8207"/>
                                </a:lnTo>
                                <a:lnTo>
                                  <a:pt x="6782" y="-8226"/>
                                </a:lnTo>
                                <a:lnTo>
                                  <a:pt x="6782" y="-8243"/>
                                </a:lnTo>
                                <a:lnTo>
                                  <a:pt x="6782" y="-8263"/>
                                </a:lnTo>
                                <a:lnTo>
                                  <a:pt x="6782" y="-8283"/>
                                </a:lnTo>
                                <a:lnTo>
                                  <a:pt x="6783" y="-8301"/>
                                </a:lnTo>
                                <a:lnTo>
                                  <a:pt x="6783" y="-8320"/>
                                </a:lnTo>
                                <a:lnTo>
                                  <a:pt x="6783" y="-8340"/>
                                </a:lnTo>
                                <a:lnTo>
                                  <a:pt x="6783" y="-8363"/>
                                </a:lnTo>
                                <a:lnTo>
                                  <a:pt x="6783" y="-8381"/>
                                </a:lnTo>
                                <a:lnTo>
                                  <a:pt x="6783" y="-8403"/>
                                </a:lnTo>
                                <a:lnTo>
                                  <a:pt x="6783" y="-8423"/>
                                </a:lnTo>
                                <a:lnTo>
                                  <a:pt x="6783" y="-8444"/>
                                </a:lnTo>
                                <a:lnTo>
                                  <a:pt x="6783" y="-8467"/>
                                </a:lnTo>
                                <a:lnTo>
                                  <a:pt x="6783" y="-8489"/>
                                </a:lnTo>
                                <a:lnTo>
                                  <a:pt x="6783" y="-8515"/>
                                </a:lnTo>
                                <a:lnTo>
                                  <a:pt x="6783" y="-8541"/>
                                </a:lnTo>
                                <a:lnTo>
                                  <a:pt x="6783" y="-8569"/>
                                </a:lnTo>
                                <a:lnTo>
                                  <a:pt x="6783" y="-8598"/>
                                </a:lnTo>
                                <a:lnTo>
                                  <a:pt x="6783" y="-8629"/>
                                </a:lnTo>
                                <a:lnTo>
                                  <a:pt x="6783" y="-8664"/>
                                </a:lnTo>
                                <a:lnTo>
                                  <a:pt x="6783" y="-8699"/>
                                </a:lnTo>
                                <a:lnTo>
                                  <a:pt x="6783" y="-8736"/>
                                </a:lnTo>
                                <a:lnTo>
                                  <a:pt x="6783" y="-8777"/>
                                </a:lnTo>
                                <a:lnTo>
                                  <a:pt x="6783" y="-8824"/>
                                </a:lnTo>
                                <a:lnTo>
                                  <a:pt x="6783" y="-8887"/>
                                </a:lnTo>
                                <a:lnTo>
                                  <a:pt x="6783" y="-8904"/>
                                </a:lnTo>
                                <a:lnTo>
                                  <a:pt x="6783" y="-8910"/>
                                </a:lnTo>
                                <a:lnTo>
                                  <a:pt x="6783" y="-8911"/>
                                </a:lnTo>
                                <a:lnTo>
                                  <a:pt x="6783" y="-8906"/>
                                </a:lnTo>
                                <a:lnTo>
                                  <a:pt x="6783" y="-8892"/>
                                </a:lnTo>
                                <a:lnTo>
                                  <a:pt x="6783" y="-8850"/>
                                </a:lnTo>
                                <a:lnTo>
                                  <a:pt x="6783" y="-8796"/>
                                </a:lnTo>
                                <a:lnTo>
                                  <a:pt x="6783" y="-8756"/>
                                </a:lnTo>
                                <a:lnTo>
                                  <a:pt x="6783" y="-8718"/>
                                </a:lnTo>
                                <a:lnTo>
                                  <a:pt x="6783" y="-8682"/>
                                </a:lnTo>
                                <a:lnTo>
                                  <a:pt x="6783" y="-8649"/>
                                </a:lnTo>
                                <a:lnTo>
                                  <a:pt x="6783" y="-8616"/>
                                </a:lnTo>
                                <a:lnTo>
                                  <a:pt x="6783" y="-8587"/>
                                </a:lnTo>
                                <a:lnTo>
                                  <a:pt x="6783" y="-8558"/>
                                </a:lnTo>
                                <a:lnTo>
                                  <a:pt x="6783" y="-8532"/>
                                </a:lnTo>
                                <a:lnTo>
                                  <a:pt x="6783" y="-8504"/>
                                </a:lnTo>
                                <a:lnTo>
                                  <a:pt x="6783" y="-8479"/>
                                </a:lnTo>
                                <a:lnTo>
                                  <a:pt x="6783" y="-8455"/>
                                </a:lnTo>
                                <a:lnTo>
                                  <a:pt x="6783" y="-8434"/>
                                </a:lnTo>
                                <a:lnTo>
                                  <a:pt x="6783" y="-8414"/>
                                </a:lnTo>
                                <a:lnTo>
                                  <a:pt x="6783" y="-8396"/>
                                </a:lnTo>
                                <a:lnTo>
                                  <a:pt x="6783" y="-8379"/>
                                </a:lnTo>
                                <a:lnTo>
                                  <a:pt x="6783" y="-8361"/>
                                </a:lnTo>
                                <a:lnTo>
                                  <a:pt x="6783" y="-8346"/>
                                </a:lnTo>
                                <a:lnTo>
                                  <a:pt x="6783" y="-8334"/>
                                </a:lnTo>
                                <a:lnTo>
                                  <a:pt x="6783" y="-8325"/>
                                </a:lnTo>
                                <a:lnTo>
                                  <a:pt x="6783" y="-8320"/>
                                </a:lnTo>
                                <a:lnTo>
                                  <a:pt x="6783" y="-8324"/>
                                </a:lnTo>
                                <a:lnTo>
                                  <a:pt x="6783" y="-8336"/>
                                </a:lnTo>
                                <a:lnTo>
                                  <a:pt x="6783" y="-8355"/>
                                </a:lnTo>
                                <a:lnTo>
                                  <a:pt x="6783" y="-8378"/>
                                </a:lnTo>
                                <a:lnTo>
                                  <a:pt x="6784" y="-8404"/>
                                </a:lnTo>
                                <a:lnTo>
                                  <a:pt x="6784" y="-8429"/>
                                </a:lnTo>
                                <a:lnTo>
                                  <a:pt x="6784" y="-8455"/>
                                </a:lnTo>
                                <a:lnTo>
                                  <a:pt x="6784" y="-8483"/>
                                </a:lnTo>
                                <a:lnTo>
                                  <a:pt x="6784" y="-8510"/>
                                </a:lnTo>
                                <a:lnTo>
                                  <a:pt x="6784" y="-8537"/>
                                </a:lnTo>
                                <a:lnTo>
                                  <a:pt x="6784" y="-8565"/>
                                </a:lnTo>
                                <a:lnTo>
                                  <a:pt x="6784" y="-8592"/>
                                </a:lnTo>
                                <a:lnTo>
                                  <a:pt x="6784" y="-8619"/>
                                </a:lnTo>
                                <a:lnTo>
                                  <a:pt x="6784" y="-8648"/>
                                </a:lnTo>
                                <a:lnTo>
                                  <a:pt x="6784" y="-8676"/>
                                </a:lnTo>
                                <a:lnTo>
                                  <a:pt x="6784" y="-8705"/>
                                </a:lnTo>
                                <a:lnTo>
                                  <a:pt x="6784" y="-8736"/>
                                </a:lnTo>
                                <a:lnTo>
                                  <a:pt x="6784" y="-8769"/>
                                </a:lnTo>
                                <a:lnTo>
                                  <a:pt x="6784" y="-8811"/>
                                </a:lnTo>
                                <a:lnTo>
                                  <a:pt x="6784" y="-8844"/>
                                </a:lnTo>
                                <a:lnTo>
                                  <a:pt x="6784" y="-8853"/>
                                </a:lnTo>
                                <a:lnTo>
                                  <a:pt x="6784" y="-8856"/>
                                </a:lnTo>
                                <a:lnTo>
                                  <a:pt x="6784" y="-8853"/>
                                </a:lnTo>
                                <a:lnTo>
                                  <a:pt x="6784" y="-8839"/>
                                </a:lnTo>
                                <a:lnTo>
                                  <a:pt x="6784" y="-8779"/>
                                </a:lnTo>
                                <a:lnTo>
                                  <a:pt x="6784" y="-8748"/>
                                </a:lnTo>
                                <a:lnTo>
                                  <a:pt x="6785" y="-8723"/>
                                </a:lnTo>
                                <a:lnTo>
                                  <a:pt x="6785" y="-8704"/>
                                </a:lnTo>
                                <a:lnTo>
                                  <a:pt x="6785" y="-8687"/>
                                </a:lnTo>
                                <a:lnTo>
                                  <a:pt x="6785" y="-8673"/>
                                </a:lnTo>
                                <a:lnTo>
                                  <a:pt x="6785" y="-8666"/>
                                </a:lnTo>
                                <a:lnTo>
                                  <a:pt x="6785" y="-8672"/>
                                </a:lnTo>
                                <a:lnTo>
                                  <a:pt x="6785" y="-8685"/>
                                </a:lnTo>
                                <a:lnTo>
                                  <a:pt x="6785" y="-8701"/>
                                </a:lnTo>
                                <a:lnTo>
                                  <a:pt x="6785" y="-8720"/>
                                </a:lnTo>
                                <a:lnTo>
                                  <a:pt x="6785" y="-8739"/>
                                </a:lnTo>
                                <a:lnTo>
                                  <a:pt x="6785" y="-8763"/>
                                </a:lnTo>
                                <a:lnTo>
                                  <a:pt x="6785" y="-8788"/>
                                </a:lnTo>
                                <a:lnTo>
                                  <a:pt x="6785" y="-8813"/>
                                </a:lnTo>
                                <a:lnTo>
                                  <a:pt x="6785" y="-8839"/>
                                </a:lnTo>
                                <a:lnTo>
                                  <a:pt x="6785" y="-8869"/>
                                </a:lnTo>
                                <a:lnTo>
                                  <a:pt x="6785" y="-8905"/>
                                </a:lnTo>
                                <a:lnTo>
                                  <a:pt x="6785" y="-8946"/>
                                </a:lnTo>
                                <a:lnTo>
                                  <a:pt x="6785" y="-8993"/>
                                </a:lnTo>
                                <a:lnTo>
                                  <a:pt x="6785" y="-9005"/>
                                </a:lnTo>
                                <a:lnTo>
                                  <a:pt x="6785" y="-9010"/>
                                </a:lnTo>
                                <a:lnTo>
                                  <a:pt x="6785" y="-9006"/>
                                </a:lnTo>
                                <a:lnTo>
                                  <a:pt x="6785" y="-8990"/>
                                </a:lnTo>
                                <a:lnTo>
                                  <a:pt x="6785" y="-8913"/>
                                </a:lnTo>
                                <a:lnTo>
                                  <a:pt x="6785" y="-8877"/>
                                </a:lnTo>
                                <a:lnTo>
                                  <a:pt x="6785" y="-8847"/>
                                </a:lnTo>
                                <a:lnTo>
                                  <a:pt x="6785" y="-8816"/>
                                </a:lnTo>
                                <a:lnTo>
                                  <a:pt x="6785" y="-8789"/>
                                </a:lnTo>
                                <a:lnTo>
                                  <a:pt x="6785" y="-8760"/>
                                </a:lnTo>
                                <a:lnTo>
                                  <a:pt x="6785" y="-8732"/>
                                </a:lnTo>
                                <a:lnTo>
                                  <a:pt x="6785" y="-8707"/>
                                </a:lnTo>
                                <a:lnTo>
                                  <a:pt x="6785" y="-8681"/>
                                </a:lnTo>
                                <a:lnTo>
                                  <a:pt x="6785" y="-8654"/>
                                </a:lnTo>
                                <a:lnTo>
                                  <a:pt x="6785" y="-8629"/>
                                </a:lnTo>
                                <a:lnTo>
                                  <a:pt x="6785" y="-8604"/>
                                </a:lnTo>
                                <a:lnTo>
                                  <a:pt x="6785" y="-8579"/>
                                </a:lnTo>
                                <a:lnTo>
                                  <a:pt x="6785" y="-8554"/>
                                </a:lnTo>
                                <a:lnTo>
                                  <a:pt x="6785" y="-8528"/>
                                </a:lnTo>
                                <a:lnTo>
                                  <a:pt x="6785" y="-8505"/>
                                </a:lnTo>
                                <a:lnTo>
                                  <a:pt x="6785" y="-8479"/>
                                </a:lnTo>
                                <a:lnTo>
                                  <a:pt x="6785" y="-8454"/>
                                </a:lnTo>
                                <a:lnTo>
                                  <a:pt x="6785" y="-8428"/>
                                </a:lnTo>
                                <a:lnTo>
                                  <a:pt x="6785" y="-8405"/>
                                </a:lnTo>
                                <a:lnTo>
                                  <a:pt x="6786" y="-8381"/>
                                </a:lnTo>
                                <a:lnTo>
                                  <a:pt x="6786" y="-8358"/>
                                </a:lnTo>
                                <a:lnTo>
                                  <a:pt x="6786" y="-8335"/>
                                </a:lnTo>
                                <a:lnTo>
                                  <a:pt x="6786" y="-8317"/>
                                </a:lnTo>
                                <a:lnTo>
                                  <a:pt x="6786" y="-8298"/>
                                </a:lnTo>
                                <a:lnTo>
                                  <a:pt x="6786" y="-8285"/>
                                </a:lnTo>
                                <a:lnTo>
                                  <a:pt x="6786" y="-8280"/>
                                </a:lnTo>
                                <a:lnTo>
                                  <a:pt x="6786" y="-8279"/>
                                </a:lnTo>
                                <a:lnTo>
                                  <a:pt x="6786" y="-8283"/>
                                </a:lnTo>
                                <a:lnTo>
                                  <a:pt x="6786" y="-8290"/>
                                </a:lnTo>
                                <a:lnTo>
                                  <a:pt x="6786" y="-8303"/>
                                </a:lnTo>
                                <a:lnTo>
                                  <a:pt x="6786" y="-8318"/>
                                </a:lnTo>
                                <a:lnTo>
                                  <a:pt x="6786" y="-8335"/>
                                </a:lnTo>
                                <a:lnTo>
                                  <a:pt x="6786" y="-8354"/>
                                </a:lnTo>
                                <a:lnTo>
                                  <a:pt x="6786" y="-8374"/>
                                </a:lnTo>
                                <a:lnTo>
                                  <a:pt x="6786" y="-8395"/>
                                </a:lnTo>
                                <a:lnTo>
                                  <a:pt x="6786" y="-8415"/>
                                </a:lnTo>
                                <a:lnTo>
                                  <a:pt x="6786" y="-8438"/>
                                </a:lnTo>
                                <a:lnTo>
                                  <a:pt x="6787" y="-8462"/>
                                </a:lnTo>
                                <a:lnTo>
                                  <a:pt x="6787" y="-8487"/>
                                </a:lnTo>
                                <a:lnTo>
                                  <a:pt x="6787" y="-8513"/>
                                </a:lnTo>
                                <a:lnTo>
                                  <a:pt x="6787" y="-8539"/>
                                </a:lnTo>
                                <a:lnTo>
                                  <a:pt x="6787" y="-8567"/>
                                </a:lnTo>
                                <a:lnTo>
                                  <a:pt x="6787" y="-8598"/>
                                </a:lnTo>
                                <a:lnTo>
                                  <a:pt x="6787" y="-8631"/>
                                </a:lnTo>
                                <a:lnTo>
                                  <a:pt x="6787" y="-8663"/>
                                </a:lnTo>
                                <a:lnTo>
                                  <a:pt x="6787" y="-8697"/>
                                </a:lnTo>
                                <a:lnTo>
                                  <a:pt x="6787" y="-8735"/>
                                </a:lnTo>
                                <a:lnTo>
                                  <a:pt x="6787" y="-8781"/>
                                </a:lnTo>
                                <a:lnTo>
                                  <a:pt x="6787" y="-8837"/>
                                </a:lnTo>
                                <a:lnTo>
                                  <a:pt x="6787" y="-8853"/>
                                </a:lnTo>
                                <a:lnTo>
                                  <a:pt x="6787" y="-8858"/>
                                </a:lnTo>
                                <a:lnTo>
                                  <a:pt x="6787" y="-8854"/>
                                </a:lnTo>
                                <a:lnTo>
                                  <a:pt x="6787" y="-8838"/>
                                </a:lnTo>
                                <a:lnTo>
                                  <a:pt x="6787" y="-8747"/>
                                </a:lnTo>
                                <a:lnTo>
                                  <a:pt x="6787" y="-8705"/>
                                </a:lnTo>
                                <a:lnTo>
                                  <a:pt x="6787" y="-8671"/>
                                </a:lnTo>
                                <a:lnTo>
                                  <a:pt x="6787" y="-8637"/>
                                </a:lnTo>
                                <a:lnTo>
                                  <a:pt x="6787" y="-8607"/>
                                </a:lnTo>
                                <a:lnTo>
                                  <a:pt x="6787" y="-8580"/>
                                </a:lnTo>
                                <a:lnTo>
                                  <a:pt x="6787" y="-8550"/>
                                </a:lnTo>
                                <a:lnTo>
                                  <a:pt x="6787" y="-8522"/>
                                </a:lnTo>
                                <a:lnTo>
                                  <a:pt x="6787" y="-8498"/>
                                </a:lnTo>
                                <a:lnTo>
                                  <a:pt x="6787" y="-8471"/>
                                </a:lnTo>
                                <a:lnTo>
                                  <a:pt x="6787" y="-8450"/>
                                </a:lnTo>
                                <a:lnTo>
                                  <a:pt x="6787" y="-8429"/>
                                </a:lnTo>
                                <a:lnTo>
                                  <a:pt x="6787" y="-8407"/>
                                </a:lnTo>
                                <a:lnTo>
                                  <a:pt x="6787" y="-8384"/>
                                </a:lnTo>
                                <a:lnTo>
                                  <a:pt x="6787" y="-8363"/>
                                </a:lnTo>
                                <a:lnTo>
                                  <a:pt x="6787" y="-8339"/>
                                </a:lnTo>
                                <a:lnTo>
                                  <a:pt x="6787" y="-8317"/>
                                </a:lnTo>
                                <a:lnTo>
                                  <a:pt x="6787" y="-8295"/>
                                </a:lnTo>
                                <a:lnTo>
                                  <a:pt x="6787" y="-8275"/>
                                </a:lnTo>
                                <a:lnTo>
                                  <a:pt x="6787" y="-8255"/>
                                </a:lnTo>
                                <a:lnTo>
                                  <a:pt x="6787" y="-8239"/>
                                </a:lnTo>
                                <a:lnTo>
                                  <a:pt x="6787" y="-8225"/>
                                </a:lnTo>
                                <a:lnTo>
                                  <a:pt x="6787" y="-8208"/>
                                </a:lnTo>
                                <a:lnTo>
                                  <a:pt x="6787" y="-8192"/>
                                </a:lnTo>
                                <a:lnTo>
                                  <a:pt x="6787" y="-8179"/>
                                </a:lnTo>
                                <a:lnTo>
                                  <a:pt x="6788" y="-8171"/>
                                </a:lnTo>
                                <a:lnTo>
                                  <a:pt x="6788" y="-8164"/>
                                </a:lnTo>
                                <a:lnTo>
                                  <a:pt x="6788" y="-8163"/>
                                </a:lnTo>
                                <a:lnTo>
                                  <a:pt x="6788" y="-8167"/>
                                </a:lnTo>
                                <a:lnTo>
                                  <a:pt x="6788" y="-8175"/>
                                </a:lnTo>
                                <a:lnTo>
                                  <a:pt x="6789" y="-8188"/>
                                </a:lnTo>
                                <a:lnTo>
                                  <a:pt x="6789" y="-8205"/>
                                </a:lnTo>
                                <a:lnTo>
                                  <a:pt x="6789" y="-8223"/>
                                </a:lnTo>
                                <a:lnTo>
                                  <a:pt x="6789" y="-8245"/>
                                </a:lnTo>
                                <a:lnTo>
                                  <a:pt x="6789" y="-8267"/>
                                </a:lnTo>
                                <a:lnTo>
                                  <a:pt x="6789" y="-8291"/>
                                </a:lnTo>
                                <a:lnTo>
                                  <a:pt x="6789" y="-8314"/>
                                </a:lnTo>
                                <a:lnTo>
                                  <a:pt x="6789" y="-8340"/>
                                </a:lnTo>
                                <a:lnTo>
                                  <a:pt x="6789" y="-8364"/>
                                </a:lnTo>
                                <a:lnTo>
                                  <a:pt x="6789" y="-8390"/>
                                </a:lnTo>
                                <a:lnTo>
                                  <a:pt x="6789" y="-8417"/>
                                </a:lnTo>
                                <a:lnTo>
                                  <a:pt x="6789" y="-8443"/>
                                </a:lnTo>
                                <a:lnTo>
                                  <a:pt x="6789" y="-8470"/>
                                </a:lnTo>
                                <a:lnTo>
                                  <a:pt x="6789" y="-8497"/>
                                </a:lnTo>
                                <a:lnTo>
                                  <a:pt x="6789" y="-8522"/>
                                </a:lnTo>
                                <a:lnTo>
                                  <a:pt x="6789" y="-8548"/>
                                </a:lnTo>
                                <a:lnTo>
                                  <a:pt x="6789" y="-8572"/>
                                </a:lnTo>
                                <a:lnTo>
                                  <a:pt x="6790" y="-8598"/>
                                </a:lnTo>
                                <a:lnTo>
                                  <a:pt x="6790" y="-8622"/>
                                </a:lnTo>
                                <a:lnTo>
                                  <a:pt x="6790" y="-8647"/>
                                </a:lnTo>
                                <a:lnTo>
                                  <a:pt x="6790" y="-8675"/>
                                </a:lnTo>
                                <a:lnTo>
                                  <a:pt x="6790" y="-8702"/>
                                </a:lnTo>
                                <a:lnTo>
                                  <a:pt x="6790" y="-8727"/>
                                </a:lnTo>
                                <a:lnTo>
                                  <a:pt x="6790" y="-8754"/>
                                </a:lnTo>
                                <a:lnTo>
                                  <a:pt x="6790" y="-8785"/>
                                </a:lnTo>
                                <a:lnTo>
                                  <a:pt x="6790" y="-8817"/>
                                </a:lnTo>
                                <a:lnTo>
                                  <a:pt x="6790" y="-8852"/>
                                </a:lnTo>
                                <a:lnTo>
                                  <a:pt x="6790" y="-8891"/>
                                </a:lnTo>
                                <a:lnTo>
                                  <a:pt x="6790" y="-8971"/>
                                </a:lnTo>
                                <a:lnTo>
                                  <a:pt x="6790" y="-8986"/>
                                </a:lnTo>
                                <a:lnTo>
                                  <a:pt x="6790" y="-8990"/>
                                </a:lnTo>
                                <a:lnTo>
                                  <a:pt x="6790" y="-8987"/>
                                </a:lnTo>
                                <a:lnTo>
                                  <a:pt x="6790" y="-8972"/>
                                </a:lnTo>
                                <a:lnTo>
                                  <a:pt x="6790" y="-8887"/>
                                </a:lnTo>
                                <a:lnTo>
                                  <a:pt x="6790" y="-8849"/>
                                </a:lnTo>
                                <a:lnTo>
                                  <a:pt x="6790" y="-8817"/>
                                </a:lnTo>
                                <a:lnTo>
                                  <a:pt x="6790" y="-8785"/>
                                </a:lnTo>
                                <a:lnTo>
                                  <a:pt x="6790" y="-8754"/>
                                </a:lnTo>
                                <a:lnTo>
                                  <a:pt x="6790" y="-8727"/>
                                </a:lnTo>
                                <a:lnTo>
                                  <a:pt x="6790" y="-8702"/>
                                </a:lnTo>
                                <a:lnTo>
                                  <a:pt x="6790" y="-8675"/>
                                </a:lnTo>
                                <a:lnTo>
                                  <a:pt x="6790" y="-8647"/>
                                </a:lnTo>
                                <a:lnTo>
                                  <a:pt x="6790" y="-8623"/>
                                </a:lnTo>
                                <a:lnTo>
                                  <a:pt x="6790" y="-8598"/>
                                </a:lnTo>
                                <a:lnTo>
                                  <a:pt x="6790" y="-8572"/>
                                </a:lnTo>
                                <a:lnTo>
                                  <a:pt x="6790" y="-8548"/>
                                </a:lnTo>
                                <a:lnTo>
                                  <a:pt x="6790" y="-8523"/>
                                </a:lnTo>
                                <a:lnTo>
                                  <a:pt x="6790" y="-8498"/>
                                </a:lnTo>
                                <a:lnTo>
                                  <a:pt x="6790" y="-8471"/>
                                </a:lnTo>
                                <a:lnTo>
                                  <a:pt x="6790" y="-8445"/>
                                </a:lnTo>
                                <a:lnTo>
                                  <a:pt x="6790" y="-8419"/>
                                </a:lnTo>
                                <a:lnTo>
                                  <a:pt x="6790" y="-8394"/>
                                </a:lnTo>
                                <a:lnTo>
                                  <a:pt x="6790" y="-8370"/>
                                </a:lnTo>
                                <a:lnTo>
                                  <a:pt x="6790" y="-8346"/>
                                </a:lnTo>
                                <a:lnTo>
                                  <a:pt x="6790" y="-8325"/>
                                </a:lnTo>
                                <a:lnTo>
                                  <a:pt x="6790" y="-8303"/>
                                </a:lnTo>
                                <a:lnTo>
                                  <a:pt x="6790" y="-8284"/>
                                </a:lnTo>
                                <a:lnTo>
                                  <a:pt x="6790" y="-8268"/>
                                </a:lnTo>
                                <a:lnTo>
                                  <a:pt x="6791" y="-8259"/>
                                </a:lnTo>
                                <a:lnTo>
                                  <a:pt x="6791" y="-8256"/>
                                </a:lnTo>
                                <a:lnTo>
                                  <a:pt x="6791" y="-8260"/>
                                </a:lnTo>
                                <a:lnTo>
                                  <a:pt x="6791" y="-8268"/>
                                </a:lnTo>
                                <a:lnTo>
                                  <a:pt x="6791" y="-8281"/>
                                </a:lnTo>
                                <a:lnTo>
                                  <a:pt x="6791" y="-8299"/>
                                </a:lnTo>
                                <a:lnTo>
                                  <a:pt x="6791" y="-8319"/>
                                </a:lnTo>
                                <a:lnTo>
                                  <a:pt x="6791" y="-8342"/>
                                </a:lnTo>
                                <a:lnTo>
                                  <a:pt x="6791" y="-8364"/>
                                </a:lnTo>
                                <a:lnTo>
                                  <a:pt x="6791" y="-8386"/>
                                </a:lnTo>
                                <a:lnTo>
                                  <a:pt x="6791" y="-8409"/>
                                </a:lnTo>
                                <a:lnTo>
                                  <a:pt x="6791" y="-8435"/>
                                </a:lnTo>
                                <a:lnTo>
                                  <a:pt x="6791" y="-8459"/>
                                </a:lnTo>
                                <a:lnTo>
                                  <a:pt x="6791" y="-8483"/>
                                </a:lnTo>
                                <a:lnTo>
                                  <a:pt x="6791" y="-8509"/>
                                </a:lnTo>
                                <a:lnTo>
                                  <a:pt x="6791" y="-8534"/>
                                </a:lnTo>
                                <a:lnTo>
                                  <a:pt x="6791" y="-8557"/>
                                </a:lnTo>
                                <a:lnTo>
                                  <a:pt x="6791" y="-8583"/>
                                </a:lnTo>
                                <a:lnTo>
                                  <a:pt x="6791" y="-8607"/>
                                </a:lnTo>
                                <a:lnTo>
                                  <a:pt x="6791" y="-8633"/>
                                </a:lnTo>
                                <a:lnTo>
                                  <a:pt x="6791" y="-8659"/>
                                </a:lnTo>
                                <a:lnTo>
                                  <a:pt x="6791" y="-8684"/>
                                </a:lnTo>
                                <a:lnTo>
                                  <a:pt x="6791" y="-8710"/>
                                </a:lnTo>
                                <a:lnTo>
                                  <a:pt x="6791" y="-8736"/>
                                </a:lnTo>
                                <a:lnTo>
                                  <a:pt x="6791" y="-8763"/>
                                </a:lnTo>
                                <a:lnTo>
                                  <a:pt x="6791" y="-8796"/>
                                </a:lnTo>
                                <a:lnTo>
                                  <a:pt x="6791" y="-8829"/>
                                </a:lnTo>
                                <a:lnTo>
                                  <a:pt x="6791" y="-8865"/>
                                </a:lnTo>
                                <a:lnTo>
                                  <a:pt x="6791" y="-8906"/>
                                </a:lnTo>
                                <a:lnTo>
                                  <a:pt x="6792" y="-8988"/>
                                </a:lnTo>
                                <a:lnTo>
                                  <a:pt x="6792" y="-9001"/>
                                </a:lnTo>
                                <a:lnTo>
                                  <a:pt x="6792" y="-9007"/>
                                </a:lnTo>
                                <a:lnTo>
                                  <a:pt x="6792" y="-9004"/>
                                </a:lnTo>
                                <a:lnTo>
                                  <a:pt x="6792" y="-8992"/>
                                </a:lnTo>
                                <a:lnTo>
                                  <a:pt x="6792" y="-8958"/>
                                </a:lnTo>
                                <a:lnTo>
                                  <a:pt x="6792" y="-8904"/>
                                </a:lnTo>
                                <a:lnTo>
                                  <a:pt x="6792" y="-8866"/>
                                </a:lnTo>
                                <a:lnTo>
                                  <a:pt x="6792" y="-8830"/>
                                </a:lnTo>
                                <a:lnTo>
                                  <a:pt x="6792" y="-8798"/>
                                </a:lnTo>
                                <a:lnTo>
                                  <a:pt x="6792" y="-8766"/>
                                </a:lnTo>
                                <a:lnTo>
                                  <a:pt x="6792" y="-8736"/>
                                </a:lnTo>
                                <a:lnTo>
                                  <a:pt x="6792" y="-8707"/>
                                </a:lnTo>
                                <a:lnTo>
                                  <a:pt x="6792" y="-8682"/>
                                </a:lnTo>
                                <a:lnTo>
                                  <a:pt x="6792" y="-8655"/>
                                </a:lnTo>
                                <a:lnTo>
                                  <a:pt x="6792" y="-8631"/>
                                </a:lnTo>
                                <a:lnTo>
                                  <a:pt x="6792" y="-8608"/>
                                </a:lnTo>
                                <a:lnTo>
                                  <a:pt x="6792" y="-8584"/>
                                </a:lnTo>
                                <a:lnTo>
                                  <a:pt x="6792" y="-8561"/>
                                </a:lnTo>
                                <a:lnTo>
                                  <a:pt x="6792" y="-8536"/>
                                </a:lnTo>
                                <a:lnTo>
                                  <a:pt x="6792" y="-8511"/>
                                </a:lnTo>
                                <a:lnTo>
                                  <a:pt x="6792" y="-8485"/>
                                </a:lnTo>
                                <a:lnTo>
                                  <a:pt x="6792" y="-8462"/>
                                </a:lnTo>
                                <a:lnTo>
                                  <a:pt x="6792" y="-8441"/>
                                </a:lnTo>
                                <a:lnTo>
                                  <a:pt x="6792" y="-8419"/>
                                </a:lnTo>
                                <a:lnTo>
                                  <a:pt x="6792" y="-8400"/>
                                </a:lnTo>
                                <a:lnTo>
                                  <a:pt x="6792" y="-8386"/>
                                </a:lnTo>
                                <a:lnTo>
                                  <a:pt x="6792" y="-8378"/>
                                </a:lnTo>
                                <a:lnTo>
                                  <a:pt x="6792" y="-8374"/>
                                </a:lnTo>
                                <a:lnTo>
                                  <a:pt x="6792" y="-8379"/>
                                </a:lnTo>
                                <a:lnTo>
                                  <a:pt x="6792" y="-8388"/>
                                </a:lnTo>
                                <a:lnTo>
                                  <a:pt x="6792" y="-8397"/>
                                </a:lnTo>
                                <a:lnTo>
                                  <a:pt x="6792" y="-8411"/>
                                </a:lnTo>
                                <a:lnTo>
                                  <a:pt x="6792" y="-8424"/>
                                </a:lnTo>
                                <a:lnTo>
                                  <a:pt x="6792" y="-8442"/>
                                </a:lnTo>
                                <a:lnTo>
                                  <a:pt x="6792" y="-8461"/>
                                </a:lnTo>
                                <a:lnTo>
                                  <a:pt x="6792" y="-8484"/>
                                </a:lnTo>
                                <a:lnTo>
                                  <a:pt x="6792" y="-8511"/>
                                </a:lnTo>
                                <a:lnTo>
                                  <a:pt x="6792" y="-8541"/>
                                </a:lnTo>
                                <a:lnTo>
                                  <a:pt x="6792" y="-8570"/>
                                </a:lnTo>
                                <a:lnTo>
                                  <a:pt x="6792" y="-8603"/>
                                </a:lnTo>
                                <a:lnTo>
                                  <a:pt x="6792" y="-8636"/>
                                </a:lnTo>
                                <a:lnTo>
                                  <a:pt x="6792" y="-8672"/>
                                </a:lnTo>
                                <a:lnTo>
                                  <a:pt x="6792" y="-8706"/>
                                </a:lnTo>
                                <a:lnTo>
                                  <a:pt x="6792" y="-8744"/>
                                </a:lnTo>
                                <a:lnTo>
                                  <a:pt x="6792" y="-8785"/>
                                </a:lnTo>
                                <a:lnTo>
                                  <a:pt x="6792" y="-8829"/>
                                </a:lnTo>
                                <a:lnTo>
                                  <a:pt x="6792" y="-8917"/>
                                </a:lnTo>
                                <a:lnTo>
                                  <a:pt x="6792" y="-8935"/>
                                </a:lnTo>
                                <a:lnTo>
                                  <a:pt x="6792" y="-8941"/>
                                </a:lnTo>
                                <a:lnTo>
                                  <a:pt x="6792" y="-8936"/>
                                </a:lnTo>
                                <a:lnTo>
                                  <a:pt x="6792" y="-8920"/>
                                </a:lnTo>
                                <a:lnTo>
                                  <a:pt x="6792" y="-8864"/>
                                </a:lnTo>
                                <a:lnTo>
                                  <a:pt x="6792" y="-8814"/>
                                </a:lnTo>
                                <a:lnTo>
                                  <a:pt x="6792" y="-8773"/>
                                </a:lnTo>
                                <a:lnTo>
                                  <a:pt x="6792" y="-8734"/>
                                </a:lnTo>
                                <a:lnTo>
                                  <a:pt x="6792" y="-8697"/>
                                </a:lnTo>
                                <a:lnTo>
                                  <a:pt x="6792" y="-8661"/>
                                </a:lnTo>
                                <a:lnTo>
                                  <a:pt x="6792" y="-8627"/>
                                </a:lnTo>
                                <a:lnTo>
                                  <a:pt x="6792" y="-8594"/>
                                </a:lnTo>
                                <a:lnTo>
                                  <a:pt x="6792" y="-8565"/>
                                </a:lnTo>
                                <a:lnTo>
                                  <a:pt x="6792" y="-8537"/>
                                </a:lnTo>
                                <a:lnTo>
                                  <a:pt x="6792" y="-8509"/>
                                </a:lnTo>
                                <a:lnTo>
                                  <a:pt x="6792" y="-8484"/>
                                </a:lnTo>
                                <a:lnTo>
                                  <a:pt x="6792" y="-8464"/>
                                </a:lnTo>
                                <a:lnTo>
                                  <a:pt x="6792" y="-8448"/>
                                </a:lnTo>
                                <a:lnTo>
                                  <a:pt x="6792" y="-8433"/>
                                </a:lnTo>
                                <a:lnTo>
                                  <a:pt x="6792" y="-8423"/>
                                </a:lnTo>
                                <a:lnTo>
                                  <a:pt x="6792" y="-8413"/>
                                </a:lnTo>
                                <a:lnTo>
                                  <a:pt x="6792" y="-8406"/>
                                </a:lnTo>
                                <a:lnTo>
                                  <a:pt x="6792" y="-8402"/>
                                </a:lnTo>
                                <a:lnTo>
                                  <a:pt x="6792" y="-8407"/>
                                </a:lnTo>
                                <a:lnTo>
                                  <a:pt x="6792" y="-8422"/>
                                </a:lnTo>
                                <a:lnTo>
                                  <a:pt x="6793" y="-8440"/>
                                </a:lnTo>
                                <a:lnTo>
                                  <a:pt x="6793" y="-8465"/>
                                </a:lnTo>
                                <a:lnTo>
                                  <a:pt x="6793" y="-8490"/>
                                </a:lnTo>
                                <a:lnTo>
                                  <a:pt x="6793" y="-8516"/>
                                </a:lnTo>
                                <a:lnTo>
                                  <a:pt x="6793" y="-8543"/>
                                </a:lnTo>
                                <a:lnTo>
                                  <a:pt x="6793" y="-8572"/>
                                </a:lnTo>
                                <a:lnTo>
                                  <a:pt x="6793" y="-8599"/>
                                </a:lnTo>
                                <a:lnTo>
                                  <a:pt x="6793" y="-8628"/>
                                </a:lnTo>
                                <a:lnTo>
                                  <a:pt x="6793" y="-8656"/>
                                </a:lnTo>
                                <a:lnTo>
                                  <a:pt x="6793" y="-8689"/>
                                </a:lnTo>
                                <a:lnTo>
                                  <a:pt x="6793" y="-8725"/>
                                </a:lnTo>
                                <a:lnTo>
                                  <a:pt x="6793" y="-8770"/>
                                </a:lnTo>
                                <a:lnTo>
                                  <a:pt x="6793" y="-8779"/>
                                </a:lnTo>
                                <a:lnTo>
                                  <a:pt x="6793" y="-8782"/>
                                </a:lnTo>
                                <a:lnTo>
                                  <a:pt x="6793" y="-8779"/>
                                </a:lnTo>
                                <a:lnTo>
                                  <a:pt x="6793" y="-8765"/>
                                </a:lnTo>
                                <a:lnTo>
                                  <a:pt x="6793" y="-8702"/>
                                </a:lnTo>
                                <a:lnTo>
                                  <a:pt x="6793" y="-8670"/>
                                </a:lnTo>
                                <a:lnTo>
                                  <a:pt x="6793" y="-8641"/>
                                </a:lnTo>
                                <a:lnTo>
                                  <a:pt x="6793" y="-8614"/>
                                </a:lnTo>
                                <a:lnTo>
                                  <a:pt x="6793" y="-8587"/>
                                </a:lnTo>
                                <a:lnTo>
                                  <a:pt x="6793" y="-8560"/>
                                </a:lnTo>
                                <a:lnTo>
                                  <a:pt x="6793" y="-8534"/>
                                </a:lnTo>
                                <a:lnTo>
                                  <a:pt x="6793" y="-8507"/>
                                </a:lnTo>
                                <a:lnTo>
                                  <a:pt x="6793" y="-8481"/>
                                </a:lnTo>
                                <a:lnTo>
                                  <a:pt x="6793" y="-8453"/>
                                </a:lnTo>
                                <a:lnTo>
                                  <a:pt x="6794" y="-8426"/>
                                </a:lnTo>
                                <a:lnTo>
                                  <a:pt x="6794" y="-8398"/>
                                </a:lnTo>
                                <a:lnTo>
                                  <a:pt x="6794" y="-8371"/>
                                </a:lnTo>
                                <a:lnTo>
                                  <a:pt x="6794" y="-8347"/>
                                </a:lnTo>
                                <a:lnTo>
                                  <a:pt x="6794" y="-8323"/>
                                </a:lnTo>
                                <a:lnTo>
                                  <a:pt x="6794" y="-8300"/>
                                </a:lnTo>
                                <a:lnTo>
                                  <a:pt x="6794" y="-8286"/>
                                </a:lnTo>
                                <a:lnTo>
                                  <a:pt x="6794" y="-8277"/>
                                </a:lnTo>
                                <a:lnTo>
                                  <a:pt x="6794" y="-8274"/>
                                </a:lnTo>
                                <a:lnTo>
                                  <a:pt x="6794" y="-8276"/>
                                </a:lnTo>
                                <a:lnTo>
                                  <a:pt x="6794" y="-8285"/>
                                </a:lnTo>
                                <a:lnTo>
                                  <a:pt x="6794" y="-8296"/>
                                </a:lnTo>
                                <a:lnTo>
                                  <a:pt x="6794" y="-8311"/>
                                </a:lnTo>
                                <a:lnTo>
                                  <a:pt x="6794" y="-8328"/>
                                </a:lnTo>
                                <a:lnTo>
                                  <a:pt x="6794" y="-8349"/>
                                </a:lnTo>
                                <a:lnTo>
                                  <a:pt x="6794" y="-8371"/>
                                </a:lnTo>
                                <a:lnTo>
                                  <a:pt x="6794" y="-8395"/>
                                </a:lnTo>
                                <a:lnTo>
                                  <a:pt x="6795" y="-8417"/>
                                </a:lnTo>
                                <a:lnTo>
                                  <a:pt x="6795" y="-8439"/>
                                </a:lnTo>
                                <a:lnTo>
                                  <a:pt x="6795" y="-8460"/>
                                </a:lnTo>
                                <a:lnTo>
                                  <a:pt x="6795" y="-8482"/>
                                </a:lnTo>
                                <a:lnTo>
                                  <a:pt x="6795" y="-8507"/>
                                </a:lnTo>
                                <a:lnTo>
                                  <a:pt x="6795" y="-8533"/>
                                </a:lnTo>
                                <a:lnTo>
                                  <a:pt x="6795" y="-8557"/>
                                </a:lnTo>
                                <a:lnTo>
                                  <a:pt x="6795" y="-8584"/>
                                </a:lnTo>
                                <a:lnTo>
                                  <a:pt x="6795" y="-8613"/>
                                </a:lnTo>
                                <a:lnTo>
                                  <a:pt x="6795" y="-8644"/>
                                </a:lnTo>
                                <a:lnTo>
                                  <a:pt x="6795" y="-8676"/>
                                </a:lnTo>
                                <a:lnTo>
                                  <a:pt x="6795" y="-8708"/>
                                </a:lnTo>
                                <a:lnTo>
                                  <a:pt x="6795" y="-8741"/>
                                </a:lnTo>
                                <a:lnTo>
                                  <a:pt x="6795" y="-8778"/>
                                </a:lnTo>
                                <a:lnTo>
                                  <a:pt x="6795" y="-8815"/>
                                </a:lnTo>
                                <a:lnTo>
                                  <a:pt x="6795" y="-8859"/>
                                </a:lnTo>
                                <a:lnTo>
                                  <a:pt x="6795" y="-8940"/>
                                </a:lnTo>
                                <a:lnTo>
                                  <a:pt x="6795" y="-8956"/>
                                </a:lnTo>
                                <a:lnTo>
                                  <a:pt x="6795" y="-8961"/>
                                </a:lnTo>
                                <a:lnTo>
                                  <a:pt x="6795" y="-8957"/>
                                </a:lnTo>
                                <a:lnTo>
                                  <a:pt x="6795" y="-8942"/>
                                </a:lnTo>
                                <a:lnTo>
                                  <a:pt x="6795" y="-8896"/>
                                </a:lnTo>
                                <a:lnTo>
                                  <a:pt x="6795" y="-8843"/>
                                </a:lnTo>
                                <a:lnTo>
                                  <a:pt x="6795" y="-8803"/>
                                </a:lnTo>
                                <a:lnTo>
                                  <a:pt x="6795" y="-8767"/>
                                </a:lnTo>
                                <a:lnTo>
                                  <a:pt x="6795" y="-8730"/>
                                </a:lnTo>
                                <a:lnTo>
                                  <a:pt x="6795" y="-8694"/>
                                </a:lnTo>
                                <a:lnTo>
                                  <a:pt x="6795" y="-8662"/>
                                </a:lnTo>
                                <a:lnTo>
                                  <a:pt x="6795" y="-8630"/>
                                </a:lnTo>
                                <a:lnTo>
                                  <a:pt x="6795" y="-8601"/>
                                </a:lnTo>
                                <a:lnTo>
                                  <a:pt x="6795" y="-8571"/>
                                </a:lnTo>
                                <a:lnTo>
                                  <a:pt x="6795" y="-8545"/>
                                </a:lnTo>
                                <a:lnTo>
                                  <a:pt x="6795" y="-8517"/>
                                </a:lnTo>
                                <a:lnTo>
                                  <a:pt x="6795" y="-8494"/>
                                </a:lnTo>
                                <a:lnTo>
                                  <a:pt x="6795" y="-8472"/>
                                </a:lnTo>
                                <a:lnTo>
                                  <a:pt x="6795" y="-8450"/>
                                </a:lnTo>
                                <a:lnTo>
                                  <a:pt x="6795" y="-8428"/>
                                </a:lnTo>
                                <a:lnTo>
                                  <a:pt x="6795" y="-8405"/>
                                </a:lnTo>
                                <a:lnTo>
                                  <a:pt x="6795" y="-8383"/>
                                </a:lnTo>
                                <a:lnTo>
                                  <a:pt x="6795" y="-8361"/>
                                </a:lnTo>
                                <a:lnTo>
                                  <a:pt x="6795" y="-8337"/>
                                </a:lnTo>
                                <a:lnTo>
                                  <a:pt x="6795" y="-8314"/>
                                </a:lnTo>
                                <a:lnTo>
                                  <a:pt x="6795" y="-8291"/>
                                </a:lnTo>
                                <a:lnTo>
                                  <a:pt x="6795" y="-8270"/>
                                </a:lnTo>
                                <a:lnTo>
                                  <a:pt x="6795" y="-8250"/>
                                </a:lnTo>
                                <a:lnTo>
                                  <a:pt x="6795" y="-8229"/>
                                </a:lnTo>
                                <a:lnTo>
                                  <a:pt x="6795" y="-8210"/>
                                </a:lnTo>
                                <a:lnTo>
                                  <a:pt x="6795" y="-8190"/>
                                </a:lnTo>
                                <a:lnTo>
                                  <a:pt x="6795" y="-8172"/>
                                </a:lnTo>
                                <a:lnTo>
                                  <a:pt x="6795" y="-8152"/>
                                </a:lnTo>
                                <a:lnTo>
                                  <a:pt x="6795" y="-8133"/>
                                </a:lnTo>
                                <a:lnTo>
                                  <a:pt x="6796" y="-8116"/>
                                </a:lnTo>
                                <a:lnTo>
                                  <a:pt x="6796" y="-8099"/>
                                </a:lnTo>
                                <a:lnTo>
                                  <a:pt x="6796" y="-8078"/>
                                </a:lnTo>
                                <a:lnTo>
                                  <a:pt x="6797" y="-8065"/>
                                </a:lnTo>
                                <a:lnTo>
                                  <a:pt x="6797" y="-8055"/>
                                </a:lnTo>
                                <a:lnTo>
                                  <a:pt x="6797" y="-8046"/>
                                </a:lnTo>
                                <a:lnTo>
                                  <a:pt x="6798" y="-8043"/>
                                </a:lnTo>
                                <a:lnTo>
                                  <a:pt x="6798" y="-8047"/>
                                </a:lnTo>
                                <a:lnTo>
                                  <a:pt x="6799" y="-8056"/>
                                </a:lnTo>
                                <a:lnTo>
                                  <a:pt x="6799" y="-8068"/>
                                </a:lnTo>
                                <a:lnTo>
                                  <a:pt x="6799" y="-8084"/>
                                </a:lnTo>
                                <a:lnTo>
                                  <a:pt x="6799" y="-8101"/>
                                </a:lnTo>
                                <a:lnTo>
                                  <a:pt x="6799" y="-8120"/>
                                </a:lnTo>
                                <a:lnTo>
                                  <a:pt x="6799" y="-8139"/>
                                </a:lnTo>
                                <a:lnTo>
                                  <a:pt x="6800" y="-8161"/>
                                </a:lnTo>
                                <a:lnTo>
                                  <a:pt x="6800" y="-8183"/>
                                </a:lnTo>
                                <a:lnTo>
                                  <a:pt x="6800" y="-8206"/>
                                </a:lnTo>
                                <a:lnTo>
                                  <a:pt x="6800" y="-8229"/>
                                </a:lnTo>
                                <a:lnTo>
                                  <a:pt x="6800" y="-8255"/>
                                </a:lnTo>
                                <a:lnTo>
                                  <a:pt x="6800" y="-8279"/>
                                </a:lnTo>
                                <a:lnTo>
                                  <a:pt x="6800" y="-8306"/>
                                </a:lnTo>
                                <a:lnTo>
                                  <a:pt x="6800" y="-8330"/>
                                </a:lnTo>
                                <a:lnTo>
                                  <a:pt x="6800" y="-8357"/>
                                </a:lnTo>
                                <a:lnTo>
                                  <a:pt x="6800" y="-8382"/>
                                </a:lnTo>
                                <a:lnTo>
                                  <a:pt x="6800" y="-8407"/>
                                </a:lnTo>
                                <a:lnTo>
                                  <a:pt x="6800" y="-8432"/>
                                </a:lnTo>
                                <a:lnTo>
                                  <a:pt x="6800" y="-8455"/>
                                </a:lnTo>
                                <a:lnTo>
                                  <a:pt x="6800" y="-8481"/>
                                </a:lnTo>
                                <a:lnTo>
                                  <a:pt x="6800" y="-8506"/>
                                </a:lnTo>
                                <a:lnTo>
                                  <a:pt x="6800" y="-8529"/>
                                </a:lnTo>
                                <a:lnTo>
                                  <a:pt x="6800" y="-8554"/>
                                </a:lnTo>
                                <a:lnTo>
                                  <a:pt x="6800" y="-8581"/>
                                </a:lnTo>
                                <a:lnTo>
                                  <a:pt x="6800" y="-8608"/>
                                </a:lnTo>
                                <a:lnTo>
                                  <a:pt x="6800" y="-8635"/>
                                </a:lnTo>
                                <a:lnTo>
                                  <a:pt x="6800" y="-8664"/>
                                </a:lnTo>
                                <a:lnTo>
                                  <a:pt x="6800" y="-8692"/>
                                </a:lnTo>
                                <a:lnTo>
                                  <a:pt x="6800" y="-8724"/>
                                </a:lnTo>
                                <a:lnTo>
                                  <a:pt x="6800" y="-8757"/>
                                </a:lnTo>
                                <a:lnTo>
                                  <a:pt x="6800" y="-8791"/>
                                </a:lnTo>
                                <a:lnTo>
                                  <a:pt x="6800" y="-8827"/>
                                </a:lnTo>
                                <a:lnTo>
                                  <a:pt x="6800" y="-8869"/>
                                </a:lnTo>
                                <a:lnTo>
                                  <a:pt x="6800" y="-8922"/>
                                </a:lnTo>
                                <a:lnTo>
                                  <a:pt x="6800" y="-8967"/>
                                </a:lnTo>
                                <a:lnTo>
                                  <a:pt x="6800" y="-8981"/>
                                </a:lnTo>
                                <a:lnTo>
                                  <a:pt x="6800" y="-8987"/>
                                </a:lnTo>
                                <a:lnTo>
                                  <a:pt x="6800" y="-8983"/>
                                </a:lnTo>
                                <a:lnTo>
                                  <a:pt x="6800" y="-8971"/>
                                </a:lnTo>
                                <a:lnTo>
                                  <a:pt x="6800" y="-8936"/>
                                </a:lnTo>
                                <a:lnTo>
                                  <a:pt x="6800" y="-8875"/>
                                </a:lnTo>
                                <a:lnTo>
                                  <a:pt x="6800" y="-8835"/>
                                </a:lnTo>
                                <a:lnTo>
                                  <a:pt x="6800" y="-8800"/>
                                </a:lnTo>
                                <a:lnTo>
                                  <a:pt x="6800" y="-8766"/>
                                </a:lnTo>
                                <a:lnTo>
                                  <a:pt x="6800" y="-8733"/>
                                </a:lnTo>
                                <a:lnTo>
                                  <a:pt x="6800" y="-8703"/>
                                </a:lnTo>
                                <a:lnTo>
                                  <a:pt x="6800" y="-8671"/>
                                </a:lnTo>
                                <a:lnTo>
                                  <a:pt x="6800" y="-8641"/>
                                </a:lnTo>
                                <a:lnTo>
                                  <a:pt x="6800" y="-8614"/>
                                </a:lnTo>
                                <a:lnTo>
                                  <a:pt x="6800" y="-8589"/>
                                </a:lnTo>
                                <a:lnTo>
                                  <a:pt x="6800" y="-8564"/>
                                </a:lnTo>
                                <a:lnTo>
                                  <a:pt x="6800" y="-8538"/>
                                </a:lnTo>
                                <a:lnTo>
                                  <a:pt x="6800" y="-8515"/>
                                </a:lnTo>
                                <a:lnTo>
                                  <a:pt x="6800" y="-8491"/>
                                </a:lnTo>
                                <a:lnTo>
                                  <a:pt x="6800" y="-8468"/>
                                </a:lnTo>
                                <a:lnTo>
                                  <a:pt x="6800" y="-8444"/>
                                </a:lnTo>
                                <a:lnTo>
                                  <a:pt x="6800" y="-8419"/>
                                </a:lnTo>
                                <a:lnTo>
                                  <a:pt x="6800" y="-8392"/>
                                </a:lnTo>
                                <a:lnTo>
                                  <a:pt x="6800" y="-8366"/>
                                </a:lnTo>
                                <a:lnTo>
                                  <a:pt x="6800" y="-8341"/>
                                </a:lnTo>
                                <a:lnTo>
                                  <a:pt x="6800" y="-8316"/>
                                </a:lnTo>
                                <a:lnTo>
                                  <a:pt x="6800" y="-8294"/>
                                </a:lnTo>
                                <a:lnTo>
                                  <a:pt x="6800" y="-8271"/>
                                </a:lnTo>
                                <a:lnTo>
                                  <a:pt x="6800" y="-8247"/>
                                </a:lnTo>
                                <a:lnTo>
                                  <a:pt x="6801" y="-8224"/>
                                </a:lnTo>
                                <a:lnTo>
                                  <a:pt x="6801" y="-8204"/>
                                </a:lnTo>
                                <a:lnTo>
                                  <a:pt x="6801" y="-8183"/>
                                </a:lnTo>
                                <a:lnTo>
                                  <a:pt x="6801" y="-8163"/>
                                </a:lnTo>
                                <a:lnTo>
                                  <a:pt x="6801" y="-8142"/>
                                </a:lnTo>
                                <a:lnTo>
                                  <a:pt x="6801" y="-8123"/>
                                </a:lnTo>
                                <a:lnTo>
                                  <a:pt x="6801" y="-8107"/>
                                </a:lnTo>
                                <a:lnTo>
                                  <a:pt x="6801" y="-8095"/>
                                </a:lnTo>
                                <a:lnTo>
                                  <a:pt x="6801" y="-8088"/>
                                </a:lnTo>
                                <a:lnTo>
                                  <a:pt x="6802" y="-8086"/>
                                </a:lnTo>
                                <a:lnTo>
                                  <a:pt x="6802" y="-8089"/>
                                </a:lnTo>
                                <a:lnTo>
                                  <a:pt x="6802" y="-8101"/>
                                </a:lnTo>
                                <a:lnTo>
                                  <a:pt x="6802" y="-8116"/>
                                </a:lnTo>
                                <a:lnTo>
                                  <a:pt x="6803" y="-8131"/>
                                </a:lnTo>
                                <a:lnTo>
                                  <a:pt x="6803" y="-8148"/>
                                </a:lnTo>
                                <a:lnTo>
                                  <a:pt x="6803" y="-8167"/>
                                </a:lnTo>
                                <a:lnTo>
                                  <a:pt x="6803" y="-8187"/>
                                </a:lnTo>
                                <a:lnTo>
                                  <a:pt x="6803" y="-8208"/>
                                </a:lnTo>
                                <a:lnTo>
                                  <a:pt x="6803" y="-8231"/>
                                </a:lnTo>
                                <a:lnTo>
                                  <a:pt x="6803" y="-8252"/>
                                </a:lnTo>
                                <a:lnTo>
                                  <a:pt x="6803" y="-8276"/>
                                </a:lnTo>
                                <a:lnTo>
                                  <a:pt x="6803" y="-8300"/>
                                </a:lnTo>
                                <a:lnTo>
                                  <a:pt x="6803" y="-8324"/>
                                </a:lnTo>
                                <a:lnTo>
                                  <a:pt x="6804" y="-8349"/>
                                </a:lnTo>
                                <a:lnTo>
                                  <a:pt x="6804" y="-8375"/>
                                </a:lnTo>
                                <a:lnTo>
                                  <a:pt x="6804" y="-8402"/>
                                </a:lnTo>
                                <a:lnTo>
                                  <a:pt x="6804" y="-8426"/>
                                </a:lnTo>
                                <a:lnTo>
                                  <a:pt x="6804" y="-8450"/>
                                </a:lnTo>
                                <a:lnTo>
                                  <a:pt x="6804" y="-8475"/>
                                </a:lnTo>
                                <a:lnTo>
                                  <a:pt x="6804" y="-8500"/>
                                </a:lnTo>
                                <a:lnTo>
                                  <a:pt x="6804" y="-8524"/>
                                </a:lnTo>
                                <a:lnTo>
                                  <a:pt x="6804" y="-8548"/>
                                </a:lnTo>
                                <a:lnTo>
                                  <a:pt x="6804" y="-8571"/>
                                </a:lnTo>
                                <a:lnTo>
                                  <a:pt x="6804" y="-8595"/>
                                </a:lnTo>
                                <a:lnTo>
                                  <a:pt x="6804" y="-8620"/>
                                </a:lnTo>
                                <a:lnTo>
                                  <a:pt x="6804" y="-8646"/>
                                </a:lnTo>
                                <a:lnTo>
                                  <a:pt x="6804" y="-8672"/>
                                </a:lnTo>
                                <a:lnTo>
                                  <a:pt x="6804" y="-8700"/>
                                </a:lnTo>
                                <a:lnTo>
                                  <a:pt x="6804" y="-8726"/>
                                </a:lnTo>
                                <a:lnTo>
                                  <a:pt x="6804" y="-8753"/>
                                </a:lnTo>
                                <a:lnTo>
                                  <a:pt x="6804" y="-8786"/>
                                </a:lnTo>
                                <a:lnTo>
                                  <a:pt x="6804" y="-8821"/>
                                </a:lnTo>
                                <a:lnTo>
                                  <a:pt x="6804" y="-8858"/>
                                </a:lnTo>
                                <a:lnTo>
                                  <a:pt x="6804" y="-8903"/>
                                </a:lnTo>
                                <a:lnTo>
                                  <a:pt x="6804" y="-8966"/>
                                </a:lnTo>
                                <a:lnTo>
                                  <a:pt x="6804" y="-8982"/>
                                </a:lnTo>
                                <a:lnTo>
                                  <a:pt x="6804" y="-8986"/>
                                </a:lnTo>
                                <a:lnTo>
                                  <a:pt x="6804" y="-8983"/>
                                </a:lnTo>
                                <a:lnTo>
                                  <a:pt x="6804" y="-8973"/>
                                </a:lnTo>
                                <a:lnTo>
                                  <a:pt x="6804" y="-8942"/>
                                </a:lnTo>
                                <a:lnTo>
                                  <a:pt x="6804" y="-8884"/>
                                </a:lnTo>
                                <a:lnTo>
                                  <a:pt x="6804" y="-8845"/>
                                </a:lnTo>
                                <a:lnTo>
                                  <a:pt x="6804" y="-8809"/>
                                </a:lnTo>
                                <a:lnTo>
                                  <a:pt x="6804" y="-8775"/>
                                </a:lnTo>
                                <a:lnTo>
                                  <a:pt x="6804" y="-8746"/>
                                </a:lnTo>
                                <a:lnTo>
                                  <a:pt x="6804" y="-8718"/>
                                </a:lnTo>
                                <a:lnTo>
                                  <a:pt x="6804" y="-8690"/>
                                </a:lnTo>
                                <a:lnTo>
                                  <a:pt x="6804" y="-8665"/>
                                </a:lnTo>
                                <a:lnTo>
                                  <a:pt x="6804" y="-8638"/>
                                </a:lnTo>
                                <a:lnTo>
                                  <a:pt x="6804" y="-8612"/>
                                </a:lnTo>
                                <a:lnTo>
                                  <a:pt x="6804" y="-8589"/>
                                </a:lnTo>
                                <a:lnTo>
                                  <a:pt x="6804" y="-8564"/>
                                </a:lnTo>
                                <a:lnTo>
                                  <a:pt x="6804" y="-8539"/>
                                </a:lnTo>
                                <a:lnTo>
                                  <a:pt x="6804" y="-8513"/>
                                </a:lnTo>
                                <a:lnTo>
                                  <a:pt x="6804" y="-8486"/>
                                </a:lnTo>
                                <a:lnTo>
                                  <a:pt x="6804" y="-8463"/>
                                </a:lnTo>
                                <a:lnTo>
                                  <a:pt x="6804" y="-8437"/>
                                </a:lnTo>
                                <a:lnTo>
                                  <a:pt x="6804" y="-8415"/>
                                </a:lnTo>
                                <a:lnTo>
                                  <a:pt x="6804" y="-8392"/>
                                </a:lnTo>
                                <a:lnTo>
                                  <a:pt x="6804" y="-8368"/>
                                </a:lnTo>
                                <a:lnTo>
                                  <a:pt x="6804" y="-8346"/>
                                </a:lnTo>
                                <a:lnTo>
                                  <a:pt x="6804" y="-8324"/>
                                </a:lnTo>
                                <a:lnTo>
                                  <a:pt x="6804" y="-8303"/>
                                </a:lnTo>
                                <a:lnTo>
                                  <a:pt x="6804" y="-8285"/>
                                </a:lnTo>
                                <a:lnTo>
                                  <a:pt x="6804" y="-8270"/>
                                </a:lnTo>
                                <a:lnTo>
                                  <a:pt x="6804" y="-8256"/>
                                </a:lnTo>
                                <a:lnTo>
                                  <a:pt x="6805" y="-8248"/>
                                </a:lnTo>
                                <a:lnTo>
                                  <a:pt x="6805" y="-8243"/>
                                </a:lnTo>
                                <a:lnTo>
                                  <a:pt x="6805" y="-8246"/>
                                </a:lnTo>
                                <a:lnTo>
                                  <a:pt x="6805" y="-8257"/>
                                </a:lnTo>
                                <a:lnTo>
                                  <a:pt x="6805" y="-8272"/>
                                </a:lnTo>
                                <a:lnTo>
                                  <a:pt x="6805" y="-8288"/>
                                </a:lnTo>
                                <a:lnTo>
                                  <a:pt x="6805" y="-8306"/>
                                </a:lnTo>
                                <a:lnTo>
                                  <a:pt x="6805" y="-8324"/>
                                </a:lnTo>
                                <a:lnTo>
                                  <a:pt x="6805" y="-8344"/>
                                </a:lnTo>
                                <a:lnTo>
                                  <a:pt x="6805" y="-8365"/>
                                </a:lnTo>
                                <a:lnTo>
                                  <a:pt x="6805" y="-8386"/>
                                </a:lnTo>
                                <a:lnTo>
                                  <a:pt x="6805" y="-8406"/>
                                </a:lnTo>
                                <a:lnTo>
                                  <a:pt x="6805" y="-8426"/>
                                </a:lnTo>
                                <a:lnTo>
                                  <a:pt x="6805" y="-8446"/>
                                </a:lnTo>
                                <a:lnTo>
                                  <a:pt x="6805" y="-8467"/>
                                </a:lnTo>
                                <a:lnTo>
                                  <a:pt x="6805" y="-8486"/>
                                </a:lnTo>
                                <a:lnTo>
                                  <a:pt x="6805" y="-8509"/>
                                </a:lnTo>
                                <a:lnTo>
                                  <a:pt x="6805" y="-8534"/>
                                </a:lnTo>
                                <a:lnTo>
                                  <a:pt x="6805" y="-8558"/>
                                </a:lnTo>
                                <a:lnTo>
                                  <a:pt x="6805" y="-8586"/>
                                </a:lnTo>
                                <a:lnTo>
                                  <a:pt x="6805" y="-8612"/>
                                </a:lnTo>
                                <a:lnTo>
                                  <a:pt x="6805" y="-8640"/>
                                </a:lnTo>
                                <a:lnTo>
                                  <a:pt x="6805" y="-8669"/>
                                </a:lnTo>
                                <a:lnTo>
                                  <a:pt x="6805" y="-8703"/>
                                </a:lnTo>
                                <a:lnTo>
                                  <a:pt x="6805" y="-8737"/>
                                </a:lnTo>
                                <a:lnTo>
                                  <a:pt x="6805" y="-8770"/>
                                </a:lnTo>
                                <a:lnTo>
                                  <a:pt x="6805" y="-8806"/>
                                </a:lnTo>
                                <a:lnTo>
                                  <a:pt x="6805" y="-8848"/>
                                </a:lnTo>
                                <a:lnTo>
                                  <a:pt x="6805" y="-8906"/>
                                </a:lnTo>
                                <a:lnTo>
                                  <a:pt x="6805" y="-8942"/>
                                </a:lnTo>
                                <a:lnTo>
                                  <a:pt x="6806" y="-8959"/>
                                </a:lnTo>
                                <a:lnTo>
                                  <a:pt x="6806" y="-8964"/>
                                </a:lnTo>
                                <a:lnTo>
                                  <a:pt x="6806" y="-8959"/>
                                </a:lnTo>
                                <a:lnTo>
                                  <a:pt x="6806" y="-8943"/>
                                </a:lnTo>
                                <a:lnTo>
                                  <a:pt x="6806" y="-8850"/>
                                </a:lnTo>
                                <a:lnTo>
                                  <a:pt x="6806" y="-8809"/>
                                </a:lnTo>
                                <a:lnTo>
                                  <a:pt x="6806" y="-8774"/>
                                </a:lnTo>
                                <a:lnTo>
                                  <a:pt x="6806" y="-8737"/>
                                </a:lnTo>
                                <a:lnTo>
                                  <a:pt x="6806" y="-8704"/>
                                </a:lnTo>
                                <a:lnTo>
                                  <a:pt x="6806" y="-8672"/>
                                </a:lnTo>
                                <a:lnTo>
                                  <a:pt x="6806" y="-8641"/>
                                </a:lnTo>
                                <a:lnTo>
                                  <a:pt x="6806" y="-8611"/>
                                </a:lnTo>
                                <a:lnTo>
                                  <a:pt x="6806" y="-8584"/>
                                </a:lnTo>
                                <a:lnTo>
                                  <a:pt x="6806" y="-8560"/>
                                </a:lnTo>
                                <a:lnTo>
                                  <a:pt x="6806" y="-8535"/>
                                </a:lnTo>
                                <a:lnTo>
                                  <a:pt x="6806" y="-8515"/>
                                </a:lnTo>
                                <a:lnTo>
                                  <a:pt x="6806" y="-8494"/>
                                </a:lnTo>
                                <a:lnTo>
                                  <a:pt x="6806" y="-8474"/>
                                </a:lnTo>
                                <a:lnTo>
                                  <a:pt x="6806" y="-8456"/>
                                </a:lnTo>
                                <a:lnTo>
                                  <a:pt x="6806" y="-8437"/>
                                </a:lnTo>
                                <a:lnTo>
                                  <a:pt x="6806" y="-8417"/>
                                </a:lnTo>
                                <a:lnTo>
                                  <a:pt x="6806" y="-8402"/>
                                </a:lnTo>
                                <a:lnTo>
                                  <a:pt x="6806" y="-8390"/>
                                </a:lnTo>
                                <a:lnTo>
                                  <a:pt x="6806" y="-8383"/>
                                </a:lnTo>
                                <a:lnTo>
                                  <a:pt x="6806" y="-8377"/>
                                </a:lnTo>
                                <a:lnTo>
                                  <a:pt x="6806" y="-8382"/>
                                </a:lnTo>
                                <a:lnTo>
                                  <a:pt x="6806" y="-8395"/>
                                </a:lnTo>
                                <a:lnTo>
                                  <a:pt x="6806" y="-8411"/>
                                </a:lnTo>
                                <a:lnTo>
                                  <a:pt x="6806" y="-8433"/>
                                </a:lnTo>
                                <a:lnTo>
                                  <a:pt x="6806" y="-8458"/>
                                </a:lnTo>
                                <a:lnTo>
                                  <a:pt x="6806" y="-8483"/>
                                </a:lnTo>
                                <a:lnTo>
                                  <a:pt x="6806" y="-8511"/>
                                </a:lnTo>
                                <a:lnTo>
                                  <a:pt x="6806" y="-8539"/>
                                </a:lnTo>
                                <a:lnTo>
                                  <a:pt x="6807" y="-8565"/>
                                </a:lnTo>
                                <a:lnTo>
                                  <a:pt x="6807" y="-8591"/>
                                </a:lnTo>
                                <a:lnTo>
                                  <a:pt x="6807" y="-8619"/>
                                </a:lnTo>
                                <a:lnTo>
                                  <a:pt x="6807" y="-8648"/>
                                </a:lnTo>
                                <a:lnTo>
                                  <a:pt x="6807" y="-8676"/>
                                </a:lnTo>
                                <a:lnTo>
                                  <a:pt x="6807" y="-8705"/>
                                </a:lnTo>
                                <a:lnTo>
                                  <a:pt x="6807" y="-8740"/>
                                </a:lnTo>
                                <a:lnTo>
                                  <a:pt x="6807" y="-8795"/>
                                </a:lnTo>
                                <a:lnTo>
                                  <a:pt x="6807" y="-8807"/>
                                </a:lnTo>
                                <a:lnTo>
                                  <a:pt x="6807" y="-8811"/>
                                </a:lnTo>
                                <a:lnTo>
                                  <a:pt x="6807" y="-8809"/>
                                </a:lnTo>
                                <a:lnTo>
                                  <a:pt x="6807" y="-8799"/>
                                </a:lnTo>
                                <a:lnTo>
                                  <a:pt x="6807" y="-8731"/>
                                </a:lnTo>
                                <a:lnTo>
                                  <a:pt x="6807" y="-8697"/>
                                </a:lnTo>
                                <a:lnTo>
                                  <a:pt x="6807" y="-8668"/>
                                </a:lnTo>
                                <a:lnTo>
                                  <a:pt x="6807" y="-8642"/>
                                </a:lnTo>
                                <a:lnTo>
                                  <a:pt x="6807" y="-8615"/>
                                </a:lnTo>
                                <a:lnTo>
                                  <a:pt x="6807" y="-8593"/>
                                </a:lnTo>
                                <a:lnTo>
                                  <a:pt x="6807" y="-8575"/>
                                </a:lnTo>
                                <a:lnTo>
                                  <a:pt x="6807" y="-8571"/>
                                </a:lnTo>
                                <a:lnTo>
                                  <a:pt x="6807" y="-8573"/>
                                </a:lnTo>
                                <a:lnTo>
                                  <a:pt x="6807" y="-8581"/>
                                </a:lnTo>
                                <a:lnTo>
                                  <a:pt x="6807" y="-8591"/>
                                </a:lnTo>
                                <a:lnTo>
                                  <a:pt x="6807" y="-8607"/>
                                </a:lnTo>
                                <a:lnTo>
                                  <a:pt x="6807" y="-8627"/>
                                </a:lnTo>
                                <a:lnTo>
                                  <a:pt x="6807" y="-8652"/>
                                </a:lnTo>
                                <a:lnTo>
                                  <a:pt x="6807" y="-8676"/>
                                </a:lnTo>
                                <a:lnTo>
                                  <a:pt x="6807" y="-8702"/>
                                </a:lnTo>
                                <a:lnTo>
                                  <a:pt x="6807" y="-8729"/>
                                </a:lnTo>
                                <a:lnTo>
                                  <a:pt x="6807" y="-8763"/>
                                </a:lnTo>
                                <a:lnTo>
                                  <a:pt x="6807" y="-8796"/>
                                </a:lnTo>
                                <a:lnTo>
                                  <a:pt x="6807" y="-8833"/>
                                </a:lnTo>
                                <a:lnTo>
                                  <a:pt x="6807" y="-8875"/>
                                </a:lnTo>
                                <a:lnTo>
                                  <a:pt x="6808" y="-8951"/>
                                </a:lnTo>
                                <a:lnTo>
                                  <a:pt x="6808" y="-8968"/>
                                </a:lnTo>
                                <a:lnTo>
                                  <a:pt x="6808" y="-8975"/>
                                </a:lnTo>
                                <a:lnTo>
                                  <a:pt x="6808" y="-8970"/>
                                </a:lnTo>
                                <a:lnTo>
                                  <a:pt x="6808" y="-8954"/>
                                </a:lnTo>
                                <a:lnTo>
                                  <a:pt x="6808" y="-8857"/>
                                </a:lnTo>
                                <a:lnTo>
                                  <a:pt x="6808" y="-8814"/>
                                </a:lnTo>
                                <a:lnTo>
                                  <a:pt x="6808" y="-8777"/>
                                </a:lnTo>
                                <a:lnTo>
                                  <a:pt x="6808" y="-8742"/>
                                </a:lnTo>
                                <a:lnTo>
                                  <a:pt x="6808" y="-8706"/>
                                </a:lnTo>
                                <a:lnTo>
                                  <a:pt x="6808" y="-8677"/>
                                </a:lnTo>
                                <a:lnTo>
                                  <a:pt x="6808" y="-8647"/>
                                </a:lnTo>
                                <a:lnTo>
                                  <a:pt x="6808" y="-8620"/>
                                </a:lnTo>
                                <a:lnTo>
                                  <a:pt x="6808" y="-8595"/>
                                </a:lnTo>
                                <a:lnTo>
                                  <a:pt x="6808" y="-8569"/>
                                </a:lnTo>
                                <a:lnTo>
                                  <a:pt x="6808" y="-8548"/>
                                </a:lnTo>
                                <a:lnTo>
                                  <a:pt x="6808" y="-8528"/>
                                </a:lnTo>
                                <a:lnTo>
                                  <a:pt x="6808" y="-8515"/>
                                </a:lnTo>
                                <a:lnTo>
                                  <a:pt x="6808" y="-8500"/>
                                </a:lnTo>
                                <a:lnTo>
                                  <a:pt x="6808" y="-8485"/>
                                </a:lnTo>
                                <a:lnTo>
                                  <a:pt x="6808" y="-8470"/>
                                </a:lnTo>
                                <a:lnTo>
                                  <a:pt x="6808" y="-8453"/>
                                </a:lnTo>
                                <a:lnTo>
                                  <a:pt x="6808" y="-8433"/>
                                </a:lnTo>
                                <a:lnTo>
                                  <a:pt x="6808" y="-8414"/>
                                </a:lnTo>
                                <a:lnTo>
                                  <a:pt x="6808" y="-8395"/>
                                </a:lnTo>
                                <a:lnTo>
                                  <a:pt x="6808" y="-8383"/>
                                </a:lnTo>
                                <a:lnTo>
                                  <a:pt x="6808" y="-8378"/>
                                </a:lnTo>
                                <a:lnTo>
                                  <a:pt x="6808" y="-8377"/>
                                </a:lnTo>
                                <a:lnTo>
                                  <a:pt x="6808" y="-8382"/>
                                </a:lnTo>
                                <a:lnTo>
                                  <a:pt x="6808" y="-8393"/>
                                </a:lnTo>
                                <a:lnTo>
                                  <a:pt x="6808" y="-8408"/>
                                </a:lnTo>
                                <a:lnTo>
                                  <a:pt x="6808" y="-8424"/>
                                </a:lnTo>
                                <a:lnTo>
                                  <a:pt x="6808" y="-8445"/>
                                </a:lnTo>
                                <a:lnTo>
                                  <a:pt x="6808" y="-8465"/>
                                </a:lnTo>
                                <a:lnTo>
                                  <a:pt x="6808" y="-8487"/>
                                </a:lnTo>
                                <a:lnTo>
                                  <a:pt x="6808" y="-8509"/>
                                </a:lnTo>
                                <a:lnTo>
                                  <a:pt x="6808" y="-8533"/>
                                </a:lnTo>
                                <a:lnTo>
                                  <a:pt x="6808" y="-8559"/>
                                </a:lnTo>
                                <a:lnTo>
                                  <a:pt x="6809" y="-8584"/>
                                </a:lnTo>
                                <a:lnTo>
                                  <a:pt x="6809" y="-8605"/>
                                </a:lnTo>
                                <a:lnTo>
                                  <a:pt x="6809" y="-8628"/>
                                </a:lnTo>
                                <a:lnTo>
                                  <a:pt x="6809" y="-8655"/>
                                </a:lnTo>
                                <a:lnTo>
                                  <a:pt x="6809" y="-8681"/>
                                </a:lnTo>
                                <a:lnTo>
                                  <a:pt x="6809" y="-8710"/>
                                </a:lnTo>
                                <a:lnTo>
                                  <a:pt x="6809" y="-8738"/>
                                </a:lnTo>
                                <a:lnTo>
                                  <a:pt x="6809" y="-8767"/>
                                </a:lnTo>
                                <a:lnTo>
                                  <a:pt x="6809" y="-8801"/>
                                </a:lnTo>
                                <a:lnTo>
                                  <a:pt x="6809" y="-8832"/>
                                </a:lnTo>
                                <a:lnTo>
                                  <a:pt x="6809" y="-8867"/>
                                </a:lnTo>
                                <a:lnTo>
                                  <a:pt x="6809" y="-8905"/>
                                </a:lnTo>
                                <a:lnTo>
                                  <a:pt x="6809" y="-8947"/>
                                </a:lnTo>
                                <a:lnTo>
                                  <a:pt x="6809" y="-9024"/>
                                </a:lnTo>
                                <a:lnTo>
                                  <a:pt x="6809" y="-9040"/>
                                </a:lnTo>
                                <a:lnTo>
                                  <a:pt x="6809" y="-9045"/>
                                </a:lnTo>
                                <a:lnTo>
                                  <a:pt x="6809" y="-9040"/>
                                </a:lnTo>
                                <a:lnTo>
                                  <a:pt x="6809" y="-9025"/>
                                </a:lnTo>
                                <a:lnTo>
                                  <a:pt x="6809" y="-8931"/>
                                </a:lnTo>
                                <a:lnTo>
                                  <a:pt x="6809" y="-8890"/>
                                </a:lnTo>
                                <a:lnTo>
                                  <a:pt x="6809" y="-8855"/>
                                </a:lnTo>
                                <a:lnTo>
                                  <a:pt x="6809" y="-8821"/>
                                </a:lnTo>
                                <a:lnTo>
                                  <a:pt x="6809" y="-8788"/>
                                </a:lnTo>
                                <a:lnTo>
                                  <a:pt x="6809" y="-8756"/>
                                </a:lnTo>
                                <a:lnTo>
                                  <a:pt x="6809" y="-8728"/>
                                </a:lnTo>
                                <a:lnTo>
                                  <a:pt x="6809" y="-8700"/>
                                </a:lnTo>
                                <a:lnTo>
                                  <a:pt x="6809" y="-8672"/>
                                </a:lnTo>
                                <a:lnTo>
                                  <a:pt x="6809" y="-8647"/>
                                </a:lnTo>
                                <a:lnTo>
                                  <a:pt x="6809" y="-8621"/>
                                </a:lnTo>
                                <a:lnTo>
                                  <a:pt x="6809" y="-8597"/>
                                </a:lnTo>
                                <a:lnTo>
                                  <a:pt x="6809" y="-8573"/>
                                </a:lnTo>
                                <a:lnTo>
                                  <a:pt x="6809" y="-8551"/>
                                </a:lnTo>
                                <a:lnTo>
                                  <a:pt x="6809" y="-8525"/>
                                </a:lnTo>
                                <a:lnTo>
                                  <a:pt x="6809" y="-8499"/>
                                </a:lnTo>
                                <a:lnTo>
                                  <a:pt x="6809" y="-8476"/>
                                </a:lnTo>
                                <a:lnTo>
                                  <a:pt x="6809" y="-8452"/>
                                </a:lnTo>
                                <a:lnTo>
                                  <a:pt x="6809" y="-8427"/>
                                </a:lnTo>
                                <a:lnTo>
                                  <a:pt x="6809" y="-8403"/>
                                </a:lnTo>
                                <a:lnTo>
                                  <a:pt x="6809" y="-8379"/>
                                </a:lnTo>
                                <a:lnTo>
                                  <a:pt x="6809" y="-8355"/>
                                </a:lnTo>
                                <a:lnTo>
                                  <a:pt x="6809" y="-8336"/>
                                </a:lnTo>
                                <a:lnTo>
                                  <a:pt x="6809" y="-8319"/>
                                </a:lnTo>
                                <a:lnTo>
                                  <a:pt x="6809" y="-8307"/>
                                </a:lnTo>
                                <a:lnTo>
                                  <a:pt x="6809" y="-8302"/>
                                </a:lnTo>
                                <a:lnTo>
                                  <a:pt x="6809" y="-8305"/>
                                </a:lnTo>
                                <a:lnTo>
                                  <a:pt x="6809" y="-8314"/>
                                </a:lnTo>
                                <a:lnTo>
                                  <a:pt x="6809" y="-8325"/>
                                </a:lnTo>
                                <a:lnTo>
                                  <a:pt x="6809" y="-8337"/>
                                </a:lnTo>
                                <a:lnTo>
                                  <a:pt x="6809" y="-8353"/>
                                </a:lnTo>
                                <a:lnTo>
                                  <a:pt x="6809" y="-8367"/>
                                </a:lnTo>
                                <a:lnTo>
                                  <a:pt x="6809" y="-8388"/>
                                </a:lnTo>
                                <a:lnTo>
                                  <a:pt x="6809" y="-8411"/>
                                </a:lnTo>
                                <a:lnTo>
                                  <a:pt x="6809" y="-8437"/>
                                </a:lnTo>
                                <a:lnTo>
                                  <a:pt x="6809" y="-8463"/>
                                </a:lnTo>
                                <a:lnTo>
                                  <a:pt x="6809" y="-8492"/>
                                </a:lnTo>
                                <a:lnTo>
                                  <a:pt x="6809" y="-8522"/>
                                </a:lnTo>
                                <a:lnTo>
                                  <a:pt x="6809" y="-8554"/>
                                </a:lnTo>
                                <a:lnTo>
                                  <a:pt x="6809" y="-8585"/>
                                </a:lnTo>
                                <a:lnTo>
                                  <a:pt x="6809" y="-8617"/>
                                </a:lnTo>
                                <a:lnTo>
                                  <a:pt x="6809" y="-8652"/>
                                </a:lnTo>
                                <a:lnTo>
                                  <a:pt x="6809" y="-8690"/>
                                </a:lnTo>
                                <a:lnTo>
                                  <a:pt x="6809" y="-8729"/>
                                </a:lnTo>
                                <a:lnTo>
                                  <a:pt x="6809" y="-8769"/>
                                </a:lnTo>
                                <a:lnTo>
                                  <a:pt x="6809" y="-8812"/>
                                </a:lnTo>
                                <a:lnTo>
                                  <a:pt x="6809" y="-8864"/>
                                </a:lnTo>
                                <a:lnTo>
                                  <a:pt x="6809" y="-8913"/>
                                </a:lnTo>
                                <a:lnTo>
                                  <a:pt x="6809" y="-8931"/>
                                </a:lnTo>
                                <a:lnTo>
                                  <a:pt x="6809" y="-8936"/>
                                </a:lnTo>
                                <a:lnTo>
                                  <a:pt x="6809" y="-8932"/>
                                </a:lnTo>
                                <a:lnTo>
                                  <a:pt x="6809" y="-8918"/>
                                </a:lnTo>
                                <a:lnTo>
                                  <a:pt x="6809" y="-8875"/>
                                </a:lnTo>
                                <a:lnTo>
                                  <a:pt x="6809" y="-8816"/>
                                </a:lnTo>
                                <a:lnTo>
                                  <a:pt x="6809" y="-8773"/>
                                </a:lnTo>
                                <a:lnTo>
                                  <a:pt x="6809" y="-8732"/>
                                </a:lnTo>
                                <a:lnTo>
                                  <a:pt x="6809" y="-8693"/>
                                </a:lnTo>
                                <a:lnTo>
                                  <a:pt x="6809" y="-8660"/>
                                </a:lnTo>
                                <a:lnTo>
                                  <a:pt x="6809" y="-8628"/>
                                </a:lnTo>
                                <a:lnTo>
                                  <a:pt x="6809" y="-8594"/>
                                </a:lnTo>
                                <a:lnTo>
                                  <a:pt x="6809" y="-8560"/>
                                </a:lnTo>
                                <a:lnTo>
                                  <a:pt x="6809" y="-8526"/>
                                </a:lnTo>
                                <a:lnTo>
                                  <a:pt x="6809" y="-8496"/>
                                </a:lnTo>
                                <a:lnTo>
                                  <a:pt x="6809" y="-8467"/>
                                </a:lnTo>
                                <a:lnTo>
                                  <a:pt x="6809" y="-8439"/>
                                </a:lnTo>
                                <a:lnTo>
                                  <a:pt x="6809" y="-8414"/>
                                </a:lnTo>
                                <a:lnTo>
                                  <a:pt x="6809" y="-8389"/>
                                </a:lnTo>
                                <a:lnTo>
                                  <a:pt x="6809" y="-8367"/>
                                </a:lnTo>
                                <a:lnTo>
                                  <a:pt x="6809" y="-8345"/>
                                </a:lnTo>
                                <a:lnTo>
                                  <a:pt x="6809" y="-8325"/>
                                </a:lnTo>
                                <a:lnTo>
                                  <a:pt x="6809" y="-8307"/>
                                </a:lnTo>
                                <a:lnTo>
                                  <a:pt x="6810" y="-8290"/>
                                </a:lnTo>
                                <a:lnTo>
                                  <a:pt x="6810" y="-8275"/>
                                </a:lnTo>
                                <a:lnTo>
                                  <a:pt x="6810" y="-8258"/>
                                </a:lnTo>
                                <a:lnTo>
                                  <a:pt x="6810" y="-8243"/>
                                </a:lnTo>
                                <a:lnTo>
                                  <a:pt x="6810" y="-8227"/>
                                </a:lnTo>
                                <a:lnTo>
                                  <a:pt x="6810" y="-8209"/>
                                </a:lnTo>
                                <a:lnTo>
                                  <a:pt x="6810" y="-8193"/>
                                </a:lnTo>
                                <a:lnTo>
                                  <a:pt x="6810" y="-8176"/>
                                </a:lnTo>
                                <a:lnTo>
                                  <a:pt x="6810" y="-8158"/>
                                </a:lnTo>
                                <a:lnTo>
                                  <a:pt x="6810" y="-8135"/>
                                </a:lnTo>
                                <a:lnTo>
                                  <a:pt x="6811" y="-8119"/>
                                </a:lnTo>
                                <a:lnTo>
                                  <a:pt x="6811" y="-8102"/>
                                </a:lnTo>
                                <a:lnTo>
                                  <a:pt x="6811" y="-8082"/>
                                </a:lnTo>
                                <a:lnTo>
                                  <a:pt x="6812" y="-8067"/>
                                </a:lnTo>
                                <a:lnTo>
                                  <a:pt x="6812" y="-8055"/>
                                </a:lnTo>
                                <a:lnTo>
                                  <a:pt x="6813" y="-8049"/>
                                </a:lnTo>
                                <a:lnTo>
                                  <a:pt x="6814" y="-8045"/>
                                </a:lnTo>
                                <a:lnTo>
                                  <a:pt x="6814" y="-8047"/>
                                </a:lnTo>
                                <a:lnTo>
                                  <a:pt x="6815" y="-8057"/>
                                </a:lnTo>
                                <a:lnTo>
                                  <a:pt x="6816" y="-8071"/>
                                </a:lnTo>
                                <a:lnTo>
                                  <a:pt x="6816" y="-8086"/>
                                </a:lnTo>
                                <a:lnTo>
                                  <a:pt x="6817" y="-8107"/>
                                </a:lnTo>
                                <a:lnTo>
                                  <a:pt x="6817" y="-8126"/>
                                </a:lnTo>
                                <a:lnTo>
                                  <a:pt x="6817" y="-8142"/>
                                </a:lnTo>
                                <a:lnTo>
                                  <a:pt x="6817" y="-8161"/>
                                </a:lnTo>
                                <a:lnTo>
                                  <a:pt x="6818" y="-8182"/>
                                </a:lnTo>
                                <a:lnTo>
                                  <a:pt x="6818" y="-8200"/>
                                </a:lnTo>
                                <a:lnTo>
                                  <a:pt x="6818" y="-8219"/>
                                </a:lnTo>
                                <a:lnTo>
                                  <a:pt x="6818" y="-8241"/>
                                </a:lnTo>
                                <a:lnTo>
                                  <a:pt x="6818" y="-8263"/>
                                </a:lnTo>
                                <a:lnTo>
                                  <a:pt x="6818" y="-8284"/>
                                </a:lnTo>
                                <a:lnTo>
                                  <a:pt x="6818" y="-8307"/>
                                </a:lnTo>
                                <a:lnTo>
                                  <a:pt x="6818" y="-8332"/>
                                </a:lnTo>
                                <a:lnTo>
                                  <a:pt x="6818" y="-8356"/>
                                </a:lnTo>
                                <a:lnTo>
                                  <a:pt x="6818" y="-8380"/>
                                </a:lnTo>
                                <a:lnTo>
                                  <a:pt x="6818" y="-8406"/>
                                </a:lnTo>
                                <a:lnTo>
                                  <a:pt x="6818" y="-8432"/>
                                </a:lnTo>
                                <a:lnTo>
                                  <a:pt x="6818" y="-8459"/>
                                </a:lnTo>
                                <a:lnTo>
                                  <a:pt x="6818" y="-8484"/>
                                </a:lnTo>
                                <a:lnTo>
                                  <a:pt x="6818" y="-8510"/>
                                </a:lnTo>
                                <a:lnTo>
                                  <a:pt x="6818" y="-8535"/>
                                </a:lnTo>
                                <a:lnTo>
                                  <a:pt x="6818" y="-8558"/>
                                </a:lnTo>
                                <a:lnTo>
                                  <a:pt x="6818" y="-8585"/>
                                </a:lnTo>
                                <a:lnTo>
                                  <a:pt x="6818" y="-8608"/>
                                </a:lnTo>
                                <a:lnTo>
                                  <a:pt x="6818" y="-8632"/>
                                </a:lnTo>
                                <a:lnTo>
                                  <a:pt x="6818" y="-8660"/>
                                </a:lnTo>
                                <a:lnTo>
                                  <a:pt x="6818" y="-8688"/>
                                </a:lnTo>
                                <a:lnTo>
                                  <a:pt x="6818" y="-8717"/>
                                </a:lnTo>
                                <a:lnTo>
                                  <a:pt x="6818" y="-8750"/>
                                </a:lnTo>
                                <a:lnTo>
                                  <a:pt x="6818" y="-8783"/>
                                </a:lnTo>
                                <a:lnTo>
                                  <a:pt x="6818" y="-8817"/>
                                </a:lnTo>
                                <a:lnTo>
                                  <a:pt x="6818" y="-8854"/>
                                </a:lnTo>
                                <a:lnTo>
                                  <a:pt x="6818" y="-8896"/>
                                </a:lnTo>
                                <a:lnTo>
                                  <a:pt x="6818" y="-8972"/>
                                </a:lnTo>
                                <a:lnTo>
                                  <a:pt x="6818" y="-8988"/>
                                </a:lnTo>
                                <a:lnTo>
                                  <a:pt x="6818" y="-8994"/>
                                </a:lnTo>
                                <a:lnTo>
                                  <a:pt x="6818" y="-8989"/>
                                </a:lnTo>
                                <a:lnTo>
                                  <a:pt x="6818" y="-8973"/>
                                </a:lnTo>
                                <a:lnTo>
                                  <a:pt x="6818" y="-8882"/>
                                </a:lnTo>
                                <a:lnTo>
                                  <a:pt x="6818" y="-8840"/>
                                </a:lnTo>
                                <a:lnTo>
                                  <a:pt x="6818" y="-8804"/>
                                </a:lnTo>
                                <a:lnTo>
                                  <a:pt x="6818" y="-8770"/>
                                </a:lnTo>
                                <a:lnTo>
                                  <a:pt x="6818" y="-8738"/>
                                </a:lnTo>
                                <a:lnTo>
                                  <a:pt x="6818" y="-8708"/>
                                </a:lnTo>
                                <a:lnTo>
                                  <a:pt x="6818" y="-8679"/>
                                </a:lnTo>
                                <a:lnTo>
                                  <a:pt x="6818" y="-8653"/>
                                </a:lnTo>
                                <a:lnTo>
                                  <a:pt x="6818" y="-8627"/>
                                </a:lnTo>
                                <a:lnTo>
                                  <a:pt x="6818" y="-8603"/>
                                </a:lnTo>
                                <a:lnTo>
                                  <a:pt x="6818" y="-8578"/>
                                </a:lnTo>
                                <a:lnTo>
                                  <a:pt x="6818" y="-8555"/>
                                </a:lnTo>
                                <a:lnTo>
                                  <a:pt x="6818" y="-8532"/>
                                </a:lnTo>
                                <a:lnTo>
                                  <a:pt x="6818" y="-8509"/>
                                </a:lnTo>
                                <a:lnTo>
                                  <a:pt x="6819" y="-8486"/>
                                </a:lnTo>
                                <a:lnTo>
                                  <a:pt x="6819" y="-8463"/>
                                </a:lnTo>
                                <a:lnTo>
                                  <a:pt x="6819" y="-8440"/>
                                </a:lnTo>
                                <a:lnTo>
                                  <a:pt x="6819" y="-8414"/>
                                </a:lnTo>
                                <a:lnTo>
                                  <a:pt x="6819" y="-8389"/>
                                </a:lnTo>
                                <a:lnTo>
                                  <a:pt x="6819" y="-8366"/>
                                </a:lnTo>
                                <a:lnTo>
                                  <a:pt x="6819" y="-8347"/>
                                </a:lnTo>
                                <a:lnTo>
                                  <a:pt x="6819" y="-8328"/>
                                </a:lnTo>
                                <a:lnTo>
                                  <a:pt x="6819" y="-8310"/>
                                </a:lnTo>
                                <a:lnTo>
                                  <a:pt x="6819" y="-8295"/>
                                </a:lnTo>
                                <a:lnTo>
                                  <a:pt x="6819" y="-8285"/>
                                </a:lnTo>
                                <a:lnTo>
                                  <a:pt x="6819" y="-8277"/>
                                </a:lnTo>
                                <a:lnTo>
                                  <a:pt x="6819" y="-8272"/>
                                </a:lnTo>
                                <a:lnTo>
                                  <a:pt x="6819" y="-8276"/>
                                </a:lnTo>
                                <a:lnTo>
                                  <a:pt x="6819" y="-8290"/>
                                </a:lnTo>
                                <a:lnTo>
                                  <a:pt x="6819" y="-8308"/>
                                </a:lnTo>
                                <a:lnTo>
                                  <a:pt x="6820" y="-8330"/>
                                </a:lnTo>
                                <a:lnTo>
                                  <a:pt x="6820" y="-8351"/>
                                </a:lnTo>
                                <a:lnTo>
                                  <a:pt x="6820" y="-8373"/>
                                </a:lnTo>
                                <a:lnTo>
                                  <a:pt x="6820" y="-8398"/>
                                </a:lnTo>
                                <a:lnTo>
                                  <a:pt x="6820" y="-8424"/>
                                </a:lnTo>
                                <a:lnTo>
                                  <a:pt x="6820" y="-8449"/>
                                </a:lnTo>
                                <a:lnTo>
                                  <a:pt x="6820" y="-8476"/>
                                </a:lnTo>
                                <a:lnTo>
                                  <a:pt x="6820" y="-8505"/>
                                </a:lnTo>
                                <a:lnTo>
                                  <a:pt x="6820" y="-8531"/>
                                </a:lnTo>
                                <a:lnTo>
                                  <a:pt x="6820" y="-8558"/>
                                </a:lnTo>
                                <a:lnTo>
                                  <a:pt x="6821" y="-8586"/>
                                </a:lnTo>
                                <a:lnTo>
                                  <a:pt x="6821" y="-8616"/>
                                </a:lnTo>
                                <a:lnTo>
                                  <a:pt x="6821" y="-8644"/>
                                </a:lnTo>
                                <a:lnTo>
                                  <a:pt x="6821" y="-8673"/>
                                </a:lnTo>
                                <a:lnTo>
                                  <a:pt x="6821" y="-8709"/>
                                </a:lnTo>
                                <a:lnTo>
                                  <a:pt x="6821" y="-8763"/>
                                </a:lnTo>
                                <a:lnTo>
                                  <a:pt x="6821" y="-8772"/>
                                </a:lnTo>
                                <a:lnTo>
                                  <a:pt x="6821" y="-8774"/>
                                </a:lnTo>
                                <a:lnTo>
                                  <a:pt x="6821" y="-8770"/>
                                </a:lnTo>
                                <a:lnTo>
                                  <a:pt x="6821" y="-8750"/>
                                </a:lnTo>
                                <a:lnTo>
                                  <a:pt x="6821" y="-8699"/>
                                </a:lnTo>
                                <a:lnTo>
                                  <a:pt x="6821" y="-8665"/>
                                </a:lnTo>
                                <a:lnTo>
                                  <a:pt x="6821" y="-8636"/>
                                </a:lnTo>
                                <a:lnTo>
                                  <a:pt x="6821" y="-8607"/>
                                </a:lnTo>
                                <a:lnTo>
                                  <a:pt x="6821" y="-8580"/>
                                </a:lnTo>
                                <a:lnTo>
                                  <a:pt x="6821" y="-8551"/>
                                </a:lnTo>
                                <a:lnTo>
                                  <a:pt x="6821" y="-8525"/>
                                </a:lnTo>
                                <a:lnTo>
                                  <a:pt x="6822" y="-8498"/>
                                </a:lnTo>
                                <a:lnTo>
                                  <a:pt x="6822" y="-8471"/>
                                </a:lnTo>
                                <a:lnTo>
                                  <a:pt x="6822" y="-8446"/>
                                </a:lnTo>
                                <a:lnTo>
                                  <a:pt x="6822" y="-8418"/>
                                </a:lnTo>
                                <a:lnTo>
                                  <a:pt x="6822" y="-8394"/>
                                </a:lnTo>
                                <a:lnTo>
                                  <a:pt x="6822" y="-8368"/>
                                </a:lnTo>
                                <a:lnTo>
                                  <a:pt x="6822" y="-8345"/>
                                </a:lnTo>
                                <a:lnTo>
                                  <a:pt x="6822" y="-8321"/>
                                </a:lnTo>
                                <a:lnTo>
                                  <a:pt x="6822" y="-8297"/>
                                </a:lnTo>
                                <a:lnTo>
                                  <a:pt x="6823" y="-8280"/>
                                </a:lnTo>
                                <a:lnTo>
                                  <a:pt x="6823" y="-8264"/>
                                </a:lnTo>
                                <a:lnTo>
                                  <a:pt x="6823" y="-8250"/>
                                </a:lnTo>
                                <a:lnTo>
                                  <a:pt x="6823" y="-8245"/>
                                </a:lnTo>
                                <a:lnTo>
                                  <a:pt x="6823" y="-8244"/>
                                </a:lnTo>
                                <a:lnTo>
                                  <a:pt x="6823" y="-8247"/>
                                </a:lnTo>
                                <a:lnTo>
                                  <a:pt x="6824" y="-8254"/>
                                </a:lnTo>
                                <a:lnTo>
                                  <a:pt x="6824" y="-8269"/>
                                </a:lnTo>
                                <a:lnTo>
                                  <a:pt x="6824" y="-8285"/>
                                </a:lnTo>
                                <a:lnTo>
                                  <a:pt x="6824" y="-8308"/>
                                </a:lnTo>
                                <a:lnTo>
                                  <a:pt x="6824" y="-8331"/>
                                </a:lnTo>
                                <a:lnTo>
                                  <a:pt x="6824" y="-8355"/>
                                </a:lnTo>
                                <a:lnTo>
                                  <a:pt x="6824" y="-8379"/>
                                </a:lnTo>
                                <a:lnTo>
                                  <a:pt x="6824" y="-8405"/>
                                </a:lnTo>
                                <a:lnTo>
                                  <a:pt x="6824" y="-8431"/>
                                </a:lnTo>
                                <a:lnTo>
                                  <a:pt x="6824" y="-8458"/>
                                </a:lnTo>
                                <a:lnTo>
                                  <a:pt x="6825" y="-8484"/>
                                </a:lnTo>
                                <a:lnTo>
                                  <a:pt x="6825" y="-8510"/>
                                </a:lnTo>
                                <a:lnTo>
                                  <a:pt x="6825" y="-8535"/>
                                </a:lnTo>
                                <a:lnTo>
                                  <a:pt x="6825" y="-8561"/>
                                </a:lnTo>
                                <a:lnTo>
                                  <a:pt x="6825" y="-8588"/>
                                </a:lnTo>
                                <a:lnTo>
                                  <a:pt x="6825" y="-8615"/>
                                </a:lnTo>
                                <a:lnTo>
                                  <a:pt x="6825" y="-8642"/>
                                </a:lnTo>
                                <a:lnTo>
                                  <a:pt x="6825" y="-8670"/>
                                </a:lnTo>
                                <a:lnTo>
                                  <a:pt x="6825" y="-8696"/>
                                </a:lnTo>
                                <a:lnTo>
                                  <a:pt x="6825" y="-8722"/>
                                </a:lnTo>
                                <a:lnTo>
                                  <a:pt x="6825" y="-8752"/>
                                </a:lnTo>
                                <a:lnTo>
                                  <a:pt x="6825" y="-8782"/>
                                </a:lnTo>
                                <a:lnTo>
                                  <a:pt x="6825" y="-8816"/>
                                </a:lnTo>
                                <a:lnTo>
                                  <a:pt x="6825" y="-8859"/>
                                </a:lnTo>
                                <a:lnTo>
                                  <a:pt x="6825" y="-8892"/>
                                </a:lnTo>
                                <a:lnTo>
                                  <a:pt x="6825" y="-8905"/>
                                </a:lnTo>
                                <a:lnTo>
                                  <a:pt x="6825" y="-8907"/>
                                </a:lnTo>
                                <a:lnTo>
                                  <a:pt x="6825" y="-8902"/>
                                </a:lnTo>
                                <a:lnTo>
                                  <a:pt x="6825" y="-8886"/>
                                </a:lnTo>
                                <a:lnTo>
                                  <a:pt x="6825" y="-8821"/>
                                </a:lnTo>
                                <a:lnTo>
                                  <a:pt x="6825" y="-8787"/>
                                </a:lnTo>
                                <a:lnTo>
                                  <a:pt x="6825" y="-8757"/>
                                </a:lnTo>
                                <a:lnTo>
                                  <a:pt x="6825" y="-8726"/>
                                </a:lnTo>
                                <a:lnTo>
                                  <a:pt x="6825" y="-8698"/>
                                </a:lnTo>
                                <a:lnTo>
                                  <a:pt x="6825" y="-8670"/>
                                </a:lnTo>
                                <a:lnTo>
                                  <a:pt x="6825" y="-8643"/>
                                </a:lnTo>
                                <a:lnTo>
                                  <a:pt x="6825" y="-8615"/>
                                </a:lnTo>
                                <a:lnTo>
                                  <a:pt x="6825" y="-8588"/>
                                </a:lnTo>
                                <a:lnTo>
                                  <a:pt x="6825" y="-8562"/>
                                </a:lnTo>
                                <a:lnTo>
                                  <a:pt x="6825" y="-8537"/>
                                </a:lnTo>
                                <a:lnTo>
                                  <a:pt x="6825" y="-8512"/>
                                </a:lnTo>
                                <a:lnTo>
                                  <a:pt x="6825" y="-8487"/>
                                </a:lnTo>
                                <a:lnTo>
                                  <a:pt x="6825" y="-8464"/>
                                </a:lnTo>
                                <a:lnTo>
                                  <a:pt x="6825" y="-8442"/>
                                </a:lnTo>
                                <a:lnTo>
                                  <a:pt x="6825" y="-8422"/>
                                </a:lnTo>
                                <a:lnTo>
                                  <a:pt x="6825" y="-8405"/>
                                </a:lnTo>
                                <a:lnTo>
                                  <a:pt x="6826" y="-8396"/>
                                </a:lnTo>
                                <a:lnTo>
                                  <a:pt x="6826" y="-8392"/>
                                </a:lnTo>
                                <a:lnTo>
                                  <a:pt x="6826" y="-8396"/>
                                </a:lnTo>
                                <a:lnTo>
                                  <a:pt x="6826" y="-8405"/>
                                </a:lnTo>
                                <a:lnTo>
                                  <a:pt x="6826" y="-8419"/>
                                </a:lnTo>
                                <a:lnTo>
                                  <a:pt x="6826" y="-8439"/>
                                </a:lnTo>
                                <a:lnTo>
                                  <a:pt x="6826" y="-8462"/>
                                </a:lnTo>
                                <a:lnTo>
                                  <a:pt x="6826" y="-8486"/>
                                </a:lnTo>
                                <a:lnTo>
                                  <a:pt x="6826" y="-8511"/>
                                </a:lnTo>
                                <a:lnTo>
                                  <a:pt x="6826" y="-8536"/>
                                </a:lnTo>
                                <a:lnTo>
                                  <a:pt x="6826" y="-8562"/>
                                </a:lnTo>
                                <a:lnTo>
                                  <a:pt x="6826" y="-8587"/>
                                </a:lnTo>
                                <a:lnTo>
                                  <a:pt x="6826" y="-8611"/>
                                </a:lnTo>
                                <a:lnTo>
                                  <a:pt x="6826" y="-8638"/>
                                </a:lnTo>
                                <a:lnTo>
                                  <a:pt x="6826" y="-8663"/>
                                </a:lnTo>
                                <a:lnTo>
                                  <a:pt x="6826" y="-8691"/>
                                </a:lnTo>
                                <a:lnTo>
                                  <a:pt x="6826" y="-8719"/>
                                </a:lnTo>
                                <a:lnTo>
                                  <a:pt x="6826" y="-8747"/>
                                </a:lnTo>
                                <a:lnTo>
                                  <a:pt x="6826" y="-8777"/>
                                </a:lnTo>
                                <a:lnTo>
                                  <a:pt x="6826" y="-8810"/>
                                </a:lnTo>
                                <a:lnTo>
                                  <a:pt x="6826" y="-8849"/>
                                </a:lnTo>
                                <a:lnTo>
                                  <a:pt x="6826" y="-8902"/>
                                </a:lnTo>
                                <a:lnTo>
                                  <a:pt x="6826" y="-8913"/>
                                </a:lnTo>
                                <a:lnTo>
                                  <a:pt x="6826" y="-8917"/>
                                </a:lnTo>
                                <a:lnTo>
                                  <a:pt x="6826" y="-8914"/>
                                </a:lnTo>
                                <a:lnTo>
                                  <a:pt x="6826" y="-8898"/>
                                </a:lnTo>
                                <a:lnTo>
                                  <a:pt x="6826" y="-8827"/>
                                </a:lnTo>
                                <a:lnTo>
                                  <a:pt x="6826" y="-8794"/>
                                </a:lnTo>
                                <a:lnTo>
                                  <a:pt x="6826" y="-8765"/>
                                </a:lnTo>
                                <a:lnTo>
                                  <a:pt x="6826" y="-8735"/>
                                </a:lnTo>
                                <a:lnTo>
                                  <a:pt x="6826" y="-8709"/>
                                </a:lnTo>
                                <a:lnTo>
                                  <a:pt x="6826" y="-8682"/>
                                </a:lnTo>
                                <a:lnTo>
                                  <a:pt x="6826" y="-8654"/>
                                </a:lnTo>
                                <a:lnTo>
                                  <a:pt x="6826" y="-8626"/>
                                </a:lnTo>
                                <a:lnTo>
                                  <a:pt x="6826" y="-8600"/>
                                </a:lnTo>
                                <a:lnTo>
                                  <a:pt x="6826" y="-8572"/>
                                </a:lnTo>
                                <a:lnTo>
                                  <a:pt x="6827" y="-8546"/>
                                </a:lnTo>
                                <a:lnTo>
                                  <a:pt x="6827" y="-8521"/>
                                </a:lnTo>
                                <a:lnTo>
                                  <a:pt x="6827" y="-8495"/>
                                </a:lnTo>
                                <a:lnTo>
                                  <a:pt x="6827" y="-8467"/>
                                </a:lnTo>
                                <a:lnTo>
                                  <a:pt x="6827" y="-8440"/>
                                </a:lnTo>
                                <a:lnTo>
                                  <a:pt x="6827" y="-8416"/>
                                </a:lnTo>
                                <a:lnTo>
                                  <a:pt x="6827" y="-8392"/>
                                </a:lnTo>
                                <a:lnTo>
                                  <a:pt x="6827" y="-8366"/>
                                </a:lnTo>
                                <a:lnTo>
                                  <a:pt x="6827" y="-8341"/>
                                </a:lnTo>
                                <a:lnTo>
                                  <a:pt x="6827" y="-8317"/>
                                </a:lnTo>
                                <a:lnTo>
                                  <a:pt x="6827" y="-8291"/>
                                </a:lnTo>
                                <a:lnTo>
                                  <a:pt x="6827" y="-8266"/>
                                </a:lnTo>
                                <a:lnTo>
                                  <a:pt x="6827" y="-8245"/>
                                </a:lnTo>
                                <a:lnTo>
                                  <a:pt x="6827" y="-8220"/>
                                </a:lnTo>
                                <a:lnTo>
                                  <a:pt x="6828" y="-8199"/>
                                </a:lnTo>
                                <a:lnTo>
                                  <a:pt x="6828" y="-8176"/>
                                </a:lnTo>
                                <a:lnTo>
                                  <a:pt x="6828" y="-8156"/>
                                </a:lnTo>
                                <a:lnTo>
                                  <a:pt x="6828" y="-8141"/>
                                </a:lnTo>
                                <a:lnTo>
                                  <a:pt x="6829" y="-8123"/>
                                </a:lnTo>
                                <a:lnTo>
                                  <a:pt x="6829" y="-8110"/>
                                </a:lnTo>
                                <a:lnTo>
                                  <a:pt x="6829" y="-8101"/>
                                </a:lnTo>
                                <a:lnTo>
                                  <a:pt x="6830" y="-8098"/>
                                </a:lnTo>
                                <a:lnTo>
                                  <a:pt x="6830" y="-8102"/>
                                </a:lnTo>
                                <a:lnTo>
                                  <a:pt x="6831" y="-8113"/>
                                </a:lnTo>
                                <a:lnTo>
                                  <a:pt x="6831" y="-8126"/>
                                </a:lnTo>
                                <a:lnTo>
                                  <a:pt x="6831" y="-8146"/>
                                </a:lnTo>
                                <a:lnTo>
                                  <a:pt x="6832" y="-8163"/>
                                </a:lnTo>
                                <a:lnTo>
                                  <a:pt x="6832" y="-8185"/>
                                </a:lnTo>
                                <a:lnTo>
                                  <a:pt x="6832" y="-8206"/>
                                </a:lnTo>
                                <a:lnTo>
                                  <a:pt x="6832" y="-8231"/>
                                </a:lnTo>
                                <a:lnTo>
                                  <a:pt x="6832" y="-8256"/>
                                </a:lnTo>
                                <a:lnTo>
                                  <a:pt x="6833" y="-8280"/>
                                </a:lnTo>
                                <a:lnTo>
                                  <a:pt x="6833" y="-8305"/>
                                </a:lnTo>
                                <a:lnTo>
                                  <a:pt x="6833" y="-8330"/>
                                </a:lnTo>
                                <a:lnTo>
                                  <a:pt x="6833" y="-8356"/>
                                </a:lnTo>
                                <a:lnTo>
                                  <a:pt x="6833" y="-8382"/>
                                </a:lnTo>
                                <a:lnTo>
                                  <a:pt x="6833" y="-8408"/>
                                </a:lnTo>
                                <a:lnTo>
                                  <a:pt x="6833" y="-8435"/>
                                </a:lnTo>
                                <a:lnTo>
                                  <a:pt x="6833" y="-8463"/>
                                </a:lnTo>
                                <a:lnTo>
                                  <a:pt x="6833" y="-8491"/>
                                </a:lnTo>
                                <a:lnTo>
                                  <a:pt x="6833" y="-8518"/>
                                </a:lnTo>
                                <a:lnTo>
                                  <a:pt x="6833" y="-8543"/>
                                </a:lnTo>
                                <a:lnTo>
                                  <a:pt x="6833" y="-8572"/>
                                </a:lnTo>
                                <a:lnTo>
                                  <a:pt x="6833" y="-8602"/>
                                </a:lnTo>
                                <a:lnTo>
                                  <a:pt x="6833" y="-8630"/>
                                </a:lnTo>
                                <a:lnTo>
                                  <a:pt x="6833" y="-8659"/>
                                </a:lnTo>
                                <a:lnTo>
                                  <a:pt x="6833" y="-8694"/>
                                </a:lnTo>
                                <a:lnTo>
                                  <a:pt x="6833" y="-8755"/>
                                </a:lnTo>
                                <a:lnTo>
                                  <a:pt x="6833" y="-8765"/>
                                </a:lnTo>
                                <a:lnTo>
                                  <a:pt x="6833" y="-8766"/>
                                </a:lnTo>
                                <a:lnTo>
                                  <a:pt x="6833" y="-8763"/>
                                </a:lnTo>
                                <a:lnTo>
                                  <a:pt x="6833" y="-8751"/>
                                </a:lnTo>
                                <a:lnTo>
                                  <a:pt x="6834" y="-8687"/>
                                </a:lnTo>
                                <a:lnTo>
                                  <a:pt x="6834" y="-8653"/>
                                </a:lnTo>
                                <a:lnTo>
                                  <a:pt x="6834" y="-8623"/>
                                </a:lnTo>
                                <a:lnTo>
                                  <a:pt x="6834" y="-8594"/>
                                </a:lnTo>
                                <a:lnTo>
                                  <a:pt x="6834" y="-8568"/>
                                </a:lnTo>
                                <a:lnTo>
                                  <a:pt x="6834" y="-8539"/>
                                </a:lnTo>
                                <a:lnTo>
                                  <a:pt x="6834" y="-8514"/>
                                </a:lnTo>
                                <a:lnTo>
                                  <a:pt x="6834" y="-8487"/>
                                </a:lnTo>
                                <a:lnTo>
                                  <a:pt x="6834" y="-8461"/>
                                </a:lnTo>
                                <a:lnTo>
                                  <a:pt x="6834" y="-8433"/>
                                </a:lnTo>
                                <a:lnTo>
                                  <a:pt x="6834" y="-8407"/>
                                </a:lnTo>
                                <a:lnTo>
                                  <a:pt x="6834" y="-8383"/>
                                </a:lnTo>
                                <a:lnTo>
                                  <a:pt x="6834" y="-8359"/>
                                </a:lnTo>
                                <a:lnTo>
                                  <a:pt x="6834" y="-8336"/>
                                </a:lnTo>
                                <a:lnTo>
                                  <a:pt x="6834" y="-8312"/>
                                </a:lnTo>
                                <a:lnTo>
                                  <a:pt x="6834" y="-8292"/>
                                </a:lnTo>
                                <a:lnTo>
                                  <a:pt x="6834" y="-8275"/>
                                </a:lnTo>
                                <a:lnTo>
                                  <a:pt x="6835" y="-8259"/>
                                </a:lnTo>
                                <a:lnTo>
                                  <a:pt x="6835" y="-8247"/>
                                </a:lnTo>
                                <a:lnTo>
                                  <a:pt x="6835" y="-8242"/>
                                </a:lnTo>
                                <a:lnTo>
                                  <a:pt x="6835" y="-8245"/>
                                </a:lnTo>
                                <a:lnTo>
                                  <a:pt x="6835" y="-8255"/>
                                </a:lnTo>
                                <a:lnTo>
                                  <a:pt x="6836" y="-8269"/>
                                </a:lnTo>
                                <a:lnTo>
                                  <a:pt x="6836" y="-8288"/>
                                </a:lnTo>
                                <a:lnTo>
                                  <a:pt x="6836" y="-8309"/>
                                </a:lnTo>
                                <a:lnTo>
                                  <a:pt x="6836" y="-8330"/>
                                </a:lnTo>
                                <a:lnTo>
                                  <a:pt x="6836" y="-8354"/>
                                </a:lnTo>
                                <a:lnTo>
                                  <a:pt x="6836" y="-8378"/>
                                </a:lnTo>
                                <a:lnTo>
                                  <a:pt x="6836" y="-8404"/>
                                </a:lnTo>
                                <a:lnTo>
                                  <a:pt x="6836" y="-8428"/>
                                </a:lnTo>
                                <a:lnTo>
                                  <a:pt x="6836" y="-8453"/>
                                </a:lnTo>
                                <a:lnTo>
                                  <a:pt x="6836" y="-8478"/>
                                </a:lnTo>
                                <a:lnTo>
                                  <a:pt x="6836" y="-8504"/>
                                </a:lnTo>
                                <a:lnTo>
                                  <a:pt x="6836" y="-8530"/>
                                </a:lnTo>
                                <a:lnTo>
                                  <a:pt x="6836" y="-8558"/>
                                </a:lnTo>
                                <a:lnTo>
                                  <a:pt x="6836" y="-8585"/>
                                </a:lnTo>
                                <a:lnTo>
                                  <a:pt x="6836" y="-8614"/>
                                </a:lnTo>
                                <a:lnTo>
                                  <a:pt x="6837" y="-8641"/>
                                </a:lnTo>
                                <a:lnTo>
                                  <a:pt x="6837" y="-8669"/>
                                </a:lnTo>
                                <a:lnTo>
                                  <a:pt x="6837" y="-8697"/>
                                </a:lnTo>
                                <a:lnTo>
                                  <a:pt x="6837" y="-8726"/>
                                </a:lnTo>
                                <a:lnTo>
                                  <a:pt x="6837" y="-8757"/>
                                </a:lnTo>
                                <a:lnTo>
                                  <a:pt x="6837" y="-8790"/>
                                </a:lnTo>
                                <a:lnTo>
                                  <a:pt x="6837" y="-8835"/>
                                </a:lnTo>
                                <a:lnTo>
                                  <a:pt x="6837" y="-8867"/>
                                </a:lnTo>
                                <a:lnTo>
                                  <a:pt x="6837" y="-8876"/>
                                </a:lnTo>
                                <a:lnTo>
                                  <a:pt x="6837" y="-8878"/>
                                </a:lnTo>
                                <a:lnTo>
                                  <a:pt x="6837" y="-8875"/>
                                </a:lnTo>
                                <a:lnTo>
                                  <a:pt x="6837" y="-8863"/>
                                </a:lnTo>
                                <a:lnTo>
                                  <a:pt x="6837" y="-8792"/>
                                </a:lnTo>
                                <a:lnTo>
                                  <a:pt x="6837" y="-8761"/>
                                </a:lnTo>
                                <a:lnTo>
                                  <a:pt x="6837" y="-8730"/>
                                </a:lnTo>
                                <a:lnTo>
                                  <a:pt x="6837" y="-8701"/>
                                </a:lnTo>
                                <a:lnTo>
                                  <a:pt x="6837" y="-8673"/>
                                </a:lnTo>
                                <a:lnTo>
                                  <a:pt x="6837" y="-8647"/>
                                </a:lnTo>
                                <a:lnTo>
                                  <a:pt x="6837" y="-8621"/>
                                </a:lnTo>
                                <a:lnTo>
                                  <a:pt x="6837" y="-8593"/>
                                </a:lnTo>
                                <a:lnTo>
                                  <a:pt x="6837" y="-8566"/>
                                </a:lnTo>
                                <a:lnTo>
                                  <a:pt x="6837" y="-8540"/>
                                </a:lnTo>
                                <a:lnTo>
                                  <a:pt x="6837" y="-8516"/>
                                </a:lnTo>
                                <a:lnTo>
                                  <a:pt x="6837" y="-8489"/>
                                </a:lnTo>
                                <a:lnTo>
                                  <a:pt x="6837" y="-8466"/>
                                </a:lnTo>
                                <a:lnTo>
                                  <a:pt x="6837" y="-8442"/>
                                </a:lnTo>
                                <a:lnTo>
                                  <a:pt x="6837" y="-8419"/>
                                </a:lnTo>
                                <a:lnTo>
                                  <a:pt x="6837" y="-8399"/>
                                </a:lnTo>
                                <a:lnTo>
                                  <a:pt x="6837" y="-8380"/>
                                </a:lnTo>
                                <a:lnTo>
                                  <a:pt x="6837" y="-8366"/>
                                </a:lnTo>
                                <a:lnTo>
                                  <a:pt x="6838" y="-8354"/>
                                </a:lnTo>
                                <a:lnTo>
                                  <a:pt x="6838" y="-8348"/>
                                </a:lnTo>
                                <a:lnTo>
                                  <a:pt x="6838" y="-8347"/>
                                </a:lnTo>
                                <a:lnTo>
                                  <a:pt x="6838" y="-8351"/>
                                </a:lnTo>
                                <a:lnTo>
                                  <a:pt x="6838" y="-8363"/>
                                </a:lnTo>
                                <a:lnTo>
                                  <a:pt x="6838" y="-8382"/>
                                </a:lnTo>
                                <a:lnTo>
                                  <a:pt x="6838" y="-8405"/>
                                </a:lnTo>
                                <a:lnTo>
                                  <a:pt x="6839" y="-8429"/>
                                </a:lnTo>
                                <a:lnTo>
                                  <a:pt x="6839" y="-8454"/>
                                </a:lnTo>
                                <a:lnTo>
                                  <a:pt x="6839" y="-8481"/>
                                </a:lnTo>
                                <a:lnTo>
                                  <a:pt x="6839" y="-8513"/>
                                </a:lnTo>
                                <a:lnTo>
                                  <a:pt x="6839" y="-8557"/>
                                </a:lnTo>
                                <a:lnTo>
                                  <a:pt x="6839" y="-8568"/>
                                </a:lnTo>
                                <a:lnTo>
                                  <a:pt x="6839" y="-8569"/>
                                </a:lnTo>
                                <a:lnTo>
                                  <a:pt x="6840" y="-8566"/>
                                </a:lnTo>
                                <a:lnTo>
                                  <a:pt x="6840" y="-8550"/>
                                </a:lnTo>
                                <a:lnTo>
                                  <a:pt x="6840" y="-8496"/>
                                </a:lnTo>
                                <a:lnTo>
                                  <a:pt x="6840" y="-8466"/>
                                </a:lnTo>
                                <a:lnTo>
                                  <a:pt x="6840" y="-8438"/>
                                </a:lnTo>
                                <a:lnTo>
                                  <a:pt x="6840" y="-8412"/>
                                </a:lnTo>
                                <a:lnTo>
                                  <a:pt x="6841" y="-8388"/>
                                </a:lnTo>
                                <a:lnTo>
                                  <a:pt x="6841" y="-8364"/>
                                </a:lnTo>
                                <a:lnTo>
                                  <a:pt x="6841" y="-8345"/>
                                </a:lnTo>
                                <a:lnTo>
                                  <a:pt x="6841" y="-8336"/>
                                </a:lnTo>
                                <a:lnTo>
                                  <a:pt x="6841" y="-8332"/>
                                </a:lnTo>
                                <a:lnTo>
                                  <a:pt x="6841" y="-8336"/>
                                </a:lnTo>
                                <a:lnTo>
                                  <a:pt x="6841" y="-8343"/>
                                </a:lnTo>
                                <a:lnTo>
                                  <a:pt x="6841" y="-8354"/>
                                </a:lnTo>
                                <a:lnTo>
                                  <a:pt x="6841" y="-8368"/>
                                </a:lnTo>
                                <a:lnTo>
                                  <a:pt x="6841" y="-8385"/>
                                </a:lnTo>
                                <a:lnTo>
                                  <a:pt x="6841" y="-8402"/>
                                </a:lnTo>
                                <a:lnTo>
                                  <a:pt x="6841" y="-8424"/>
                                </a:lnTo>
                                <a:lnTo>
                                  <a:pt x="6841" y="-8448"/>
                                </a:lnTo>
                                <a:lnTo>
                                  <a:pt x="6842" y="-8469"/>
                                </a:lnTo>
                                <a:lnTo>
                                  <a:pt x="6842" y="-8493"/>
                                </a:lnTo>
                                <a:lnTo>
                                  <a:pt x="6842" y="-8516"/>
                                </a:lnTo>
                                <a:lnTo>
                                  <a:pt x="6842" y="-8540"/>
                                </a:lnTo>
                                <a:lnTo>
                                  <a:pt x="6842" y="-8566"/>
                                </a:lnTo>
                                <a:lnTo>
                                  <a:pt x="6842" y="-8592"/>
                                </a:lnTo>
                                <a:lnTo>
                                  <a:pt x="6842" y="-8617"/>
                                </a:lnTo>
                                <a:lnTo>
                                  <a:pt x="6842" y="-8641"/>
                                </a:lnTo>
                                <a:lnTo>
                                  <a:pt x="6842" y="-8666"/>
                                </a:lnTo>
                                <a:lnTo>
                                  <a:pt x="6842" y="-8692"/>
                                </a:lnTo>
                                <a:lnTo>
                                  <a:pt x="6842" y="-8720"/>
                                </a:lnTo>
                                <a:lnTo>
                                  <a:pt x="6842" y="-8750"/>
                                </a:lnTo>
                                <a:lnTo>
                                  <a:pt x="6842" y="-8780"/>
                                </a:lnTo>
                                <a:lnTo>
                                  <a:pt x="6842" y="-8812"/>
                                </a:lnTo>
                                <a:lnTo>
                                  <a:pt x="6842" y="-8846"/>
                                </a:lnTo>
                                <a:lnTo>
                                  <a:pt x="6842" y="-8884"/>
                                </a:lnTo>
                                <a:lnTo>
                                  <a:pt x="6842" y="-8930"/>
                                </a:lnTo>
                                <a:lnTo>
                                  <a:pt x="6842" y="-8989"/>
                                </a:lnTo>
                                <a:lnTo>
                                  <a:pt x="6842" y="-9005"/>
                                </a:lnTo>
                                <a:lnTo>
                                  <a:pt x="6842" y="-9010"/>
                                </a:lnTo>
                                <a:lnTo>
                                  <a:pt x="6842" y="-9007"/>
                                </a:lnTo>
                                <a:lnTo>
                                  <a:pt x="6842" y="-8996"/>
                                </a:lnTo>
                                <a:lnTo>
                                  <a:pt x="6842" y="-8963"/>
                                </a:lnTo>
                                <a:lnTo>
                                  <a:pt x="6842" y="-8908"/>
                                </a:lnTo>
                                <a:lnTo>
                                  <a:pt x="6842" y="-8869"/>
                                </a:lnTo>
                                <a:lnTo>
                                  <a:pt x="6842" y="-8833"/>
                                </a:lnTo>
                                <a:lnTo>
                                  <a:pt x="6842" y="-8800"/>
                                </a:lnTo>
                                <a:lnTo>
                                  <a:pt x="6842" y="-8771"/>
                                </a:lnTo>
                                <a:lnTo>
                                  <a:pt x="6842" y="-8743"/>
                                </a:lnTo>
                                <a:lnTo>
                                  <a:pt x="6842" y="-8715"/>
                                </a:lnTo>
                                <a:lnTo>
                                  <a:pt x="6842" y="-8687"/>
                                </a:lnTo>
                                <a:lnTo>
                                  <a:pt x="6842" y="-8660"/>
                                </a:lnTo>
                                <a:lnTo>
                                  <a:pt x="6842" y="-8636"/>
                                </a:lnTo>
                                <a:lnTo>
                                  <a:pt x="6842" y="-8613"/>
                                </a:lnTo>
                                <a:lnTo>
                                  <a:pt x="6842" y="-8588"/>
                                </a:lnTo>
                                <a:lnTo>
                                  <a:pt x="6842" y="-8565"/>
                                </a:lnTo>
                                <a:lnTo>
                                  <a:pt x="6842" y="-8539"/>
                                </a:lnTo>
                                <a:lnTo>
                                  <a:pt x="6842" y="-8513"/>
                                </a:lnTo>
                                <a:lnTo>
                                  <a:pt x="6842" y="-8487"/>
                                </a:lnTo>
                                <a:lnTo>
                                  <a:pt x="6842" y="-8462"/>
                                </a:lnTo>
                                <a:lnTo>
                                  <a:pt x="6842" y="-8436"/>
                                </a:lnTo>
                                <a:lnTo>
                                  <a:pt x="6842" y="-8411"/>
                                </a:lnTo>
                                <a:lnTo>
                                  <a:pt x="6842" y="-8386"/>
                                </a:lnTo>
                                <a:lnTo>
                                  <a:pt x="6842" y="-8360"/>
                                </a:lnTo>
                                <a:lnTo>
                                  <a:pt x="6842" y="-8339"/>
                                </a:lnTo>
                                <a:lnTo>
                                  <a:pt x="6842" y="-8318"/>
                                </a:lnTo>
                                <a:lnTo>
                                  <a:pt x="6842" y="-8295"/>
                                </a:lnTo>
                                <a:lnTo>
                                  <a:pt x="6842" y="-8273"/>
                                </a:lnTo>
                                <a:lnTo>
                                  <a:pt x="6842" y="-8254"/>
                                </a:lnTo>
                                <a:lnTo>
                                  <a:pt x="6842" y="-8234"/>
                                </a:lnTo>
                                <a:lnTo>
                                  <a:pt x="6843" y="-8213"/>
                                </a:lnTo>
                                <a:lnTo>
                                  <a:pt x="6843" y="-8191"/>
                                </a:lnTo>
                                <a:lnTo>
                                  <a:pt x="6843" y="-8170"/>
                                </a:lnTo>
                                <a:lnTo>
                                  <a:pt x="6843" y="-8148"/>
                                </a:lnTo>
                                <a:lnTo>
                                  <a:pt x="6844" y="-8126"/>
                                </a:lnTo>
                                <a:lnTo>
                                  <a:pt x="6844" y="-8100"/>
                                </a:lnTo>
                                <a:lnTo>
                                  <a:pt x="6845" y="-8081"/>
                                </a:lnTo>
                                <a:lnTo>
                                  <a:pt x="6846" y="-8066"/>
                                </a:lnTo>
                                <a:lnTo>
                                  <a:pt x="6846" y="-8054"/>
                                </a:lnTo>
                                <a:lnTo>
                                  <a:pt x="6847" y="-8048"/>
                                </a:lnTo>
                                <a:lnTo>
                                  <a:pt x="6848" y="-8042"/>
                                </a:lnTo>
                                <a:lnTo>
                                  <a:pt x="6848" y="-8044"/>
                                </a:lnTo>
                                <a:lnTo>
                                  <a:pt x="6848" y="-8048"/>
                                </a:lnTo>
                                <a:lnTo>
                                  <a:pt x="6848" y="-8053"/>
                                </a:lnTo>
                                <a:lnTo>
                                  <a:pt x="6848" y="-8064"/>
                                </a:lnTo>
                                <a:lnTo>
                                  <a:pt x="6848" y="-8077"/>
                                </a:lnTo>
                                <a:lnTo>
                                  <a:pt x="6848" y="-8096"/>
                                </a:lnTo>
                                <a:lnTo>
                                  <a:pt x="6848" y="-8119"/>
                                </a:lnTo>
                                <a:lnTo>
                                  <a:pt x="6848" y="-8142"/>
                                </a:lnTo>
                                <a:lnTo>
                                  <a:pt x="6848" y="-8167"/>
                                </a:lnTo>
                                <a:lnTo>
                                  <a:pt x="6848" y="-8199"/>
                                </a:lnTo>
                                <a:lnTo>
                                  <a:pt x="6848" y="-8231"/>
                                </a:lnTo>
                                <a:lnTo>
                                  <a:pt x="6848" y="-8268"/>
                                </a:lnTo>
                                <a:lnTo>
                                  <a:pt x="6848" y="-8306"/>
                                </a:lnTo>
                                <a:lnTo>
                                  <a:pt x="6848" y="-8353"/>
                                </a:lnTo>
                                <a:lnTo>
                                  <a:pt x="6848" y="-8428"/>
                                </a:lnTo>
                                <a:lnTo>
                                  <a:pt x="6848" y="-8447"/>
                                </a:lnTo>
                                <a:lnTo>
                                  <a:pt x="6848" y="-8459"/>
                                </a:lnTo>
                                <a:lnTo>
                                  <a:pt x="6848" y="-8466"/>
                                </a:lnTo>
                                <a:lnTo>
                                  <a:pt x="6848" y="-8469"/>
                                </a:lnTo>
                                <a:lnTo>
                                  <a:pt x="6851" y="-8478"/>
                                </a:lnTo>
                                <a:lnTo>
                                  <a:pt x="6852" y="-8484"/>
                                </a:lnTo>
                                <a:lnTo>
                                  <a:pt x="6852" y="-8490"/>
                                </a:lnTo>
                                <a:lnTo>
                                  <a:pt x="6852" y="-8499"/>
                                </a:lnTo>
                                <a:lnTo>
                                  <a:pt x="6852" y="-8511"/>
                                </a:lnTo>
                                <a:lnTo>
                                  <a:pt x="6852" y="-8523"/>
                                </a:lnTo>
                                <a:lnTo>
                                  <a:pt x="6852" y="-8540"/>
                                </a:lnTo>
                                <a:lnTo>
                                  <a:pt x="6853" y="-8557"/>
                                </a:lnTo>
                                <a:lnTo>
                                  <a:pt x="6853" y="-8574"/>
                                </a:lnTo>
                                <a:lnTo>
                                  <a:pt x="6853" y="-8593"/>
                                </a:lnTo>
                                <a:lnTo>
                                  <a:pt x="6853" y="-8613"/>
                                </a:lnTo>
                                <a:lnTo>
                                  <a:pt x="6853" y="-8633"/>
                                </a:lnTo>
                                <a:lnTo>
                                  <a:pt x="6853" y="-8652"/>
                                </a:lnTo>
                                <a:lnTo>
                                  <a:pt x="6853" y="-8674"/>
                                </a:lnTo>
                                <a:lnTo>
                                  <a:pt x="6853" y="-8698"/>
                                </a:lnTo>
                                <a:lnTo>
                                  <a:pt x="6853" y="-8725"/>
                                </a:lnTo>
                                <a:lnTo>
                                  <a:pt x="6853" y="-8753"/>
                                </a:lnTo>
                                <a:lnTo>
                                  <a:pt x="6853" y="-8783"/>
                                </a:lnTo>
                                <a:lnTo>
                                  <a:pt x="6853" y="-8814"/>
                                </a:lnTo>
                                <a:lnTo>
                                  <a:pt x="6853" y="-8850"/>
                                </a:lnTo>
                                <a:lnTo>
                                  <a:pt x="6853" y="-8887"/>
                                </a:lnTo>
                                <a:lnTo>
                                  <a:pt x="6853" y="-8935"/>
                                </a:lnTo>
                                <a:lnTo>
                                  <a:pt x="6853" y="-8989"/>
                                </a:lnTo>
                                <a:lnTo>
                                  <a:pt x="6853" y="-9003"/>
                                </a:lnTo>
                                <a:lnTo>
                                  <a:pt x="6853" y="-9008"/>
                                </a:lnTo>
                                <a:lnTo>
                                  <a:pt x="6853" y="-9003"/>
                                </a:lnTo>
                                <a:lnTo>
                                  <a:pt x="6853" y="-8989"/>
                                </a:lnTo>
                                <a:lnTo>
                                  <a:pt x="6853" y="-8899"/>
                                </a:lnTo>
                                <a:lnTo>
                                  <a:pt x="6853" y="-8860"/>
                                </a:lnTo>
                                <a:lnTo>
                                  <a:pt x="6853" y="-8826"/>
                                </a:lnTo>
                                <a:lnTo>
                                  <a:pt x="6853" y="-8792"/>
                                </a:lnTo>
                                <a:lnTo>
                                  <a:pt x="6853" y="-8763"/>
                                </a:lnTo>
                                <a:lnTo>
                                  <a:pt x="6853" y="-8735"/>
                                </a:lnTo>
                                <a:lnTo>
                                  <a:pt x="6853" y="-8709"/>
                                </a:lnTo>
                                <a:lnTo>
                                  <a:pt x="6853" y="-8685"/>
                                </a:lnTo>
                                <a:lnTo>
                                  <a:pt x="6853" y="-8661"/>
                                </a:lnTo>
                                <a:lnTo>
                                  <a:pt x="6853" y="-8641"/>
                                </a:lnTo>
                                <a:lnTo>
                                  <a:pt x="6853" y="-8618"/>
                                </a:lnTo>
                                <a:lnTo>
                                  <a:pt x="6853" y="-8602"/>
                                </a:lnTo>
                                <a:lnTo>
                                  <a:pt x="6853" y="-8582"/>
                                </a:lnTo>
                                <a:lnTo>
                                  <a:pt x="6853" y="-8563"/>
                                </a:lnTo>
                                <a:lnTo>
                                  <a:pt x="6853" y="-8545"/>
                                </a:lnTo>
                                <a:lnTo>
                                  <a:pt x="6853" y="-8531"/>
                                </a:lnTo>
                                <a:lnTo>
                                  <a:pt x="6853" y="-8519"/>
                                </a:lnTo>
                                <a:lnTo>
                                  <a:pt x="6853" y="-8508"/>
                                </a:lnTo>
                                <a:lnTo>
                                  <a:pt x="6853" y="-8500"/>
                                </a:lnTo>
                                <a:lnTo>
                                  <a:pt x="6853" y="-8493"/>
                                </a:lnTo>
                                <a:lnTo>
                                  <a:pt x="6854" y="-8490"/>
                                </a:lnTo>
                                <a:lnTo>
                                  <a:pt x="6854" y="-8494"/>
                                </a:lnTo>
                                <a:lnTo>
                                  <a:pt x="6855" y="-8504"/>
                                </a:lnTo>
                                <a:lnTo>
                                  <a:pt x="6855" y="-8515"/>
                                </a:lnTo>
                                <a:lnTo>
                                  <a:pt x="6855" y="-8528"/>
                                </a:lnTo>
                                <a:lnTo>
                                  <a:pt x="6855" y="-8545"/>
                                </a:lnTo>
                                <a:lnTo>
                                  <a:pt x="6856" y="-8567"/>
                                </a:lnTo>
                                <a:lnTo>
                                  <a:pt x="6856" y="-8599"/>
                                </a:lnTo>
                                <a:lnTo>
                                  <a:pt x="6856" y="-8616"/>
                                </a:lnTo>
                                <a:lnTo>
                                  <a:pt x="6856" y="-8618"/>
                                </a:lnTo>
                                <a:lnTo>
                                  <a:pt x="6856" y="-8613"/>
                                </a:lnTo>
                                <a:lnTo>
                                  <a:pt x="6857" y="-8568"/>
                                </a:lnTo>
                                <a:lnTo>
                                  <a:pt x="6857" y="-8547"/>
                                </a:lnTo>
                                <a:lnTo>
                                  <a:pt x="6857" y="-8532"/>
                                </a:lnTo>
                                <a:lnTo>
                                  <a:pt x="6857" y="-8516"/>
                                </a:lnTo>
                                <a:lnTo>
                                  <a:pt x="6858" y="-8505"/>
                                </a:lnTo>
                                <a:lnTo>
                                  <a:pt x="6858" y="-8497"/>
                                </a:lnTo>
                                <a:lnTo>
                                  <a:pt x="6860" y="-8494"/>
                                </a:lnTo>
                                <a:lnTo>
                                  <a:pt x="6862" y="-8499"/>
                                </a:lnTo>
                                <a:lnTo>
                                  <a:pt x="6863" y="-8507"/>
                                </a:lnTo>
                                <a:lnTo>
                                  <a:pt x="6864" y="-8517"/>
                                </a:lnTo>
                                <a:lnTo>
                                  <a:pt x="6864" y="-8527"/>
                                </a:lnTo>
                                <a:lnTo>
                                  <a:pt x="6865" y="-8542"/>
                                </a:lnTo>
                                <a:lnTo>
                                  <a:pt x="6865" y="-8558"/>
                                </a:lnTo>
                                <a:lnTo>
                                  <a:pt x="6865" y="-8577"/>
                                </a:lnTo>
                                <a:lnTo>
                                  <a:pt x="6865" y="-8597"/>
                                </a:lnTo>
                                <a:lnTo>
                                  <a:pt x="6865" y="-8618"/>
                                </a:lnTo>
                                <a:lnTo>
                                  <a:pt x="6865" y="-8642"/>
                                </a:lnTo>
                                <a:lnTo>
                                  <a:pt x="6865" y="-8670"/>
                                </a:lnTo>
                                <a:lnTo>
                                  <a:pt x="6865" y="-8726"/>
                                </a:lnTo>
                                <a:lnTo>
                                  <a:pt x="6865" y="-8733"/>
                                </a:lnTo>
                                <a:lnTo>
                                  <a:pt x="6866" y="-8730"/>
                                </a:lnTo>
                                <a:lnTo>
                                  <a:pt x="6866" y="-8715"/>
                                </a:lnTo>
                                <a:lnTo>
                                  <a:pt x="6866" y="-8673"/>
                                </a:lnTo>
                                <a:lnTo>
                                  <a:pt x="6866" y="-8648"/>
                                </a:lnTo>
                                <a:lnTo>
                                  <a:pt x="6866" y="-8625"/>
                                </a:lnTo>
                                <a:lnTo>
                                  <a:pt x="6866" y="-8605"/>
                                </a:lnTo>
                                <a:lnTo>
                                  <a:pt x="6866" y="-8589"/>
                                </a:lnTo>
                                <a:lnTo>
                                  <a:pt x="6866" y="-8572"/>
                                </a:lnTo>
                                <a:lnTo>
                                  <a:pt x="6866" y="-8557"/>
                                </a:lnTo>
                                <a:lnTo>
                                  <a:pt x="6866" y="-8548"/>
                                </a:lnTo>
                                <a:lnTo>
                                  <a:pt x="6867" y="-8540"/>
                                </a:lnTo>
                                <a:lnTo>
                                  <a:pt x="6867" y="-8539"/>
                                </a:lnTo>
                                <a:lnTo>
                                  <a:pt x="6867" y="-8543"/>
                                </a:lnTo>
                                <a:lnTo>
                                  <a:pt x="6868" y="-8557"/>
                                </a:lnTo>
                                <a:lnTo>
                                  <a:pt x="6868" y="-8576"/>
                                </a:lnTo>
                                <a:lnTo>
                                  <a:pt x="6868" y="-8577"/>
                                </a:lnTo>
                                <a:lnTo>
                                  <a:pt x="6869" y="-8573"/>
                                </a:lnTo>
                                <a:lnTo>
                                  <a:pt x="6869" y="-8547"/>
                                </a:lnTo>
                                <a:lnTo>
                                  <a:pt x="6870" y="-8534"/>
                                </a:lnTo>
                                <a:lnTo>
                                  <a:pt x="6871" y="-8525"/>
                                </a:lnTo>
                                <a:lnTo>
                                  <a:pt x="6872" y="-8521"/>
                                </a:lnTo>
                                <a:lnTo>
                                  <a:pt x="6873" y="-8525"/>
                                </a:lnTo>
                                <a:lnTo>
                                  <a:pt x="6873" y="-8533"/>
                                </a:lnTo>
                                <a:lnTo>
                                  <a:pt x="6874" y="-8543"/>
                                </a:lnTo>
                                <a:lnTo>
                                  <a:pt x="6874" y="-8556"/>
                                </a:lnTo>
                                <a:lnTo>
                                  <a:pt x="6874" y="-8573"/>
                                </a:lnTo>
                                <a:lnTo>
                                  <a:pt x="6874" y="-8591"/>
                                </a:lnTo>
                                <a:lnTo>
                                  <a:pt x="6875" y="-8615"/>
                                </a:lnTo>
                                <a:lnTo>
                                  <a:pt x="6875" y="-8652"/>
                                </a:lnTo>
                                <a:lnTo>
                                  <a:pt x="6875" y="-8658"/>
                                </a:lnTo>
                                <a:lnTo>
                                  <a:pt x="6875" y="-8655"/>
                                </a:lnTo>
                                <a:lnTo>
                                  <a:pt x="6875" y="-8638"/>
                                </a:lnTo>
                                <a:lnTo>
                                  <a:pt x="6876" y="-8609"/>
                                </a:lnTo>
                                <a:lnTo>
                                  <a:pt x="6876" y="-8589"/>
                                </a:lnTo>
                                <a:lnTo>
                                  <a:pt x="6876" y="-8572"/>
                                </a:lnTo>
                                <a:lnTo>
                                  <a:pt x="6876" y="-8561"/>
                                </a:lnTo>
                                <a:lnTo>
                                  <a:pt x="6876" y="-8550"/>
                                </a:lnTo>
                                <a:lnTo>
                                  <a:pt x="6877" y="-8545"/>
                                </a:lnTo>
                                <a:lnTo>
                                  <a:pt x="6877" y="-8544"/>
                                </a:lnTo>
                                <a:lnTo>
                                  <a:pt x="6877" y="-8549"/>
                                </a:lnTo>
                                <a:lnTo>
                                  <a:pt x="6878" y="-8560"/>
                                </a:lnTo>
                                <a:lnTo>
                                  <a:pt x="6878" y="-8575"/>
                                </a:lnTo>
                                <a:lnTo>
                                  <a:pt x="6878" y="-8590"/>
                                </a:lnTo>
                                <a:lnTo>
                                  <a:pt x="6878" y="-8625"/>
                                </a:lnTo>
                                <a:lnTo>
                                  <a:pt x="6878" y="-8630"/>
                                </a:lnTo>
                                <a:lnTo>
                                  <a:pt x="6879" y="-8626"/>
                                </a:lnTo>
                                <a:lnTo>
                                  <a:pt x="6879" y="-8587"/>
                                </a:lnTo>
                                <a:lnTo>
                                  <a:pt x="6879" y="-8572"/>
                                </a:lnTo>
                                <a:lnTo>
                                  <a:pt x="6879" y="-8561"/>
                                </a:lnTo>
                                <a:lnTo>
                                  <a:pt x="6879" y="-8551"/>
                                </a:lnTo>
                                <a:lnTo>
                                  <a:pt x="6880" y="-8545"/>
                                </a:lnTo>
                                <a:lnTo>
                                  <a:pt x="6880" y="-8544"/>
                                </a:lnTo>
                                <a:lnTo>
                                  <a:pt x="6880" y="-8546"/>
                                </a:lnTo>
                                <a:lnTo>
                                  <a:pt x="6880" y="-8552"/>
                                </a:lnTo>
                                <a:lnTo>
                                  <a:pt x="6880" y="-8561"/>
                                </a:lnTo>
                                <a:lnTo>
                                  <a:pt x="6880" y="-8572"/>
                                </a:lnTo>
                                <a:lnTo>
                                  <a:pt x="6880" y="-8586"/>
                                </a:lnTo>
                                <a:lnTo>
                                  <a:pt x="6880" y="-8600"/>
                                </a:lnTo>
                                <a:lnTo>
                                  <a:pt x="6880" y="-8617"/>
                                </a:lnTo>
                                <a:lnTo>
                                  <a:pt x="6880" y="-8634"/>
                                </a:lnTo>
                                <a:lnTo>
                                  <a:pt x="6880" y="-8653"/>
                                </a:lnTo>
                                <a:lnTo>
                                  <a:pt x="6880" y="-8673"/>
                                </a:lnTo>
                                <a:lnTo>
                                  <a:pt x="6880" y="-8697"/>
                                </a:lnTo>
                                <a:lnTo>
                                  <a:pt x="6880" y="-8721"/>
                                </a:lnTo>
                                <a:lnTo>
                                  <a:pt x="6880" y="-8746"/>
                                </a:lnTo>
                                <a:lnTo>
                                  <a:pt x="6880" y="-8774"/>
                                </a:lnTo>
                                <a:lnTo>
                                  <a:pt x="6880" y="-8805"/>
                                </a:lnTo>
                                <a:lnTo>
                                  <a:pt x="6880" y="-8842"/>
                                </a:lnTo>
                                <a:lnTo>
                                  <a:pt x="6880" y="-8917"/>
                                </a:lnTo>
                                <a:lnTo>
                                  <a:pt x="6880" y="-8930"/>
                                </a:lnTo>
                                <a:lnTo>
                                  <a:pt x="6880" y="-8933"/>
                                </a:lnTo>
                                <a:lnTo>
                                  <a:pt x="6880" y="-8929"/>
                                </a:lnTo>
                                <a:lnTo>
                                  <a:pt x="6880" y="-8913"/>
                                </a:lnTo>
                                <a:lnTo>
                                  <a:pt x="6880" y="-8836"/>
                                </a:lnTo>
                                <a:lnTo>
                                  <a:pt x="6880" y="-8802"/>
                                </a:lnTo>
                                <a:lnTo>
                                  <a:pt x="6880" y="-8769"/>
                                </a:lnTo>
                                <a:lnTo>
                                  <a:pt x="6880" y="-8741"/>
                                </a:lnTo>
                                <a:lnTo>
                                  <a:pt x="6880" y="-8713"/>
                                </a:lnTo>
                                <a:lnTo>
                                  <a:pt x="6880" y="-8689"/>
                                </a:lnTo>
                                <a:lnTo>
                                  <a:pt x="6880" y="-8669"/>
                                </a:lnTo>
                                <a:lnTo>
                                  <a:pt x="6880" y="-8647"/>
                                </a:lnTo>
                                <a:lnTo>
                                  <a:pt x="6880" y="-8627"/>
                                </a:lnTo>
                                <a:lnTo>
                                  <a:pt x="6880" y="-8610"/>
                                </a:lnTo>
                                <a:lnTo>
                                  <a:pt x="6881" y="-8595"/>
                                </a:lnTo>
                                <a:lnTo>
                                  <a:pt x="6881" y="-8579"/>
                                </a:lnTo>
                                <a:lnTo>
                                  <a:pt x="6881" y="-8565"/>
                                </a:lnTo>
                                <a:lnTo>
                                  <a:pt x="6881" y="-8556"/>
                                </a:lnTo>
                                <a:lnTo>
                                  <a:pt x="6881" y="-8546"/>
                                </a:lnTo>
                                <a:lnTo>
                                  <a:pt x="6881" y="-8541"/>
                                </a:lnTo>
                                <a:lnTo>
                                  <a:pt x="6881" y="-8538"/>
                                </a:lnTo>
                                <a:lnTo>
                                  <a:pt x="6882" y="-8542"/>
                                </a:lnTo>
                                <a:lnTo>
                                  <a:pt x="6882" y="-8550"/>
                                </a:lnTo>
                                <a:lnTo>
                                  <a:pt x="6882" y="-8562"/>
                                </a:lnTo>
                                <a:lnTo>
                                  <a:pt x="6883" y="-8575"/>
                                </a:lnTo>
                                <a:lnTo>
                                  <a:pt x="6883" y="-8589"/>
                                </a:lnTo>
                                <a:lnTo>
                                  <a:pt x="6883" y="-8608"/>
                                </a:lnTo>
                                <a:lnTo>
                                  <a:pt x="6883" y="-8630"/>
                                </a:lnTo>
                                <a:lnTo>
                                  <a:pt x="6883" y="-8670"/>
                                </a:lnTo>
                                <a:lnTo>
                                  <a:pt x="6883" y="-8675"/>
                                </a:lnTo>
                                <a:lnTo>
                                  <a:pt x="6883" y="-8672"/>
                                </a:lnTo>
                                <a:lnTo>
                                  <a:pt x="6884" y="-8657"/>
                                </a:lnTo>
                                <a:lnTo>
                                  <a:pt x="6884" y="-8625"/>
                                </a:lnTo>
                                <a:lnTo>
                                  <a:pt x="6884" y="-8603"/>
                                </a:lnTo>
                                <a:lnTo>
                                  <a:pt x="6884" y="-8588"/>
                                </a:lnTo>
                                <a:lnTo>
                                  <a:pt x="6884" y="-8571"/>
                                </a:lnTo>
                                <a:lnTo>
                                  <a:pt x="6884" y="-8558"/>
                                </a:lnTo>
                                <a:lnTo>
                                  <a:pt x="6885" y="-8549"/>
                                </a:lnTo>
                                <a:lnTo>
                                  <a:pt x="6885" y="-8544"/>
                                </a:lnTo>
                                <a:lnTo>
                                  <a:pt x="6885" y="-8545"/>
                                </a:lnTo>
                                <a:lnTo>
                                  <a:pt x="6885" y="-8551"/>
                                </a:lnTo>
                                <a:lnTo>
                                  <a:pt x="6885" y="-8561"/>
                                </a:lnTo>
                                <a:lnTo>
                                  <a:pt x="6885" y="-8571"/>
                                </a:lnTo>
                                <a:lnTo>
                                  <a:pt x="6885" y="-8583"/>
                                </a:lnTo>
                                <a:lnTo>
                                  <a:pt x="6885" y="-8596"/>
                                </a:lnTo>
                                <a:lnTo>
                                  <a:pt x="6885" y="-8611"/>
                                </a:lnTo>
                                <a:lnTo>
                                  <a:pt x="6886" y="-8628"/>
                                </a:lnTo>
                                <a:lnTo>
                                  <a:pt x="6886" y="-8648"/>
                                </a:lnTo>
                                <a:lnTo>
                                  <a:pt x="6886" y="-8669"/>
                                </a:lnTo>
                                <a:lnTo>
                                  <a:pt x="6886" y="-8695"/>
                                </a:lnTo>
                                <a:lnTo>
                                  <a:pt x="6886" y="-8725"/>
                                </a:lnTo>
                                <a:lnTo>
                                  <a:pt x="6886" y="-8756"/>
                                </a:lnTo>
                                <a:lnTo>
                                  <a:pt x="6886" y="-8795"/>
                                </a:lnTo>
                                <a:lnTo>
                                  <a:pt x="6886" y="-8851"/>
                                </a:lnTo>
                                <a:lnTo>
                                  <a:pt x="6886" y="-8865"/>
                                </a:lnTo>
                                <a:lnTo>
                                  <a:pt x="6886" y="-8868"/>
                                </a:lnTo>
                                <a:lnTo>
                                  <a:pt x="6886" y="-8863"/>
                                </a:lnTo>
                                <a:lnTo>
                                  <a:pt x="6886" y="-8847"/>
                                </a:lnTo>
                                <a:lnTo>
                                  <a:pt x="6886" y="-8776"/>
                                </a:lnTo>
                                <a:lnTo>
                                  <a:pt x="6886" y="-8741"/>
                                </a:lnTo>
                                <a:lnTo>
                                  <a:pt x="6886" y="-8711"/>
                                </a:lnTo>
                                <a:lnTo>
                                  <a:pt x="6886" y="-8683"/>
                                </a:lnTo>
                                <a:lnTo>
                                  <a:pt x="6886" y="-8661"/>
                                </a:lnTo>
                                <a:lnTo>
                                  <a:pt x="6886" y="-8638"/>
                                </a:lnTo>
                                <a:lnTo>
                                  <a:pt x="6886" y="-8620"/>
                                </a:lnTo>
                                <a:lnTo>
                                  <a:pt x="6886" y="-8604"/>
                                </a:lnTo>
                                <a:lnTo>
                                  <a:pt x="6886" y="-8589"/>
                                </a:lnTo>
                                <a:lnTo>
                                  <a:pt x="6886" y="-8577"/>
                                </a:lnTo>
                                <a:lnTo>
                                  <a:pt x="6886" y="-8566"/>
                                </a:lnTo>
                                <a:lnTo>
                                  <a:pt x="6886" y="-8555"/>
                                </a:lnTo>
                                <a:lnTo>
                                  <a:pt x="6886" y="-8546"/>
                                </a:lnTo>
                                <a:lnTo>
                                  <a:pt x="6886" y="-8539"/>
                                </a:lnTo>
                                <a:lnTo>
                                  <a:pt x="6886" y="-8533"/>
                                </a:lnTo>
                                <a:lnTo>
                                  <a:pt x="6888" y="-8528"/>
                                </a:lnTo>
                                <a:lnTo>
                                  <a:pt x="6889" y="-8527"/>
                                </a:lnTo>
                                <a:lnTo>
                                  <a:pt x="6891" y="-8530"/>
                                </a:lnTo>
                                <a:lnTo>
                                  <a:pt x="6891" y="-8536"/>
                                </a:lnTo>
                                <a:lnTo>
                                  <a:pt x="6891" y="-8543"/>
                                </a:lnTo>
                                <a:lnTo>
                                  <a:pt x="6891" y="-8552"/>
                                </a:lnTo>
                                <a:lnTo>
                                  <a:pt x="6891" y="-8564"/>
                                </a:lnTo>
                                <a:lnTo>
                                  <a:pt x="6891" y="-8579"/>
                                </a:lnTo>
                                <a:lnTo>
                                  <a:pt x="6891" y="-8593"/>
                                </a:lnTo>
                                <a:lnTo>
                                  <a:pt x="6891" y="-8612"/>
                                </a:lnTo>
                                <a:lnTo>
                                  <a:pt x="6891" y="-8631"/>
                                </a:lnTo>
                                <a:lnTo>
                                  <a:pt x="6891" y="-8650"/>
                                </a:lnTo>
                                <a:lnTo>
                                  <a:pt x="6891" y="-8671"/>
                                </a:lnTo>
                                <a:lnTo>
                                  <a:pt x="6891" y="-8694"/>
                                </a:lnTo>
                                <a:lnTo>
                                  <a:pt x="6891" y="-8718"/>
                                </a:lnTo>
                                <a:lnTo>
                                  <a:pt x="6891" y="-8742"/>
                                </a:lnTo>
                                <a:lnTo>
                                  <a:pt x="6891" y="-8768"/>
                                </a:lnTo>
                                <a:lnTo>
                                  <a:pt x="6891" y="-8795"/>
                                </a:lnTo>
                                <a:lnTo>
                                  <a:pt x="6891" y="-8825"/>
                                </a:lnTo>
                                <a:lnTo>
                                  <a:pt x="6892" y="-8861"/>
                                </a:lnTo>
                                <a:lnTo>
                                  <a:pt x="6892" y="-8929"/>
                                </a:lnTo>
                                <a:lnTo>
                                  <a:pt x="6892" y="-8942"/>
                                </a:lnTo>
                                <a:lnTo>
                                  <a:pt x="6892" y="-8944"/>
                                </a:lnTo>
                                <a:lnTo>
                                  <a:pt x="6892" y="-8939"/>
                                </a:lnTo>
                                <a:lnTo>
                                  <a:pt x="6892" y="-8926"/>
                                </a:lnTo>
                                <a:lnTo>
                                  <a:pt x="6892" y="-8849"/>
                                </a:lnTo>
                                <a:lnTo>
                                  <a:pt x="6892" y="-8816"/>
                                </a:lnTo>
                                <a:lnTo>
                                  <a:pt x="6892" y="-8787"/>
                                </a:lnTo>
                                <a:lnTo>
                                  <a:pt x="6892" y="-8761"/>
                                </a:lnTo>
                                <a:lnTo>
                                  <a:pt x="6892" y="-8735"/>
                                </a:lnTo>
                                <a:lnTo>
                                  <a:pt x="6892" y="-8712"/>
                                </a:lnTo>
                                <a:lnTo>
                                  <a:pt x="6892" y="-8690"/>
                                </a:lnTo>
                                <a:lnTo>
                                  <a:pt x="6892" y="-8669"/>
                                </a:lnTo>
                                <a:lnTo>
                                  <a:pt x="6892" y="-8647"/>
                                </a:lnTo>
                                <a:lnTo>
                                  <a:pt x="6892" y="-8629"/>
                                </a:lnTo>
                                <a:lnTo>
                                  <a:pt x="6892" y="-8610"/>
                                </a:lnTo>
                                <a:lnTo>
                                  <a:pt x="6892" y="-8593"/>
                                </a:lnTo>
                                <a:lnTo>
                                  <a:pt x="6892" y="-8579"/>
                                </a:lnTo>
                                <a:lnTo>
                                  <a:pt x="6892" y="-8569"/>
                                </a:lnTo>
                                <a:lnTo>
                                  <a:pt x="6892" y="-8561"/>
                                </a:lnTo>
                                <a:lnTo>
                                  <a:pt x="6892" y="-8551"/>
                                </a:lnTo>
                                <a:lnTo>
                                  <a:pt x="6892" y="-8545"/>
                                </a:lnTo>
                                <a:lnTo>
                                  <a:pt x="6892" y="-8543"/>
                                </a:lnTo>
                                <a:lnTo>
                                  <a:pt x="6893" y="-8546"/>
                                </a:lnTo>
                                <a:lnTo>
                                  <a:pt x="6893" y="-8555"/>
                                </a:lnTo>
                                <a:lnTo>
                                  <a:pt x="6893" y="-8570"/>
                                </a:lnTo>
                                <a:lnTo>
                                  <a:pt x="6893" y="-8586"/>
                                </a:lnTo>
                                <a:lnTo>
                                  <a:pt x="6893" y="-8608"/>
                                </a:lnTo>
                                <a:lnTo>
                                  <a:pt x="6894" y="-8646"/>
                                </a:lnTo>
                                <a:lnTo>
                                  <a:pt x="6894" y="-8653"/>
                                </a:lnTo>
                                <a:lnTo>
                                  <a:pt x="6894" y="-8654"/>
                                </a:lnTo>
                                <a:lnTo>
                                  <a:pt x="6894" y="-8649"/>
                                </a:lnTo>
                                <a:lnTo>
                                  <a:pt x="6894" y="-8612"/>
                                </a:lnTo>
                                <a:lnTo>
                                  <a:pt x="6894" y="-8596"/>
                                </a:lnTo>
                                <a:lnTo>
                                  <a:pt x="6895" y="-8586"/>
                                </a:lnTo>
                                <a:lnTo>
                                  <a:pt x="6895" y="-8580"/>
                                </a:lnTo>
                                <a:lnTo>
                                  <a:pt x="6895" y="-8579"/>
                                </a:lnTo>
                                <a:lnTo>
                                  <a:pt x="6895" y="-8584"/>
                                </a:lnTo>
                                <a:lnTo>
                                  <a:pt x="6895" y="-8593"/>
                                </a:lnTo>
                                <a:lnTo>
                                  <a:pt x="6895" y="-8606"/>
                                </a:lnTo>
                                <a:lnTo>
                                  <a:pt x="6895" y="-8621"/>
                                </a:lnTo>
                                <a:lnTo>
                                  <a:pt x="6895" y="-8644"/>
                                </a:lnTo>
                                <a:lnTo>
                                  <a:pt x="6895" y="-8681"/>
                                </a:lnTo>
                                <a:lnTo>
                                  <a:pt x="6895" y="-8687"/>
                                </a:lnTo>
                                <a:lnTo>
                                  <a:pt x="6895" y="-8688"/>
                                </a:lnTo>
                                <a:lnTo>
                                  <a:pt x="6895" y="-8685"/>
                                </a:lnTo>
                                <a:lnTo>
                                  <a:pt x="6895" y="-8666"/>
                                </a:lnTo>
                                <a:lnTo>
                                  <a:pt x="6896" y="-8632"/>
                                </a:lnTo>
                                <a:lnTo>
                                  <a:pt x="6896" y="-8613"/>
                                </a:lnTo>
                                <a:lnTo>
                                  <a:pt x="6896" y="-8593"/>
                                </a:lnTo>
                                <a:lnTo>
                                  <a:pt x="6896" y="-8577"/>
                                </a:lnTo>
                                <a:lnTo>
                                  <a:pt x="6896" y="-8561"/>
                                </a:lnTo>
                                <a:lnTo>
                                  <a:pt x="6896" y="-8550"/>
                                </a:lnTo>
                                <a:lnTo>
                                  <a:pt x="6896" y="-8542"/>
                                </a:lnTo>
                                <a:lnTo>
                                  <a:pt x="6897" y="-8533"/>
                                </a:lnTo>
                                <a:lnTo>
                                  <a:pt x="6897" y="-8531"/>
                                </a:lnTo>
                                <a:lnTo>
                                  <a:pt x="6897" y="-8534"/>
                                </a:lnTo>
                                <a:lnTo>
                                  <a:pt x="6898" y="-8540"/>
                                </a:lnTo>
                                <a:lnTo>
                                  <a:pt x="6898" y="-8549"/>
                                </a:lnTo>
                                <a:lnTo>
                                  <a:pt x="6898" y="-8557"/>
                                </a:lnTo>
                                <a:lnTo>
                                  <a:pt x="6898" y="-8566"/>
                                </a:lnTo>
                                <a:lnTo>
                                  <a:pt x="6898" y="-8581"/>
                                </a:lnTo>
                                <a:lnTo>
                                  <a:pt x="6898" y="-8597"/>
                                </a:lnTo>
                                <a:lnTo>
                                  <a:pt x="6898" y="-8613"/>
                                </a:lnTo>
                                <a:lnTo>
                                  <a:pt x="6898" y="-8630"/>
                                </a:lnTo>
                                <a:lnTo>
                                  <a:pt x="6898" y="-8652"/>
                                </a:lnTo>
                                <a:lnTo>
                                  <a:pt x="6898" y="-8674"/>
                                </a:lnTo>
                                <a:lnTo>
                                  <a:pt x="6898" y="-8701"/>
                                </a:lnTo>
                                <a:lnTo>
                                  <a:pt x="6898" y="-8727"/>
                                </a:lnTo>
                                <a:lnTo>
                                  <a:pt x="6898" y="-8756"/>
                                </a:lnTo>
                                <a:lnTo>
                                  <a:pt x="6898" y="-8788"/>
                                </a:lnTo>
                                <a:lnTo>
                                  <a:pt x="6898" y="-8825"/>
                                </a:lnTo>
                                <a:lnTo>
                                  <a:pt x="6898" y="-8873"/>
                                </a:lnTo>
                                <a:lnTo>
                                  <a:pt x="6898" y="-8916"/>
                                </a:lnTo>
                                <a:lnTo>
                                  <a:pt x="6898" y="-8931"/>
                                </a:lnTo>
                                <a:lnTo>
                                  <a:pt x="6898" y="-8935"/>
                                </a:lnTo>
                                <a:lnTo>
                                  <a:pt x="6898" y="-8930"/>
                                </a:lnTo>
                                <a:lnTo>
                                  <a:pt x="6898" y="-8915"/>
                                </a:lnTo>
                                <a:lnTo>
                                  <a:pt x="6898" y="-8830"/>
                                </a:lnTo>
                                <a:lnTo>
                                  <a:pt x="6898" y="-8793"/>
                                </a:lnTo>
                                <a:lnTo>
                                  <a:pt x="6898" y="-8760"/>
                                </a:lnTo>
                                <a:lnTo>
                                  <a:pt x="6898" y="-8729"/>
                                </a:lnTo>
                                <a:lnTo>
                                  <a:pt x="6898" y="-8703"/>
                                </a:lnTo>
                                <a:lnTo>
                                  <a:pt x="6898" y="-8677"/>
                                </a:lnTo>
                                <a:lnTo>
                                  <a:pt x="6898" y="-8654"/>
                                </a:lnTo>
                                <a:lnTo>
                                  <a:pt x="6898" y="-8636"/>
                                </a:lnTo>
                                <a:lnTo>
                                  <a:pt x="6898" y="-8619"/>
                                </a:lnTo>
                                <a:lnTo>
                                  <a:pt x="6898" y="-8604"/>
                                </a:lnTo>
                                <a:lnTo>
                                  <a:pt x="6898" y="-8587"/>
                                </a:lnTo>
                                <a:lnTo>
                                  <a:pt x="6898" y="-8574"/>
                                </a:lnTo>
                                <a:lnTo>
                                  <a:pt x="6898" y="-8562"/>
                                </a:lnTo>
                                <a:lnTo>
                                  <a:pt x="6898" y="-8555"/>
                                </a:lnTo>
                                <a:lnTo>
                                  <a:pt x="6898" y="-8545"/>
                                </a:lnTo>
                                <a:lnTo>
                                  <a:pt x="6898" y="-8538"/>
                                </a:lnTo>
                                <a:lnTo>
                                  <a:pt x="6899" y="-8535"/>
                                </a:lnTo>
                                <a:lnTo>
                                  <a:pt x="6900" y="-8539"/>
                                </a:lnTo>
                                <a:lnTo>
                                  <a:pt x="6901" y="-8534"/>
                                </a:lnTo>
                                <a:lnTo>
                                  <a:pt x="6902" y="-8519"/>
                                </a:lnTo>
                                <a:lnTo>
                                  <a:pt x="6903" y="-8516"/>
                                </a:lnTo>
                                <a:lnTo>
                                  <a:pt x="6904" y="-8520"/>
                                </a:lnTo>
                                <a:lnTo>
                                  <a:pt x="6904" y="-8528"/>
                                </a:lnTo>
                                <a:lnTo>
                                  <a:pt x="6904" y="-8538"/>
                                </a:lnTo>
                                <a:lnTo>
                                  <a:pt x="6904" y="-8551"/>
                                </a:lnTo>
                                <a:lnTo>
                                  <a:pt x="6904" y="-8567"/>
                                </a:lnTo>
                                <a:lnTo>
                                  <a:pt x="6904" y="-8584"/>
                                </a:lnTo>
                                <a:lnTo>
                                  <a:pt x="6904" y="-8604"/>
                                </a:lnTo>
                                <a:lnTo>
                                  <a:pt x="6905" y="-8630"/>
                                </a:lnTo>
                                <a:lnTo>
                                  <a:pt x="6905" y="-8669"/>
                                </a:lnTo>
                                <a:lnTo>
                                  <a:pt x="6905" y="-8675"/>
                                </a:lnTo>
                                <a:lnTo>
                                  <a:pt x="6905" y="-8673"/>
                                </a:lnTo>
                                <a:lnTo>
                                  <a:pt x="6905" y="-8661"/>
                                </a:lnTo>
                                <a:lnTo>
                                  <a:pt x="6905" y="-8621"/>
                                </a:lnTo>
                                <a:lnTo>
                                  <a:pt x="6905" y="-8597"/>
                                </a:lnTo>
                                <a:lnTo>
                                  <a:pt x="6905" y="-8578"/>
                                </a:lnTo>
                                <a:lnTo>
                                  <a:pt x="6905" y="-8562"/>
                                </a:lnTo>
                                <a:lnTo>
                                  <a:pt x="6905" y="-8549"/>
                                </a:lnTo>
                                <a:lnTo>
                                  <a:pt x="6905" y="-8538"/>
                                </a:lnTo>
                                <a:lnTo>
                                  <a:pt x="6905" y="-8526"/>
                                </a:lnTo>
                                <a:lnTo>
                                  <a:pt x="6906" y="-8516"/>
                                </a:lnTo>
                                <a:lnTo>
                                  <a:pt x="6906" y="-8508"/>
                                </a:lnTo>
                                <a:lnTo>
                                  <a:pt x="6907" y="-8505"/>
                                </a:lnTo>
                                <a:lnTo>
                                  <a:pt x="6907" y="-8509"/>
                                </a:lnTo>
                                <a:lnTo>
                                  <a:pt x="6907" y="-8517"/>
                                </a:lnTo>
                                <a:lnTo>
                                  <a:pt x="6907" y="-8526"/>
                                </a:lnTo>
                                <a:lnTo>
                                  <a:pt x="6907" y="-8537"/>
                                </a:lnTo>
                                <a:lnTo>
                                  <a:pt x="6907" y="-8550"/>
                                </a:lnTo>
                                <a:lnTo>
                                  <a:pt x="6907" y="-8566"/>
                                </a:lnTo>
                                <a:lnTo>
                                  <a:pt x="6907" y="-8580"/>
                                </a:lnTo>
                                <a:lnTo>
                                  <a:pt x="6907" y="-8595"/>
                                </a:lnTo>
                                <a:lnTo>
                                  <a:pt x="6907" y="-8611"/>
                                </a:lnTo>
                                <a:lnTo>
                                  <a:pt x="6907" y="-8630"/>
                                </a:lnTo>
                                <a:lnTo>
                                  <a:pt x="6907" y="-8650"/>
                                </a:lnTo>
                                <a:lnTo>
                                  <a:pt x="6907" y="-8671"/>
                                </a:lnTo>
                                <a:lnTo>
                                  <a:pt x="6907" y="-8697"/>
                                </a:lnTo>
                                <a:lnTo>
                                  <a:pt x="6907" y="-8724"/>
                                </a:lnTo>
                                <a:lnTo>
                                  <a:pt x="6907" y="-8754"/>
                                </a:lnTo>
                                <a:lnTo>
                                  <a:pt x="6907" y="-8785"/>
                                </a:lnTo>
                                <a:lnTo>
                                  <a:pt x="6907" y="-8821"/>
                                </a:lnTo>
                                <a:lnTo>
                                  <a:pt x="6907" y="-8860"/>
                                </a:lnTo>
                                <a:lnTo>
                                  <a:pt x="6907" y="-8918"/>
                                </a:lnTo>
                                <a:lnTo>
                                  <a:pt x="6907" y="-8951"/>
                                </a:lnTo>
                                <a:lnTo>
                                  <a:pt x="6907" y="-8963"/>
                                </a:lnTo>
                                <a:lnTo>
                                  <a:pt x="6907" y="-8965"/>
                                </a:lnTo>
                                <a:lnTo>
                                  <a:pt x="6907" y="-8961"/>
                                </a:lnTo>
                                <a:lnTo>
                                  <a:pt x="6907" y="-8945"/>
                                </a:lnTo>
                                <a:lnTo>
                                  <a:pt x="6907" y="-8860"/>
                                </a:lnTo>
                                <a:lnTo>
                                  <a:pt x="6907" y="-8820"/>
                                </a:lnTo>
                                <a:lnTo>
                                  <a:pt x="6907" y="-8786"/>
                                </a:lnTo>
                                <a:lnTo>
                                  <a:pt x="6907" y="-8756"/>
                                </a:lnTo>
                                <a:lnTo>
                                  <a:pt x="6907" y="-8728"/>
                                </a:lnTo>
                                <a:lnTo>
                                  <a:pt x="6907" y="-8701"/>
                                </a:lnTo>
                                <a:lnTo>
                                  <a:pt x="6907" y="-8677"/>
                                </a:lnTo>
                                <a:lnTo>
                                  <a:pt x="6907" y="-8656"/>
                                </a:lnTo>
                                <a:lnTo>
                                  <a:pt x="6907" y="-8636"/>
                                </a:lnTo>
                                <a:lnTo>
                                  <a:pt x="6907" y="-8616"/>
                                </a:lnTo>
                                <a:lnTo>
                                  <a:pt x="6908" y="-8598"/>
                                </a:lnTo>
                                <a:lnTo>
                                  <a:pt x="6908" y="-8585"/>
                                </a:lnTo>
                                <a:lnTo>
                                  <a:pt x="6908" y="-8569"/>
                                </a:lnTo>
                                <a:lnTo>
                                  <a:pt x="6908" y="-8553"/>
                                </a:lnTo>
                                <a:lnTo>
                                  <a:pt x="6908" y="-8539"/>
                                </a:lnTo>
                                <a:lnTo>
                                  <a:pt x="6908" y="-8526"/>
                                </a:lnTo>
                                <a:lnTo>
                                  <a:pt x="6908" y="-8516"/>
                                </a:lnTo>
                                <a:lnTo>
                                  <a:pt x="6908" y="-8512"/>
                                </a:lnTo>
                                <a:lnTo>
                                  <a:pt x="6908" y="-8511"/>
                                </a:lnTo>
                                <a:lnTo>
                                  <a:pt x="6908" y="-8515"/>
                                </a:lnTo>
                                <a:lnTo>
                                  <a:pt x="6908" y="-8524"/>
                                </a:lnTo>
                                <a:lnTo>
                                  <a:pt x="6908" y="-8536"/>
                                </a:lnTo>
                                <a:lnTo>
                                  <a:pt x="6908" y="-8548"/>
                                </a:lnTo>
                                <a:lnTo>
                                  <a:pt x="6908" y="-8565"/>
                                </a:lnTo>
                                <a:lnTo>
                                  <a:pt x="6908" y="-8583"/>
                                </a:lnTo>
                                <a:lnTo>
                                  <a:pt x="6908" y="-8602"/>
                                </a:lnTo>
                                <a:lnTo>
                                  <a:pt x="6908" y="-8622"/>
                                </a:lnTo>
                                <a:lnTo>
                                  <a:pt x="6908" y="-8643"/>
                                </a:lnTo>
                                <a:lnTo>
                                  <a:pt x="6908" y="-8664"/>
                                </a:lnTo>
                                <a:lnTo>
                                  <a:pt x="6908" y="-8688"/>
                                </a:lnTo>
                                <a:lnTo>
                                  <a:pt x="6908" y="-8712"/>
                                </a:lnTo>
                                <a:lnTo>
                                  <a:pt x="6908" y="-8741"/>
                                </a:lnTo>
                                <a:lnTo>
                                  <a:pt x="6908" y="-8772"/>
                                </a:lnTo>
                                <a:lnTo>
                                  <a:pt x="6908" y="-8804"/>
                                </a:lnTo>
                                <a:lnTo>
                                  <a:pt x="6908" y="-8839"/>
                                </a:lnTo>
                                <a:lnTo>
                                  <a:pt x="6908" y="-8879"/>
                                </a:lnTo>
                                <a:lnTo>
                                  <a:pt x="6908" y="-8946"/>
                                </a:lnTo>
                                <a:lnTo>
                                  <a:pt x="6908" y="-8959"/>
                                </a:lnTo>
                                <a:lnTo>
                                  <a:pt x="6908" y="-8964"/>
                                </a:lnTo>
                                <a:lnTo>
                                  <a:pt x="6908" y="-8960"/>
                                </a:lnTo>
                                <a:lnTo>
                                  <a:pt x="6908" y="-8944"/>
                                </a:lnTo>
                                <a:lnTo>
                                  <a:pt x="6908" y="-8859"/>
                                </a:lnTo>
                                <a:lnTo>
                                  <a:pt x="6908" y="-8820"/>
                                </a:lnTo>
                                <a:lnTo>
                                  <a:pt x="6908" y="-8785"/>
                                </a:lnTo>
                                <a:lnTo>
                                  <a:pt x="6908" y="-8756"/>
                                </a:lnTo>
                                <a:lnTo>
                                  <a:pt x="6908" y="-8729"/>
                                </a:lnTo>
                                <a:lnTo>
                                  <a:pt x="6908" y="-8704"/>
                                </a:lnTo>
                                <a:lnTo>
                                  <a:pt x="6908" y="-8678"/>
                                </a:lnTo>
                                <a:lnTo>
                                  <a:pt x="6908" y="-8654"/>
                                </a:lnTo>
                                <a:lnTo>
                                  <a:pt x="6908" y="-8634"/>
                                </a:lnTo>
                                <a:lnTo>
                                  <a:pt x="6908" y="-8614"/>
                                </a:lnTo>
                                <a:lnTo>
                                  <a:pt x="6908" y="-8596"/>
                                </a:lnTo>
                                <a:lnTo>
                                  <a:pt x="6908" y="-8583"/>
                                </a:lnTo>
                                <a:lnTo>
                                  <a:pt x="6908" y="-8567"/>
                                </a:lnTo>
                                <a:lnTo>
                                  <a:pt x="6908" y="-8550"/>
                                </a:lnTo>
                                <a:lnTo>
                                  <a:pt x="6909" y="-8536"/>
                                </a:lnTo>
                                <a:lnTo>
                                  <a:pt x="6909" y="-8523"/>
                                </a:lnTo>
                                <a:lnTo>
                                  <a:pt x="6909" y="-8513"/>
                                </a:lnTo>
                                <a:lnTo>
                                  <a:pt x="6909" y="-8505"/>
                                </a:lnTo>
                                <a:lnTo>
                                  <a:pt x="6909" y="-8499"/>
                                </a:lnTo>
                                <a:lnTo>
                                  <a:pt x="6910" y="-8495"/>
                                </a:lnTo>
                                <a:lnTo>
                                  <a:pt x="6911" y="-8498"/>
                                </a:lnTo>
                                <a:lnTo>
                                  <a:pt x="6912" y="-8505"/>
                                </a:lnTo>
                                <a:lnTo>
                                  <a:pt x="6912" y="-8514"/>
                                </a:lnTo>
                                <a:lnTo>
                                  <a:pt x="6912" y="-8527"/>
                                </a:lnTo>
                                <a:lnTo>
                                  <a:pt x="6912" y="-8543"/>
                                </a:lnTo>
                                <a:lnTo>
                                  <a:pt x="6912" y="-8560"/>
                                </a:lnTo>
                                <a:lnTo>
                                  <a:pt x="6912" y="-8576"/>
                                </a:lnTo>
                                <a:lnTo>
                                  <a:pt x="6912" y="-8598"/>
                                </a:lnTo>
                                <a:lnTo>
                                  <a:pt x="6912" y="-8622"/>
                                </a:lnTo>
                                <a:lnTo>
                                  <a:pt x="6913" y="-8648"/>
                                </a:lnTo>
                                <a:lnTo>
                                  <a:pt x="6913" y="-8684"/>
                                </a:lnTo>
                                <a:lnTo>
                                  <a:pt x="6913" y="-8708"/>
                                </a:lnTo>
                                <a:lnTo>
                                  <a:pt x="6913" y="-8715"/>
                                </a:lnTo>
                                <a:lnTo>
                                  <a:pt x="6913" y="-8716"/>
                                </a:lnTo>
                                <a:lnTo>
                                  <a:pt x="6913" y="-8714"/>
                                </a:lnTo>
                                <a:lnTo>
                                  <a:pt x="6913" y="-8701"/>
                                </a:lnTo>
                                <a:lnTo>
                                  <a:pt x="6913" y="-8653"/>
                                </a:lnTo>
                                <a:lnTo>
                                  <a:pt x="6913" y="-8625"/>
                                </a:lnTo>
                                <a:lnTo>
                                  <a:pt x="6913" y="-8603"/>
                                </a:lnTo>
                                <a:lnTo>
                                  <a:pt x="6913" y="-8583"/>
                                </a:lnTo>
                                <a:lnTo>
                                  <a:pt x="6913" y="-8563"/>
                                </a:lnTo>
                                <a:lnTo>
                                  <a:pt x="6913" y="-8545"/>
                                </a:lnTo>
                                <a:lnTo>
                                  <a:pt x="6913" y="-8533"/>
                                </a:lnTo>
                                <a:lnTo>
                                  <a:pt x="6913" y="-8519"/>
                                </a:lnTo>
                                <a:lnTo>
                                  <a:pt x="6914" y="-8510"/>
                                </a:lnTo>
                                <a:lnTo>
                                  <a:pt x="6914" y="-8500"/>
                                </a:lnTo>
                                <a:lnTo>
                                  <a:pt x="6914" y="-8494"/>
                                </a:lnTo>
                                <a:lnTo>
                                  <a:pt x="6914" y="-8493"/>
                                </a:lnTo>
                                <a:lnTo>
                                  <a:pt x="6915" y="-8496"/>
                                </a:lnTo>
                                <a:lnTo>
                                  <a:pt x="6915" y="-8500"/>
                                </a:lnTo>
                                <a:lnTo>
                                  <a:pt x="6915" y="-8508"/>
                                </a:lnTo>
                                <a:lnTo>
                                  <a:pt x="6915" y="-8519"/>
                                </a:lnTo>
                                <a:lnTo>
                                  <a:pt x="6915" y="-8534"/>
                                </a:lnTo>
                                <a:lnTo>
                                  <a:pt x="6915" y="-8548"/>
                                </a:lnTo>
                                <a:lnTo>
                                  <a:pt x="6915" y="-8563"/>
                                </a:lnTo>
                                <a:lnTo>
                                  <a:pt x="6915" y="-8578"/>
                                </a:lnTo>
                                <a:lnTo>
                                  <a:pt x="6915" y="-8598"/>
                                </a:lnTo>
                                <a:lnTo>
                                  <a:pt x="6915" y="-8618"/>
                                </a:lnTo>
                                <a:lnTo>
                                  <a:pt x="6915" y="-8639"/>
                                </a:lnTo>
                                <a:lnTo>
                                  <a:pt x="6915" y="-8664"/>
                                </a:lnTo>
                                <a:lnTo>
                                  <a:pt x="6915" y="-8692"/>
                                </a:lnTo>
                                <a:lnTo>
                                  <a:pt x="6915" y="-8722"/>
                                </a:lnTo>
                                <a:lnTo>
                                  <a:pt x="6915" y="-8753"/>
                                </a:lnTo>
                                <a:lnTo>
                                  <a:pt x="6915" y="-8787"/>
                                </a:lnTo>
                                <a:lnTo>
                                  <a:pt x="6915" y="-8827"/>
                                </a:lnTo>
                                <a:lnTo>
                                  <a:pt x="6915" y="-8902"/>
                                </a:lnTo>
                                <a:lnTo>
                                  <a:pt x="6915" y="-8917"/>
                                </a:lnTo>
                                <a:lnTo>
                                  <a:pt x="6915" y="-8923"/>
                                </a:lnTo>
                                <a:lnTo>
                                  <a:pt x="6915" y="-8919"/>
                                </a:lnTo>
                                <a:lnTo>
                                  <a:pt x="6915" y="-8909"/>
                                </a:lnTo>
                                <a:lnTo>
                                  <a:pt x="6915" y="-8878"/>
                                </a:lnTo>
                                <a:lnTo>
                                  <a:pt x="6915" y="-8818"/>
                                </a:lnTo>
                                <a:lnTo>
                                  <a:pt x="6915" y="-8782"/>
                                </a:lnTo>
                                <a:lnTo>
                                  <a:pt x="6915" y="-8749"/>
                                </a:lnTo>
                                <a:lnTo>
                                  <a:pt x="6915" y="-8717"/>
                                </a:lnTo>
                                <a:lnTo>
                                  <a:pt x="6915" y="-8687"/>
                                </a:lnTo>
                                <a:lnTo>
                                  <a:pt x="6915" y="-8660"/>
                                </a:lnTo>
                                <a:lnTo>
                                  <a:pt x="6915" y="-8637"/>
                                </a:lnTo>
                                <a:lnTo>
                                  <a:pt x="6915" y="-8617"/>
                                </a:lnTo>
                                <a:lnTo>
                                  <a:pt x="6915" y="-8595"/>
                                </a:lnTo>
                                <a:lnTo>
                                  <a:pt x="6915" y="-8576"/>
                                </a:lnTo>
                                <a:lnTo>
                                  <a:pt x="6915" y="-8560"/>
                                </a:lnTo>
                                <a:lnTo>
                                  <a:pt x="6915" y="-8543"/>
                                </a:lnTo>
                                <a:lnTo>
                                  <a:pt x="6915" y="-8529"/>
                                </a:lnTo>
                                <a:lnTo>
                                  <a:pt x="6915" y="-8515"/>
                                </a:lnTo>
                                <a:lnTo>
                                  <a:pt x="6915" y="-8504"/>
                                </a:lnTo>
                                <a:lnTo>
                                  <a:pt x="6915" y="-8497"/>
                                </a:lnTo>
                                <a:lnTo>
                                  <a:pt x="6915" y="-8491"/>
                                </a:lnTo>
                                <a:lnTo>
                                  <a:pt x="6916" y="-8485"/>
                                </a:lnTo>
                                <a:lnTo>
                                  <a:pt x="6917" y="-8481"/>
                                </a:lnTo>
                                <a:lnTo>
                                  <a:pt x="6920" y="-8488"/>
                                </a:lnTo>
                                <a:lnTo>
                                  <a:pt x="6921" y="-8497"/>
                                </a:lnTo>
                                <a:lnTo>
                                  <a:pt x="6922" y="-8509"/>
                                </a:lnTo>
                                <a:lnTo>
                                  <a:pt x="6922" y="-8525"/>
                                </a:lnTo>
                                <a:lnTo>
                                  <a:pt x="6923" y="-8544"/>
                                </a:lnTo>
                                <a:lnTo>
                                  <a:pt x="6923" y="-8547"/>
                                </a:lnTo>
                                <a:lnTo>
                                  <a:pt x="6923" y="-8543"/>
                                </a:lnTo>
                                <a:lnTo>
                                  <a:pt x="6924" y="-8520"/>
                                </a:lnTo>
                                <a:lnTo>
                                  <a:pt x="6924" y="-8512"/>
                                </a:lnTo>
                                <a:lnTo>
                                  <a:pt x="6925" y="-8511"/>
                                </a:lnTo>
                                <a:lnTo>
                                  <a:pt x="6925" y="-8514"/>
                                </a:lnTo>
                                <a:lnTo>
                                  <a:pt x="6925" y="-8520"/>
                                </a:lnTo>
                                <a:lnTo>
                                  <a:pt x="6925" y="-8527"/>
                                </a:lnTo>
                                <a:lnTo>
                                  <a:pt x="6925" y="-8537"/>
                                </a:lnTo>
                                <a:lnTo>
                                  <a:pt x="6925" y="-8552"/>
                                </a:lnTo>
                                <a:lnTo>
                                  <a:pt x="6925" y="-8566"/>
                                </a:lnTo>
                                <a:lnTo>
                                  <a:pt x="6925" y="-8581"/>
                                </a:lnTo>
                                <a:lnTo>
                                  <a:pt x="6925" y="-8602"/>
                                </a:lnTo>
                                <a:lnTo>
                                  <a:pt x="6925" y="-8622"/>
                                </a:lnTo>
                                <a:lnTo>
                                  <a:pt x="6925" y="-8643"/>
                                </a:lnTo>
                                <a:lnTo>
                                  <a:pt x="6925" y="-8670"/>
                                </a:lnTo>
                                <a:lnTo>
                                  <a:pt x="6925" y="-8703"/>
                                </a:lnTo>
                                <a:lnTo>
                                  <a:pt x="6926" y="-8741"/>
                                </a:lnTo>
                                <a:lnTo>
                                  <a:pt x="6926" y="-8751"/>
                                </a:lnTo>
                                <a:lnTo>
                                  <a:pt x="6926" y="-8753"/>
                                </a:lnTo>
                                <a:lnTo>
                                  <a:pt x="6926" y="-8750"/>
                                </a:lnTo>
                                <a:lnTo>
                                  <a:pt x="6926" y="-8735"/>
                                </a:lnTo>
                                <a:lnTo>
                                  <a:pt x="6926" y="-8684"/>
                                </a:lnTo>
                                <a:lnTo>
                                  <a:pt x="6926" y="-8657"/>
                                </a:lnTo>
                                <a:lnTo>
                                  <a:pt x="6926" y="-8634"/>
                                </a:lnTo>
                                <a:lnTo>
                                  <a:pt x="6926" y="-8613"/>
                                </a:lnTo>
                                <a:lnTo>
                                  <a:pt x="6926" y="-8595"/>
                                </a:lnTo>
                                <a:lnTo>
                                  <a:pt x="6926" y="-8576"/>
                                </a:lnTo>
                                <a:lnTo>
                                  <a:pt x="6926" y="-8558"/>
                                </a:lnTo>
                                <a:lnTo>
                                  <a:pt x="6926" y="-8544"/>
                                </a:lnTo>
                                <a:lnTo>
                                  <a:pt x="6926" y="-8534"/>
                                </a:lnTo>
                                <a:lnTo>
                                  <a:pt x="6926" y="-8527"/>
                                </a:lnTo>
                                <a:lnTo>
                                  <a:pt x="6926" y="-8525"/>
                                </a:lnTo>
                                <a:lnTo>
                                  <a:pt x="6926" y="-8529"/>
                                </a:lnTo>
                                <a:lnTo>
                                  <a:pt x="6926" y="-8538"/>
                                </a:lnTo>
                                <a:lnTo>
                                  <a:pt x="6926" y="-8553"/>
                                </a:lnTo>
                                <a:lnTo>
                                  <a:pt x="6926" y="-8581"/>
                                </a:lnTo>
                                <a:lnTo>
                                  <a:pt x="6926" y="-8585"/>
                                </a:lnTo>
                                <a:lnTo>
                                  <a:pt x="6926" y="-8582"/>
                                </a:lnTo>
                                <a:lnTo>
                                  <a:pt x="6927" y="-8549"/>
                                </a:lnTo>
                                <a:lnTo>
                                  <a:pt x="6927" y="-8537"/>
                                </a:lnTo>
                                <a:lnTo>
                                  <a:pt x="6927" y="-8527"/>
                                </a:lnTo>
                                <a:lnTo>
                                  <a:pt x="6927" y="-8518"/>
                                </a:lnTo>
                                <a:lnTo>
                                  <a:pt x="6927" y="-8511"/>
                                </a:lnTo>
                                <a:lnTo>
                                  <a:pt x="6927" y="-8510"/>
                                </a:lnTo>
                                <a:lnTo>
                                  <a:pt x="6928" y="-8514"/>
                                </a:lnTo>
                                <a:lnTo>
                                  <a:pt x="6928" y="-8523"/>
                                </a:lnTo>
                                <a:lnTo>
                                  <a:pt x="6928" y="-8534"/>
                                </a:lnTo>
                                <a:lnTo>
                                  <a:pt x="6928" y="-8547"/>
                                </a:lnTo>
                                <a:lnTo>
                                  <a:pt x="6928" y="-8564"/>
                                </a:lnTo>
                                <a:lnTo>
                                  <a:pt x="6928" y="-8585"/>
                                </a:lnTo>
                                <a:lnTo>
                                  <a:pt x="6928" y="-8614"/>
                                </a:lnTo>
                                <a:lnTo>
                                  <a:pt x="6928" y="-8634"/>
                                </a:lnTo>
                                <a:lnTo>
                                  <a:pt x="6928" y="-8639"/>
                                </a:lnTo>
                                <a:lnTo>
                                  <a:pt x="6928" y="-8634"/>
                                </a:lnTo>
                                <a:lnTo>
                                  <a:pt x="6929" y="-8607"/>
                                </a:lnTo>
                                <a:lnTo>
                                  <a:pt x="6929" y="-8582"/>
                                </a:lnTo>
                                <a:lnTo>
                                  <a:pt x="6929" y="-8562"/>
                                </a:lnTo>
                                <a:lnTo>
                                  <a:pt x="6929" y="-8546"/>
                                </a:lnTo>
                                <a:lnTo>
                                  <a:pt x="6929" y="-8531"/>
                                </a:lnTo>
                                <a:lnTo>
                                  <a:pt x="6929" y="-8519"/>
                                </a:lnTo>
                                <a:lnTo>
                                  <a:pt x="6929" y="-8511"/>
                                </a:lnTo>
                                <a:lnTo>
                                  <a:pt x="6930" y="-8506"/>
                                </a:lnTo>
                                <a:lnTo>
                                  <a:pt x="6931" y="-8504"/>
                                </a:lnTo>
                                <a:lnTo>
                                  <a:pt x="6932" y="-8508"/>
                                </a:lnTo>
                                <a:lnTo>
                                  <a:pt x="6933" y="-8516"/>
                                </a:lnTo>
                                <a:lnTo>
                                  <a:pt x="6934" y="-8526"/>
                                </a:lnTo>
                                <a:lnTo>
                                  <a:pt x="6934" y="-8538"/>
                                </a:lnTo>
                                <a:lnTo>
                                  <a:pt x="6934" y="-8551"/>
                                </a:lnTo>
                                <a:lnTo>
                                  <a:pt x="6934" y="-8565"/>
                                </a:lnTo>
                                <a:lnTo>
                                  <a:pt x="6934" y="-8585"/>
                                </a:lnTo>
                                <a:lnTo>
                                  <a:pt x="6934" y="-8611"/>
                                </a:lnTo>
                                <a:lnTo>
                                  <a:pt x="6935" y="-8637"/>
                                </a:lnTo>
                                <a:lnTo>
                                  <a:pt x="6935" y="-8644"/>
                                </a:lnTo>
                                <a:lnTo>
                                  <a:pt x="6935" y="-8641"/>
                                </a:lnTo>
                                <a:lnTo>
                                  <a:pt x="6935" y="-8623"/>
                                </a:lnTo>
                                <a:lnTo>
                                  <a:pt x="6935" y="-8594"/>
                                </a:lnTo>
                                <a:lnTo>
                                  <a:pt x="6935" y="-8574"/>
                                </a:lnTo>
                                <a:lnTo>
                                  <a:pt x="6935" y="-8556"/>
                                </a:lnTo>
                                <a:lnTo>
                                  <a:pt x="6935" y="-8542"/>
                                </a:lnTo>
                                <a:lnTo>
                                  <a:pt x="6936" y="-8530"/>
                                </a:lnTo>
                                <a:lnTo>
                                  <a:pt x="6936" y="-8520"/>
                                </a:lnTo>
                                <a:lnTo>
                                  <a:pt x="6937" y="-8514"/>
                                </a:lnTo>
                                <a:lnTo>
                                  <a:pt x="6938" y="-8513"/>
                                </a:lnTo>
                                <a:lnTo>
                                  <a:pt x="6939" y="-8516"/>
                                </a:lnTo>
                                <a:lnTo>
                                  <a:pt x="6939" y="-8519"/>
                                </a:lnTo>
                                <a:lnTo>
                                  <a:pt x="6939" y="-8527"/>
                                </a:lnTo>
                                <a:lnTo>
                                  <a:pt x="6939" y="-8538"/>
                                </a:lnTo>
                                <a:lnTo>
                                  <a:pt x="6939" y="-8548"/>
                                </a:lnTo>
                                <a:lnTo>
                                  <a:pt x="6939" y="-8559"/>
                                </a:lnTo>
                                <a:lnTo>
                                  <a:pt x="6940" y="-8571"/>
                                </a:lnTo>
                                <a:lnTo>
                                  <a:pt x="6940" y="-8587"/>
                                </a:lnTo>
                                <a:lnTo>
                                  <a:pt x="6940" y="-8601"/>
                                </a:lnTo>
                                <a:lnTo>
                                  <a:pt x="6940" y="-8621"/>
                                </a:lnTo>
                                <a:lnTo>
                                  <a:pt x="6940" y="-8641"/>
                                </a:lnTo>
                                <a:lnTo>
                                  <a:pt x="6940" y="-8662"/>
                                </a:lnTo>
                                <a:lnTo>
                                  <a:pt x="6940" y="-8688"/>
                                </a:lnTo>
                                <a:lnTo>
                                  <a:pt x="6940" y="-8716"/>
                                </a:lnTo>
                                <a:lnTo>
                                  <a:pt x="6940" y="-8746"/>
                                </a:lnTo>
                                <a:lnTo>
                                  <a:pt x="6940" y="-8775"/>
                                </a:lnTo>
                                <a:lnTo>
                                  <a:pt x="6940" y="-8809"/>
                                </a:lnTo>
                                <a:lnTo>
                                  <a:pt x="6940" y="-8850"/>
                                </a:lnTo>
                                <a:lnTo>
                                  <a:pt x="6940" y="-8929"/>
                                </a:lnTo>
                                <a:lnTo>
                                  <a:pt x="6940" y="-8944"/>
                                </a:lnTo>
                                <a:lnTo>
                                  <a:pt x="6940" y="-8948"/>
                                </a:lnTo>
                                <a:lnTo>
                                  <a:pt x="6940" y="-8944"/>
                                </a:lnTo>
                                <a:lnTo>
                                  <a:pt x="6940" y="-8930"/>
                                </a:lnTo>
                                <a:lnTo>
                                  <a:pt x="6940" y="-8843"/>
                                </a:lnTo>
                                <a:lnTo>
                                  <a:pt x="6940" y="-8803"/>
                                </a:lnTo>
                                <a:lnTo>
                                  <a:pt x="6940" y="-8770"/>
                                </a:lnTo>
                                <a:lnTo>
                                  <a:pt x="6940" y="-8738"/>
                                </a:lnTo>
                                <a:lnTo>
                                  <a:pt x="6940" y="-8707"/>
                                </a:lnTo>
                                <a:lnTo>
                                  <a:pt x="6940" y="-8680"/>
                                </a:lnTo>
                                <a:lnTo>
                                  <a:pt x="6940" y="-8658"/>
                                </a:lnTo>
                                <a:lnTo>
                                  <a:pt x="6940" y="-8636"/>
                                </a:lnTo>
                                <a:lnTo>
                                  <a:pt x="6940" y="-8616"/>
                                </a:lnTo>
                                <a:lnTo>
                                  <a:pt x="6940" y="-8601"/>
                                </a:lnTo>
                                <a:lnTo>
                                  <a:pt x="6940" y="-8586"/>
                                </a:lnTo>
                                <a:lnTo>
                                  <a:pt x="6940" y="-8570"/>
                                </a:lnTo>
                                <a:lnTo>
                                  <a:pt x="6940" y="-8560"/>
                                </a:lnTo>
                                <a:lnTo>
                                  <a:pt x="6940" y="-8546"/>
                                </a:lnTo>
                                <a:lnTo>
                                  <a:pt x="6940" y="-8538"/>
                                </a:lnTo>
                                <a:lnTo>
                                  <a:pt x="6940" y="-8529"/>
                                </a:lnTo>
                                <a:lnTo>
                                  <a:pt x="6940" y="-8521"/>
                                </a:lnTo>
                                <a:lnTo>
                                  <a:pt x="6940" y="-8517"/>
                                </a:lnTo>
                                <a:lnTo>
                                  <a:pt x="6942" y="-8522"/>
                                </a:lnTo>
                                <a:lnTo>
                                  <a:pt x="6942" y="-8529"/>
                                </a:lnTo>
                                <a:lnTo>
                                  <a:pt x="6942" y="-8537"/>
                                </a:lnTo>
                                <a:lnTo>
                                  <a:pt x="6942" y="-8547"/>
                                </a:lnTo>
                                <a:lnTo>
                                  <a:pt x="6943" y="-8560"/>
                                </a:lnTo>
                                <a:lnTo>
                                  <a:pt x="6943" y="-8578"/>
                                </a:lnTo>
                                <a:lnTo>
                                  <a:pt x="6943" y="-8615"/>
                                </a:lnTo>
                                <a:lnTo>
                                  <a:pt x="6943" y="-8620"/>
                                </a:lnTo>
                                <a:lnTo>
                                  <a:pt x="6943" y="-8616"/>
                                </a:lnTo>
                                <a:lnTo>
                                  <a:pt x="6943" y="-8576"/>
                                </a:lnTo>
                                <a:lnTo>
                                  <a:pt x="6943" y="-8558"/>
                                </a:lnTo>
                                <a:lnTo>
                                  <a:pt x="6944" y="-8544"/>
                                </a:lnTo>
                                <a:lnTo>
                                  <a:pt x="6944" y="-8534"/>
                                </a:lnTo>
                                <a:lnTo>
                                  <a:pt x="6944" y="-8531"/>
                                </a:lnTo>
                                <a:lnTo>
                                  <a:pt x="6944" y="-8535"/>
                                </a:lnTo>
                                <a:lnTo>
                                  <a:pt x="6944" y="-8542"/>
                                </a:lnTo>
                                <a:lnTo>
                                  <a:pt x="6944" y="-8550"/>
                                </a:lnTo>
                                <a:lnTo>
                                  <a:pt x="6944" y="-8562"/>
                                </a:lnTo>
                                <a:lnTo>
                                  <a:pt x="6944" y="-8573"/>
                                </a:lnTo>
                                <a:lnTo>
                                  <a:pt x="6944" y="-8589"/>
                                </a:lnTo>
                                <a:lnTo>
                                  <a:pt x="6944" y="-8606"/>
                                </a:lnTo>
                                <a:lnTo>
                                  <a:pt x="6944" y="-8623"/>
                                </a:lnTo>
                                <a:lnTo>
                                  <a:pt x="6944" y="-8640"/>
                                </a:lnTo>
                                <a:lnTo>
                                  <a:pt x="6944" y="-8662"/>
                                </a:lnTo>
                                <a:lnTo>
                                  <a:pt x="6944" y="-8684"/>
                                </a:lnTo>
                                <a:lnTo>
                                  <a:pt x="6944" y="-8708"/>
                                </a:lnTo>
                                <a:lnTo>
                                  <a:pt x="6944" y="-8738"/>
                                </a:lnTo>
                                <a:lnTo>
                                  <a:pt x="6944" y="-8770"/>
                                </a:lnTo>
                                <a:lnTo>
                                  <a:pt x="6944" y="-8806"/>
                                </a:lnTo>
                                <a:lnTo>
                                  <a:pt x="6944" y="-8875"/>
                                </a:lnTo>
                                <a:lnTo>
                                  <a:pt x="6944" y="-8888"/>
                                </a:lnTo>
                                <a:lnTo>
                                  <a:pt x="6944" y="-8893"/>
                                </a:lnTo>
                                <a:lnTo>
                                  <a:pt x="6945" y="-8888"/>
                                </a:lnTo>
                                <a:lnTo>
                                  <a:pt x="6945" y="-8870"/>
                                </a:lnTo>
                                <a:lnTo>
                                  <a:pt x="6945" y="-8794"/>
                                </a:lnTo>
                                <a:lnTo>
                                  <a:pt x="6945" y="-8759"/>
                                </a:lnTo>
                                <a:lnTo>
                                  <a:pt x="6945" y="-8729"/>
                                </a:lnTo>
                                <a:lnTo>
                                  <a:pt x="6945" y="-8699"/>
                                </a:lnTo>
                                <a:lnTo>
                                  <a:pt x="6945" y="-8675"/>
                                </a:lnTo>
                                <a:lnTo>
                                  <a:pt x="6945" y="-8655"/>
                                </a:lnTo>
                                <a:lnTo>
                                  <a:pt x="6945" y="-8633"/>
                                </a:lnTo>
                                <a:lnTo>
                                  <a:pt x="6945" y="-8613"/>
                                </a:lnTo>
                                <a:lnTo>
                                  <a:pt x="6945" y="-8598"/>
                                </a:lnTo>
                                <a:lnTo>
                                  <a:pt x="6945" y="-8586"/>
                                </a:lnTo>
                                <a:lnTo>
                                  <a:pt x="6945" y="-8570"/>
                                </a:lnTo>
                                <a:lnTo>
                                  <a:pt x="6945" y="-8556"/>
                                </a:lnTo>
                                <a:lnTo>
                                  <a:pt x="6945" y="-8544"/>
                                </a:lnTo>
                                <a:lnTo>
                                  <a:pt x="6945" y="-8534"/>
                                </a:lnTo>
                                <a:lnTo>
                                  <a:pt x="6945" y="-8527"/>
                                </a:lnTo>
                                <a:lnTo>
                                  <a:pt x="6945" y="-8522"/>
                                </a:lnTo>
                                <a:lnTo>
                                  <a:pt x="6946" y="-8521"/>
                                </a:lnTo>
                                <a:lnTo>
                                  <a:pt x="6947" y="-8523"/>
                                </a:lnTo>
                                <a:lnTo>
                                  <a:pt x="6947" y="-8529"/>
                                </a:lnTo>
                                <a:lnTo>
                                  <a:pt x="6948" y="-8536"/>
                                </a:lnTo>
                                <a:lnTo>
                                  <a:pt x="6948" y="-8548"/>
                                </a:lnTo>
                                <a:lnTo>
                                  <a:pt x="6948" y="-8562"/>
                                </a:lnTo>
                                <a:lnTo>
                                  <a:pt x="6948" y="-8579"/>
                                </a:lnTo>
                                <a:lnTo>
                                  <a:pt x="6948" y="-8596"/>
                                </a:lnTo>
                                <a:lnTo>
                                  <a:pt x="6948" y="-8616"/>
                                </a:lnTo>
                                <a:lnTo>
                                  <a:pt x="6948" y="-8638"/>
                                </a:lnTo>
                                <a:lnTo>
                                  <a:pt x="6948" y="-8663"/>
                                </a:lnTo>
                                <a:lnTo>
                                  <a:pt x="6948" y="-8694"/>
                                </a:lnTo>
                                <a:lnTo>
                                  <a:pt x="6948" y="-8744"/>
                                </a:lnTo>
                                <a:lnTo>
                                  <a:pt x="6948" y="-8753"/>
                                </a:lnTo>
                                <a:lnTo>
                                  <a:pt x="6948" y="-8755"/>
                                </a:lnTo>
                                <a:lnTo>
                                  <a:pt x="6948" y="-8750"/>
                                </a:lnTo>
                                <a:lnTo>
                                  <a:pt x="6948" y="-8733"/>
                                </a:lnTo>
                                <a:lnTo>
                                  <a:pt x="6948" y="-8683"/>
                                </a:lnTo>
                                <a:lnTo>
                                  <a:pt x="6948" y="-8657"/>
                                </a:lnTo>
                                <a:lnTo>
                                  <a:pt x="6948" y="-8635"/>
                                </a:lnTo>
                                <a:lnTo>
                                  <a:pt x="6948" y="-8613"/>
                                </a:lnTo>
                                <a:lnTo>
                                  <a:pt x="6948" y="-8593"/>
                                </a:lnTo>
                                <a:lnTo>
                                  <a:pt x="6948" y="-8577"/>
                                </a:lnTo>
                                <a:lnTo>
                                  <a:pt x="6948" y="-8563"/>
                                </a:lnTo>
                                <a:lnTo>
                                  <a:pt x="6948" y="-8551"/>
                                </a:lnTo>
                                <a:lnTo>
                                  <a:pt x="6948" y="-8540"/>
                                </a:lnTo>
                                <a:lnTo>
                                  <a:pt x="6948" y="-8531"/>
                                </a:lnTo>
                                <a:lnTo>
                                  <a:pt x="6948" y="-8525"/>
                                </a:lnTo>
                                <a:lnTo>
                                  <a:pt x="6949" y="-8520"/>
                                </a:lnTo>
                                <a:lnTo>
                                  <a:pt x="6951" y="-8517"/>
                                </a:lnTo>
                                <a:lnTo>
                                  <a:pt x="6952" y="-8519"/>
                                </a:lnTo>
                                <a:lnTo>
                                  <a:pt x="6952" y="-8523"/>
                                </a:lnTo>
                                <a:lnTo>
                                  <a:pt x="6952" y="-8532"/>
                                </a:lnTo>
                                <a:lnTo>
                                  <a:pt x="6952" y="-8543"/>
                                </a:lnTo>
                                <a:lnTo>
                                  <a:pt x="6952" y="-8553"/>
                                </a:lnTo>
                                <a:lnTo>
                                  <a:pt x="6952" y="-8567"/>
                                </a:lnTo>
                                <a:lnTo>
                                  <a:pt x="6952" y="-8581"/>
                                </a:lnTo>
                                <a:lnTo>
                                  <a:pt x="6952" y="-8598"/>
                                </a:lnTo>
                                <a:lnTo>
                                  <a:pt x="6952" y="-8618"/>
                                </a:lnTo>
                                <a:lnTo>
                                  <a:pt x="6952" y="-8636"/>
                                </a:lnTo>
                                <a:lnTo>
                                  <a:pt x="6952" y="-8660"/>
                                </a:lnTo>
                                <a:lnTo>
                                  <a:pt x="6952" y="-8685"/>
                                </a:lnTo>
                                <a:lnTo>
                                  <a:pt x="6952" y="-8712"/>
                                </a:lnTo>
                                <a:lnTo>
                                  <a:pt x="6952" y="-8744"/>
                                </a:lnTo>
                                <a:lnTo>
                                  <a:pt x="6952" y="-8775"/>
                                </a:lnTo>
                                <a:lnTo>
                                  <a:pt x="6952" y="-8813"/>
                                </a:lnTo>
                                <a:lnTo>
                                  <a:pt x="6952" y="-8856"/>
                                </a:lnTo>
                                <a:lnTo>
                                  <a:pt x="6952" y="-8925"/>
                                </a:lnTo>
                                <a:lnTo>
                                  <a:pt x="6952" y="-8940"/>
                                </a:lnTo>
                                <a:lnTo>
                                  <a:pt x="6952" y="-8944"/>
                                </a:lnTo>
                                <a:lnTo>
                                  <a:pt x="6952" y="-8940"/>
                                </a:lnTo>
                                <a:lnTo>
                                  <a:pt x="6952" y="-8923"/>
                                </a:lnTo>
                                <a:lnTo>
                                  <a:pt x="6952" y="-8834"/>
                                </a:lnTo>
                                <a:lnTo>
                                  <a:pt x="6952" y="-8794"/>
                                </a:lnTo>
                                <a:lnTo>
                                  <a:pt x="6952" y="-8758"/>
                                </a:lnTo>
                                <a:lnTo>
                                  <a:pt x="6952" y="-8728"/>
                                </a:lnTo>
                                <a:lnTo>
                                  <a:pt x="6952" y="-8699"/>
                                </a:lnTo>
                                <a:lnTo>
                                  <a:pt x="6952" y="-8672"/>
                                </a:lnTo>
                                <a:lnTo>
                                  <a:pt x="6952" y="-8648"/>
                                </a:lnTo>
                                <a:lnTo>
                                  <a:pt x="6952" y="-8628"/>
                                </a:lnTo>
                                <a:lnTo>
                                  <a:pt x="6952" y="-8609"/>
                                </a:lnTo>
                                <a:lnTo>
                                  <a:pt x="6952" y="-8595"/>
                                </a:lnTo>
                                <a:lnTo>
                                  <a:pt x="6952" y="-8579"/>
                                </a:lnTo>
                                <a:lnTo>
                                  <a:pt x="6952" y="-8567"/>
                                </a:lnTo>
                                <a:lnTo>
                                  <a:pt x="6952" y="-8557"/>
                                </a:lnTo>
                                <a:lnTo>
                                  <a:pt x="6952" y="-8547"/>
                                </a:lnTo>
                                <a:lnTo>
                                  <a:pt x="6952" y="-8535"/>
                                </a:lnTo>
                                <a:lnTo>
                                  <a:pt x="6952" y="-8527"/>
                                </a:lnTo>
                                <a:lnTo>
                                  <a:pt x="6952" y="-8520"/>
                                </a:lnTo>
                                <a:lnTo>
                                  <a:pt x="6953" y="-8517"/>
                                </a:lnTo>
                                <a:lnTo>
                                  <a:pt x="6954" y="-8519"/>
                                </a:lnTo>
                                <a:lnTo>
                                  <a:pt x="6954" y="-8526"/>
                                </a:lnTo>
                                <a:lnTo>
                                  <a:pt x="6955" y="-8533"/>
                                </a:lnTo>
                                <a:lnTo>
                                  <a:pt x="6955" y="-8544"/>
                                </a:lnTo>
                                <a:lnTo>
                                  <a:pt x="6955" y="-8559"/>
                                </a:lnTo>
                                <a:lnTo>
                                  <a:pt x="6955" y="-8576"/>
                                </a:lnTo>
                                <a:lnTo>
                                  <a:pt x="6955" y="-8596"/>
                                </a:lnTo>
                                <a:lnTo>
                                  <a:pt x="6955" y="-8640"/>
                                </a:lnTo>
                                <a:lnTo>
                                  <a:pt x="6955" y="-8646"/>
                                </a:lnTo>
                                <a:lnTo>
                                  <a:pt x="6955" y="-8643"/>
                                </a:lnTo>
                                <a:lnTo>
                                  <a:pt x="6955" y="-8625"/>
                                </a:lnTo>
                                <a:lnTo>
                                  <a:pt x="6955" y="-8597"/>
                                </a:lnTo>
                                <a:lnTo>
                                  <a:pt x="6955" y="-8579"/>
                                </a:lnTo>
                                <a:lnTo>
                                  <a:pt x="6955" y="-8566"/>
                                </a:lnTo>
                                <a:lnTo>
                                  <a:pt x="6956" y="-8558"/>
                                </a:lnTo>
                                <a:lnTo>
                                  <a:pt x="6956" y="-8561"/>
                                </a:lnTo>
                                <a:lnTo>
                                  <a:pt x="6956" y="-8566"/>
                                </a:lnTo>
                                <a:lnTo>
                                  <a:pt x="6956" y="-8577"/>
                                </a:lnTo>
                                <a:lnTo>
                                  <a:pt x="6956" y="-8590"/>
                                </a:lnTo>
                                <a:lnTo>
                                  <a:pt x="6956" y="-8607"/>
                                </a:lnTo>
                                <a:lnTo>
                                  <a:pt x="6956" y="-8626"/>
                                </a:lnTo>
                                <a:lnTo>
                                  <a:pt x="6956" y="-8648"/>
                                </a:lnTo>
                                <a:lnTo>
                                  <a:pt x="6956" y="-8673"/>
                                </a:lnTo>
                                <a:lnTo>
                                  <a:pt x="6956" y="-8701"/>
                                </a:lnTo>
                                <a:lnTo>
                                  <a:pt x="6956" y="-8743"/>
                                </a:lnTo>
                                <a:lnTo>
                                  <a:pt x="6956" y="-8768"/>
                                </a:lnTo>
                                <a:lnTo>
                                  <a:pt x="6956" y="-8780"/>
                                </a:lnTo>
                                <a:lnTo>
                                  <a:pt x="6956" y="-8782"/>
                                </a:lnTo>
                                <a:lnTo>
                                  <a:pt x="6956" y="-8779"/>
                                </a:lnTo>
                                <a:lnTo>
                                  <a:pt x="6956" y="-8764"/>
                                </a:lnTo>
                                <a:lnTo>
                                  <a:pt x="6956" y="-8703"/>
                                </a:lnTo>
                                <a:lnTo>
                                  <a:pt x="6956" y="-8674"/>
                                </a:lnTo>
                                <a:lnTo>
                                  <a:pt x="6956" y="-8649"/>
                                </a:lnTo>
                                <a:lnTo>
                                  <a:pt x="6956" y="-8628"/>
                                </a:lnTo>
                                <a:lnTo>
                                  <a:pt x="6956" y="-8611"/>
                                </a:lnTo>
                                <a:lnTo>
                                  <a:pt x="6956" y="-8593"/>
                                </a:lnTo>
                                <a:lnTo>
                                  <a:pt x="6956" y="-8577"/>
                                </a:lnTo>
                                <a:lnTo>
                                  <a:pt x="6956" y="-8565"/>
                                </a:lnTo>
                                <a:lnTo>
                                  <a:pt x="6956" y="-8553"/>
                                </a:lnTo>
                                <a:lnTo>
                                  <a:pt x="6956" y="-8540"/>
                                </a:lnTo>
                                <a:lnTo>
                                  <a:pt x="6956" y="-8531"/>
                                </a:lnTo>
                                <a:lnTo>
                                  <a:pt x="6956" y="-8524"/>
                                </a:lnTo>
                                <a:lnTo>
                                  <a:pt x="6957" y="-8518"/>
                                </a:lnTo>
                                <a:lnTo>
                                  <a:pt x="6958" y="-8513"/>
                                </a:lnTo>
                                <a:lnTo>
                                  <a:pt x="6959" y="-8512"/>
                                </a:lnTo>
                                <a:lnTo>
                                  <a:pt x="6961" y="-8514"/>
                                </a:lnTo>
                                <a:lnTo>
                                  <a:pt x="6961" y="-8520"/>
                                </a:lnTo>
                                <a:lnTo>
                                  <a:pt x="6961" y="-8528"/>
                                </a:lnTo>
                                <a:lnTo>
                                  <a:pt x="6961" y="-8538"/>
                                </a:lnTo>
                                <a:lnTo>
                                  <a:pt x="6961" y="-8552"/>
                                </a:lnTo>
                                <a:lnTo>
                                  <a:pt x="6961" y="-8566"/>
                                </a:lnTo>
                                <a:lnTo>
                                  <a:pt x="6961" y="-8582"/>
                                </a:lnTo>
                                <a:lnTo>
                                  <a:pt x="6961" y="-8600"/>
                                </a:lnTo>
                                <a:lnTo>
                                  <a:pt x="6961" y="-8619"/>
                                </a:lnTo>
                                <a:lnTo>
                                  <a:pt x="6961" y="-8641"/>
                                </a:lnTo>
                                <a:lnTo>
                                  <a:pt x="6961" y="-8665"/>
                                </a:lnTo>
                                <a:lnTo>
                                  <a:pt x="6961" y="-8691"/>
                                </a:lnTo>
                                <a:lnTo>
                                  <a:pt x="6961" y="-8721"/>
                                </a:lnTo>
                                <a:lnTo>
                                  <a:pt x="6961" y="-8753"/>
                                </a:lnTo>
                                <a:lnTo>
                                  <a:pt x="6961" y="-8798"/>
                                </a:lnTo>
                                <a:lnTo>
                                  <a:pt x="6961" y="-8829"/>
                                </a:lnTo>
                                <a:lnTo>
                                  <a:pt x="6961" y="-8840"/>
                                </a:lnTo>
                                <a:lnTo>
                                  <a:pt x="6961" y="-8844"/>
                                </a:lnTo>
                                <a:lnTo>
                                  <a:pt x="6961" y="-8840"/>
                                </a:lnTo>
                                <a:lnTo>
                                  <a:pt x="6961" y="-8826"/>
                                </a:lnTo>
                                <a:lnTo>
                                  <a:pt x="6961" y="-8754"/>
                                </a:lnTo>
                                <a:lnTo>
                                  <a:pt x="6961" y="-8721"/>
                                </a:lnTo>
                                <a:lnTo>
                                  <a:pt x="6961" y="-8695"/>
                                </a:lnTo>
                                <a:lnTo>
                                  <a:pt x="6961" y="-8670"/>
                                </a:lnTo>
                                <a:lnTo>
                                  <a:pt x="6961" y="-8648"/>
                                </a:lnTo>
                                <a:lnTo>
                                  <a:pt x="6961" y="-8627"/>
                                </a:lnTo>
                                <a:lnTo>
                                  <a:pt x="6961" y="-8608"/>
                                </a:lnTo>
                                <a:lnTo>
                                  <a:pt x="6961" y="-8590"/>
                                </a:lnTo>
                                <a:lnTo>
                                  <a:pt x="6961" y="-8574"/>
                                </a:lnTo>
                                <a:lnTo>
                                  <a:pt x="6961" y="-8560"/>
                                </a:lnTo>
                                <a:lnTo>
                                  <a:pt x="6961" y="-8547"/>
                                </a:lnTo>
                                <a:lnTo>
                                  <a:pt x="6961" y="-8535"/>
                                </a:lnTo>
                                <a:lnTo>
                                  <a:pt x="6962" y="-8525"/>
                                </a:lnTo>
                                <a:lnTo>
                                  <a:pt x="6962" y="-8518"/>
                                </a:lnTo>
                                <a:lnTo>
                                  <a:pt x="6962" y="-8516"/>
                                </a:lnTo>
                                <a:lnTo>
                                  <a:pt x="6962" y="-8519"/>
                                </a:lnTo>
                                <a:lnTo>
                                  <a:pt x="6962" y="-8525"/>
                                </a:lnTo>
                                <a:lnTo>
                                  <a:pt x="6962" y="-8532"/>
                                </a:lnTo>
                                <a:lnTo>
                                  <a:pt x="6962" y="-8543"/>
                                </a:lnTo>
                                <a:lnTo>
                                  <a:pt x="6962" y="-8555"/>
                                </a:lnTo>
                                <a:lnTo>
                                  <a:pt x="6962" y="-8567"/>
                                </a:lnTo>
                                <a:lnTo>
                                  <a:pt x="6963" y="-8583"/>
                                </a:lnTo>
                                <a:lnTo>
                                  <a:pt x="6963" y="-8603"/>
                                </a:lnTo>
                                <a:lnTo>
                                  <a:pt x="6963" y="-8621"/>
                                </a:lnTo>
                                <a:lnTo>
                                  <a:pt x="6963" y="-8641"/>
                                </a:lnTo>
                                <a:lnTo>
                                  <a:pt x="6963" y="-8661"/>
                                </a:lnTo>
                                <a:lnTo>
                                  <a:pt x="6963" y="-8684"/>
                                </a:lnTo>
                                <a:lnTo>
                                  <a:pt x="6963" y="-8709"/>
                                </a:lnTo>
                                <a:lnTo>
                                  <a:pt x="6963" y="-8737"/>
                                </a:lnTo>
                                <a:lnTo>
                                  <a:pt x="6963" y="-8768"/>
                                </a:lnTo>
                                <a:lnTo>
                                  <a:pt x="6963" y="-8802"/>
                                </a:lnTo>
                                <a:lnTo>
                                  <a:pt x="6963" y="-8847"/>
                                </a:lnTo>
                                <a:lnTo>
                                  <a:pt x="6963" y="-8890"/>
                                </a:lnTo>
                                <a:lnTo>
                                  <a:pt x="6963" y="-8903"/>
                                </a:lnTo>
                                <a:lnTo>
                                  <a:pt x="6963" y="-8908"/>
                                </a:lnTo>
                                <a:lnTo>
                                  <a:pt x="6963" y="-8905"/>
                                </a:lnTo>
                                <a:lnTo>
                                  <a:pt x="6963" y="-8892"/>
                                </a:lnTo>
                                <a:lnTo>
                                  <a:pt x="6963" y="-8807"/>
                                </a:lnTo>
                                <a:lnTo>
                                  <a:pt x="6963" y="-8774"/>
                                </a:lnTo>
                                <a:lnTo>
                                  <a:pt x="6963" y="-8744"/>
                                </a:lnTo>
                                <a:lnTo>
                                  <a:pt x="6963" y="-8716"/>
                                </a:lnTo>
                                <a:lnTo>
                                  <a:pt x="6963" y="-8690"/>
                                </a:lnTo>
                                <a:lnTo>
                                  <a:pt x="6963" y="-8665"/>
                                </a:lnTo>
                                <a:lnTo>
                                  <a:pt x="6963" y="-8642"/>
                                </a:lnTo>
                                <a:lnTo>
                                  <a:pt x="6963" y="-8623"/>
                                </a:lnTo>
                                <a:lnTo>
                                  <a:pt x="6963" y="-8602"/>
                                </a:lnTo>
                                <a:lnTo>
                                  <a:pt x="6963" y="-8584"/>
                                </a:lnTo>
                                <a:lnTo>
                                  <a:pt x="6963" y="-8568"/>
                                </a:lnTo>
                                <a:lnTo>
                                  <a:pt x="6963" y="-8555"/>
                                </a:lnTo>
                                <a:lnTo>
                                  <a:pt x="6963" y="-8542"/>
                                </a:lnTo>
                                <a:lnTo>
                                  <a:pt x="6963" y="-8531"/>
                                </a:lnTo>
                                <a:lnTo>
                                  <a:pt x="6963" y="-8522"/>
                                </a:lnTo>
                                <a:lnTo>
                                  <a:pt x="6963" y="-8517"/>
                                </a:lnTo>
                                <a:lnTo>
                                  <a:pt x="6964" y="-8515"/>
                                </a:lnTo>
                                <a:lnTo>
                                  <a:pt x="6964" y="-8519"/>
                                </a:lnTo>
                                <a:lnTo>
                                  <a:pt x="6965" y="-8526"/>
                                </a:lnTo>
                                <a:lnTo>
                                  <a:pt x="6965" y="-8538"/>
                                </a:lnTo>
                                <a:lnTo>
                                  <a:pt x="6965" y="-8553"/>
                                </a:lnTo>
                                <a:lnTo>
                                  <a:pt x="6965" y="-8569"/>
                                </a:lnTo>
                                <a:lnTo>
                                  <a:pt x="6965" y="-8589"/>
                                </a:lnTo>
                                <a:lnTo>
                                  <a:pt x="6966" y="-8628"/>
                                </a:lnTo>
                                <a:lnTo>
                                  <a:pt x="6966" y="-8633"/>
                                </a:lnTo>
                                <a:lnTo>
                                  <a:pt x="6966" y="-8628"/>
                                </a:lnTo>
                                <a:lnTo>
                                  <a:pt x="6966" y="-8586"/>
                                </a:lnTo>
                                <a:lnTo>
                                  <a:pt x="6966" y="-8571"/>
                                </a:lnTo>
                                <a:lnTo>
                                  <a:pt x="6966" y="-8555"/>
                                </a:lnTo>
                                <a:lnTo>
                                  <a:pt x="6966" y="-8545"/>
                                </a:lnTo>
                                <a:lnTo>
                                  <a:pt x="6966" y="-8537"/>
                                </a:lnTo>
                                <a:lnTo>
                                  <a:pt x="6967" y="-8532"/>
                                </a:lnTo>
                                <a:lnTo>
                                  <a:pt x="6967" y="-8536"/>
                                </a:lnTo>
                                <a:lnTo>
                                  <a:pt x="6968" y="-8554"/>
                                </a:lnTo>
                                <a:lnTo>
                                  <a:pt x="6968" y="-8548"/>
                                </a:lnTo>
                                <a:lnTo>
                                  <a:pt x="6968" y="-8535"/>
                                </a:lnTo>
                                <a:lnTo>
                                  <a:pt x="6968" y="-8538"/>
                                </a:lnTo>
                                <a:lnTo>
                                  <a:pt x="6969" y="-8549"/>
                                </a:lnTo>
                                <a:lnTo>
                                  <a:pt x="6969" y="-8551"/>
                                </a:lnTo>
                                <a:lnTo>
                                  <a:pt x="7134" y="-8495"/>
                                </a:lnTo>
                                <a:lnTo>
                                  <a:pt x="7231" y="-8453"/>
                                </a:lnTo>
                                <a:lnTo>
                                  <a:pt x="7299" y="-8433"/>
                                </a:lnTo>
                                <a:lnTo>
                                  <a:pt x="7352" y="-8422"/>
                                </a:lnTo>
                                <a:lnTo>
                                  <a:pt x="7448" y="-8432"/>
                                </a:lnTo>
                                <a:lnTo>
                                  <a:pt x="7464" y="-8435"/>
                                </a:lnTo>
                                <a:lnTo>
                                  <a:pt x="7517" y="-8433"/>
                                </a:lnTo>
                                <a:lnTo>
                                  <a:pt x="7681" y="-8390"/>
                                </a:lnTo>
                                <a:lnTo>
                                  <a:pt x="7899" y="-8266"/>
                                </a:lnTo>
                                <a:lnTo>
                                  <a:pt x="8011" y="-8181"/>
                                </a:lnTo>
                                <a:lnTo>
                                  <a:pt x="8064" y="-8141"/>
                                </a:lnTo>
                                <a:lnTo>
                                  <a:pt x="8160" y="-8070"/>
                                </a:lnTo>
                                <a:lnTo>
                                  <a:pt x="8229" y="-8020"/>
                                </a:lnTo>
                                <a:lnTo>
                                  <a:pt x="8229" y="-8007"/>
                                </a:lnTo>
                                <a:lnTo>
                                  <a:pt x="8229" y="-8016"/>
                                </a:lnTo>
                                <a:lnTo>
                                  <a:pt x="8229" y="-7990"/>
                                </a:lnTo>
                                <a:lnTo>
                                  <a:pt x="8229" y="-7955"/>
                                </a:lnTo>
                                <a:lnTo>
                                  <a:pt x="8229" y="-7791"/>
                                </a:lnTo>
                                <a:lnTo>
                                  <a:pt x="8229" y="-7833"/>
                                </a:lnTo>
                                <a:lnTo>
                                  <a:pt x="8229" y="-7878"/>
                                </a:lnTo>
                                <a:lnTo>
                                  <a:pt x="8229" y="-7600"/>
                                </a:lnTo>
                                <a:lnTo>
                                  <a:pt x="8229" y="-7636"/>
                                </a:lnTo>
                                <a:lnTo>
                                  <a:pt x="8229" y="-7673"/>
                                </a:lnTo>
                                <a:lnTo>
                                  <a:pt x="8229" y="-7711"/>
                                </a:lnTo>
                                <a:lnTo>
                                  <a:pt x="8229" y="-7750"/>
                                </a:lnTo>
                                <a:lnTo>
                                  <a:pt x="8229" y="-7320"/>
                                </a:lnTo>
                                <a:lnTo>
                                  <a:pt x="8229" y="-7352"/>
                                </a:lnTo>
                                <a:lnTo>
                                  <a:pt x="8229" y="-7389"/>
                                </a:lnTo>
                                <a:lnTo>
                                  <a:pt x="8229" y="-7425"/>
                                </a:lnTo>
                                <a:lnTo>
                                  <a:pt x="8229" y="-7459"/>
                                </a:lnTo>
                                <a:lnTo>
                                  <a:pt x="8229" y="-7492"/>
                                </a:lnTo>
                                <a:lnTo>
                                  <a:pt x="8229" y="-7528"/>
                                </a:lnTo>
                                <a:lnTo>
                                  <a:pt x="8229" y="-7563"/>
                                </a:lnTo>
                                <a:lnTo>
                                  <a:pt x="8229" y="-7009"/>
                                </a:lnTo>
                                <a:lnTo>
                                  <a:pt x="8229" y="-7042"/>
                                </a:lnTo>
                                <a:lnTo>
                                  <a:pt x="8229" y="-7078"/>
                                </a:lnTo>
                                <a:lnTo>
                                  <a:pt x="8229" y="-7114"/>
                                </a:lnTo>
                                <a:lnTo>
                                  <a:pt x="8229" y="-7148"/>
                                </a:lnTo>
                                <a:lnTo>
                                  <a:pt x="8229" y="-7182"/>
                                </a:lnTo>
                                <a:lnTo>
                                  <a:pt x="8229" y="-7217"/>
                                </a:lnTo>
                                <a:lnTo>
                                  <a:pt x="8229" y="-7253"/>
                                </a:lnTo>
                                <a:lnTo>
                                  <a:pt x="8229" y="-7287"/>
                                </a:lnTo>
                                <a:lnTo>
                                  <a:pt x="8229" y="-6601"/>
                                </a:lnTo>
                                <a:lnTo>
                                  <a:pt x="8229" y="-6633"/>
                                </a:lnTo>
                                <a:lnTo>
                                  <a:pt x="8229" y="-6665"/>
                                </a:lnTo>
                                <a:lnTo>
                                  <a:pt x="8229" y="-6700"/>
                                </a:lnTo>
                                <a:lnTo>
                                  <a:pt x="8229" y="-6735"/>
                                </a:lnTo>
                                <a:lnTo>
                                  <a:pt x="8229" y="-6769"/>
                                </a:lnTo>
                                <a:lnTo>
                                  <a:pt x="8229" y="-6804"/>
                                </a:lnTo>
                                <a:lnTo>
                                  <a:pt x="8229" y="-6837"/>
                                </a:lnTo>
                                <a:lnTo>
                                  <a:pt x="8229" y="-6870"/>
                                </a:lnTo>
                                <a:lnTo>
                                  <a:pt x="8229" y="-6906"/>
                                </a:lnTo>
                                <a:lnTo>
                                  <a:pt x="8229" y="-6941"/>
                                </a:lnTo>
                                <a:lnTo>
                                  <a:pt x="8229" y="-6975"/>
                                </a:lnTo>
                                <a:lnTo>
                                  <a:pt x="8229" y="-6172"/>
                                </a:lnTo>
                                <a:lnTo>
                                  <a:pt x="8229" y="-6199"/>
                                </a:lnTo>
                                <a:lnTo>
                                  <a:pt x="8229" y="-6232"/>
                                </a:lnTo>
                                <a:lnTo>
                                  <a:pt x="8229" y="-6264"/>
                                </a:lnTo>
                                <a:lnTo>
                                  <a:pt x="8229" y="-6296"/>
                                </a:lnTo>
                                <a:lnTo>
                                  <a:pt x="8229" y="-6328"/>
                                </a:lnTo>
                                <a:lnTo>
                                  <a:pt x="8229" y="-6363"/>
                                </a:lnTo>
                                <a:lnTo>
                                  <a:pt x="8229" y="-6398"/>
                                </a:lnTo>
                                <a:lnTo>
                                  <a:pt x="8229" y="-6433"/>
                                </a:lnTo>
                                <a:lnTo>
                                  <a:pt x="8229" y="-6467"/>
                                </a:lnTo>
                                <a:lnTo>
                                  <a:pt x="8229" y="-6501"/>
                                </a:lnTo>
                                <a:lnTo>
                                  <a:pt x="8229" y="-6535"/>
                                </a:lnTo>
                                <a:lnTo>
                                  <a:pt x="8229" y="-6568"/>
                                </a:lnTo>
                                <a:lnTo>
                                  <a:pt x="8229" y="-5692"/>
                                </a:lnTo>
                                <a:lnTo>
                                  <a:pt x="8229" y="-6018"/>
                                </a:lnTo>
                                <a:lnTo>
                                  <a:pt x="8229" y="-5679"/>
                                </a:lnTo>
                              </a:path>
                            </a:pathLst>
                          </a:custGeom>
                          <a:noFill/>
                          <a:ln w="761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F402D" id="Group 19" o:spid="_x0000_s1026" style="position:absolute;margin-left:130.1pt;margin-top:1pt;width:363.45pt;height:198.85pt;z-index:251655168;mso-position-horizontal-relative:page" coordorigin="2602,20" coordsize="7269,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">
                <v:rect id="Rectangle 24" o:spid="_x0000_s1027" style="position:absolute;left:2607;top:26;width:7257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" filled="f" strokeweight=".21164mm"/>
                <v:rect id="Rectangle 23" o:spid="_x0000_s1028" style="position:absolute;left:2607;top:26;width:7257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shape id="AutoShape 22" o:spid="_x0000_s1029" style="position:absolute;left:1133;top:9654;width:9071;height:4957;visibility:visible;mso-wrap-style:square;v-text-anchor:top" coordsize="9071,4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" path="m1474,-5664r7256,l8730,-9629r-7256,l1474,-5664xm1474,-5664r7256,m1499,-5783r,119m1664,-5723r,59m1760,-5723r,59m1828,-5723r,59m1881,-5723r,59m1925,-5723r,59m1961,-5723r,59m1993,-5723r,59m2021,-5723r,59m2046,-5783r,119m2211,-5723r,59m2307,-5723r,59m2375,-5723r,59m2428,-5723r,59m2472,-5723r,59m2508,-5723r,59m2540,-5723r,59m2568,-5723r,59m2593,-5783r,119m2758,-5723r,59m2854,-5723r,59m2922,-5723r,59m2975,-5723r,59m3019,-5723r,59m3055,-5723r,59m3087,-5723r,59m3115,-5723r,59m3140,-5783r,119m3305,-5723r,59m3401,-5723r,59m3469,-5723r,59m3522,-5723r,59m3566,-5723r,59m3602,-5723r,59m3634,-5723r,59m3662,-5723r,59m3687,-5783r,119m3852,-5723r,59m3948,-5723r,59m4017,-5723r,59m4070,-5723r,59m4113,-5723r,59m4150,-5723r,59m4181,-5723r,59m4209,-5723r,59m4234,-5783r,119m4399,-5723r,59m4495,-5723r,59m4564,-5723r,59m4617,-5723r,59m4660,-5723r,59m4697,-5723r,59m4728,-5723r,59m4756,-5723r,59m4781,-5783r,119m4946,-5723r,59m5042,-5723r,59m5111,-5723r,59m5164,-5723r,59m5207,-5723r,59m5244,-5723r,59m5275,-5723r,59m5303,-5723r,59m5328,-5783r,119m5493,-5723r,59m5589,-5723r,59m5658,-5723r,59m5711,-5723r,59m5754,-5723r,59m5791,-5723r,59m5823,-5723r,59m5850,-5723r,59m5876,-5783r,119m6040,-5723r,59m6137,-5723r,59m6205,-5723r,59m6258,-5723r,59m6301,-5723r,59m6338,-5723r,59m6370,-5723r,59m6398,-5723r,59m6423,-5783r,119m6587,-5723r,59m6684,-5723r,59m6752,-5723r,59m6805,-5723r,59m6848,-5723r,59m6885,-5723r,59m6917,-5723r,59m6945,-5723r,59m6970,-5783r,119m7134,-5723r,59m7231,-5723r,59m7299,-5723r,59m7352,-5723r,59m7395,-5723r,59m7432,-5723r,59m7464,-5723r,59m7492,-5723r,59m7517,-5783r,119m7681,-5723r,59m7778,-5723r,59m7846,-5723r,59m7899,-5723r,59m7943,-5723r,59m7979,-5723r,59m8011,-5723r,59m8039,-5723r,59m8064,-5783r,119m8229,-5723r,59m8325,-5723r,59m8393,-5723r,59m8446,-5723r,59m8490,-5723r,59m8526,-5723r,59m8558,-5723r,59m8586,-5723r,59m8611,-5783r,119e" filled="f" strokeweight=".21164mm">
                  <v:path arrowok="t" o:connecttype="custom" o:connectlocs="1474,26;1499,3872;1760,3932;1881,3932;1961,3932;2021,3932;2211,3932;2375,3932;2472,3932;2540,3932;2593,3872;2854,3932;2975,3932;3055,3932;3115,3932;3305,3932;3469,3932;3566,3932;3634,3932;3687,3872;3948,3932;4070,3932;4150,3932;4209,3932;4399,3932;4564,3932;4660,3932;4728,3932;4781,3872;5042,3932;5164,3932;5244,3932;5303,3932;5493,3932;5658,3932;5754,3932;5823,3932;5876,3872;6137,3932;6258,3932;6338,3932;6398,3932;6587,3932;6752,3932;6848,3932;6917,3932;6970,3872;7231,3932;7352,3932;7432,3932;7492,3932;7681,3932;7846,3932;7943,3932;8011,3932;8064,3872;8325,3932;8446,3932;8526,3932;8586,3932" o:connectangles="0,0,0,0,0,0,0,0,0,0,0,0,0,0,0,0,0,0,0,0,0,0,0,0,0,0,0,0,0,0,0,0,0,0,0,0,0,0,0,0,0,0,0,0,0,0,0,0,0,0,0,0,0,0,0,0,0,0,0,0"/>
                </v:shape>
                <v:line id="Line 21" o:spid="_x0000_s1030" style="position:absolute;visibility:visible;mso-wrap-style:square" from="2608,26" to="2608,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" strokeweight=".6pt"/>
                <v:shape id="AutoShape 20" o:spid="_x0000_s1031" style="position:absolute;left:1133;top:9669;width:8445;height:4942;visibility:visible;mso-wrap-style:square;v-text-anchor:top" coordsize="8445,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" path="m1583,-5696r-109,m1583,-5746r-109,m1583,-5782r-109,m1583,-5809r-109,m1583,-5832r-109,m1583,-5851r-109,m1583,-5867r-109,m1583,-5882r-109,m1691,-5895r-217,m1583,-5980r-109,m1583,-6031r-109,m1583,-6066r-109,m1583,-6094r-109,m1583,-6116r-109,m1583,-6135r-109,m1583,-6152r-109,m1583,-6166r-109,m1691,-6179r-217,m1583,-6265r-109,m1583,-6315r-109,m1583,-6350r-109,m1583,-6378r-109,m1583,-6400r-109,m1583,-6419r-109,m1583,-6436r-109,m1583,-6450r-109,m1691,-6463r-217,m1583,-6549r-109,m1583,-6599r-109,m1583,-6635r-109,m1583,-6662r-109,m1583,-6685r-109,m1583,-6704r-109,m1583,-6720r-109,m1583,-6735r-109,m1691,-6748r-217,m1583,-6833r-109,m1583,-6883r-109,m1583,-6919r-109,m1583,-6946r-109,m1583,-6969r-109,m1583,-6988r-109,m1583,-7004r-109,m1583,-7019r-109,m1691,-7032r-217,m1583,-7118r-109,m1583,-7168r-109,m1583,-7203r-109,m1583,-7231r-109,m1583,-7253r-109,m1583,-7272r-109,m1583,-7289r-109,m1583,-7303r-109,m1691,-7316r-217,m1583,-7402r-109,m1583,-7452r-109,m1583,-7487r-109,m1583,-7515r-109,m1583,-7537r-109,m1583,-7556r-109,m1583,-7573r-109,m1583,-7587r-109,m1691,-7600r-217,m1583,-7686r-109,m1583,-7736r-109,m1583,-7772r-109,m1583,-7799r-109,m1583,-7822r-109,m1583,-7841r-109,m1583,-7857r-109,m1583,-7872r-109,m1691,-7885r-217,m1583,-7970r-109,m1583,-8020r-109,m1583,-8056r-109,m1583,-8083r-109,m1583,-8106r-109,m1583,-8125r-109,m1583,-8141r-109,m1583,-8156r-109,m1691,-8169r-217,m1583,-8255r-109,m1583,-8305r-109,m1583,-8340r-109,m1583,-8368r-109,m1583,-8390r-109,m1583,-8409r-109,m1583,-8426r-109,m1583,-8440r-109,m1691,-8453r-217,m1583,-8539r-109,m1583,-8589r-109,m1583,-8624r-109,m1583,-8652r-109,m1583,-8674r-109,m1583,-8693r-109,m1583,-8710r-109,m1583,-8724r-109,m1691,-8737r-217,m1583,-8823r-109,m1583,-8873r-109,m1583,-8909r-109,m1583,-8936r-109,m1583,-8959r-109,m1583,-8978r-109,m1583,-8994r-109,m1583,-9009r-109,m1691,-9022r-217,m1583,-9107r-109,m1583,-9157r-109,m1583,-9193r-109,m1583,-9220r-109,m1583,-9243r-109,m1583,-9262r-109,m1583,-9278r-109,m1583,-9293r-109,m1691,-9306r-217,m1583,-9392r-109,m1583,-9442r-109,m1583,-9477r-109,m1583,-9505r-109,m1583,-9527r-109,m1583,-9546r-109,m1583,-9563r-109,m1583,-9577r-109,m1691,-9590r-217,m1499,-9600r64,17l1626,-9567r65,17l1753,-9534r65,17l1881,-9501r64,17l2008,-9468r65,17l2135,-9435r65,17l2263,-9402r64,17l2390,-9368r65,16l2517,-9335r65,16l2645,-9302r64,16l2772,-9269r64,17l2899,-9236r65,17l3026,-9203r65,17l3154,-9170r64,17l3281,-9137r62,16l3361,-9117r64,17l3488,-9083r65,16l3615,-9051r65,17l3765,-9012r62,17l3892,-8978r85,22l4040,-8940r84,22l4189,-8901r63,16l4294,-8874r65,17l4444,-8835r72,19l4579,-8800r36,10l4680,-8773r62,16l4779,-8746r65,17l4906,-8713r38,11l5012,-8683r64,18l5144,-8646r71,21l5279,-8606r64,19l5406,-8568r44,8l5456,-8560r19,-3l5487,-8573r8,-13l5501,-8602r4,-21l5508,-8644r3,-21l5513,-8689r1,-23l5516,-8732r1,-25l5518,-8782r1,-24l5520,-8832r,-26l5521,-8883r1,-28l5522,-8936r,-25l5523,-8985r,-26l5523,-9037r1,-24l5524,-9088r,-26l5524,-9141r1,-25l5525,-9191r,-27l5525,-9245r,-27l5525,-9302r,-29l5525,-9363r,-31l5525,-9426r,-35l5526,-9500r,-46l5526,-9608r,-18l5526,-9632r,4l5527,-9616r,36l5527,-9524r,41l5527,-9445r,35l5527,-9380r1,33l5528,-9317r,29l5528,-9260r,23l5528,-9211r,23l5528,-9163r,23l5528,-9117r1,26l5529,-9065r,26l5529,-9012r1,27l5530,-8960r1,26l5531,-8909r1,26l5532,-8858r1,26l5533,-8808r1,25l5535,-8759r1,26l5537,-8711r2,23l5540,-8668r2,22l5544,-8624r2,18l5550,-8584r4,16l5558,-8552r5,12l5571,-8526r8,10l5594,-8504r13,9l5633,-8481r37,17l5707,-8446r47,20l5789,-8410r44,19l5876,-8373r39,13l5925,-8359r9,-3l5938,-8369r3,-9l5942,-8389r1,-13l5944,-8419r1,-14l5945,-8451r1,-19l5946,-8493r1,-21l5947,-8538r,-23l5947,-8585r,-24l5948,-8635r,-26l5948,-8686r,-24l5948,-8734r,-23l5948,-8783r,-21l5948,-8830r,-24l5948,-8881r,-26l5948,-8936r,-30l5948,-8997r,-34l5949,-9065r,-36l5949,-9139r,-41l5949,-9227r,-59l5949,-9303r,-7l5949,-9306r,13l5949,-9254r,60l5949,-9152r,35l5949,-9080r,35l5949,-9012r,30l5949,-8953r,28l5950,-8896r,26l5950,-8844r,25l5950,-8795r,25l5950,-8745r,23l5950,-8696r,27l5950,-8644r,24l5951,-8594r,25l5951,-8545r,23l5951,-8502r1,21l5952,-8461r1,16l5953,-8429r1,17l5955,-8396r1,14l5958,-8371r2,10l5965,-8355r13,4l5980,-8350r19,-5l6017,-8366r13,-17l6040,-8401r7,-19l6054,-8440r6,-25l6063,-8486r4,-23l6071,-8533r2,-24l6076,-8580r2,-26l6080,-8632r2,-27l6083,-8686r2,-24l6086,-8735r1,-26l6088,-8786r1,-28l6090,-8841r,-25l6091,-8894r,-28l6092,-8947r,-26l6093,-8999r,-27l6093,-9054r1,-28l6094,-9111r,-29l6094,-9169r1,-28l6095,-9226r,-34l6096,-9325r,-9l6096,-9336r,2l6096,-9320r1,60l6097,-9227r,29l6097,-9170r1,28l6098,-9114r,27l6098,-9060r1,28l6099,-9006r,28l6100,-8951r,27l6101,-8898r,24l6102,-8848r1,24l6103,-8798r1,27l6105,-8743r1,26l6107,-8688r2,25l6110,-8638r2,26l6113,-8586r2,25l6118,-8535r2,27l6123,-8486r3,22l6130,-8441r3,18l6138,-8406r4,11l6144,-8392r1,-2l6146,-8402r,-11l6147,-8424r,-15l6147,-8456r,-19l6147,-8493r,-19l6147,-8532r,-21l6147,-8574r,-24l6147,-8624r,-27l6147,-8678r,-28l6147,-8735r,-35l6147,-8805r,-37l6147,-8883r,-41l6147,-8988r,-33l6148,-9035r,-4l6148,-9034r,16l6148,-8966r,50l6148,-8876r,39l6148,-8802r,36l6148,-8733r,29l6148,-8676r,26l6148,-8620r,26l6148,-8571r,21l6148,-8531r,19l6148,-8495r,16l6148,-8460r,16l6148,-8428r1,12l6149,-8405r,9l6150,-8388r2,6l6155,-8380r5,-4l6165,-8395r2,-9l6170,-8414r4,-23l6176,-8452r1,-14l6178,-8479r,-15l6178,-8509r,-18l6179,-8544r,-19l6179,-8584r,-21l6179,-8624r,-20l6179,-8665r,-21l6179,-8709r,-24l6179,-8757r,-27l6179,-8811r,-29l6179,-8871r,-31l6179,-8934r,-35l6179,-9006r,-40l6179,-9087r,-47l6179,-9198r,-17l6179,-9221r1,4l6180,-9202r,48l6180,-9102r,41l6180,-9022r,36l6180,-8950r,36l6180,-8884r,31l6180,-8824r,29l6180,-8771r,27l6180,-8722r,23l6180,-8677r,18l6180,-8640r,21l6180,-8601r,18l6180,-8565r,17l6181,-8533r,12l6181,-8513r,6l6182,-8506r1,-7l6185,-8531r1,-22l6188,-8578r1,-26l6190,-8629r1,-26l6192,-8681r1,-25l6194,-8730r1,-28l6195,-8783r1,-28l6196,-8837r1,-28l6197,-8891r,-26l6198,-8943r,-27l6198,-8997r,-29l6199,-9054r,-29l6199,-9111r,-30l6199,-9173r1,-62l6200,-9245r,-2l6200,-9244r,10l6201,-9170r,33l6201,-9108r,28l6202,-9051r,28l6202,-8994r,27l6203,-8939r,28l6203,-8885r1,29l6204,-8828r1,28l6205,-8774r1,26l6206,-8720r1,27l6208,-8666r1,27l6210,-8613r1,26l6213,-8563r1,20l6216,-8525r1,9l6219,-8511r2,-3l6222,-8523r1,-16l6225,-8557r,-20l6226,-8598r1,-21l6227,-8644r1,-24l6228,-8693r1,-26l6229,-8744r,-26l6230,-8797r,-26l6230,-8850r,-26l6231,-8902r,-25l6231,-8954r,-27l6231,-9009r,-28l6231,-9065r1,-28l6232,-9123r,-33l6232,-9219r,-9l6232,-9230r,3l6232,-9212r1,59l6233,-9120r,29l6233,-9064r,29l6233,-9007r,29l6233,-8951r1,28l6234,-8895r,26l6234,-8841r,26l6235,-8790r,26l6235,-8736r1,26l6236,-8684r,23l6237,-8635r,23l6238,-8589r1,26l6239,-8541r1,23l6241,-8494r1,25l6244,-8444r1,21l6247,-8400r2,21l6251,-8359r3,22l6258,-8317r4,17l6267,-8287r6,7l6276,-8279r6,-4l6287,-8293r4,-15l6293,-8319r1,-9l6294,-8338r,-9l6295,-8356r,-13l6295,-8385r,-18l6295,-8423r,-19l6295,-8457r,-19l6295,-8497r,-21l6295,-8539r,-26l6295,-8592r,-28l6295,-8649r,-31l6295,-8713r,-32l6295,-8777r,-35l6295,-8850r,-37l6295,-8930r,-47l6296,-9041r,-18l6296,-9065r,4l6296,-9049r,37l6296,-8950r,45l6296,-8865r,37l6296,-8793r,34l6296,-8726r,33l6296,-8661r,29l6296,-8603r,24l6296,-8554r,22l6296,-8510r,20l6296,-8473r,19l6296,-8434r,19l6296,-8397r,15l6296,-8369r1,11l6297,-8351r,5l6299,-8351r2,-18l6303,-8391r2,-18l6306,-8422r1,-17l6307,-8450r,-9l6307,-8469r,-10l6307,-8491r,-14l6307,-8522r1,-19l6308,-8561r,-26l6308,-8614r,-29l6308,-8671r,-35l6308,-8739r,-37l6308,-8819r,-55l6308,-8916r,-18l6308,-8940r,5l6308,-8920r,50l6308,-8818r,40l6308,-8743r,33l6308,-8678r,32l6308,-8616r,28l6308,-8564r,19l6308,-8529r,16l6308,-8501r,11l6308,-8484r,6l6308,-8475r1,-4l6310,-8499r1,-24l6311,-8547r1,-15l6312,-8577r,-14l6312,-8606r,-15l6312,-8640r,-17l6312,-8676r,-15l6312,-8710r,-21l6312,-8752r,-24l6312,-8801r,-27l6312,-8856r1,-29l6313,-8916r,-35l6313,-8986r,-37l6313,-9063r,-41l6313,-9162r,-41l6313,-9217r,-5l6313,-9217r,15l6313,-9152r,51l6313,-9059r,39l6313,-8983r,34l6313,-8915r,33l6313,-8851r,28l6313,-8796r,26l6313,-8746r,20l6313,-8710r,18l6313,-8679r,13l6313,-8651r,7l6313,-8635r1,5l6314,-8634r,-17l6315,-8673r,-26l6316,-8724r,-28l6316,-8779r1,-26l6317,-8830r,-26l6317,-8883r,-28l6318,-8938r,-29l6318,-8996r,-27l6318,-9053r,-30l6318,-9116r1,-61l6319,-9186r,-2l6319,-9183r,19l6319,-9113r,32l6320,-9050r,27l6320,-8994r,28l6320,-8938r,27l6320,-8882r1,28l6321,-8828r,29l6321,-8772r1,25l6322,-8719r1,27l6323,-8676r,5l6323,-8673r,-7l6323,-8689r,-14l6323,-8723r,-24l6323,-8776r,-35l6323,-8852r,-54l6323,-8920r,-4l6323,-8919r,17l6323,-8821r,37l6323,-8753r1,28l6324,-8705r,22l6324,-8666r,14l6324,-8642r,10l6324,-8615r1,23l6325,-8567r1,24l6327,-8524r,19l6328,-8481r1,2l6329,-8482r,-7l6329,-8499r,-12l6329,-8527r,-19l6329,-8570r,-24l6329,-8619r,-27l6329,-8677r,-37l6329,-8752r,-51l6329,-8853r,-17l6329,-8876r,4l6329,-8858r,40l6329,-8763r,40l6329,-8686r1,32l6330,-8621r,28l6330,-8567r,25l6330,-8520r,16l6330,-8491r,8l6330,-8473r,7l6330,-8456r1,10l6332,-8433r2,18l6336,-8407r1,-4l6337,-8418r1,-10l6338,-8438r,-14l6338,-8469r,-19l6338,-8505r,-18l6338,-8543r,-20l6338,-8585r,-24l6338,-8632r,-27l6338,-8684r,-27l6338,-8739r,-31l6338,-8802r,-32l6338,-8870r,-36l6338,-8941r,-38l6338,-9024r,-82l6338,-9123r,-5l6338,-9123r,16l6339,-9008r,44l6339,-8924r,36l6339,-8854r,35l6339,-8787r,31l6339,-8725r,29l6339,-8669r,28l6339,-8616r,23l6339,-8574r,19l6339,-8535r,17l6339,-8502r,19l6339,-8466r,14l6339,-8438r,10l6340,-8418r,4l6341,-8410r1,-4l6345,-8428r2,-20l6348,-8468r2,-24l6351,-8516r1,-21l6353,-8559r1,-25l6355,-8608r,-25l6356,-8654r,-25l6356,-8700r1,-23l6357,-8749r,-25l6357,-8801r,-26l6358,-8853r,-29l6358,-8911r,-31l6358,-8974r,-57l6359,-9038r,-3l6359,-9037r,18l6359,-8967r,31l6359,-8906r1,26l6360,-8854r,22l6360,-8811r,18l6360,-8772r1,15l6361,-8748r,8l6362,-8737r,-3l6362,-8749r1,-14l6363,-8785r1,-23l6364,-8834r1,-24l6365,-8885r,-29l6366,-8947r1,-59l6367,-9016r,-2l6367,-9014r1,16l6369,-8943r,33l6369,-8881r1,28l6370,-8827r,29l6371,-8772r,28l6372,-8716r1,26l6373,-8663r1,26l6375,-8613r,25l6376,-8561r2,27l6379,-8510r1,15l6380,-8490r,1l6381,-8494r,-11l6381,-8518r,-17l6381,-8553r,-19l6381,-8589r,-16l6381,-8625r,-22l6381,-8670r,-25l6381,-8723r,-29l6381,-8781r,-30l6381,-8842r,-31l6381,-8907r,-36l6381,-8981r,-39l6381,-9067r,-68l6381,-9151r,-5l6381,-9151r1,15l6382,-9088r,53l6382,-8994r,41l6382,-8917r,34l6382,-8849r,30l6382,-8785r,31l6382,-8728r,27l6382,-8677r,25l6382,-8632r,22l6382,-8590r,19l6382,-8553r,18l6382,-8518r,17l6382,-8485r,12l6383,-8458r,12l6384,-8428r1,18l6387,-8385r1,17l6390,-8347r3,27l6395,-8302r2,14l6399,-8282r,-3l6400,-8292r,-12l6401,-8318r,-15l6401,-8349r,-20l6401,-8389r,-22l6401,-8431r,-23l6401,-8476r,-23l6401,-8522r1,-22l6402,-8566r,-23l6402,-8610r,-24l6402,-8658r,-27l6402,-8715r,-30l6402,-8778r,-33l6402,-8845r,-33l6402,-8915r,-38l6402,-8989r,-40l6402,-9072r,-81l6402,-9171r,-5l6402,-9172r,15l6402,-9110r,54l6402,-9011r,40l6402,-8934r,36l6402,-8864r,34l6402,-8797r,33l6402,-8732r,29l6402,-8675r,26l6402,-8627r,23l6402,-8582r,21l6402,-8538r,21l6402,-8497r,19l6402,-8459r,16l6402,-8431r,6l6403,-8425r,-2l6403,-8438r,-15l6403,-8472r,-20l6403,-8512r,-21l6403,-8553r,-21l6403,-8596r,-20l6403,-8638r,-26l6403,-8689r,-28l6403,-8747r,-32l6403,-8813r,-33l6403,-8880r,-34l6403,-8950r,-38l6403,-9028r,-42l6403,-9130r,-39l6403,-9184r,-4l6403,-9184r,15l6403,-9122r,53l6403,-9027r,39l6403,-8950r,37l6403,-8879r,33l6403,-8812r,34l6403,-8746r,30l6403,-8688r,26l6403,-8636r1,24l6404,-8589r,22l6404,-8546r,22l6404,-8499r,24l6404,-8452r,23l6404,-8407r,20l6404,-8366r,20l6404,-8326r,19l6405,-8293r,20l6405,-8261r1,9l6406,-8241r1,9l6408,-8221r3,13l6413,-8201r1,3l6415,-8202r1,-9l6417,-8221r,-13l6417,-8248r,-18l6418,-8284r,-21l6418,-8328r,-21l6418,-8374r,-26l6418,-8425r,-23l6418,-8473r,-27l6418,-8527r,-26l6418,-8577r,-23l6419,-8625r,-24l6419,-8674r,-25l6419,-8726r,-27l6419,-8782r,-30l6419,-8843r,-33l6419,-8909r,-35l6419,-8980r,-40l6419,-9062r,-52l6419,-9167r,-19l6419,-9192r,5l6419,-9171r,98l6419,-9030r,38l6419,-8955r,34l6419,-8888r,33l6419,-8822r,31l6419,-8762r,28l6419,-8706r,25l6419,-8658r,25l6419,-8610r,21l6419,-8564r,25l6419,-8516r,25l6419,-8467r,27l6419,-8417r,24l6420,-8368r,25l6420,-8320r,23l6420,-8276r,16l6420,-8242r1,16l6421,-8210r1,18l6422,-8180r1,9l6424,-8163r2,13l6430,-8136r7,13l6443,-8118r2,-3l6446,-8128r1,-8l6447,-8147r,-13l6447,-8173r1,-16l6448,-8208r,-19l6448,-8250r,-20l6448,-8292r,-24l6448,-8341r,-23l6448,-8386r,-22l6448,-8431r,-24l6448,-8476r,-25l6448,-8528r,-27l6448,-8580r,-27l6448,-8635r,-29l6448,-8696r,-32l6448,-8761r,-35l6448,-8833r,-33l6448,-8905r,-43l6448,-8999r,-49l6448,-9066r,-8l6449,-9070r,13l6449,-9023r,65l6449,-8917r,42l6449,-8837r,36l6449,-8768r,36l6449,-8700r,31l6449,-8638r,30l6449,-8581r,30l6449,-8524r,24l6449,-8475r,21l6449,-8430r,21l6449,-8387r,22l6449,-8344r,26l6449,-8294r,24l6449,-8249r,19l6449,-8209r,19l6450,-8174r,15l6450,-8148r,10l6451,-8132r,7l6453,-8121r3,-2l6459,-8130r3,-12l6464,-8154r1,-10l6466,-8178r,-12l6467,-8205r,-16l6467,-8238r1,-18l6468,-8277r,-18l6468,-8319r,-24l6468,-8367r,-25l6468,-8416r1,-24l6469,-8466r,-27l6469,-8519r,-25l6469,-8569r,-23l6469,-8617r,-21l6469,-8660r,-23l6469,-8706r,-24l6469,-8758r,-27l6469,-8814r,-30l6469,-8875r,-35l6469,-8944r,-36l6469,-9018r,-41l6469,-9104r,-59l6469,-9199r,-16l6469,-9220r,5l6469,-9202r,39l6469,-9103r,43l6469,-9023r,39l6469,-8948r,35l6469,-8880r,31l6469,-8820r,28l6469,-8761r,29l6469,-8706r,26l6469,-8658r,23l6469,-8614r,26l6469,-8563r,22l6469,-8514r,24l6470,-8467r,27l6470,-8414r,26l6470,-8363r,22l6470,-8319r,21l6470,-8276r,16l6471,-8245r,13l6471,-8224r1,9l6473,-8211r1,-5l6475,-8231r2,-21l6479,-8274r1,-20l6481,-8317r1,-23l6483,-8367r,-26l6484,-8417r1,-28l6485,-8470r1,-26l6486,-8522r,-25l6487,-8575r,-27l6487,-8627r1,-28l6488,-8683r,-27l6488,-8736r,-28l6489,-8792r,-28l6489,-8848r,-31l6489,-8912r,-36l6490,-8983r,-10l6490,-8994r,5l6490,-8971r,33l6490,-8936r,-2l6490,-8946r,-13l6490,-8979r,-23l6490,-9066r,-11l6490,-9079r,5l6490,-9057r,72l6490,-8953r,27l6490,-8903r1,19l6491,-8867r,11l6491,-8843r,19l6491,-8796r,29l6491,-8740r,29l6492,-8682r,26l6492,-8633r,27l6493,-8581r,22l6493,-8535r1,25l6494,-8489r,21l6495,-8450r,21l6496,-8413r,10l6496,-8400r1,-3l6497,-8412r,-11l6497,-8437r,-17l6497,-8472r,-18l6497,-8508r,-21l6497,-8547r,-19l6497,-8587r,-22l6497,-8633r,-23l6497,-8683r,-29l6497,-8743r,-32l6497,-8807r,-31l6497,-8873r,-37l6497,-8944r,-41l6497,-9029r,-80l6498,-9126r,-5l6498,-9127r,14l6498,-9072r,58l6498,-8972r,37l6498,-8897r,37l6498,-8825r,32l6498,-8762r,28l6498,-8704r,29l6498,-8649r,26l6498,-8600r,20l6498,-8562r,21l6498,-8520r,23l6498,-8474r,17l6498,-8439r,19l6498,-8402r,16l6498,-8375r1,11l6499,-8357r,2l6499,-8359r,-6l6499,-8373r,-8l6499,-8390r,-11l6499,-8416r,-22l6499,-8462r,-26l6499,-8516r,-31l6499,-8579r,-31l6499,-8646r1,-39l6500,-8725r,-45l6500,-8838r,-18l6500,-8861r,5l6500,-8840r,96l6500,-8702r,37l6500,-8628r,35l6500,-8561r,31l6500,-8500r,27l6500,-8449r,20l6500,-8410r,15l6500,-8383r,12l6500,-8361r,6l6500,-8349r,2l6501,-8351r1,-9l6502,-8375r1,-23l6503,-8419r,-20l6504,-8461r,-15l6504,-8493r,-15l6504,-8525r,-14l6504,-8556r,-15l6504,-8588r,-22l6504,-8633r,-24l6504,-8682r,-28l6504,-8741r,-31l6504,-8806r,-34l6504,-8877r,-39l6504,-8955r,-49l6504,-9072r,-19l6504,-9096r,-1l6504,-9092r,14l6504,-9033r,55l6504,-8934r,37l6504,-8863r,35l6505,-8794r,30l6505,-8734r,27l6505,-8681r,26l6505,-8633r,21l6505,-8596r,13l6505,-8573r,9l6505,-8557r,1l6505,-8559r,-15l6505,-8594r,-25l6505,-8645r1,-27l6506,-8699r,-27l6506,-8752r,-26l6506,-8806r,-28l6506,-8863r,-27l6506,-8919r,-31l6506,-8984r1,-47l6507,-9044r,-2l6507,-9043r,14l6507,-8966r,34l6507,-8903r,30l6507,-8847r,29l6507,-8792r,28l6508,-8736r,26l6508,-8682r,26l6508,-8630r,26l6508,-8579r,25l6509,-8530r,19l6509,-8497r,1l6509,-8498r,-6l6509,-8515r,-14l6509,-8546r,-23l6509,-8590r,-27l6509,-8646r,-33l6509,-8716r,-38l6509,-8799r,-69l6509,-8887r,-7l6509,-8889r,17l6509,-8779r,41l6509,-8701r,35l6509,-8634r,31l6509,-8573r,23l6510,-8529r,21l6510,-8492r,14l6510,-8468r,10l6510,-8448r,16l6510,-8413r,20l6511,-8370r,26l6512,-8322r,19l6513,-8277r1,18l6515,-8242r1,17l6517,-8208r2,12l6521,-8190r1,1l6524,-8194r1,-11l6527,-8219r1,-18l6529,-8258r1,-21l6531,-8303r,-22l6532,-8348r,-26l6533,-8399r,-24l6533,-8447r,-27l6534,-8499r,-26l6534,-8551r,-25l6534,-8603r1,-27l6535,-8656r,-29l6535,-8713r,-27l6535,-8766r,-28l6535,-8822r,-31l6536,-8886r,-53l6536,-8950r,-2l6536,-8948r,16l6536,-8877r,33l6536,-8815r,29l6536,-8760r1,29l6537,-8702r,28l6537,-8647r,26l6537,-8595r,26l6538,-8543r,22l6538,-8498r,15l6538,-8477r,1l6538,-8480r,-7l6538,-8498r,-14l6538,-8527r,-20l6538,-8572r,-24l6538,-8623r,-28l6538,-8683r,-33l6538,-8751r,-38l6538,-8831r,-45l6538,-8941r1,-17l6539,-8964r,5l6539,-8943r,62l6539,-8836r,43l6539,-8755r,37l6539,-8682r,32l6539,-8619r,31l6539,-8561r,22l6539,-8518r,21l6539,-8481r,13l6539,-8455r,11l6539,-8434r,14l6539,-8407r,19l6540,-8364r,21l6541,-8323r,18l6542,-8292r1,16l6544,-8265r,1l6544,-8266r1,-5l6545,-8282r,-15l6545,-8310r,-18l6545,-8345r,-20l6545,-8386r,-23l6545,-8428r,-18l6545,-8467r,-22l6546,-8510r,-26l6546,-8560r,-27l6546,-8617r,-31l6546,-8679r,-31l6546,-8742r,-35l6546,-8812r,-35l6546,-8883r,-41l6546,-8969r,-59l6546,-9065r,-18l6546,-9088r,4l6546,-9072r,36l6546,-8972r,44l6546,-8888r,38l6546,-8816r,35l6546,-8746r,31l6546,-8683r,32l6546,-8620r,27l6546,-8565r,25l6546,-8514r,20l6546,-8474r,22l6546,-8432r,18l6546,-8394r,19l6546,-8354r,17l6546,-8320r,15l6546,-8292r,11l6547,-8274r,7l6547,-8264r2,-8l6550,-8288r1,-16l6552,-8325r1,-25l6554,-8373r1,-27l6556,-8425r1,-27l6558,-8478r,-29l6559,-8535r,-14l6559,-8556r,-7l6559,-8572r,-13l6559,-8602r,-19l6559,-8644r,-26l6559,-8701r,-32l6559,-8766r,-39l6559,-8849r,-69l6559,-8933r,-5l6559,-8934r,12l6559,-8887r1,59l6560,-8789r,36l6560,-8722r,31l6560,-8663r,25l6560,-8618r,18l6560,-8590r,9l6560,-8574r,5l6560,-8577r1,-12l6561,-8592r1,7l6562,-8587r,-6l6562,-8603r,-11l6562,-8625r,-13l6562,-8654r,-19l6562,-8695r,-22l6563,-8744r,-29l6563,-8803r,-32l6563,-8867r,-36l6563,-8940r,-41l6563,-9024r,-79l6563,-9120r,-6l6563,-9121r,15l6563,-9057r,53l6563,-8962r,38l6563,-8889r,36l6563,-8820r,31l6563,-8758r,28l6563,-8704r,22l6563,-8661r,21l6563,-8623r,14l6563,-8595r,14l6563,-8569r,11l6563,-8544r1,28l6564,-8488r1,26l6566,-8446r,24l6567,-8414r,3l6567,-8413r,-7l6567,-8428r,-10l6567,-8450r,-15l6567,-8484r,-19l6567,-8528r,-25l6567,-8582r,-30l6567,-8644r,-31l6567,-8709r,-36l6567,-8784r,-43l6567,-8876r,-60l6567,-8953r,-5l6567,-8954r,15l6567,-8895r,58l6567,-8795r,36l6567,-8725r,35l6567,-8657r,32l6567,-8594r,30l6567,-8536r,21l6567,-8493r,22l6567,-8453r,15l6567,-8424r,10l6567,-8405r,10l6568,-8385r,11l6568,-8356r1,17l6570,-8318r1,15l6572,-8290r1,4l6573,-8287r,-8l6573,-8303r,-12l6574,-8330r,-14l6574,-8361r,-14l6574,-8392r,-19l6574,-8435r,-23l6574,-8484r,-29l6574,-8545r,-33l6574,-8612r,-31l6574,-8678r,-34l6574,-8751r,-38l6574,-8832r,-54l6574,-8938r,-16l6574,-8959r,4l6574,-8939r,51l6574,-8833r,42l6574,-8751r,39l6574,-8677r,36l6574,-8607r,33l6574,-8541r,31l6574,-8481r,24l6574,-8432r,21l6574,-8395r,18l6574,-8359r,15l6574,-8329r,16l6574,-8302r,12l6574,-8283r1,7l6575,-8273r2,-4l6577,-8284r1,-10l6579,-8306r,-14l6579,-8335r1,-11l6580,-8362r,-15l6580,-8392r,-18l6580,-8430r,-21l6580,-8471r,-21l6580,-8515r,-19l6580,-8555r,-23l6580,-8601r,-27l6580,-8654r,-29l6580,-8709r,-27l6580,-8765r,-32l6580,-8832r,-34l6580,-8904r,-35l6580,-8978r,-44l6580,-9084r,-35l6580,-9133r,-5l6580,-9134r,12l6580,-9091r,68l6580,-8979r,39l6580,-8903r,33l6580,-8834r,32l6580,-8770r,32l6580,-8708r,28l6580,-8653r,26l6580,-8604r,24l6580,-8560r,22l6580,-8516r,19l6580,-8477r1,21l6581,-8437r,17l6581,-8404r,15l6581,-8379r,11l6581,-8363r,1l6582,-8369r,-17l6583,-8408r,-26l6584,-8458r,-24l6585,-8509r,-24l6585,-8559r1,-23l6586,-8608r,-29l6586,-8663r,-28l6587,-8719r,-29l6587,-8776r,-29l6587,-8835r,-34l6588,-8918r,-9l6588,-8931r,2l6588,-8916r,61l6588,-8821r1,29l6589,-8764r,29l6589,-8709r,26l6589,-8656r,12l6590,-8648r,-7l6590,-8669r,-19l6590,-8709r,-28l6590,-8770r,-41l6590,-8863r,-15l6590,-8882r,4l6590,-8867r,37l6590,-8779r,37l6590,-8710r,27l6590,-8659r,20l6590,-8623r,10l6590,-8603r,10l6590,-8571r,29l6591,-8517r,28l6591,-8461r1,25l6592,-8409r1,27l6594,-8359r,24l6595,-8319r,12l6595,-8309r,-5l6595,-8321r,-7l6595,-8338r,-13l6596,-8368r,-17l6596,-8404r,-21l6596,-8451r,-30l6596,-8512r,-33l6596,-8578r,-33l6596,-8648r,-39l6596,-8727r,-44l6596,-8854r,-16l6596,-8875r,5l6596,-8855r,51l6596,-8752r,41l6596,-8674r,36l6596,-8603r,33l6596,-8537r,33l6596,-8472r,29l6596,-8417r,25l6596,-8372r,19l6596,-8339r,12l6596,-8316r,12l6596,-8294r,7l6596,-8278r1,12l6598,-8250r,1l6598,-8252r,-12l6598,-8275r1,-16l6599,-8305r,-19l6599,-8342r,-21l6599,-8386r,-21l6599,-8430r,-19l6599,-8470r,-23l6599,-8516r,-26l6599,-8567r,-28l6599,-8626r,-32l6599,-8688r,-33l6599,-8755r,-32l6599,-8824r,-38l6599,-8902r,-44l6599,-9034r,-19l6599,-9059r,4l6599,-9042r,36l6599,-8942r,43l6599,-8862r,39l6599,-8787r,34l6599,-8722r,34l6599,-8659r,28l6599,-8599r,27l6599,-8545r,24l6599,-8497r,24l6599,-8452r,18l6599,-8415r,21l6599,-8370r,22l6599,-8327r,20l6599,-8288r1,20l6600,-8252r,16l6600,-8226r,12l6601,-8201r,13l6602,-8176r1,8l6605,-8163r1,-4l6606,-8173r1,-13l6607,-8202r1,-19l6608,-8241r,-20l6609,-8281r,-24l6609,-8328r,-24l6609,-8378r,-23l6609,-8428r,-25l6610,-8480r,-25l6610,-8530r,-25l6610,-8580r,-27l6610,-8634r,-26l6610,-8688r,-27l6610,-8741r,-25l6610,-8792r,-26l6610,-8842r,-29l6610,-8898r,-30l6610,-8955r,-32l6610,-9021r,-36l6610,-9098r,-61l6610,-9174r,-5l6610,-9174r,15l6610,-9074r,39l6610,-9000r,33l6610,-8935r,28l6610,-8881r,28l6610,-8827r,26l6610,-8776r,26l6611,-8727r,25l6611,-8676r,25l6611,-8626r,26l6611,-8573r,28l6611,-8519r,27l6611,-8467r,25l6611,-8418r,26l6611,-8366r1,26l6612,-8318r,21l6612,-8279r,15l6612,-8259r,-3l6612,-8269r,-8l6613,-8287r,-14l6613,-8315r,-17l6613,-8350r,-22l6613,-8394r,-27l6613,-8449r,-29l6613,-8509r,-31l6613,-8572r,-33l6613,-8641r,-35l6613,-8713r,-40l6613,-8797r,-83l6613,-8899r,-7l6613,-8902r,13l6613,-8854r,63l6613,-8748r,40l6613,-8670r,35l6613,-8598r,33l6613,-8533r,31l6613,-8471r,30l6613,-8414r,26l6613,-8366r,24l6613,-8321r,18l6613,-8286r,16l6613,-8256r,15l6613,-8230r,14l6613,-8202r,11l6614,-8177r,11l6615,-8156r,9l6616,-8141r1,4l6618,-8139r,-7l6619,-8153r,-9l6619,-8173r,-11l6619,-8200r,-15l6619,-8231r,-18l6619,-8269r1,-22l6620,-8314r,-24l6620,-8359r,-23l6620,-8405r,-18l6620,-8443r,-23l6620,-8489r,-21l6620,-8535r,-28l6620,-8591r,-29l6620,-8651r,-33l6620,-8716r,-33l6620,-8785r,-34l6620,-8856r,-37l6620,-8933r,-48l6620,-9054r,-17l6620,-9077r,4l6620,-9060r,38l6620,-8961r,41l6620,-8878r,38l6620,-8805r,34l6620,-8735r,31l6620,-8672r,31l6620,-8611r,31l6620,-8551r,27l6620,-8501r,24l6620,-8456r,20l6620,-8415r,21l6620,-8373r,25l6620,-8325r,23l6620,-8280r,22l6620,-8242r,17l6621,-8209r,14l6621,-8189r,4l6621,-8190r,-8l6622,-8211r,-15l6622,-8243r,-19l6622,-8279r,-20l6622,-8315r,-20l6622,-8356r,-22l6622,-8400r,-24l6622,-8452r,-28l6622,-8506r,-28l6622,-8562r,-35l6622,-8631r,-33l6622,-8700r,-38l6622,-8778r,-43l6622,-8868r,-65l6622,-8952r,-6l6622,-8954r,14l6622,-8899r,60l6622,-8796r,41l6622,-8718r,35l6622,-8649r,34l6622,-8580r,34l6622,-8518r,27l6622,-8464r,29l6622,-8409r,25l6622,-8361r,21l6622,-8321r,17l6622,-8286r,17l6622,-8252r,14l6622,-8225r,12l6623,-8205r,5l6623,-8199r,-6l6624,-8216r,-13l6625,-8256r,-23l6626,-8299r,-23l6626,-8349r1,-20l6627,-8392r,-23l6627,-8432r,-16l6627,-8462r,-13l6627,-8489r,-16l6627,-8524r,-24l6627,-8575r,-26l6627,-8630r,-30l6627,-8692r,-32l6627,-8761r,-35l6627,-8833r,-42l6627,-8968r,-15l6627,-8988r,4l6627,-8970r,41l6627,-8872r,44l6627,-8788r,35l6627,-8720r,34l6627,-8657r,25l6627,-8604r,24l6627,-8559r,15l6628,-8530r,11l6628,-8511r,2l6628,-8513r,-15l6628,-8549r,-26l6628,-8600r,-26l6628,-8653r,-27l6628,-8707r,-26l6628,-8762r,-27l6628,-8817r,-32l6629,-8880r,-63l6629,-8953r,-2l6629,-8951r,14l6629,-8876r,34l6629,-8813r,28l6629,-8759r,28l6629,-8703r,27l6629,-8652r,27l6629,-8600r,25l6630,-8552r,23l6630,-8504r,22l6630,-8466r,11l6630,-8448r1,4l6631,-8447r,-11l6631,-8475r1,-19l6632,-8518r,-25l6632,-8569r,-28l6632,-8624r1,-32l6633,-8689r,-47l6633,-8745r,-2l6633,-8743r,16l6634,-8673r,34l6634,-8611r,28l6634,-8554r,26l6634,-8505r1,26l6635,-8457r,24l6635,-8410r1,17l6636,-8374r,15l6637,-8348r,3l6638,-8349r,-12l6639,-8377r,-17l6639,-8417r1,-23l6640,-8463r,-26l6640,-8514r1,-28l6641,-8569r,-30l6641,-8628r,-33l6642,-8724r,-9l6642,-8735r,5l6642,-8711r1,45l6643,-8644r,11l6643,-8631r,-4l6643,-8642r,-12l6643,-8667r,-15l6643,-8698r,-22l6643,-8744r,-26l6643,-8799r,-32l6643,-8863r,-37l6643,-8942r,-80l6643,-9037r,-4l6643,-9036r,15l6643,-8929r,38l6643,-8857r,35l6643,-8794r,29l6643,-8737r,25l6643,-8691r,20l6643,-8651r,21l6643,-8611r1,17l6644,-8573r,18l6644,-8539r,19l6644,-8499r,24l6644,-8453r,23l6645,-8406r,26l6645,-8357r1,23l6646,-8314r1,10l6647,-8301r,-4l6647,-8313r1,-11l6648,-8336r,-13l6648,-8365r,-14l6648,-8395r,-14l6648,-8424r,-17l6648,-8459r,-22l6648,-8505r,-27l6648,-8560r,-30l6648,-8621r,-32l6648,-8685r,-35l6648,-8756r,-38l6648,-8833r,-42l6648,-8924r,-73l6648,-9013r,-6l6648,-9015r,16l6648,-8956r,55l6648,-8857r,39l6648,-8780r,34l6648,-8710r,31l6648,-8649r,29l6648,-8591r,26l6648,-8537r,25l6648,-8489r,18l6648,-8454r,12l6648,-8433r,10l6648,-8417r,1l6648,-8418r,-11l6648,-8445r,-21l6648,-8488r,-25l6649,-8537r,-24l6649,-8587r,-27l6649,-8640r,-24l6649,-8691r,-27l6649,-8746r,-25l6649,-8799r,-31l6649,-8858r,-34l6649,-8928r,-47l6649,-9023r,-12l6649,-9042r,4l6649,-9022r,83l6649,-8901r,34l6649,-8838r,28l6649,-8782r,25l6649,-8732r,25l6649,-8682r,25l6649,-8630r,26l6649,-8578r,27l6649,-8523r,23l6649,-8474r,27l6649,-8424r1,25l6650,-8374r,25l6650,-8327r,22l6650,-8281r,20l6650,-8241r1,20l6651,-8201r,19l6652,-8164r,20l6653,-8123r1,17l6655,-8092r1,11l6657,-8072r1,-2l6658,-8079r,-9l6658,-8100r,-15l6658,-8129r,-16l6659,-8163r,-19l6659,-8201r,-20l6659,-8243r,-19l6659,-8281r,-21l6659,-8325r,-22l6659,-8374r,-27l6659,-8431r,-28l6659,-8491r,-31l6659,-8553r,-31l6659,-8619r,-35l6659,-8690r,-38l6659,-8767r,-41l6659,-8854r,-80l6659,-8952r,-7l6659,-8955r,13l6659,-8907r,65l6659,-8800r,42l6659,-8719r,38l6659,-8644r,33l6659,-8576r,33l6659,-8510r,33l6659,-8449r,27l6659,-8394r,26l6659,-8342r,22l6659,-8298r,17l6659,-8263r,21l6659,-8222r,21l6659,-8180r,20l6659,-8143r,19l6659,-8107r,14l6660,-8078r,13l6660,-8057r1,8l6662,-8045r,1l6664,-8049r1,-10l6665,-8070r,-10l6665,-8089r1,-12l6666,-8114r,-16l6666,-8146r,-19l6666,-8185r,-18l6666,-8222r,-17l6666,-8259r,-22l6666,-8305r,-25l6666,-8358r,-27l6666,-8414r,-30l6666,-8474r,-33l6666,-8539r,-32l6666,-8608r,-36l6666,-8681r,-40l6666,-8763r,-47l6666,-8874r,-18l6666,-8898r,4l6666,-8880r,40l6666,-8779r,43l6666,-8696r,40l6666,-8618r,34l6666,-8552r,32l6666,-8487r,32l6666,-8424r,28l6666,-8366r,28l6666,-8313r,22l6666,-8269r,21l6666,-8229r,17l6666,-8198r,17l6666,-8163r,14l6666,-8140r,10l6667,-8125r,-5l6667,-8140r,-13l6667,-8173r,-19l6667,-8213r1,-20l6668,-8255r,-22l6668,-8300r,-23l6668,-8347r,-23l6668,-8395r,-21l6668,-8441r,-23l6668,-8485r,-24l6668,-8533r,-23l6668,-8581r,-29l6668,-8637r,-27l6668,-8693r,-34l6668,-8761r,-34l6668,-8831r,-34l6668,-8904r,-42l6668,-8995r,-64l6668,-9078r,-6l6668,-9080r,13l6668,-9030r,60l6668,-8927r,37l6668,-8853r,36l6668,-8783r,35l6668,-8714r,33l6668,-8652r,27l6668,-8597r,25l6668,-8545r,23l6668,-8499r,20l6668,-8458r,23l6668,-8411r,21l6668,-8367r,20l6668,-8328r,17l6668,-8298r,12l6669,-8281r,1l6669,-8286r,-15l6669,-8321r,-21l6669,-8367r,-23l6669,-8416r,-24l6669,-8465r,-25l6669,-8515r,-27l6669,-8569r,-27l6670,-8620r,-27l6670,-8675r,-25l6670,-8724r,-26l6670,-8775r,-27l6670,-8829r,-30l6670,-8888r,-31l6670,-8953r,-37l6670,-9038r,-49l6670,-9100r,-5l6670,-9100r,15l6670,-8998r,40l6670,-8922r,30l6670,-8863r,27l6670,-8811r,28l6670,-8757r,25l6670,-8704r,26l6670,-8652r,27l6670,-8601r,27l6670,-8549r,26l6670,-8497r,26l6670,-8446r,26l6670,-8394r,24l6670,-8344r1,26l6671,-8294r,24l6671,-8248r,18l6671,-8210r,18l6672,-8179r,9l6672,-8168r,-3l6673,-8181r,-15l6673,-8211r,-16l6673,-8247r,-21l6673,-8292r,-22l6673,-8338r1,-25l6674,-8388r,-23l6674,-8435r,-25l6674,-8487r,-25l6674,-8537r,-24l6674,-8586r,-22l6674,-8634r,-25l6674,-8684r,-29l6674,-8741r,-29l6674,-8800r,-34l6674,-8868r,-34l6674,-8939r,-42l6674,-9060r,-18l6674,-9084r,5l6674,-9063r,95l6674,-8927r,38l6674,-8855r,34l6674,-8789r,30l6674,-8731r,26l6674,-8679r,25l6674,-8629r,22l6674,-8582r,22l6674,-8534r,24l6674,-8485r,25l6674,-8433r,24l6674,-8385r,23l6674,-8340r,23l6675,-8297r,19l6675,-8260r,14l6675,-8238r,4l6675,-8240r1,-16l6676,-8277r,-19l6676,-8319r,-25l6677,-8369r,-25l6677,-8420r,-26l6677,-8471r,-25l6677,-8522r,-28l6677,-8577r,-26l6677,-8628r,-25l6677,-8679r1,-27l6678,-8734r,-25l6678,-8787r,-28l6678,-8841r,-26l6678,-8895r,-30l6678,-8956r,-36l6678,-9064r,-12l6678,-9081r,5l6678,-9062r,75l6678,-8952r,31l6678,-8892r,28l6678,-8835r,26l6678,-8782r,26l6678,-8729r,28l6678,-8675r,27l6678,-8620r,25l6678,-8567r,27l6678,-8513r1,27l6679,-8458r,24l6679,-8409r,26l6679,-8356r,25l6679,-8307r1,25l6680,-8258r,20l6680,-8222r,5l6680,-8222r1,-7l6681,-8243r,-16l6681,-8274r,-14l6681,-8303r,-18l6681,-8341r,-22l6681,-8385r,-26l6681,-8439r,-26l6681,-8492r,-28l6681,-8554r,-34l6681,-8622r,-32l6681,-8691r,-39l6681,-8769r,-43l6681,-8860r,-61l6681,-8939r,-7l6681,-8941r,15l6681,-8877r,55l6681,-8780r,41l6681,-8700r,35l6681,-8628r,33l6681,-8561r,33l6681,-8496r,31l6681,-8439r,28l6681,-8384r,25l6681,-8336r,19l6681,-8298r,16l6681,-8266r,19l6681,-8229r,16l6681,-8197r,14l6681,-8170r,14l6682,-8142r,16l6682,-8110r1,11l6683,-8083r1,8l6685,-8071r1,-3l6687,-8085r,-12l6688,-8111r,-19l6688,-8149r1,-21l6689,-8190r,-20l6689,-8229r,-24l6689,-8275r1,-21l6690,-8320r,-23l6690,-8366r,-23l6690,-8412r,-22l6690,-8458r,-21l6690,-8504r,-24l6690,-8550r,-25l6690,-8599r,-26l6690,-8652r,-27l6690,-8707r,-31l6690,-8768r,-30l6690,-8832r,-39l6690,-8915r,-65l6690,-8998r,-6l6690,-8999r,15l6690,-8894r,38l6690,-8821r,34l6690,-8757r,32l6690,-8696r,26l6690,-8644r,25l6690,-8596r,20l6690,-8554r,22l6690,-8510r,18l6690,-8471r,17l6690,-8442r1,8l6691,-8433r,-3l6691,-8446r,-15l6691,-8482r,-22l6691,-8526r,-25l6691,-8577r,-24l6691,-8627r,-27l6691,-8680r,-26l6691,-8732r,-26l6691,-8786r,-27l6691,-8843r,-30l6691,-8907r,-41l6691,-8997r,-12l6691,-9012r,5l6691,-8992r,72l6691,-8885r,33l6692,-8823r,27l6692,-8767r,27l6692,-8714r,29l6692,-8658r,28l6692,-8604r,25l6692,-8552r,27l6692,-8497r,24l6692,-8448r,25l6692,-8398r,27l6692,-8345r,26l6693,-8293r,22l6693,-8246r,25l6693,-8196r1,24l6694,-8153r,22l6695,-8114r,15l6696,-8086r1,8l6698,-8076r1,-5l6699,-8088r1,-10l6700,-8108r,-13l6700,-8134r1,-13l6701,-8163r,-18l6701,-8200r,-22l6701,-8245r,-20l6701,-8288r,-24l6701,-8337r,-19l6701,-8377r,-23l6701,-8423r,-26l6701,-8476r,-27l6701,-8532r,-30l6701,-8593r,-35l6701,-8662r,-34l6701,-8735r,-42l6701,-8864r,-16l6701,-8885r,5l6701,-8866r,44l6701,-8768r,41l6701,-8691r,36l6701,-8620r,32l6701,-8556r,30l6701,-8499r,28l6701,-8445r,25l6701,-8395r,24l6701,-8348r,23l6701,-8302r,22l6701,-8259r,21l6701,-8217r,15l6702,-8188r,11l6702,-8170r,-3l6702,-8184r,-13l6702,-8215r,-21l6702,-8257r,-22l6703,-8302r,-22l6703,-8348r,-25l6703,-8398r,-26l6703,-8448r,-24l6703,-8495r,-22l6703,-8540r,-24l6703,-8590r,-27l6703,-8645r,-27l6703,-8701r,-30l6703,-8762r,-34l6703,-8830r,-38l6703,-8908r,-41l6703,-9028r,-17l6703,-9051r,4l6703,-9034r,37l6703,-8939r,40l6703,-8862r,34l6703,-8793r,33l6703,-8727r,32l6703,-8665r,27l6703,-8612r,26l6703,-8561r,22l6703,-8514r,25l6703,-8465r,26l6703,-8415r,22l6703,-8369r,23l6703,-8321r,25l6703,-8275r,22l6704,-8236r,20l6704,-8201r,13l6704,-8177r,6l6704,-8170r1,-4l6705,-8187r1,-19l6706,-8227r1,-20l6707,-8268r,-23l6708,-8315r,-25l6708,-8364r,-25l6708,-8416r,-26l6708,-8466r1,-27l6709,-8519r,-24l6709,-8569r,-27l6709,-8623r,-28l6709,-8678r,-28l6709,-8738r,-36l6709,-8819r,-10l6709,-8830r,4l6709,-8808r,53l6709,-8722r1,26l6710,-8671r,19l6710,-8636r,5l6710,-8630r,-4l6710,-8645r,-14l6710,-8678r,-17l6710,-8715r,-21l6710,-8758r,-26l6710,-8812r,-28l6710,-8873r,-33l6710,-8941r,-41l6710,-9034r,-45l6710,-9092r,-4l6710,-9091r,17l6710,-8986r,38l6710,-8913r,35l6710,-8849r,28l6710,-8790r,26l6710,-8740r,26l6710,-8692r,25l6710,-8643r,22l6710,-8599r,21l6710,-8558r,23l6710,-8514r,21l6710,-8477r,15l6711,-8448r,8l6711,-8439r,-4l6711,-8455r,-13l6711,-8487r,-21l6711,-8526r,-22l6711,-8570r,-23l6711,-8620r,-26l6711,-8673r,-25l6711,-8723r,-25l6711,-8775r,-25l6711,-8826r,-26l6711,-8880r,-33l6712,-8946r,-37l6712,-9052r,-14l6712,-9069r,2l6712,-9055r,35l6712,-8967r,37l6712,-8897r,30l6712,-8837r,29l6712,-8783r,27l6712,-8732r,24l6712,-8683r,25l6712,-8634r,25l6712,-8585r,25l6712,-8535r,24l6712,-8487r,20l6712,-8446r,18l6712,-8413r1,9l6713,-8397r,1l6713,-8401r,-13l6713,-8433r1,-21l6714,-8477r,-22l6714,-8525r,-24l6714,-8576r,-27l6714,-8630r1,-26l6715,-8685r,-27l6715,-8741r,-31l6715,-8808r,-44l6715,-8861r,-1l6715,-8859r,17l6715,-8797r,18l6715,-8768r,6l6715,-8764r1,-9l6716,-8786r,-14l6716,-8820r,-21l6716,-8865r,-25l6716,-8917r,-32l6716,-8988r,-69l6716,-9071r,-5l6716,-9071r,17l6716,-8974r,37l6716,-8905r,29l6716,-8847r,29l6716,-8793r,24l6716,-8749r,24l6716,-8702r,21l6716,-8659r,20l6716,-8618r,8l6716,-8606r,-3l6716,-8618r,-12l6716,-8648r,-23l6716,-8695r,-29l6716,-8757r,-36l6716,-8838r,-63l6716,-8918r,-6l6716,-8920r,12l6716,-8872r,60l6716,-8772r,36l6716,-8702r,30l6716,-8643r,25l6716,-8596r,21l6716,-8560r,14l6716,-8537r,11l6716,-8512r1,17l6717,-8480r,14l6717,-8460r,4l6718,-8466r,-6l6718,-8480r,-6l6718,-8496r,-14l6718,-8526r,-23l6718,-8573r,-24l6718,-8624r,-28l6718,-8681r,-35l6718,-8754r,-40l6718,-8844r,-58l6718,-8919r,-5l6718,-8920r,15l6718,-8864r,56l6718,-8766r,39l6718,-8695r,32l6718,-8632r,30l6718,-8576r,22l6718,-8534r,14l6718,-8507r,7l6718,-8496r,1l6718,-8497r,-12l6718,-8531r1,-26l6719,-8583r,-27l6719,-8638r,-31l6720,-8729r,-9l6720,-8739r,4l6720,-8717r,51l6721,-8635r,29l6721,-8576r,28l6721,-8522r,25l6722,-8469r,23l6722,-8426r,16l6723,-8402r,-3l6723,-8414r,-12l6723,-8442r,-20l6723,-8483r,-20l6723,-8528r,-23l6723,-8575r,-24l6723,-8624r,-24l6723,-8674r,-27l6723,-8728r,-26l6723,-8782r,-29l6723,-8840r,-32l6723,-8907r,-41l6723,-9020r,-14l6723,-9040r,5l6724,-9018r,86l6724,-8895r,36l6724,-8828r,30l6724,-8767r,27l6724,-8716r,27l6724,-8663r,23l6724,-8613r,24l6724,-8564r,24l6724,-8516r,23l6724,-8470r,23l6724,-8424r,19l6724,-8386r,21l6724,-8343r,19l6725,-8305r,20l6725,-8263r,18l6726,-8223r1,15l6727,-8193r1,5l6728,-8193r,-6l6728,-8210r,-13l6728,-8238r,-18l6728,-8273r,-19l6728,-8309r,-19l6728,-8349r,-22l6728,-8395r,-26l6728,-8447r,-29l6728,-8505r,-32l6728,-8571r,-33l6728,-8640r,-36l6728,-8714r,-38l6728,-8794r,-46l6728,-8925r,-16l6728,-8946r,5l6728,-8925r,99l6728,-8785r,40l6728,-8707r,33l6728,-8638r,31l6728,-8575r,34l6728,-8510r,30l6728,-8452r,29l6728,-8398r,25l6728,-8353r,21l6728,-8315r,19l6729,-8279r,16l6729,-8247r,13l6729,-8223r,5l6729,-8223r,-9l6729,-8243r,-16l6729,-8278r,-21l6729,-8318r,-19l6729,-8352r,-19l6729,-8391r,-25l6729,-8440r,-27l6729,-8492r,-26l6729,-8546r,-28l6729,-8603r,-34l6729,-8670r,-33l6729,-8740r,-34l6729,-8814r,-41l6729,-8903r,-70l6729,-8991r,-6l6729,-8993r,14l6729,-8940r,62l6729,-8834r,38l6729,-8760r,35l6729,-8688r,33l6729,-8620r,29l6729,-8562r,29l6729,-8506r,26l6729,-8452r,26l6729,-8404r,23l6729,-8359r,20l6729,-8319r,20l6729,-8279r,18l6729,-8241r,15l6729,-8209r1,13l6730,-8183r,12l6730,-8160r,10l6731,-8144r,1l6732,-8148r,-9l6733,-8169r,-16l6733,-8203r1,-19l6734,-8242r,-20l6734,-8283r,-22l6734,-8329r,-23l6734,-8376r,-24l6734,-8426r,-25l6735,-8477r,-28l6735,-8532r,-27l6735,-8586r,-24l6735,-8637r,-26l6735,-8691r,-28l6735,-8745r,-28l6735,-8802r,-32l6735,-8873r,-64l6735,-8949r,-4l6735,-8950r,14l6735,-8857r,37l6735,-8789r,28l6735,-8732r,28l6735,-8677r,26l6735,-8627r,28l6735,-8571r,25l6735,-8520r,27l6735,-8468r,25l6735,-8417r,24l6735,-8367r1,23l6736,-8321r,23l6736,-8279r,22l6736,-8235r,16l6736,-8204r1,15l6737,-8178r,7l6738,-8169r,-3l6738,-8180r,-8l6739,-8198r,-15l6739,-8229r,-18l6739,-8265r,-21l6739,-8307r,-18l6739,-8343r,-18l6739,-8381r,-22l6739,-8426r,-23l6739,-8473r,-25l6739,-8526r,-29l6739,-8586r,-30l6739,-8649r,-33l6739,-8718r,-36l6739,-8791r,-36l6739,-8871r,-50l6739,-8983r,-18l6739,-9007r,5l6739,-8987r,48l6739,-8885r,44l6739,-8800r,39l6739,-8726r,36l6739,-8657r,35l6739,-8591r,31l6739,-8533r,28l6739,-8479r,25l6739,-8431r,23l6739,-8385r,18l6739,-8348r,21l6739,-8305r,20l6739,-8268r,18l6739,-8232r,14l6739,-8207r1,9l6740,-8190r,2l6741,-8198r,-18l6742,-8225r,-14l6742,-8252r,-11l6742,-8278r,-16l6742,-8313r,-19l6742,-8350r,-19l6742,-8389r,-21l6742,-8432r,-26l6742,-8485r,-30l6742,-8543r,-28l6742,-8599r,-34l6742,-8667r,-34l6742,-8738r,-39l6742,-8815r,-41l6742,-8904r,-66l6742,-8986r,-6l6742,-8987r,13l6742,-8933r,59l6742,-8832r,38l6742,-8756r,36l6742,-8686r,31l6742,-8620r,29l6742,-8562r,27l6742,-8508r,25l6742,-8456r,23l6742,-8410r,21l6742,-8369r1,17l6743,-8335r,17l6743,-8303r,13l6743,-8279r,8l6743,-8262r,4l6743,-8266r1,-19l6745,-8311r,-27l6746,-8363r,-28l6747,-8418r,-25l6747,-8470r1,-27l6748,-8527r,-28l6748,-8585r1,-34l6749,-8669r,-17l6749,-8695r1,-8l6750,-8711r,-13l6750,-8737r,-19l6750,-8777r,-24l6750,-8826r,-33l6750,-8897r,-56l6750,-8986r,-11l6750,-9000r,4l6750,-8982r,38l6750,-8891r,38l6750,-8819r,29l6750,-8763r,24l6750,-8718r,16l6750,-8688r,12l6750,-8669r,3l6750,-8660r,23l6751,-8593r,32l6751,-8531r1,29l6752,-8475r,27l6753,-8428r,12l6753,-8411r,-4l6753,-8421r,-8l6753,-8439r,-11l6753,-8463r,-17l6753,-8499r,-22l6753,-8544r,-27l6753,-8597r,-29l6753,-8655r,-31l6753,-8720r,-34l6753,-8790r,-40l6753,-8869r,-49l6753,-8979r,-19l6753,-9005r,4l6753,-8988r,35l6753,-8889r,45l6753,-8806r,38l6753,-8733r,35l6753,-8665r,32l6753,-8604r,27l6753,-8549r,26l6753,-8505r,21l6753,-8465r,16l6753,-8436r,12l6753,-8409r,10l6754,-8386r,13l6754,-8363r,13l6754,-8340r1,10l6755,-8326r,-3l6755,-8337r1,-8l6756,-8359r,-13l6756,-8390r,-19l6756,-8429r,-22l6756,-8471r,-21l6756,-8517r,-24l6756,-8565r,-24l6756,-8612r,-23l6756,-8657r,-23l6756,-8705r,-25l6756,-8756r,-28l6756,-8813r,-33l6756,-8880r,-35l6756,-8956r,-81l6756,-9052r,-7l6756,-9054r,16l6756,-8951r,41l6756,-8874r,33l6756,-8814r1,28l6757,-8759r,24l6757,-8708r,25l6757,-8658r,23l6757,-8614r,23l6757,-8570r,21l6757,-8529r,18l6757,-8494r,15l6757,-8472r,2l6757,-8474r,-11l6757,-8501r,-19l6757,-8545r,-23l6757,-8593r,-25l6757,-8646r,-29l6758,-8708r,-56l6758,-8772r,-3l6758,-8771r,16l6758,-8704r,33l6758,-8646r,25l6758,-8600r,15l6758,-8575r,3l6758,-8576r,-8l6758,-8597r,-17l6758,-8632r,-22l6758,-8675r,-20l6758,-8718r,-24l6758,-8772r,-28l6758,-8830r,-32l6758,-8897r,-39l6758,-8990r,-36l6758,-9039r,-6l6758,-9041r,14l6758,-8976r,48l6758,-8891r,32l6759,-8827r,31l6759,-8767r,26l6759,-8714r,24l6759,-8668r,24l6759,-8620r,21l6759,-8575r,24l6759,-8530r,25l6759,-8483r,24l6759,-8437r,24l6759,-8390r,21l6759,-8347r,19l6759,-8308r1,22l6760,-8267r,15l6760,-8243r1,5l6761,-8241r,-10l6761,-8264r,-14l6761,-8297r,-22l6761,-8339r,-20l6761,-8379r,-25l6762,-8430r,-24l6762,-8478r,-27l6762,-8529r,-25l6762,-8581r,-27l6762,-8634r,-27l6762,-8687r,-25l6762,-8739r,-31l6762,-8800r,-34l6762,-8873r,-54l6762,-8960r,-14l6762,-8978r,4l6762,-8958r,85l6762,-8834r,33l6762,-8771r,28l6762,-8714r,27l6762,-8663r,28l6762,-8611r,27l6762,-8556r,24l6762,-8508r,25l6762,-8457r,26l6762,-8407r,27l6762,-8354r,22l6762,-8309r,22l6763,-8265r,23l6763,-8225r,19l6763,-8188r,14l6763,-8155r1,14l6764,-8126r1,12l6766,-8109r,1l6766,-8111r,-6l6767,-8128r,-14l6767,-8158r,-14l6767,-8191r,-20l6767,-8233r,-22l6767,-8277r,-22l6768,-8325r,-25l6768,-8376r,-25l6768,-8424r,-22l6768,-8470r,-24l6768,-8518r,-24l6768,-8568r,-26l6768,-8620r,-29l6768,-8680r,-30l6768,-8742r,-36l6768,-8816r,-85l6768,-8915r,-7l6768,-8917r,14l6768,-8811r,40l6768,-8736r,32l6768,-8671r,30l6768,-8613r,26l6768,-8560r,25l6768,-8509r,26l6768,-8457r,27l6768,-8406r,25l6768,-8359r,25l6768,-8310r,24l6768,-8267r,20l6768,-8231r,15l6769,-8208r,2l6769,-8210r,-11l6769,-8234r,-21l6769,-8277r,-22l6769,-8323r,-23l6769,-8369r,-26l6769,-8418r1,-28l6770,-8473r,-26l6770,-8525r,-26l6770,-8578r,-28l6770,-8634r,-28l6770,-8689r,-29l6770,-8749r,-34l6770,-8825r,-46l6770,-8884r,-5l6770,-8884r,16l6770,-8795r,36l6770,-8729r,29l6770,-8672r,27l6770,-8619r,26l6770,-8567r,28l6770,-8514r,26l6770,-8462r,26l6770,-8410r,25l6770,-8359r,23l6770,-8314r,24l6771,-8267r,21l6771,-8230r,16l6771,-8203r,6l6771,-8201r,-6l6771,-8215r,-10l6771,-8238r,-15l6771,-8272r,-22l6771,-8317r,-25l6771,-8371r,-31l6771,-8434r,-32l6771,-8498r,-37l6771,-8571r,-36l6771,-8646r,-48l6771,-8775r1,-16l6772,-8796r,5l6772,-8778r,43l6772,-8679r,43l6772,-8598r,36l6772,-8525r,32l6772,-8459r,33l6772,-8394r,31l6772,-8335r,22l6772,-8292r,22l6772,-8254r,12l6772,-8231r,9l6772,-8216r,4l6772,-8215r,-15l6772,-8249r,-21l6772,-8283r,-8l6772,-8304r,-15l6772,-8338r,-21l6772,-8384r,-27l6772,-8445r,-41l6772,-8551r,-16l6773,-8572r,4l6773,-8555r,50l6773,-8463r,32l6773,-8403r,23l6773,-8362r,11l6773,-8345r,5l6773,-8343r,-22l6773,-8391r,-25l6773,-8443r,-25l6773,-8495r,-25l6773,-8547r,-27l6773,-8603r,-29l6773,-8661r,-32l6773,-8726r,-39l6773,-8802r,-10l6773,-8813r,3l6773,-8798r,68l6774,-8698r,32l6774,-8636r,26l6774,-8583r,28l6774,-8530r,28l6774,-8478r,23l6774,-8432r,15l6774,-8404r,4l6774,-8405r,-8l6774,-8426r,-11l6774,-8454r,-16l6774,-8486r,-23l6774,-8533r,-22l6774,-8581r,-27l6774,-8637r,-33l6774,-8702r,-35l6774,-8775r,-37l6774,-8855r,-60l6774,-8954r,-13l6774,-8971r,5l6774,-8952r,49l6774,-8848r,43l6774,-8766r,37l6774,-8693r,34l6774,-8626r,27l6774,-8570r,27l6774,-8520r,26l6774,-8473r,22l6774,-8432r,19l6774,-8394r,20l6774,-8356r,17l6775,-8323r,15l6775,-8294r,10l6775,-8279r,-5l6775,-8293r,-14l6775,-8324r,-20l6775,-8365r,-23l6775,-8412r,-25l6775,-8463r,-28l6775,-8521r,-33l6776,-8599r,-27l6776,-8634r,2l6776,-8620r,65l6776,-8523r,29l6776,-8466r,26l6776,-8417r,22l6776,-8380r,12l6776,-8363r,-4l6776,-8379r,-17l6776,-8413r,-17l6776,-8452r,-20l6776,-8493r,-24l6776,-8541r,-26l6776,-8593r,-26l6776,-8647r,-29l6776,-8707r,-35l6776,-8779r,-42l6776,-8901r,-15l6776,-8922r,5l6776,-8900r,87l6777,-8774r,38l6777,-8706r,28l6777,-8650r,27l6777,-8596r,26l6777,-8545r,26l6777,-8493r,22l6777,-8446r,24l6777,-8397r,23l6777,-8349r,24l6777,-8301r,22l6777,-8256r,22l6777,-8212r,19l6777,-8173r,17l6778,-8141r,9l6778,-8129r,-4l6778,-8141r,-12l6778,-8167r1,-16l6779,-8202r,-19l6779,-8244r,-20l6779,-8288r,-25l6779,-8336r,-25l6779,-8384r,-26l6779,-8433r,-23l6779,-8479r,-24l6779,-8528r,-27l6779,-8584r,-31l6779,-8647r,-32l6779,-8710r,-36l6779,-8788r,-58l6779,-8883r,-12l6779,-8900r,5l6779,-8879r,93l6779,-8747r,34l6779,-8682r,32l6779,-8619r,31l6779,-8559r,26l6779,-8508r,25l6779,-8459r,24l6779,-8410r,25l6779,-8363r,23l6779,-8319r,23l6779,-8279r,11l6779,-8261r,3l6779,-8262r,-12l6779,-8291r,-17l6779,-8326r,-18l6779,-8363r,-21l6779,-8406r1,-27l6780,-8459r,-28l6780,-8516r,-30l6780,-8580r,-32l6780,-8647r,-38l6780,-8726r,-57l6780,-8823r,-14l6780,-8841r,4l6780,-8822r,50l6780,-8719r,43l6780,-8640r,36l6780,-8572r,33l6780,-8510r,30l6780,-8451r,26l6780,-8398r,24l6780,-8351r,22l6780,-8309r,20l6780,-8268r,20l6780,-8228r,21l6780,-8192r,17l6780,-8159r,15l6780,-8132r,10l6781,-8119r,-2l6781,-8131r1,-21l6782,-8171r,-18l6782,-8207r,-19l6782,-8243r,-20l6782,-8283r1,-18l6783,-8320r,-20l6783,-8363r,-18l6783,-8403r,-20l6783,-8444r,-23l6783,-8489r,-26l6783,-8541r,-28l6783,-8598r,-31l6783,-8664r,-35l6783,-8736r,-41l6783,-8824r,-63l6783,-8904r,-6l6783,-8911r,5l6783,-8892r,42l6783,-8796r,40l6783,-8718r,36l6783,-8649r,33l6783,-8587r,29l6783,-8532r,28l6783,-8479r,24l6783,-8434r,20l6783,-8396r,17l6783,-8361r,15l6783,-8334r,9l6783,-8320r,-4l6783,-8336r,-19l6783,-8378r1,-26l6784,-8429r,-26l6784,-8483r,-27l6784,-8537r,-28l6784,-8592r,-27l6784,-8648r,-28l6784,-8705r,-31l6784,-8769r,-42l6784,-8844r,-9l6784,-8856r,3l6784,-8839r,60l6784,-8748r1,25l6785,-8704r,17l6785,-8673r,7l6785,-8672r,-13l6785,-8701r,-19l6785,-8739r,-24l6785,-8788r,-25l6785,-8839r,-30l6785,-8905r,-41l6785,-8993r,-12l6785,-9010r,4l6785,-8990r,77l6785,-8877r,30l6785,-8816r,27l6785,-8760r,28l6785,-8707r,26l6785,-8654r,25l6785,-8604r,25l6785,-8554r,26l6785,-8505r,26l6785,-8454r,26l6785,-8405r1,24l6786,-8358r,23l6786,-8317r,19l6786,-8285r,5l6786,-8279r,-4l6786,-8290r,-13l6786,-8318r,-17l6786,-8354r,-20l6786,-8395r,-20l6786,-8438r1,-24l6787,-8487r,-26l6787,-8539r,-28l6787,-8598r,-33l6787,-8663r,-34l6787,-8735r,-46l6787,-8837r,-16l6787,-8858r,4l6787,-8838r,91l6787,-8705r,34l6787,-8637r,30l6787,-8580r,30l6787,-8522r,24l6787,-8471r,21l6787,-8429r,22l6787,-8384r,21l6787,-8339r,22l6787,-8295r,20l6787,-8255r,16l6787,-8225r,17l6787,-8192r,13l6788,-8171r,7l6788,-8163r,-4l6788,-8175r1,-13l6789,-8205r,-18l6789,-8245r,-22l6789,-8291r,-23l6789,-8340r,-24l6789,-8390r,-27l6789,-8443r,-27l6789,-8497r,-25l6789,-8548r,-24l6790,-8598r,-24l6790,-8647r,-28l6790,-8702r,-25l6790,-8754r,-31l6790,-8817r,-35l6790,-8891r,-80l6790,-8986r,-4l6790,-8987r,15l6790,-8887r,38l6790,-8817r,32l6790,-8754r,27l6790,-8702r,27l6790,-8647r,24l6790,-8598r,26l6790,-8548r,25l6790,-8498r,27l6790,-8445r,26l6790,-8394r,24l6790,-8346r,21l6790,-8303r,19l6790,-8268r1,9l6791,-8256r,-4l6791,-8268r,-13l6791,-8299r,-20l6791,-8342r,-22l6791,-8386r,-23l6791,-8435r,-24l6791,-8483r,-26l6791,-8534r,-23l6791,-8583r,-24l6791,-8633r,-26l6791,-8684r,-26l6791,-8736r,-27l6791,-8796r,-33l6791,-8865r,-41l6792,-8988r,-13l6792,-9007r,3l6792,-8992r,34l6792,-8904r,38l6792,-8830r,32l6792,-8766r,30l6792,-8707r,25l6792,-8655r,24l6792,-8608r,24l6792,-8561r,25l6792,-8511r,26l6792,-8462r,21l6792,-8419r,19l6792,-8386r,8l6792,-8374r,-5l6792,-8388r,-9l6792,-8411r,-13l6792,-8442r,-19l6792,-8484r,-27l6792,-8541r,-29l6792,-8603r,-33l6792,-8672r,-34l6792,-8744r,-41l6792,-8829r,-88l6792,-8935r,-6l6792,-8936r,16l6792,-8864r,50l6792,-8773r,39l6792,-8697r,36l6792,-8627r,33l6792,-8565r,28l6792,-8509r,25l6792,-8464r,16l6792,-8433r,10l6792,-8413r,7l6792,-8402r,-5l6792,-8422r1,-18l6793,-8465r,-25l6793,-8516r,-27l6793,-8572r,-27l6793,-8628r,-28l6793,-8689r,-36l6793,-8770r,-9l6793,-8782r,3l6793,-8765r,63l6793,-8670r,29l6793,-8614r,27l6793,-8560r,26l6793,-8507r,26l6793,-8453r1,27l6794,-8398r,27l6794,-8347r,24l6794,-8300r,14l6794,-8277r,3l6794,-8276r,-9l6794,-8296r,-15l6794,-8328r,-21l6794,-8371r,-24l6795,-8417r,-22l6795,-8460r,-22l6795,-8507r,-26l6795,-8557r,-27l6795,-8613r,-31l6795,-8676r,-32l6795,-8741r,-37l6795,-8815r,-44l6795,-8940r,-16l6795,-8961r,4l6795,-8942r,46l6795,-8843r,40l6795,-8767r,37l6795,-8694r,32l6795,-8630r,29l6795,-8571r,26l6795,-8517r,23l6795,-8472r,22l6795,-8428r,23l6795,-8383r,22l6795,-8337r,23l6795,-8291r,21l6795,-8250r,21l6795,-8210r,20l6795,-8172r,20l6795,-8133r1,17l6796,-8099r,21l6797,-8065r,10l6797,-8046r1,3l6798,-8047r1,-9l6799,-8068r,-16l6799,-8101r,-19l6799,-8139r1,-22l6800,-8183r,-23l6800,-8229r,-26l6800,-8279r,-27l6800,-8330r,-27l6800,-8382r,-25l6800,-8432r,-23l6800,-8481r,-25l6800,-8529r,-25l6800,-8581r,-27l6800,-8635r,-29l6800,-8692r,-32l6800,-8757r,-34l6800,-8827r,-42l6800,-8922r,-45l6800,-8981r,-6l6800,-8983r,12l6800,-8936r,61l6800,-8835r,35l6800,-8766r,33l6800,-8703r,32l6800,-8641r,27l6800,-8589r,25l6800,-8538r,23l6800,-8491r,23l6800,-8444r,25l6800,-8392r,26l6800,-8341r,25l6800,-8294r,23l6800,-8247r1,23l6801,-8204r,21l6801,-8163r,21l6801,-8123r,16l6801,-8095r,7l6802,-8086r,-3l6802,-8101r,-15l6803,-8131r,-17l6803,-8167r,-20l6803,-8208r,-23l6803,-8252r,-24l6803,-8300r,-24l6804,-8349r,-26l6804,-8402r,-24l6804,-8450r,-25l6804,-8500r,-24l6804,-8548r,-23l6804,-8595r,-25l6804,-8646r,-26l6804,-8700r,-26l6804,-8753r,-33l6804,-8821r,-37l6804,-8903r,-63l6804,-8982r,-4l6804,-8983r,10l6804,-8942r,58l6804,-8845r,36l6804,-8775r,29l6804,-8718r,28l6804,-8665r,27l6804,-8612r,23l6804,-8564r,25l6804,-8513r,27l6804,-8463r,26l6804,-8415r,23l6804,-8368r,22l6804,-8324r,21l6804,-8285r,15l6804,-8256r1,8l6805,-8243r,-3l6805,-8257r,-15l6805,-8288r,-18l6805,-8324r,-20l6805,-8365r,-21l6805,-8406r,-20l6805,-8446r,-21l6805,-8486r,-23l6805,-8534r,-24l6805,-8586r,-26l6805,-8640r,-29l6805,-8703r,-34l6805,-8770r,-36l6805,-8848r,-58l6805,-8942r1,-17l6806,-8964r,5l6806,-8943r,93l6806,-8809r,35l6806,-8737r,33l6806,-8672r,31l6806,-8611r,27l6806,-8560r,25l6806,-8515r,21l6806,-8474r,18l6806,-8437r,20l6806,-8402r,12l6806,-8383r,6l6806,-8382r,-13l6806,-8411r,-22l6806,-8458r,-25l6806,-8511r,-28l6807,-8565r,-26l6807,-8619r,-29l6807,-8676r,-29l6807,-8740r,-55l6807,-8807r,-4l6807,-8809r,10l6807,-8731r,34l6807,-8668r,26l6807,-8615r,22l6807,-8575r,4l6807,-8573r,-8l6807,-8591r,-16l6807,-8627r,-25l6807,-8676r,-26l6807,-8729r,-34l6807,-8796r,-37l6807,-8875r1,-76l6808,-8968r,-7l6808,-8970r,16l6808,-8857r,43l6808,-8777r,35l6808,-8706r,29l6808,-8647r,27l6808,-8595r,26l6808,-8548r,20l6808,-8515r,15l6808,-8485r,15l6808,-8453r,20l6808,-8414r,19l6808,-8383r,5l6808,-8377r,-5l6808,-8393r,-15l6808,-8424r,-21l6808,-8465r,-22l6808,-8509r,-24l6808,-8559r1,-25l6809,-8605r,-23l6809,-8655r,-26l6809,-8710r,-28l6809,-8767r,-34l6809,-8832r,-35l6809,-8905r,-42l6809,-9024r,-16l6809,-9045r,5l6809,-9025r,94l6809,-8890r,35l6809,-8821r,33l6809,-8756r,28l6809,-8700r,28l6809,-8647r,26l6809,-8597r,24l6809,-8551r,26l6809,-8499r,23l6809,-8452r,25l6809,-8403r,24l6809,-8355r,19l6809,-8319r,12l6809,-8302r,-3l6809,-8314r,-11l6809,-8337r,-16l6809,-8367r,-21l6809,-8411r,-26l6809,-8463r,-29l6809,-8522r,-32l6809,-8585r,-32l6809,-8652r,-38l6809,-8729r,-40l6809,-8812r,-52l6809,-8913r,-18l6809,-8936r,4l6809,-8918r,43l6809,-8816r,43l6809,-8732r,39l6809,-8660r,32l6809,-8594r,34l6809,-8526r,30l6809,-8467r,28l6809,-8414r,25l6809,-8367r,22l6809,-8325r,18l6810,-8290r,15l6810,-8258r,15l6810,-8227r,18l6810,-8193r,17l6810,-8158r,23l6811,-8119r,17l6811,-8082r1,15l6812,-8055r1,6l6814,-8045r,-2l6815,-8057r1,-14l6816,-8086r1,-21l6817,-8126r,-16l6817,-8161r1,-21l6818,-8200r,-19l6818,-8241r,-22l6818,-8284r,-23l6818,-8332r,-24l6818,-8380r,-26l6818,-8432r,-27l6818,-8484r,-26l6818,-8535r,-23l6818,-8585r,-23l6818,-8632r,-28l6818,-8688r,-29l6818,-8750r,-33l6818,-8817r,-37l6818,-8896r,-76l6818,-8988r,-6l6818,-8989r,16l6818,-8882r,42l6818,-8804r,34l6818,-8738r,30l6818,-8679r,26l6818,-8627r,24l6818,-8578r,23l6818,-8532r,23l6819,-8486r,23l6819,-8440r,26l6819,-8389r,23l6819,-8347r,19l6819,-8310r,15l6819,-8285r,8l6819,-8272r,-4l6819,-8290r,-18l6820,-8330r,-21l6820,-8373r,-25l6820,-8424r,-25l6820,-8476r,-29l6820,-8531r,-27l6821,-8586r,-30l6821,-8644r,-29l6821,-8709r,-54l6821,-8772r,-2l6821,-8770r,20l6821,-8699r,34l6821,-8636r,29l6821,-8580r,29l6821,-8525r1,27l6822,-8471r,25l6822,-8418r,24l6822,-8368r,23l6822,-8321r,24l6823,-8280r,16l6823,-8250r,5l6823,-8244r,-3l6824,-8254r,-15l6824,-8285r,-23l6824,-8331r,-24l6824,-8379r,-26l6824,-8431r,-27l6825,-8484r,-26l6825,-8535r,-26l6825,-8588r,-27l6825,-8642r,-28l6825,-8696r,-26l6825,-8752r,-30l6825,-8816r,-43l6825,-8892r,-13l6825,-8907r,5l6825,-8886r,65l6825,-8787r,30l6825,-8726r,28l6825,-8670r,27l6825,-8615r,27l6825,-8562r,25l6825,-8512r,25l6825,-8464r,22l6825,-8422r,17l6826,-8396r,4l6826,-8396r,-9l6826,-8419r,-20l6826,-8462r,-24l6826,-8511r,-25l6826,-8562r,-25l6826,-8611r,-27l6826,-8663r,-28l6826,-8719r,-28l6826,-8777r,-33l6826,-8849r,-53l6826,-8913r,-4l6826,-8914r,16l6826,-8827r,33l6826,-8765r,30l6826,-8709r,27l6826,-8654r,28l6826,-8600r,28l6827,-8546r,25l6827,-8495r,28l6827,-8440r,24l6827,-8392r,26l6827,-8341r,24l6827,-8291r,25l6827,-8245r,25l6828,-8199r,23l6828,-8156r,15l6829,-8123r,13l6829,-8101r1,3l6830,-8102r1,-11l6831,-8126r,-20l6832,-8163r,-22l6832,-8206r,-25l6832,-8256r1,-24l6833,-8305r,-25l6833,-8356r,-26l6833,-8408r,-27l6833,-8463r,-28l6833,-8518r,-25l6833,-8572r,-30l6833,-8630r,-29l6833,-8694r,-61l6833,-8765r,-1l6833,-8763r,12l6834,-8687r,34l6834,-8623r,29l6834,-8568r,29l6834,-8514r,27l6834,-8461r,28l6834,-8407r,24l6834,-8359r,23l6834,-8312r,20l6834,-8275r1,16l6835,-8247r,5l6835,-8245r,-10l6836,-8269r,-19l6836,-8309r,-21l6836,-8354r,-24l6836,-8404r,-24l6836,-8453r,-25l6836,-8504r,-26l6836,-8558r,-27l6836,-8614r1,-27l6837,-8669r,-28l6837,-8726r,-31l6837,-8790r,-45l6837,-8867r,-9l6837,-8878r,3l6837,-8863r,71l6837,-8761r,31l6837,-8701r,28l6837,-8647r,26l6837,-8593r,27l6837,-8540r,24l6837,-8489r,23l6837,-8442r,23l6837,-8399r,19l6837,-8366r1,12l6838,-8348r,1l6838,-8351r,-12l6838,-8382r,-23l6839,-8429r,-25l6839,-8481r,-32l6839,-8557r,-11l6839,-8569r1,3l6840,-8550r,54l6840,-8466r,28l6840,-8412r1,24l6841,-8364r,19l6841,-8336r,4l6841,-8336r,-7l6841,-8354r,-14l6841,-8385r,-17l6841,-8424r,-24l6842,-8469r,-24l6842,-8516r,-24l6842,-8566r,-26l6842,-8617r,-24l6842,-8666r,-26l6842,-8720r,-30l6842,-8780r,-32l6842,-8846r,-38l6842,-8930r,-59l6842,-9005r,-5l6842,-9007r,11l6842,-8963r,55l6842,-8869r,36l6842,-8800r,29l6842,-8743r,28l6842,-8687r,27l6842,-8636r,23l6842,-8588r,23l6842,-8539r,26l6842,-8487r,25l6842,-8436r,25l6842,-8386r,26l6842,-8339r,21l6842,-8295r,22l6842,-8254r,20l6843,-8213r,22l6843,-8170r,22l6844,-8126r,26l6845,-8081r1,15l6846,-8054r1,6l6848,-8042r,-2l6848,-8048r,-5l6848,-8064r,-13l6848,-8096r,-23l6848,-8142r,-25l6848,-8199r,-32l6848,-8268r,-38l6848,-8353r,-75l6848,-8447r,-12l6848,-8466r,-3l6851,-8478r1,-6l6852,-8490r,-9l6852,-8511r,-12l6852,-8540r1,-17l6853,-8574r,-19l6853,-8613r,-20l6853,-8652r,-22l6853,-8698r,-27l6853,-8753r,-30l6853,-8814r,-36l6853,-8887r,-48l6853,-8989r,-14l6853,-9008r,5l6853,-8989r,90l6853,-8860r,34l6853,-8792r,29l6853,-8735r,26l6853,-8685r,24l6853,-8641r,23l6853,-8602r,20l6853,-8563r,18l6853,-8531r,12l6853,-8508r,8l6853,-8493r1,3l6854,-8494r1,-10l6855,-8515r,-13l6855,-8545r1,-22l6856,-8599r,-17l6856,-8618r,5l6857,-8568r,21l6857,-8532r,16l6858,-8505r,8l6860,-8494r2,-5l6863,-8507r1,-10l6864,-8527r1,-15l6865,-8558r,-19l6865,-8597r,-21l6865,-8642r,-28l6865,-8726r,-7l6866,-8730r,15l6866,-8673r,25l6866,-8625r,20l6866,-8589r,17l6866,-8557r,9l6867,-8540r,1l6867,-8543r1,-14l6868,-8576r,-1l6869,-8573r,26l6870,-8534r1,9l6872,-8521r1,-4l6873,-8533r1,-10l6874,-8556r,-17l6874,-8591r1,-24l6875,-8652r,-6l6875,-8655r,17l6876,-8609r,20l6876,-8572r,11l6876,-8550r1,5l6877,-8544r,-5l6878,-8560r,-15l6878,-8590r,-35l6878,-8630r1,4l6879,-8587r,15l6879,-8561r,10l6880,-8545r,1l6880,-8546r,-6l6880,-8561r,-11l6880,-8586r,-14l6880,-8617r,-17l6880,-8653r,-20l6880,-8697r,-24l6880,-8746r,-28l6880,-8805r,-37l6880,-8917r,-13l6880,-8933r,4l6880,-8913r,77l6880,-8802r,33l6880,-8741r,28l6880,-8689r,20l6880,-8647r,20l6880,-8610r1,15l6881,-8579r,14l6881,-8556r,10l6881,-8541r,3l6882,-8542r,-8l6882,-8562r1,-13l6883,-8589r,-19l6883,-8630r,-40l6883,-8675r,3l6884,-8657r,32l6884,-8603r,15l6884,-8571r,13l6885,-8549r,5l6885,-8545r,-6l6885,-8561r,-10l6885,-8583r,-13l6885,-8611r1,-17l6886,-8648r,-21l6886,-8695r,-30l6886,-8756r,-39l6886,-8851r,-14l6886,-8868r,5l6886,-8847r,71l6886,-8741r,30l6886,-8683r,22l6886,-8638r,18l6886,-8604r,15l6886,-8577r,11l6886,-8555r,9l6886,-8539r,6l6888,-8528r1,1l6891,-8530r,-6l6891,-8543r,-9l6891,-8564r,-15l6891,-8593r,-19l6891,-8631r,-19l6891,-8671r,-23l6891,-8718r,-24l6891,-8768r,-27l6891,-8825r1,-36l6892,-8929r,-13l6892,-8944r,5l6892,-8926r,77l6892,-8816r,29l6892,-8761r,26l6892,-8712r,22l6892,-8669r,22l6892,-8629r,19l6892,-8593r,14l6892,-8569r,8l6892,-8551r,6l6892,-8543r1,-3l6893,-8555r,-15l6893,-8586r,-22l6894,-8646r,-7l6894,-8654r,5l6894,-8612r,16l6895,-8586r,6l6895,-8579r,-5l6895,-8593r,-13l6895,-8621r,-23l6895,-8681r,-6l6895,-8688r,3l6895,-8666r1,34l6896,-8613r,20l6896,-8577r,16l6896,-8550r,8l6897,-8533r,2l6897,-8534r1,-6l6898,-8549r,-8l6898,-8566r,-15l6898,-8597r,-16l6898,-8630r,-22l6898,-8674r,-27l6898,-8727r,-29l6898,-8788r,-37l6898,-8873r,-43l6898,-8931r,-4l6898,-8930r,15l6898,-8830r,37l6898,-8760r,31l6898,-8703r,26l6898,-8654r,18l6898,-8619r,15l6898,-8587r,13l6898,-8562r,7l6898,-8545r,7l6899,-8535r1,-4l6901,-8534r1,15l6903,-8516r1,-4l6904,-8528r,-10l6904,-8551r,-16l6904,-8584r,-20l6905,-8630r,-39l6905,-8675r,2l6905,-8661r,40l6905,-8597r,19l6905,-8562r,13l6905,-8538r,12l6906,-8516r,8l6907,-8505r,-4l6907,-8517r,-9l6907,-8537r,-13l6907,-8566r,-14l6907,-8595r,-16l6907,-8630r,-20l6907,-8671r,-26l6907,-8724r,-30l6907,-8785r,-36l6907,-8860r,-58l6907,-8951r,-12l6907,-8965r,4l6907,-8945r,85l6907,-8820r,34l6907,-8756r,28l6907,-8701r,24l6907,-8656r,20l6907,-8616r1,18l6908,-8585r,16l6908,-8553r,14l6908,-8526r,10l6908,-8512r,1l6908,-8515r,-9l6908,-8536r,-12l6908,-8565r,-18l6908,-8602r,-20l6908,-8643r,-21l6908,-8688r,-24l6908,-8741r,-31l6908,-8804r,-35l6908,-8879r,-67l6908,-8959r,-5l6908,-8960r,16l6908,-8859r,39l6908,-8785r,29l6908,-8729r,25l6908,-8678r,24l6908,-8634r,20l6908,-8596r,13l6908,-8567r,17l6909,-8536r,13l6909,-8513r,8l6909,-8499r1,4l6911,-8498r1,-7l6912,-8514r,-13l6912,-8543r,-17l6912,-8576r,-22l6912,-8622r1,-26l6913,-8684r,-24l6913,-8715r,-1l6913,-8714r,13l6913,-8653r,28l6913,-8603r,20l6913,-8563r,18l6913,-8533r,14l6914,-8510r,10l6914,-8494r,1l6915,-8496r,-4l6915,-8508r,-11l6915,-8534r,-14l6915,-8563r,-15l6915,-8598r,-20l6915,-8639r,-25l6915,-8692r,-30l6915,-8753r,-34l6915,-8827r,-75l6915,-8917r,-6l6915,-8919r,10l6915,-8878r,60l6915,-8782r,33l6915,-8717r,30l6915,-8660r,23l6915,-8617r,22l6915,-8576r,16l6915,-8543r,14l6915,-8515r,11l6915,-8497r,6l6916,-8485r1,4l6920,-8488r1,-9l6922,-8509r,-16l6923,-8544r,-3l6923,-8543r1,23l6924,-8512r1,1l6925,-8514r,-6l6925,-8527r,-10l6925,-8552r,-14l6925,-8581r,-21l6925,-8622r,-21l6925,-8670r,-33l6926,-8741r,-10l6926,-8753r,3l6926,-8735r,51l6926,-8657r,23l6926,-8613r,18l6926,-8576r,18l6926,-8544r,10l6926,-8527r,2l6926,-8529r,-9l6926,-8553r,-28l6926,-8585r,3l6927,-8549r,12l6927,-8527r,9l6927,-8511r,1l6928,-8514r,-9l6928,-8534r,-13l6928,-8564r,-21l6928,-8614r,-20l6928,-8639r,5l6929,-8607r,25l6929,-8562r,16l6929,-8531r,12l6929,-8511r1,5l6931,-8504r1,-4l6933,-8516r1,-10l6934,-8538r,-13l6934,-8565r,-20l6934,-8611r1,-26l6935,-8644r,3l6935,-8623r,29l6935,-8574r,18l6935,-8542r1,12l6936,-8520r1,6l6938,-8513r1,-3l6939,-8519r,-8l6939,-8538r,-10l6939,-8559r1,-12l6940,-8587r,-14l6940,-8621r,-20l6940,-8662r,-26l6940,-8716r,-30l6940,-8775r,-34l6940,-8850r,-79l6940,-8944r,-4l6940,-8944r,14l6940,-8843r,40l6940,-8770r,32l6940,-8707r,27l6940,-8658r,22l6940,-8616r,15l6940,-8586r,16l6940,-8560r,14l6940,-8538r,9l6940,-8521r,4l6942,-8522r,-7l6942,-8537r,-10l6943,-8560r,-18l6943,-8615r,-5l6943,-8616r,40l6943,-8558r1,14l6944,-8534r,3l6944,-8535r,-7l6944,-8550r,-12l6944,-8573r,-16l6944,-8606r,-17l6944,-8640r,-22l6944,-8684r,-24l6944,-8738r,-32l6944,-8806r,-69l6944,-8888r,-5l6945,-8888r,18l6945,-8794r,35l6945,-8729r,30l6945,-8675r,20l6945,-8633r,20l6945,-8598r,12l6945,-8570r,14l6945,-8544r,10l6945,-8527r,5l6946,-8521r1,-2l6947,-8529r1,-7l6948,-8548r,-14l6948,-8579r,-17l6948,-8616r,-22l6948,-8663r,-31l6948,-8744r,-9l6948,-8755r,5l6948,-8733r,50l6948,-8657r,22l6948,-8613r,20l6948,-8577r,14l6948,-8551r,11l6948,-8531r,6l6949,-8520r2,3l6952,-8519r,-4l6952,-8532r,-11l6952,-8553r,-14l6952,-8581r,-17l6952,-8618r,-18l6952,-8660r,-25l6952,-8712r,-32l6952,-8775r,-38l6952,-8856r,-69l6952,-8940r,-4l6952,-8940r,17l6952,-8834r,40l6952,-8758r,30l6952,-8699r,27l6952,-8648r,20l6952,-8609r,14l6952,-8579r,12l6952,-8557r,10l6952,-8535r,8l6952,-8520r1,3l6954,-8519r,-7l6955,-8533r,-11l6955,-8559r,-17l6955,-8596r,-44l6955,-8646r,3l6955,-8625r,28l6955,-8579r,13l6956,-8558r,-3l6956,-8566r,-11l6956,-8590r,-17l6956,-8626r,-22l6956,-8673r,-28l6956,-8743r,-25l6956,-8780r,-2l6956,-8779r,15l6956,-8703r,29l6956,-8649r,21l6956,-8611r,18l6956,-8577r,12l6956,-8553r,13l6956,-8531r,7l6957,-8518r1,5l6959,-8512r2,-2l6961,-8520r,-8l6961,-8538r,-14l6961,-8566r,-16l6961,-8600r,-19l6961,-8641r,-24l6961,-8691r,-30l6961,-8753r,-45l6961,-8829r,-11l6961,-8844r,4l6961,-8826r,72l6961,-8721r,26l6961,-8670r,22l6961,-8627r,19l6961,-8590r,16l6961,-8560r,13l6961,-8535r1,10l6962,-8518r,2l6962,-8519r,-6l6962,-8532r,-11l6962,-8555r,-12l6963,-8583r,-20l6963,-8621r,-20l6963,-8661r,-23l6963,-8709r,-28l6963,-8768r,-34l6963,-8847r,-43l6963,-8903r,-5l6963,-8905r,13l6963,-8807r,33l6963,-8744r,28l6963,-8690r,25l6963,-8642r,19l6963,-8602r,18l6963,-8568r,13l6963,-8542r,11l6963,-8522r,5l6964,-8515r,-4l6965,-8526r,-12l6965,-8553r,-16l6965,-8589r1,-39l6966,-8633r,5l6966,-8586r,15l6966,-8555r,10l6966,-8537r1,5l6967,-8536r1,-18l6968,-8548r,13l6968,-8538r1,-11l6969,-8551r165,56l7231,-8453r68,20l7352,-8422r96,-10l7464,-8435r53,2l7681,-8390r218,124l8011,-8181r53,40l8160,-8070r69,50l8229,-8007r,-9l8229,-7990r,35l8229,-7791r,-42l8229,-7878r,278l8229,-7636r,-37l8229,-7711r,-39l8229,-7320r,-32l8229,-7389r,-36l8229,-7459r,-33l8229,-7528r,-35l8229,-7009r,-33l8229,-7078r,-36l8229,-7148r,-34l8229,-7217r,-36l8229,-7287r,686l8229,-6633r,-32l8229,-6700r,-35l8229,-6769r,-35l8229,-6837r,-33l8229,-6906r,-35l8229,-6975r,803l8229,-6199r,-33l8229,-6264r,-32l8229,-6328r,-35l8229,-6398r,-35l8229,-6467r,-34l8229,-6535r,-33l8229,-5692r,-326l8229,-5679e" filled="f" strokeweight=".21164mm">
                  <v:path arrowok="t" o:connecttype="custom" o:connectlocs="1583,2097;1474,165;5527,90;5951,1148;6148,704;6200,425;6295,1078;6313,467;6329,812;6362,933;6402,955;6418,1386;6449,712;6472,1455;6498,1047;6506,944;6536,884;6546,1238;6567,1205;6580,1115;6595,1351;6602,1494;6613,1304;6622,718;6630,1204;6648,1138;6659,1368;6666,1507;6670,992;6678,775;6690,1304;6701,1425;6704,1499;6712,887;6718,1160;6728,1477;6730,1520;6739,1216;6750,968;6757,1141;6762,899;6770,786;6773,944;6776,769;6780,1030;6785,882;6790,818;6792,1043;6799,1569;6804,1058;6808,856;6809,1363;6822,1276;6832,1464;6841,1268;6853,1068;6880,1001;6895,1077;6908,1117;6921,1173;6940,1069;6952,1075;6963,1068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9FFD76" wp14:editId="4244BF53">
                <wp:simplePos x="0" y="0"/>
                <wp:positionH relativeFrom="page">
                  <wp:posOffset>1160780</wp:posOffset>
                </wp:positionH>
                <wp:positionV relativeFrom="paragraph">
                  <wp:posOffset>1270</wp:posOffset>
                </wp:positionV>
                <wp:extent cx="139065" cy="743585"/>
                <wp:effectExtent l="0" t="1270" r="0" b="0"/>
                <wp:wrapNone/>
                <wp:docPr id="3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94E74" w14:textId="77777777" w:rsidR="00C87A0C" w:rsidRDefault="00C87A0C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Cross Section b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FFD76" id="Text Box 18" o:spid="_x0000_s1136" type="#_x0000_t202" style="position:absolute;left:0;text-align:left;margin-left:91.4pt;margin-top:.1pt;width:10.95pt;height:58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" filled="f" stroked="f">
                <v:textbox style="layout-flow:vertical;mso-layout-flow-alt:bottom-to-top" inset="0,0,0,0">
                  <w:txbxContent>
                    <w:p w14:paraId="0FA94E74" w14:textId="77777777" w:rsidR="00C87A0C" w:rsidRDefault="00C87A0C">
                      <w:pPr>
                        <w:spacing w:before="15"/>
                        <w:ind w:left="20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Cross Section 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272" w:name="_bookmark25"/>
      <w:bookmarkEnd w:id="272"/>
      <w:r w:rsidR="00C87A0C" w:rsidRPr="002D14EA">
        <w:rPr>
          <w:rFonts w:ascii="Arial"/>
          <w:spacing w:val="-2"/>
          <w:w w:val="95"/>
          <w:sz w:val="16"/>
          <w:lang w:val="uk-UA"/>
        </w:rPr>
        <w:t>10</w:t>
      </w:r>
      <w:r w:rsidR="00C87A0C" w:rsidRPr="002D14EA">
        <w:rPr>
          <w:rFonts w:ascii="Arial"/>
          <w:spacing w:val="-2"/>
          <w:w w:val="95"/>
          <w:sz w:val="16"/>
          <w:vertAlign w:val="superscript"/>
          <w:lang w:val="uk-UA"/>
        </w:rPr>
        <w:t>2</w:t>
      </w:r>
    </w:p>
    <w:p w14:paraId="56DA8CAF" w14:textId="77777777" w:rsidR="001F4829" w:rsidRPr="002D14EA" w:rsidRDefault="00C87A0C">
      <w:pPr>
        <w:spacing w:before="88"/>
        <w:ind w:right="67"/>
        <w:jc w:val="right"/>
        <w:rPr>
          <w:rFonts w:ascii="Arial"/>
          <w:sz w:val="16"/>
          <w:lang w:val="uk-UA"/>
        </w:rPr>
      </w:pPr>
      <w:r w:rsidRPr="002D14EA">
        <w:rPr>
          <w:rFonts w:ascii="Arial"/>
          <w:sz w:val="16"/>
          <w:lang w:val="uk-UA"/>
        </w:rPr>
        <w:t>10</w:t>
      </w:r>
    </w:p>
    <w:p w14:paraId="1953F184" w14:textId="77777777" w:rsidR="001F4829" w:rsidRPr="002D14EA" w:rsidRDefault="00C87A0C">
      <w:pPr>
        <w:spacing w:before="101"/>
        <w:ind w:right="38"/>
        <w:jc w:val="right"/>
        <w:rPr>
          <w:rFonts w:ascii="Arial"/>
          <w:sz w:val="16"/>
          <w:lang w:val="uk-UA"/>
        </w:rPr>
      </w:pPr>
      <w:r w:rsidRPr="002D14EA">
        <w:rPr>
          <w:rFonts w:ascii="Arial"/>
          <w:sz w:val="16"/>
          <w:lang w:val="uk-UA"/>
        </w:rPr>
        <w:t>1</w:t>
      </w:r>
    </w:p>
    <w:p w14:paraId="4465038F" w14:textId="77777777" w:rsidR="001F4829" w:rsidRPr="002D14EA" w:rsidRDefault="00C87A0C">
      <w:pPr>
        <w:spacing w:before="86"/>
        <w:ind w:right="51"/>
        <w:jc w:val="right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spacing w:val="-2"/>
          <w:position w:val="-6"/>
          <w:sz w:val="16"/>
          <w:lang w:val="uk-UA"/>
        </w:rPr>
        <w:t>10</w:t>
      </w:r>
      <w:r w:rsidRPr="002D14EA">
        <w:rPr>
          <w:rFonts w:ascii="Symbol" w:hAnsi="Symbol"/>
          <w:spacing w:val="-2"/>
          <w:sz w:val="11"/>
          <w:lang w:val="uk-UA"/>
        </w:rPr>
        <w:t></w:t>
      </w:r>
      <w:r w:rsidRPr="002D14EA">
        <w:rPr>
          <w:rFonts w:ascii="Arial" w:hAnsi="Arial"/>
          <w:spacing w:val="-2"/>
          <w:sz w:val="11"/>
          <w:lang w:val="uk-UA"/>
        </w:rPr>
        <w:t>1</w:t>
      </w:r>
    </w:p>
    <w:p w14:paraId="72465E09" w14:textId="77777777" w:rsidR="001F4829" w:rsidRPr="002D14EA" w:rsidRDefault="00C87A0C">
      <w:pPr>
        <w:spacing w:before="70"/>
        <w:ind w:left="635" w:right="13"/>
        <w:jc w:val="center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position w:val="-6"/>
          <w:sz w:val="16"/>
          <w:lang w:val="uk-UA"/>
        </w:rPr>
        <w:t>10</w:t>
      </w:r>
      <w:r w:rsidRPr="002D14EA">
        <w:rPr>
          <w:rFonts w:ascii="Symbol" w:hAnsi="Symbol"/>
          <w:sz w:val="11"/>
          <w:lang w:val="uk-UA"/>
        </w:rPr>
        <w:t></w:t>
      </w:r>
      <w:r w:rsidRPr="002D14EA">
        <w:rPr>
          <w:rFonts w:ascii="Arial" w:hAnsi="Arial"/>
          <w:sz w:val="11"/>
          <w:lang w:val="uk-UA"/>
        </w:rPr>
        <w:t>2</w:t>
      </w:r>
    </w:p>
    <w:p w14:paraId="10927E5A" w14:textId="77777777" w:rsidR="001F4829" w:rsidRPr="002D14EA" w:rsidRDefault="00C87A0C">
      <w:pPr>
        <w:spacing w:before="64"/>
        <w:ind w:left="635" w:right="13"/>
        <w:jc w:val="center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position w:val="-7"/>
          <w:sz w:val="16"/>
          <w:lang w:val="uk-UA"/>
        </w:rPr>
        <w:t>10</w:t>
      </w:r>
      <w:r w:rsidRPr="002D14EA">
        <w:rPr>
          <w:rFonts w:ascii="Symbol" w:hAnsi="Symbol"/>
          <w:sz w:val="11"/>
          <w:lang w:val="uk-UA"/>
        </w:rPr>
        <w:t></w:t>
      </w:r>
      <w:r w:rsidRPr="002D14EA">
        <w:rPr>
          <w:rFonts w:ascii="Arial" w:hAnsi="Arial"/>
          <w:sz w:val="11"/>
          <w:lang w:val="uk-UA"/>
        </w:rPr>
        <w:t>3</w:t>
      </w:r>
    </w:p>
    <w:p w14:paraId="5F05F891" w14:textId="77777777" w:rsidR="001F4829" w:rsidRPr="002D14EA" w:rsidRDefault="00C87A0C">
      <w:pPr>
        <w:spacing w:before="61"/>
        <w:ind w:left="635" w:right="13"/>
        <w:jc w:val="center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position w:val="-6"/>
          <w:sz w:val="16"/>
          <w:lang w:val="uk-UA"/>
        </w:rPr>
        <w:t>10</w:t>
      </w:r>
      <w:r w:rsidRPr="002D14EA">
        <w:rPr>
          <w:rFonts w:ascii="Symbol" w:hAnsi="Symbol"/>
          <w:sz w:val="11"/>
          <w:lang w:val="uk-UA"/>
        </w:rPr>
        <w:t></w:t>
      </w:r>
      <w:r w:rsidRPr="002D14EA">
        <w:rPr>
          <w:rFonts w:ascii="Arial" w:hAnsi="Arial"/>
          <w:sz w:val="11"/>
          <w:lang w:val="uk-UA"/>
        </w:rPr>
        <w:t>4</w:t>
      </w:r>
    </w:p>
    <w:p w14:paraId="031DC386" w14:textId="77777777" w:rsidR="001F4829" w:rsidRPr="002D14EA" w:rsidRDefault="00C87A0C">
      <w:pPr>
        <w:spacing w:before="64"/>
        <w:ind w:left="635" w:right="13"/>
        <w:jc w:val="center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position w:val="-7"/>
          <w:sz w:val="16"/>
          <w:lang w:val="uk-UA"/>
        </w:rPr>
        <w:t>10</w:t>
      </w:r>
      <w:r w:rsidRPr="002D14EA">
        <w:rPr>
          <w:rFonts w:ascii="Symbol" w:hAnsi="Symbol"/>
          <w:sz w:val="11"/>
          <w:lang w:val="uk-UA"/>
        </w:rPr>
        <w:t></w:t>
      </w:r>
      <w:r w:rsidRPr="002D14EA">
        <w:rPr>
          <w:rFonts w:ascii="Arial" w:hAnsi="Arial"/>
          <w:sz w:val="11"/>
          <w:lang w:val="uk-UA"/>
        </w:rPr>
        <w:t>5</w:t>
      </w:r>
    </w:p>
    <w:p w14:paraId="27E28DEC" w14:textId="77777777" w:rsidR="001F4829" w:rsidRPr="002D14EA" w:rsidRDefault="00C87A0C">
      <w:pPr>
        <w:spacing w:before="61"/>
        <w:ind w:left="635" w:right="13"/>
        <w:jc w:val="center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position w:val="-7"/>
          <w:sz w:val="16"/>
          <w:lang w:val="uk-UA"/>
        </w:rPr>
        <w:t>10</w:t>
      </w:r>
      <w:r w:rsidRPr="002D14EA">
        <w:rPr>
          <w:rFonts w:ascii="Symbol" w:hAnsi="Symbol"/>
          <w:sz w:val="11"/>
          <w:lang w:val="uk-UA"/>
        </w:rPr>
        <w:t></w:t>
      </w:r>
      <w:r w:rsidRPr="002D14EA">
        <w:rPr>
          <w:rFonts w:ascii="Arial" w:hAnsi="Arial"/>
          <w:sz w:val="11"/>
          <w:lang w:val="uk-UA"/>
        </w:rPr>
        <w:t>6</w:t>
      </w:r>
    </w:p>
    <w:p w14:paraId="396B70F3" w14:textId="77777777" w:rsidR="001F4829" w:rsidRPr="002D14EA" w:rsidRDefault="00C87A0C">
      <w:pPr>
        <w:spacing w:before="68"/>
        <w:ind w:left="635" w:right="13"/>
        <w:jc w:val="center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position w:val="-6"/>
          <w:sz w:val="16"/>
          <w:lang w:val="uk-UA"/>
        </w:rPr>
        <w:t>10</w:t>
      </w:r>
      <w:r w:rsidRPr="002D14EA">
        <w:rPr>
          <w:rFonts w:ascii="Symbol" w:hAnsi="Symbol"/>
          <w:sz w:val="11"/>
          <w:lang w:val="uk-UA"/>
        </w:rPr>
        <w:t></w:t>
      </w:r>
      <w:r w:rsidRPr="002D14EA">
        <w:rPr>
          <w:rFonts w:ascii="Arial" w:hAnsi="Arial"/>
          <w:sz w:val="11"/>
          <w:lang w:val="uk-UA"/>
        </w:rPr>
        <w:t>7</w:t>
      </w:r>
    </w:p>
    <w:p w14:paraId="69D8FF6E" w14:textId="77777777" w:rsidR="001F4829" w:rsidRPr="002D14EA" w:rsidRDefault="00C87A0C">
      <w:pPr>
        <w:spacing w:before="64"/>
        <w:ind w:left="635" w:right="13"/>
        <w:jc w:val="center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position w:val="-7"/>
          <w:sz w:val="16"/>
          <w:lang w:val="uk-UA"/>
        </w:rPr>
        <w:t>10</w:t>
      </w:r>
      <w:r w:rsidRPr="002D14EA">
        <w:rPr>
          <w:rFonts w:ascii="Symbol" w:hAnsi="Symbol"/>
          <w:sz w:val="11"/>
          <w:lang w:val="uk-UA"/>
        </w:rPr>
        <w:t></w:t>
      </w:r>
      <w:r w:rsidRPr="002D14EA">
        <w:rPr>
          <w:rFonts w:ascii="Arial" w:hAnsi="Arial"/>
          <w:sz w:val="11"/>
          <w:lang w:val="uk-UA"/>
        </w:rPr>
        <w:t>8</w:t>
      </w:r>
    </w:p>
    <w:p w14:paraId="44CC010B" w14:textId="77777777" w:rsidR="001F4829" w:rsidRPr="002D14EA" w:rsidRDefault="00C87A0C">
      <w:pPr>
        <w:spacing w:before="61"/>
        <w:ind w:left="635" w:right="13"/>
        <w:jc w:val="center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position w:val="-7"/>
          <w:sz w:val="16"/>
          <w:lang w:val="uk-UA"/>
        </w:rPr>
        <w:t>10</w:t>
      </w:r>
      <w:r w:rsidRPr="002D14EA">
        <w:rPr>
          <w:rFonts w:ascii="Symbol" w:hAnsi="Symbol"/>
          <w:sz w:val="11"/>
          <w:lang w:val="uk-UA"/>
        </w:rPr>
        <w:t></w:t>
      </w:r>
      <w:r w:rsidRPr="002D14EA">
        <w:rPr>
          <w:rFonts w:ascii="Arial" w:hAnsi="Arial"/>
          <w:sz w:val="11"/>
          <w:lang w:val="uk-UA"/>
        </w:rPr>
        <w:t>9</w:t>
      </w:r>
    </w:p>
    <w:p w14:paraId="6150D3EB" w14:textId="77777777" w:rsidR="001F4829" w:rsidRPr="002D14EA" w:rsidRDefault="00C87A0C">
      <w:pPr>
        <w:spacing w:before="54"/>
        <w:ind w:left="593" w:right="34"/>
        <w:jc w:val="center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position w:val="-7"/>
          <w:sz w:val="16"/>
          <w:lang w:val="uk-UA"/>
        </w:rPr>
        <w:t>10</w:t>
      </w:r>
      <w:r w:rsidRPr="002D14EA">
        <w:rPr>
          <w:rFonts w:ascii="Symbol" w:hAnsi="Symbol"/>
          <w:sz w:val="11"/>
          <w:lang w:val="uk-UA"/>
        </w:rPr>
        <w:t></w:t>
      </w:r>
      <w:r w:rsidRPr="002D14EA">
        <w:rPr>
          <w:rFonts w:ascii="Arial" w:hAnsi="Arial"/>
          <w:sz w:val="11"/>
          <w:lang w:val="uk-UA"/>
        </w:rPr>
        <w:t>10</w:t>
      </w:r>
    </w:p>
    <w:p w14:paraId="74DEBECD" w14:textId="77777777" w:rsidR="001F4829" w:rsidRPr="002D14EA" w:rsidRDefault="00C87A0C">
      <w:pPr>
        <w:spacing w:before="68"/>
        <w:ind w:left="635" w:right="34"/>
        <w:jc w:val="center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position w:val="-6"/>
          <w:sz w:val="16"/>
          <w:lang w:val="uk-UA"/>
        </w:rPr>
        <w:t>10</w:t>
      </w:r>
      <w:r w:rsidRPr="002D14EA">
        <w:rPr>
          <w:rFonts w:ascii="Symbol" w:hAnsi="Symbol"/>
          <w:sz w:val="11"/>
          <w:lang w:val="uk-UA"/>
        </w:rPr>
        <w:t></w:t>
      </w:r>
      <w:r w:rsidRPr="002D14EA">
        <w:rPr>
          <w:rFonts w:ascii="Arial" w:hAnsi="Arial"/>
          <w:sz w:val="11"/>
          <w:lang w:val="uk-UA"/>
        </w:rPr>
        <w:t>11</w:t>
      </w:r>
    </w:p>
    <w:p w14:paraId="204AB5E9" w14:textId="77777777" w:rsidR="001F4829" w:rsidRPr="002D14EA" w:rsidRDefault="00C87A0C">
      <w:pPr>
        <w:pStyle w:val="Heading3"/>
        <w:spacing w:before="115"/>
        <w:ind w:left="634"/>
        <w:rPr>
          <w:lang w:val="uk-UA"/>
        </w:rPr>
      </w:pPr>
      <w:r w:rsidRPr="002D14EA">
        <w:rPr>
          <w:lang w:val="uk-UA"/>
        </w:rPr>
        <w:br w:type="column"/>
      </w:r>
      <w:r w:rsidRPr="002D14EA">
        <w:rPr>
          <w:lang w:val="uk-UA"/>
        </w:rPr>
        <w:t xml:space="preserve">Cu </w:t>
      </w:r>
      <w:r w:rsidRPr="002D14EA">
        <w:rPr>
          <w:vertAlign w:val="superscript"/>
          <w:lang w:val="uk-UA"/>
        </w:rPr>
        <w:t>65</w:t>
      </w:r>
      <w:r w:rsidRPr="002D14EA">
        <w:rPr>
          <w:lang w:val="uk-UA"/>
        </w:rPr>
        <w:t xml:space="preserve"> (n, </w:t>
      </w:r>
      <w:r w:rsidRPr="002D14EA">
        <w:rPr>
          <w:rFonts w:ascii="Symbol" w:hAnsi="Symbol"/>
          <w:lang w:val="uk-UA"/>
        </w:rPr>
        <w:t></w:t>
      </w:r>
      <w:r w:rsidRPr="002D14EA">
        <w:rPr>
          <w:lang w:val="uk-UA"/>
        </w:rPr>
        <w:t>)</w:t>
      </w:r>
    </w:p>
    <w:p w14:paraId="6D3173CC" w14:textId="77777777" w:rsidR="001F4829" w:rsidRPr="002D14EA" w:rsidRDefault="001F4829">
      <w:pPr>
        <w:rPr>
          <w:lang w:val="uk-UA"/>
        </w:rPr>
        <w:sectPr w:rsidR="001F4829" w:rsidRPr="002D14EA">
          <w:pgSz w:w="11910" w:h="16840"/>
          <w:pgMar w:top="1020" w:right="0" w:bottom="800" w:left="1540" w:header="0" w:footer="607" w:gutter="0"/>
          <w:cols w:num="2" w:space="720" w:equalWidth="0">
            <w:col w:w="1070" w:space="2181"/>
            <w:col w:w="7119"/>
          </w:cols>
        </w:sectPr>
      </w:pPr>
    </w:p>
    <w:p w14:paraId="1D34563E" w14:textId="77777777" w:rsidR="001F4829" w:rsidRPr="002D14EA" w:rsidRDefault="00C87A0C">
      <w:pPr>
        <w:spacing w:before="140"/>
        <w:jc w:val="right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position w:val="-7"/>
          <w:sz w:val="16"/>
          <w:lang w:val="uk-UA"/>
        </w:rPr>
        <w:t>10</w:t>
      </w:r>
      <w:r w:rsidRPr="002D14EA">
        <w:rPr>
          <w:rFonts w:ascii="Symbol" w:hAnsi="Symbol"/>
          <w:sz w:val="11"/>
          <w:lang w:val="uk-UA"/>
        </w:rPr>
        <w:t></w:t>
      </w:r>
      <w:r w:rsidRPr="002D14EA">
        <w:rPr>
          <w:rFonts w:ascii="Arial" w:hAnsi="Arial"/>
          <w:sz w:val="11"/>
          <w:lang w:val="uk-UA"/>
        </w:rPr>
        <w:t>5</w:t>
      </w:r>
    </w:p>
    <w:p w14:paraId="7BDD492F" w14:textId="77777777" w:rsidR="001F4829" w:rsidRPr="002D14EA" w:rsidRDefault="00C87A0C">
      <w:pPr>
        <w:spacing w:before="147"/>
        <w:ind w:left="211"/>
        <w:rPr>
          <w:rFonts w:ascii="Arial" w:hAnsi="Arial"/>
          <w:sz w:val="11"/>
          <w:lang w:val="uk-UA"/>
        </w:rPr>
      </w:pPr>
      <w:r w:rsidRPr="002D14EA">
        <w:rPr>
          <w:lang w:val="uk-UA"/>
        </w:rPr>
        <w:br w:type="column"/>
      </w:r>
      <w:r w:rsidRPr="002D14EA">
        <w:rPr>
          <w:rFonts w:ascii="Arial" w:hAnsi="Arial"/>
          <w:spacing w:val="-1"/>
          <w:position w:val="-7"/>
          <w:sz w:val="16"/>
          <w:lang w:val="uk-UA"/>
        </w:rPr>
        <w:t>10</w:t>
      </w:r>
      <w:r w:rsidRPr="002D14EA">
        <w:rPr>
          <w:rFonts w:ascii="Symbol" w:hAnsi="Symbol"/>
          <w:spacing w:val="-1"/>
          <w:sz w:val="11"/>
          <w:lang w:val="uk-UA"/>
        </w:rPr>
        <w:t></w:t>
      </w:r>
      <w:r w:rsidRPr="002D14EA">
        <w:rPr>
          <w:rFonts w:ascii="Arial" w:hAnsi="Arial"/>
          <w:spacing w:val="-1"/>
          <w:sz w:val="11"/>
          <w:lang w:val="uk-UA"/>
        </w:rPr>
        <w:t>4</w:t>
      </w:r>
    </w:p>
    <w:p w14:paraId="734D86E8" w14:textId="77777777" w:rsidR="001F4829" w:rsidRPr="002D14EA" w:rsidRDefault="00C87A0C">
      <w:pPr>
        <w:spacing w:before="140"/>
        <w:ind w:left="211"/>
        <w:rPr>
          <w:rFonts w:ascii="Arial" w:hAnsi="Arial"/>
          <w:sz w:val="11"/>
          <w:lang w:val="uk-UA"/>
        </w:rPr>
      </w:pPr>
      <w:r w:rsidRPr="002D14EA">
        <w:rPr>
          <w:lang w:val="uk-UA"/>
        </w:rPr>
        <w:br w:type="column"/>
      </w:r>
      <w:r w:rsidRPr="002D14EA">
        <w:rPr>
          <w:rFonts w:ascii="Arial" w:hAnsi="Arial"/>
          <w:spacing w:val="-1"/>
          <w:position w:val="-7"/>
          <w:sz w:val="16"/>
          <w:lang w:val="uk-UA"/>
        </w:rPr>
        <w:t>10</w:t>
      </w:r>
      <w:r w:rsidRPr="002D14EA">
        <w:rPr>
          <w:rFonts w:ascii="Symbol" w:hAnsi="Symbol"/>
          <w:spacing w:val="-1"/>
          <w:sz w:val="11"/>
          <w:lang w:val="uk-UA"/>
        </w:rPr>
        <w:t></w:t>
      </w:r>
      <w:r w:rsidRPr="002D14EA">
        <w:rPr>
          <w:rFonts w:ascii="Arial" w:hAnsi="Arial"/>
          <w:spacing w:val="-1"/>
          <w:sz w:val="11"/>
          <w:lang w:val="uk-UA"/>
        </w:rPr>
        <w:t>3</w:t>
      </w:r>
    </w:p>
    <w:p w14:paraId="003D75C9" w14:textId="77777777" w:rsidR="001F4829" w:rsidRPr="002D14EA" w:rsidRDefault="00C87A0C">
      <w:pPr>
        <w:spacing w:before="147"/>
        <w:ind w:left="204"/>
        <w:rPr>
          <w:rFonts w:ascii="Arial" w:hAnsi="Arial"/>
          <w:sz w:val="11"/>
          <w:lang w:val="uk-UA"/>
        </w:rPr>
      </w:pPr>
      <w:r w:rsidRPr="002D14EA">
        <w:rPr>
          <w:lang w:val="uk-UA"/>
        </w:rPr>
        <w:br w:type="column"/>
      </w:r>
      <w:r w:rsidRPr="002D14EA">
        <w:rPr>
          <w:rFonts w:ascii="Arial" w:hAnsi="Arial"/>
          <w:spacing w:val="-1"/>
          <w:position w:val="-7"/>
          <w:sz w:val="16"/>
          <w:lang w:val="uk-UA"/>
        </w:rPr>
        <w:t>10</w:t>
      </w:r>
      <w:r w:rsidRPr="002D14EA">
        <w:rPr>
          <w:rFonts w:ascii="Symbol" w:hAnsi="Symbol"/>
          <w:spacing w:val="-1"/>
          <w:sz w:val="11"/>
          <w:lang w:val="uk-UA"/>
        </w:rPr>
        <w:t></w:t>
      </w:r>
      <w:r w:rsidRPr="002D14EA">
        <w:rPr>
          <w:rFonts w:ascii="Arial" w:hAnsi="Arial"/>
          <w:spacing w:val="-1"/>
          <w:sz w:val="11"/>
          <w:lang w:val="uk-UA"/>
        </w:rPr>
        <w:t>2</w:t>
      </w:r>
    </w:p>
    <w:p w14:paraId="50DC4B1A" w14:textId="77777777" w:rsidR="001F4829" w:rsidRPr="002D14EA" w:rsidRDefault="00C87A0C">
      <w:pPr>
        <w:spacing w:before="147"/>
        <w:ind w:left="225"/>
        <w:rPr>
          <w:rFonts w:ascii="Arial" w:hAnsi="Arial"/>
          <w:sz w:val="11"/>
          <w:lang w:val="uk-UA"/>
        </w:rPr>
      </w:pPr>
      <w:r w:rsidRPr="002D14EA">
        <w:rPr>
          <w:lang w:val="uk-UA"/>
        </w:rPr>
        <w:br w:type="column"/>
      </w:r>
      <w:r w:rsidRPr="002D14EA">
        <w:rPr>
          <w:rFonts w:ascii="Arial" w:hAnsi="Arial"/>
          <w:spacing w:val="-3"/>
          <w:position w:val="-7"/>
          <w:sz w:val="16"/>
          <w:lang w:val="uk-UA"/>
        </w:rPr>
        <w:t>10</w:t>
      </w:r>
      <w:r w:rsidRPr="002D14EA">
        <w:rPr>
          <w:rFonts w:ascii="Symbol" w:hAnsi="Symbol"/>
          <w:spacing w:val="-3"/>
          <w:sz w:val="11"/>
          <w:lang w:val="uk-UA"/>
        </w:rPr>
        <w:t></w:t>
      </w:r>
      <w:r w:rsidRPr="002D14EA">
        <w:rPr>
          <w:rFonts w:ascii="Arial" w:hAnsi="Arial"/>
          <w:spacing w:val="-3"/>
          <w:sz w:val="11"/>
          <w:lang w:val="uk-UA"/>
        </w:rPr>
        <w:t>1</w:t>
      </w:r>
    </w:p>
    <w:p w14:paraId="2E3A0F4C" w14:textId="77777777" w:rsidR="001F4829" w:rsidRPr="002D14EA" w:rsidRDefault="00C87A0C">
      <w:pPr>
        <w:pStyle w:val="BodyText"/>
        <w:rPr>
          <w:rFonts w:ascii="Arial"/>
          <w:sz w:val="16"/>
          <w:lang w:val="uk-UA"/>
        </w:rPr>
      </w:pPr>
      <w:r w:rsidRPr="002D14EA">
        <w:rPr>
          <w:lang w:val="uk-UA"/>
        </w:rPr>
        <w:br w:type="column"/>
      </w:r>
    </w:p>
    <w:p w14:paraId="04699939" w14:textId="77777777" w:rsidR="001F4829" w:rsidRPr="002D14EA" w:rsidRDefault="00C87A0C">
      <w:pPr>
        <w:tabs>
          <w:tab w:val="left" w:pos="809"/>
        </w:tabs>
        <w:ind w:left="322"/>
        <w:rPr>
          <w:rFonts w:ascii="Arial"/>
          <w:sz w:val="16"/>
          <w:lang w:val="uk-UA"/>
        </w:rPr>
      </w:pPr>
      <w:r w:rsidRPr="002D14EA">
        <w:rPr>
          <w:rFonts w:ascii="Arial"/>
          <w:sz w:val="16"/>
          <w:lang w:val="uk-UA"/>
        </w:rPr>
        <w:t>1</w:t>
      </w:r>
      <w:r w:rsidRPr="002D14EA">
        <w:rPr>
          <w:rFonts w:ascii="Arial"/>
          <w:sz w:val="16"/>
          <w:lang w:val="uk-UA"/>
        </w:rPr>
        <w:tab/>
      </w:r>
      <w:r w:rsidRPr="002D14EA">
        <w:rPr>
          <w:rFonts w:ascii="Arial"/>
          <w:spacing w:val="-10"/>
          <w:sz w:val="16"/>
          <w:lang w:val="uk-UA"/>
        </w:rPr>
        <w:t>10</w:t>
      </w:r>
    </w:p>
    <w:p w14:paraId="6227E58A" w14:textId="77777777" w:rsidR="001F4829" w:rsidRPr="002D14EA" w:rsidRDefault="00C87A0C">
      <w:pPr>
        <w:pStyle w:val="BodyText"/>
        <w:rPr>
          <w:rFonts w:ascii="Arial"/>
          <w:sz w:val="16"/>
          <w:lang w:val="uk-UA"/>
        </w:rPr>
      </w:pPr>
      <w:r w:rsidRPr="002D14EA">
        <w:rPr>
          <w:lang w:val="uk-UA"/>
        </w:rPr>
        <w:br w:type="column"/>
      </w:r>
    </w:p>
    <w:p w14:paraId="2F9DC410" w14:textId="77777777" w:rsidR="001F4829" w:rsidRPr="002D14EA" w:rsidRDefault="00C87A0C">
      <w:pPr>
        <w:ind w:left="304"/>
        <w:rPr>
          <w:rFonts w:ascii="Arial"/>
          <w:sz w:val="16"/>
          <w:lang w:val="uk-UA"/>
        </w:rPr>
      </w:pPr>
      <w:r w:rsidRPr="002D14EA">
        <w:rPr>
          <w:rFonts w:ascii="Arial"/>
          <w:w w:val="95"/>
          <w:sz w:val="16"/>
          <w:lang w:val="uk-UA"/>
        </w:rPr>
        <w:t>10</w:t>
      </w:r>
      <w:r w:rsidRPr="002D14EA">
        <w:rPr>
          <w:rFonts w:ascii="Arial"/>
          <w:w w:val="95"/>
          <w:sz w:val="16"/>
          <w:vertAlign w:val="superscript"/>
          <w:lang w:val="uk-UA"/>
        </w:rPr>
        <w:t>2</w:t>
      </w:r>
    </w:p>
    <w:p w14:paraId="527766FD" w14:textId="77777777" w:rsidR="001F4829" w:rsidRPr="002D14EA" w:rsidRDefault="00C87A0C">
      <w:pPr>
        <w:spacing w:before="184"/>
        <w:ind w:left="266"/>
        <w:rPr>
          <w:rFonts w:ascii="Arial"/>
          <w:sz w:val="16"/>
          <w:lang w:val="uk-UA"/>
        </w:rPr>
      </w:pPr>
      <w:r w:rsidRPr="002D14EA">
        <w:rPr>
          <w:lang w:val="uk-UA"/>
        </w:rPr>
        <w:br w:type="column"/>
      </w:r>
      <w:r w:rsidRPr="002D14EA">
        <w:rPr>
          <w:rFonts w:ascii="Arial"/>
          <w:w w:val="95"/>
          <w:sz w:val="16"/>
          <w:lang w:val="uk-UA"/>
        </w:rPr>
        <w:t>10</w:t>
      </w:r>
      <w:r w:rsidRPr="002D14EA">
        <w:rPr>
          <w:rFonts w:ascii="Arial"/>
          <w:w w:val="95"/>
          <w:sz w:val="16"/>
          <w:vertAlign w:val="superscript"/>
          <w:lang w:val="uk-UA"/>
        </w:rPr>
        <w:t>3</w:t>
      </w:r>
    </w:p>
    <w:p w14:paraId="49B6D532" w14:textId="77777777" w:rsidR="001F4829" w:rsidRPr="002D14EA" w:rsidRDefault="00C87A0C">
      <w:pPr>
        <w:pStyle w:val="BodyText"/>
        <w:rPr>
          <w:rFonts w:ascii="Arial"/>
          <w:sz w:val="16"/>
          <w:lang w:val="uk-UA"/>
        </w:rPr>
      </w:pPr>
      <w:r w:rsidRPr="002D14EA">
        <w:rPr>
          <w:lang w:val="uk-UA"/>
        </w:rPr>
        <w:br w:type="column"/>
      </w:r>
    </w:p>
    <w:p w14:paraId="061DBE7A" w14:textId="77777777" w:rsidR="001F4829" w:rsidRPr="002D14EA" w:rsidRDefault="00C87A0C">
      <w:pPr>
        <w:ind w:left="273"/>
        <w:rPr>
          <w:rFonts w:ascii="Arial"/>
          <w:sz w:val="16"/>
          <w:lang w:val="uk-UA"/>
        </w:rPr>
      </w:pPr>
      <w:r w:rsidRPr="002D14EA">
        <w:rPr>
          <w:rFonts w:ascii="Arial"/>
          <w:w w:val="95"/>
          <w:sz w:val="16"/>
          <w:lang w:val="uk-UA"/>
        </w:rPr>
        <w:t>10</w:t>
      </w:r>
      <w:r w:rsidRPr="002D14EA">
        <w:rPr>
          <w:rFonts w:ascii="Arial"/>
          <w:w w:val="95"/>
          <w:sz w:val="16"/>
          <w:vertAlign w:val="superscript"/>
          <w:lang w:val="uk-UA"/>
        </w:rPr>
        <w:t>4</w:t>
      </w:r>
    </w:p>
    <w:p w14:paraId="3E210398" w14:textId="77777777" w:rsidR="001F4829" w:rsidRPr="002D14EA" w:rsidRDefault="00C87A0C">
      <w:pPr>
        <w:spacing w:before="184"/>
        <w:ind w:left="266"/>
        <w:rPr>
          <w:rFonts w:ascii="Arial"/>
          <w:sz w:val="16"/>
          <w:lang w:val="uk-UA"/>
        </w:rPr>
      </w:pPr>
      <w:r w:rsidRPr="002D14EA">
        <w:rPr>
          <w:lang w:val="uk-UA"/>
        </w:rPr>
        <w:br w:type="column"/>
      </w:r>
      <w:r w:rsidRPr="002D14EA">
        <w:rPr>
          <w:rFonts w:ascii="Arial"/>
          <w:w w:val="95"/>
          <w:sz w:val="16"/>
          <w:lang w:val="uk-UA"/>
        </w:rPr>
        <w:t>10</w:t>
      </w:r>
      <w:r w:rsidRPr="002D14EA">
        <w:rPr>
          <w:rFonts w:ascii="Arial"/>
          <w:w w:val="95"/>
          <w:sz w:val="16"/>
          <w:vertAlign w:val="superscript"/>
          <w:lang w:val="uk-UA"/>
        </w:rPr>
        <w:t>5</w:t>
      </w:r>
    </w:p>
    <w:p w14:paraId="1393BDAE" w14:textId="77777777" w:rsidR="001F4829" w:rsidRPr="002D14EA" w:rsidRDefault="00C87A0C">
      <w:pPr>
        <w:spacing w:before="184"/>
        <w:ind w:left="273"/>
        <w:rPr>
          <w:rFonts w:ascii="Arial"/>
          <w:sz w:val="16"/>
          <w:lang w:val="uk-UA"/>
        </w:rPr>
      </w:pPr>
      <w:r w:rsidRPr="002D14EA">
        <w:rPr>
          <w:lang w:val="uk-UA"/>
        </w:rPr>
        <w:br w:type="column"/>
      </w:r>
      <w:r w:rsidRPr="002D14EA">
        <w:rPr>
          <w:rFonts w:ascii="Arial"/>
          <w:w w:val="95"/>
          <w:sz w:val="16"/>
          <w:lang w:val="uk-UA"/>
        </w:rPr>
        <w:t>10</w:t>
      </w:r>
      <w:r w:rsidRPr="002D14EA">
        <w:rPr>
          <w:rFonts w:ascii="Arial"/>
          <w:w w:val="95"/>
          <w:sz w:val="16"/>
          <w:vertAlign w:val="superscript"/>
          <w:lang w:val="uk-UA"/>
        </w:rPr>
        <w:t>6</w:t>
      </w:r>
    </w:p>
    <w:p w14:paraId="25E07F6C" w14:textId="77777777" w:rsidR="001F4829" w:rsidRPr="002D14EA" w:rsidRDefault="00C87A0C">
      <w:pPr>
        <w:pStyle w:val="BodyText"/>
        <w:rPr>
          <w:rFonts w:ascii="Arial"/>
          <w:sz w:val="16"/>
          <w:lang w:val="uk-UA"/>
        </w:rPr>
      </w:pPr>
      <w:r w:rsidRPr="002D14EA">
        <w:rPr>
          <w:lang w:val="uk-UA"/>
        </w:rPr>
        <w:br w:type="column"/>
      </w:r>
    </w:p>
    <w:p w14:paraId="30852974" w14:textId="77777777" w:rsidR="001F4829" w:rsidRPr="002D14EA" w:rsidRDefault="00C87A0C">
      <w:pPr>
        <w:ind w:left="273"/>
        <w:rPr>
          <w:rFonts w:ascii="Arial"/>
          <w:sz w:val="16"/>
          <w:lang w:val="uk-UA"/>
        </w:rPr>
      </w:pPr>
      <w:r w:rsidRPr="002D14EA">
        <w:rPr>
          <w:rFonts w:ascii="Arial"/>
          <w:w w:val="95"/>
          <w:sz w:val="16"/>
          <w:lang w:val="uk-UA"/>
        </w:rPr>
        <w:t>10</w:t>
      </w:r>
      <w:r w:rsidRPr="002D14EA">
        <w:rPr>
          <w:rFonts w:ascii="Arial"/>
          <w:w w:val="95"/>
          <w:sz w:val="16"/>
          <w:vertAlign w:val="superscript"/>
          <w:lang w:val="uk-UA"/>
        </w:rPr>
        <w:t>7</w:t>
      </w:r>
    </w:p>
    <w:p w14:paraId="7F940B19" w14:textId="77777777" w:rsidR="001F4829" w:rsidRPr="002D14EA" w:rsidRDefault="00C87A0C">
      <w:pPr>
        <w:spacing w:before="184" w:line="137" w:lineRule="exact"/>
        <w:ind w:left="266"/>
        <w:rPr>
          <w:rFonts w:ascii="Arial"/>
          <w:sz w:val="16"/>
          <w:lang w:val="uk-UA"/>
        </w:rPr>
      </w:pPr>
      <w:r w:rsidRPr="002D14EA">
        <w:rPr>
          <w:lang w:val="uk-UA"/>
        </w:rPr>
        <w:br w:type="column"/>
      </w:r>
      <w:r w:rsidRPr="002D14EA">
        <w:rPr>
          <w:rFonts w:ascii="Arial"/>
          <w:sz w:val="16"/>
          <w:lang w:val="uk-UA"/>
        </w:rPr>
        <w:t>10</w:t>
      </w:r>
      <w:r w:rsidRPr="002D14EA">
        <w:rPr>
          <w:rFonts w:ascii="Arial"/>
          <w:sz w:val="16"/>
          <w:vertAlign w:val="superscript"/>
          <w:lang w:val="uk-UA"/>
        </w:rPr>
        <w:t>8</w:t>
      </w:r>
    </w:p>
    <w:p w14:paraId="6D7AB49E" w14:textId="77777777" w:rsidR="001F4829" w:rsidRPr="002D14EA" w:rsidRDefault="00C87A0C">
      <w:pPr>
        <w:spacing w:line="163" w:lineRule="auto"/>
        <w:ind w:left="2"/>
        <w:rPr>
          <w:rFonts w:ascii="Arial"/>
          <w:sz w:val="16"/>
          <w:lang w:val="uk-UA"/>
        </w:rPr>
      </w:pPr>
      <w:r w:rsidRPr="002D14EA">
        <w:rPr>
          <w:rFonts w:ascii="Arial"/>
          <w:sz w:val="16"/>
          <w:lang w:val="uk-UA"/>
        </w:rPr>
        <w:t>E</w:t>
      </w:r>
      <w:r w:rsidRPr="002D14EA">
        <w:rPr>
          <w:rFonts w:ascii="Arial"/>
          <w:position w:val="-3"/>
          <w:sz w:val="11"/>
          <w:lang w:val="uk-UA"/>
        </w:rPr>
        <w:t>n</w:t>
      </w:r>
      <w:r w:rsidRPr="002D14EA">
        <w:rPr>
          <w:rFonts w:ascii="Arial"/>
          <w:spacing w:val="4"/>
          <w:position w:val="-3"/>
          <w:sz w:val="11"/>
          <w:lang w:val="uk-UA"/>
        </w:rPr>
        <w:t xml:space="preserve"> </w:t>
      </w:r>
      <w:r w:rsidRPr="002D14EA">
        <w:rPr>
          <w:rFonts w:ascii="Arial"/>
          <w:sz w:val="16"/>
          <w:lang w:val="uk-UA"/>
        </w:rPr>
        <w:t>(eV)</w:t>
      </w:r>
    </w:p>
    <w:p w14:paraId="176FF907" w14:textId="77777777" w:rsidR="001F4829" w:rsidRPr="002D14EA" w:rsidRDefault="001F4829">
      <w:pPr>
        <w:spacing w:line="163" w:lineRule="auto"/>
        <w:rPr>
          <w:rFonts w:ascii="Arial"/>
          <w:sz w:val="16"/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num="13" w:space="720" w:equalWidth="0">
            <w:col w:w="1233" w:space="40"/>
            <w:col w:w="510" w:space="39"/>
            <w:col w:w="510" w:space="39"/>
            <w:col w:w="503" w:space="40"/>
            <w:col w:w="517" w:space="40"/>
            <w:col w:w="989" w:space="40"/>
            <w:col w:w="540" w:space="39"/>
            <w:col w:w="503" w:space="40"/>
            <w:col w:w="510" w:space="40"/>
            <w:col w:w="503" w:space="40"/>
            <w:col w:w="510" w:space="40"/>
            <w:col w:w="510" w:space="40"/>
            <w:col w:w="2555"/>
          </w:cols>
        </w:sectPr>
      </w:pPr>
    </w:p>
    <w:p w14:paraId="3DB13D1D" w14:textId="3485484B" w:rsidR="001F4829" w:rsidRPr="002D14EA" w:rsidRDefault="00827582">
      <w:pPr>
        <w:pStyle w:val="BodyText"/>
        <w:spacing w:before="10"/>
        <w:rPr>
          <w:rFonts w:ascii="Arial"/>
          <w:sz w:val="16"/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0CB80B2" wp14:editId="4831AB4B">
                <wp:simplePos x="0" y="0"/>
                <wp:positionH relativeFrom="page">
                  <wp:posOffset>3780790</wp:posOffset>
                </wp:positionH>
                <wp:positionV relativeFrom="page">
                  <wp:posOffset>885825</wp:posOffset>
                </wp:positionV>
                <wp:extent cx="157480" cy="158115"/>
                <wp:effectExtent l="0" t="0" r="0" b="381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9A16E" w14:textId="77777777" w:rsidR="00C87A0C" w:rsidRDefault="00C87A0C">
                            <w:pPr>
                              <w:spacing w:line="248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B80B2" id="Text Box 17" o:spid="_x0000_s1137" type="#_x0000_t202" style="position:absolute;margin-left:297.7pt;margin-top:69.75pt;width:12.4pt;height:12.4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" filled="f" stroked="f">
                <v:textbox inset="0,0,0,0">
                  <w:txbxContent>
                    <w:p w14:paraId="6869A16E" w14:textId="77777777" w:rsidR="00C87A0C" w:rsidRDefault="00C87A0C">
                      <w:pPr>
                        <w:spacing w:line="248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29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824485" w14:textId="77777777" w:rsidR="001F4829" w:rsidRPr="002D14EA" w:rsidRDefault="00C87A0C">
      <w:pPr>
        <w:pStyle w:val="BodyText"/>
        <w:spacing w:before="102" w:line="346" w:lineRule="exact"/>
        <w:ind w:left="160"/>
        <w:rPr>
          <w:lang w:val="uk-UA"/>
        </w:rPr>
      </w:pPr>
      <w:r w:rsidRPr="002D14EA">
        <w:rPr>
          <w:lang w:val="uk-UA"/>
        </w:rPr>
        <w:t>Рис. 4.5: Залежнiсть захоплення нейтрона вiд енергiї нейтронiв в реакцiї</w:t>
      </w:r>
      <w:del w:id="273" w:author="Ruslan Yermolenko" w:date="2020-05-26T22:15:00Z">
        <w:r w:rsidRPr="002D14EA" w:rsidDel="00510B97">
          <w:rPr>
            <w:lang w:val="uk-UA"/>
          </w:rPr>
          <w:delText>ї</w:delText>
        </w:r>
      </w:del>
    </w:p>
    <w:p w14:paraId="478B8AFE" w14:textId="77777777" w:rsidR="001F4829" w:rsidRPr="002D14EA" w:rsidRDefault="00C87A0C">
      <w:pPr>
        <w:spacing w:line="323" w:lineRule="exact"/>
        <w:ind w:left="160"/>
        <w:rPr>
          <w:rFonts w:ascii="Times New Roman" w:hAnsi="Times New Roman"/>
          <w:sz w:val="28"/>
          <w:lang w:val="uk-UA"/>
        </w:rPr>
      </w:pPr>
      <w:r w:rsidRPr="002D14EA">
        <w:rPr>
          <w:rFonts w:ascii="Georgia" w:hAnsi="Georgia"/>
          <w:i/>
          <w:sz w:val="28"/>
          <w:lang w:val="uk-UA"/>
        </w:rPr>
        <w:t>Cu</w:t>
      </w:r>
      <w:r w:rsidRPr="002D14EA">
        <w:rPr>
          <w:rFonts w:ascii="Times New Roman" w:hAnsi="Times New Roman"/>
          <w:sz w:val="28"/>
          <w:vertAlign w:val="superscript"/>
          <w:lang w:val="uk-UA"/>
        </w:rPr>
        <w:t>65</w:t>
      </w:r>
      <w:r w:rsidRPr="002D14EA">
        <w:rPr>
          <w:rFonts w:ascii="Arial" w:hAnsi="Arial"/>
          <w:sz w:val="28"/>
          <w:lang w:val="uk-UA"/>
        </w:rPr>
        <w:t>(</w:t>
      </w:r>
      <w:r w:rsidRPr="002D14EA">
        <w:rPr>
          <w:rFonts w:ascii="Georgia" w:hAnsi="Georgia"/>
          <w:i/>
          <w:sz w:val="28"/>
          <w:lang w:val="uk-UA"/>
        </w:rPr>
        <w:t>n, γ</w:t>
      </w:r>
      <w:r w:rsidRPr="002D14EA">
        <w:rPr>
          <w:rFonts w:ascii="Arial" w:hAnsi="Arial"/>
          <w:sz w:val="28"/>
          <w:lang w:val="uk-UA"/>
        </w:rPr>
        <w:t>)</w:t>
      </w:r>
      <w:r w:rsidRPr="002D14EA">
        <w:rPr>
          <w:rFonts w:ascii="Georgia" w:hAnsi="Georgia"/>
          <w:i/>
          <w:sz w:val="28"/>
          <w:lang w:val="uk-UA"/>
        </w:rPr>
        <w:t>Cu</w:t>
      </w:r>
      <w:r w:rsidRPr="002D14EA">
        <w:rPr>
          <w:rFonts w:ascii="Times New Roman" w:hAnsi="Times New Roman"/>
          <w:sz w:val="28"/>
          <w:vertAlign w:val="superscript"/>
          <w:lang w:val="uk-UA"/>
        </w:rPr>
        <w:t>66</w:t>
      </w:r>
    </w:p>
    <w:p w14:paraId="4F600299" w14:textId="77777777" w:rsidR="001F4829" w:rsidRPr="002D14EA" w:rsidRDefault="001F4829">
      <w:pPr>
        <w:pStyle w:val="BodyText"/>
        <w:spacing w:before="6"/>
        <w:rPr>
          <w:rFonts w:ascii="Times New Roman"/>
          <w:sz w:val="34"/>
          <w:lang w:val="uk-UA"/>
        </w:rPr>
      </w:pPr>
    </w:p>
    <w:p w14:paraId="315076A2" w14:textId="77777777" w:rsidR="001F4829" w:rsidRPr="002D14EA" w:rsidRDefault="00C87A0C">
      <w:pPr>
        <w:pStyle w:val="ListParagraph"/>
        <w:numPr>
          <w:ilvl w:val="1"/>
          <w:numId w:val="3"/>
        </w:numPr>
        <w:tabs>
          <w:tab w:val="left" w:pos="1007"/>
          <w:tab w:val="left" w:pos="1008"/>
        </w:tabs>
        <w:spacing w:before="1"/>
        <w:rPr>
          <w:rFonts w:ascii="Arial" w:hAnsi="Arial"/>
          <w:sz w:val="34"/>
          <w:lang w:val="uk-UA"/>
        </w:rPr>
      </w:pPr>
      <w:bookmarkStart w:id="274" w:name="Аналіз_спектрів_Ag3AuS2"/>
      <w:bookmarkStart w:id="275" w:name="_bookmark26"/>
      <w:bookmarkEnd w:id="274"/>
      <w:bookmarkEnd w:id="275"/>
      <w:r w:rsidRPr="002D14EA">
        <w:rPr>
          <w:b/>
          <w:sz w:val="34"/>
          <w:lang w:val="uk-UA"/>
        </w:rPr>
        <w:t>Аналiз спектрiв</w:t>
      </w:r>
      <w:r w:rsidRPr="002D14EA">
        <w:rPr>
          <w:b/>
          <w:spacing w:val="-10"/>
          <w:sz w:val="34"/>
          <w:lang w:val="uk-UA"/>
        </w:rPr>
        <w:t xml:space="preserve"> </w:t>
      </w:r>
      <w:r w:rsidRPr="002D14EA">
        <w:rPr>
          <w:rFonts w:ascii="Georgia" w:hAnsi="Georgia"/>
          <w:i/>
          <w:sz w:val="34"/>
          <w:lang w:val="uk-UA"/>
        </w:rPr>
        <w:t>Ag</w:t>
      </w:r>
      <w:r w:rsidRPr="002D14EA">
        <w:rPr>
          <w:rFonts w:ascii="Arial" w:hAnsi="Arial"/>
          <w:sz w:val="34"/>
          <w:vertAlign w:val="subscript"/>
          <w:lang w:val="uk-UA"/>
        </w:rPr>
        <w:t>3</w:t>
      </w:r>
      <w:r w:rsidRPr="002D14EA">
        <w:rPr>
          <w:rFonts w:ascii="Georgia" w:hAnsi="Georgia"/>
          <w:i/>
          <w:sz w:val="34"/>
          <w:lang w:val="uk-UA"/>
        </w:rPr>
        <w:t>AuS</w:t>
      </w:r>
      <w:r w:rsidRPr="002D14EA">
        <w:rPr>
          <w:rFonts w:ascii="Arial" w:hAnsi="Arial"/>
          <w:sz w:val="34"/>
          <w:vertAlign w:val="subscript"/>
          <w:lang w:val="uk-UA"/>
        </w:rPr>
        <w:t>2</w:t>
      </w:r>
    </w:p>
    <w:p w14:paraId="76E3F087" w14:textId="40490DFD" w:rsidR="001F4829" w:rsidRPr="002D14EA" w:rsidRDefault="00C87A0C">
      <w:pPr>
        <w:pStyle w:val="BodyText"/>
        <w:spacing w:before="368" w:line="374" w:lineRule="auto"/>
        <w:ind w:left="160" w:right="1130" w:firstLine="421"/>
        <w:jc w:val="both"/>
        <w:rPr>
          <w:lang w:val="uk-UA"/>
        </w:rPr>
      </w:pPr>
      <w:del w:id="276" w:author="Ruslan Yermolenko" w:date="2020-05-26T22:15:00Z">
        <w:r w:rsidRPr="002D14EA" w:rsidDel="00510B97">
          <w:rPr>
            <w:w w:val="95"/>
            <w:lang w:val="uk-UA"/>
          </w:rPr>
          <w:delText>За</w:delText>
        </w:r>
        <w:r w:rsidRPr="002D14EA" w:rsidDel="00510B97">
          <w:rPr>
            <w:spacing w:val="-11"/>
            <w:w w:val="95"/>
            <w:lang w:val="uk-UA"/>
          </w:rPr>
          <w:delText xml:space="preserve"> </w:delText>
        </w:r>
        <w:r w:rsidRPr="002D14EA" w:rsidDel="00510B97">
          <w:rPr>
            <w:w w:val="95"/>
            <w:lang w:val="uk-UA"/>
          </w:rPr>
          <w:delText>матерiал</w:delText>
        </w:r>
        <w:r w:rsidRPr="002D14EA" w:rsidDel="00510B97">
          <w:rPr>
            <w:spacing w:val="-11"/>
            <w:w w:val="95"/>
            <w:lang w:val="uk-UA"/>
          </w:rPr>
          <w:delText xml:space="preserve"> </w:delText>
        </w:r>
        <w:r w:rsidRPr="002D14EA" w:rsidDel="00510B97">
          <w:rPr>
            <w:spacing w:val="-5"/>
            <w:w w:val="95"/>
            <w:lang w:val="uk-UA"/>
          </w:rPr>
          <w:delText>було</w:delText>
        </w:r>
        <w:r w:rsidRPr="002D14EA" w:rsidDel="00510B97">
          <w:rPr>
            <w:spacing w:val="-11"/>
            <w:w w:val="95"/>
            <w:lang w:val="uk-UA"/>
          </w:rPr>
          <w:delText xml:space="preserve"> </w:delText>
        </w:r>
        <w:r w:rsidRPr="002D14EA" w:rsidDel="00510B97">
          <w:rPr>
            <w:w w:val="95"/>
            <w:lang w:val="uk-UA"/>
          </w:rPr>
          <w:delText>обрано</w:delText>
        </w:r>
      </w:del>
      <w:ins w:id="277" w:author="Ruslan Yermolenko" w:date="2020-05-26T22:15:00Z">
        <w:r w:rsidR="00510B97">
          <w:rPr>
            <w:w w:val="95"/>
            <w:lang w:val="uk-UA"/>
          </w:rPr>
          <w:t>Виконано аналіз можливості детектування</w:t>
        </w:r>
      </w:ins>
      <w:r w:rsidRPr="002D14EA">
        <w:rPr>
          <w:spacing w:val="-11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ютенбогардтит</w:t>
      </w:r>
      <w:ins w:id="278" w:author="Ruslan Yermolenko" w:date="2020-05-26T22:15:00Z">
        <w:r w:rsidR="00510B97">
          <w:rPr>
            <w:w w:val="95"/>
            <w:lang w:val="uk-UA"/>
          </w:rPr>
          <w:t>а</w:t>
        </w:r>
      </w:ins>
      <w:r w:rsidRPr="002D14EA">
        <w:rPr>
          <w:spacing w:val="-10"/>
          <w:w w:val="95"/>
          <w:lang w:val="uk-UA"/>
        </w:rPr>
        <w:t xml:space="preserve"> </w:t>
      </w:r>
      <w:r w:rsidRPr="002D14EA">
        <w:rPr>
          <w:rFonts w:ascii="Georgia" w:hAnsi="Georgia"/>
          <w:i/>
          <w:w w:val="95"/>
          <w:lang w:val="uk-UA"/>
        </w:rPr>
        <w:t>Ag</w:t>
      </w:r>
      <w:r w:rsidRPr="002D14EA">
        <w:rPr>
          <w:rFonts w:ascii="Times New Roman" w:hAnsi="Times New Roman"/>
          <w:w w:val="95"/>
          <w:vertAlign w:val="subscript"/>
          <w:lang w:val="uk-UA"/>
        </w:rPr>
        <w:t>3</w:t>
      </w:r>
      <w:r w:rsidRPr="002D14EA">
        <w:rPr>
          <w:rFonts w:ascii="Georgia" w:hAnsi="Georgia"/>
          <w:i/>
          <w:w w:val="95"/>
          <w:lang w:val="uk-UA"/>
        </w:rPr>
        <w:t>AuS</w:t>
      </w:r>
      <w:r w:rsidRPr="002D14EA">
        <w:rPr>
          <w:rFonts w:ascii="Times New Roman" w:hAnsi="Times New Roman"/>
          <w:w w:val="95"/>
          <w:vertAlign w:val="subscript"/>
          <w:lang w:val="uk-UA"/>
        </w:rPr>
        <w:t>2</w:t>
      </w:r>
      <w:ins w:id="279" w:author="Ruslan Yermolenko" w:date="2020-05-26T22:15:00Z">
        <w:r w:rsidR="00705442">
          <w:rPr>
            <w:rFonts w:ascii="Times New Roman" w:hAnsi="Times New Roman"/>
            <w:w w:val="95"/>
            <w:vertAlign w:val="subscript"/>
            <w:lang w:val="uk-UA"/>
          </w:rPr>
          <w:t>.</w:t>
        </w:r>
      </w:ins>
      <w:r w:rsidRPr="002D14EA">
        <w:rPr>
          <w:rFonts w:ascii="Times New Roman" w:hAnsi="Times New Roman"/>
          <w:spacing w:val="-3"/>
          <w:w w:val="95"/>
          <w:lang w:val="uk-UA"/>
        </w:rPr>
        <w:t xml:space="preserve"> </w:t>
      </w:r>
      <w:del w:id="280" w:author="Ruslan Yermolenko" w:date="2020-05-26T22:15:00Z">
        <w:r w:rsidRPr="002D14EA" w:rsidDel="00705442">
          <w:rPr>
            <w:w w:val="95"/>
            <w:lang w:val="uk-UA"/>
          </w:rPr>
          <w:delText>-</w:delText>
        </w:r>
        <w:r w:rsidRPr="002D14EA" w:rsidDel="00705442">
          <w:rPr>
            <w:spacing w:val="-11"/>
            <w:w w:val="95"/>
            <w:lang w:val="uk-UA"/>
          </w:rPr>
          <w:delText xml:space="preserve"> </w:delText>
        </w:r>
        <w:r w:rsidRPr="002D14EA" w:rsidDel="00705442">
          <w:rPr>
            <w:w w:val="95"/>
            <w:lang w:val="uk-UA"/>
          </w:rPr>
          <w:delText>р</w:delText>
        </w:r>
      </w:del>
      <w:ins w:id="281" w:author="Ruslan Yermolenko" w:date="2020-05-26T22:15:00Z">
        <w:r w:rsidR="00705442">
          <w:rPr>
            <w:w w:val="95"/>
            <w:lang w:val="uk-UA"/>
          </w:rPr>
          <w:t>Р</w:t>
        </w:r>
      </w:ins>
      <w:r w:rsidRPr="002D14EA">
        <w:rPr>
          <w:w w:val="95"/>
          <w:lang w:val="uk-UA"/>
        </w:rPr>
        <w:t>одовища</w:t>
      </w:r>
      <w:r w:rsidRPr="002D14EA">
        <w:rPr>
          <w:spacing w:val="-11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з</w:t>
      </w:r>
      <w:r w:rsidRPr="002D14EA">
        <w:rPr>
          <w:spacing w:val="-1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дан</w:t>
      </w:r>
      <w:del w:id="282" w:author="Ruslan Yermolenko" w:date="2020-05-26T22:15:00Z">
        <w:r w:rsidRPr="002D14EA" w:rsidDel="00705442">
          <w:rPr>
            <w:w w:val="95"/>
            <w:lang w:val="uk-UA"/>
          </w:rPr>
          <w:delText>н</w:delText>
        </w:r>
      </w:del>
      <w:r w:rsidRPr="002D14EA">
        <w:rPr>
          <w:w w:val="95"/>
          <w:lang w:val="uk-UA"/>
        </w:rPr>
        <w:t>и</w:t>
      </w:r>
      <w:del w:id="283" w:author="Ruslan Yermolenko" w:date="2020-05-26T22:15:00Z">
        <w:r w:rsidRPr="002D14EA" w:rsidDel="00705442">
          <w:rPr>
            <w:w w:val="95"/>
            <w:lang w:val="uk-UA"/>
          </w:rPr>
          <w:delText xml:space="preserve">- </w:delText>
        </w:r>
      </w:del>
      <w:r w:rsidRPr="002D14EA">
        <w:rPr>
          <w:w w:val="95"/>
          <w:lang w:val="uk-UA"/>
        </w:rPr>
        <w:t>ми</w:t>
      </w:r>
      <w:r w:rsidRPr="002D14EA">
        <w:rPr>
          <w:spacing w:val="-14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мiнералами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spacing w:val="-5"/>
          <w:w w:val="95"/>
          <w:lang w:val="uk-UA"/>
        </w:rPr>
        <w:t>були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знайденi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на</w:t>
      </w:r>
      <w:r w:rsidRPr="002D14EA">
        <w:rPr>
          <w:spacing w:val="-14"/>
          <w:w w:val="95"/>
          <w:lang w:val="uk-UA"/>
        </w:rPr>
        <w:t xml:space="preserve"> </w:t>
      </w:r>
      <w:del w:id="284" w:author="Ruslan Yermolenko" w:date="2020-05-26T22:15:00Z">
        <w:r w:rsidRPr="002D14EA" w:rsidDel="00705442">
          <w:rPr>
            <w:w w:val="95"/>
            <w:lang w:val="uk-UA"/>
          </w:rPr>
          <w:delText>камчатцi</w:delText>
        </w:r>
        <w:r w:rsidRPr="002D14EA" w:rsidDel="00705442">
          <w:rPr>
            <w:spacing w:val="-13"/>
            <w:w w:val="95"/>
            <w:lang w:val="uk-UA"/>
          </w:rPr>
          <w:delText xml:space="preserve"> </w:delText>
        </w:r>
      </w:del>
      <w:ins w:id="285" w:author="Ruslan Yermolenko" w:date="2020-05-26T22:15:00Z">
        <w:r w:rsidR="00705442">
          <w:rPr>
            <w:w w:val="95"/>
            <w:lang w:val="uk-UA"/>
          </w:rPr>
          <w:t>К</w:t>
        </w:r>
        <w:r w:rsidR="00705442" w:rsidRPr="002D14EA">
          <w:rPr>
            <w:w w:val="95"/>
            <w:lang w:val="uk-UA"/>
          </w:rPr>
          <w:t>амчатцi</w:t>
        </w:r>
      </w:ins>
      <w:del w:id="286" w:author="Ruslan Yermolenko" w:date="2020-05-26T22:16:00Z">
        <w:r w:rsidRPr="002D14EA" w:rsidDel="00705442">
          <w:rPr>
            <w:w w:val="95"/>
            <w:lang w:val="uk-UA"/>
          </w:rPr>
          <w:delText>поблизу</w:delText>
        </w:r>
        <w:r w:rsidRPr="002D14EA" w:rsidDel="00705442">
          <w:rPr>
            <w:spacing w:val="-13"/>
            <w:w w:val="95"/>
            <w:lang w:val="uk-UA"/>
          </w:rPr>
          <w:delText xml:space="preserve"> </w:delText>
        </w:r>
        <w:r w:rsidRPr="002D14EA" w:rsidDel="00705442">
          <w:rPr>
            <w:w w:val="95"/>
            <w:lang w:val="uk-UA"/>
          </w:rPr>
          <w:delText>побережжня</w:delText>
        </w:r>
      </w:del>
      <w:r w:rsidRPr="002D14EA">
        <w:rPr>
          <w:w w:val="95"/>
          <w:lang w:val="uk-UA"/>
        </w:rPr>
        <w:t>.</w:t>
      </w:r>
      <w:r w:rsidRPr="002D14EA">
        <w:rPr>
          <w:spacing w:val="-13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Дан</w:t>
      </w:r>
      <w:del w:id="287" w:author="Ruslan Yermolenko" w:date="2020-05-26T22:16:00Z">
        <w:r w:rsidRPr="002D14EA" w:rsidDel="00705442">
          <w:rPr>
            <w:w w:val="95"/>
            <w:lang w:val="uk-UA"/>
          </w:rPr>
          <w:delText>н</w:delText>
        </w:r>
      </w:del>
      <w:r w:rsidRPr="002D14EA">
        <w:rPr>
          <w:w w:val="95"/>
          <w:lang w:val="uk-UA"/>
        </w:rPr>
        <w:t>ий мiнерал</w:t>
      </w:r>
      <w:r w:rsidRPr="002D14EA">
        <w:rPr>
          <w:spacing w:val="-2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вiдноситься</w:t>
      </w:r>
      <w:r w:rsidRPr="002D14EA">
        <w:rPr>
          <w:spacing w:val="-1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до</w:t>
      </w:r>
      <w:r w:rsidRPr="002D14EA">
        <w:rPr>
          <w:spacing w:val="-2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рiдкисних</w:t>
      </w:r>
      <w:r w:rsidRPr="002D14EA">
        <w:rPr>
          <w:spacing w:val="-1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золотоносних</w:t>
      </w:r>
      <w:r w:rsidRPr="002D14EA">
        <w:rPr>
          <w:spacing w:val="-19"/>
          <w:w w:val="95"/>
          <w:lang w:val="uk-UA"/>
        </w:rPr>
        <w:t xml:space="preserve"> </w:t>
      </w:r>
      <w:r w:rsidRPr="002D14EA">
        <w:rPr>
          <w:spacing w:val="-5"/>
          <w:w w:val="95"/>
          <w:lang w:val="uk-UA"/>
        </w:rPr>
        <w:t>руд,</w:t>
      </w:r>
      <w:r w:rsidRPr="002D14EA">
        <w:rPr>
          <w:spacing w:val="-19"/>
          <w:w w:val="95"/>
          <w:lang w:val="uk-UA"/>
        </w:rPr>
        <w:t xml:space="preserve"> </w:t>
      </w:r>
      <w:del w:id="288" w:author="Ruslan Yermolenko" w:date="2020-05-26T22:16:00Z">
        <w:r w:rsidRPr="002D14EA" w:rsidDel="00705442">
          <w:rPr>
            <w:w w:val="95"/>
            <w:lang w:val="uk-UA"/>
          </w:rPr>
          <w:delText>зустрiчаеться</w:delText>
        </w:r>
        <w:r w:rsidRPr="002D14EA" w:rsidDel="00705442">
          <w:rPr>
            <w:spacing w:val="-20"/>
            <w:w w:val="95"/>
            <w:lang w:val="uk-UA"/>
          </w:rPr>
          <w:delText xml:space="preserve"> </w:delText>
        </w:r>
      </w:del>
      <w:ins w:id="289" w:author="Ruslan Yermolenko" w:date="2020-05-26T22:16:00Z">
        <w:r w:rsidR="00705442" w:rsidRPr="002D14EA">
          <w:rPr>
            <w:w w:val="95"/>
            <w:lang w:val="uk-UA"/>
          </w:rPr>
          <w:t>зустрiча</w:t>
        </w:r>
        <w:r w:rsidR="00705442">
          <w:rPr>
            <w:w w:val="95"/>
            <w:lang w:val="uk-UA"/>
          </w:rPr>
          <w:t>є</w:t>
        </w:r>
        <w:r w:rsidR="00705442" w:rsidRPr="002D14EA">
          <w:rPr>
            <w:w w:val="95"/>
            <w:lang w:val="uk-UA"/>
          </w:rPr>
          <w:t>ться</w:t>
        </w:r>
        <w:r w:rsidR="00705442" w:rsidRPr="002D14EA">
          <w:rPr>
            <w:spacing w:val="-20"/>
            <w:w w:val="95"/>
            <w:lang w:val="uk-UA"/>
          </w:rPr>
          <w:t xml:space="preserve"> </w:t>
        </w:r>
      </w:ins>
      <w:r w:rsidRPr="002D14EA">
        <w:rPr>
          <w:w w:val="95"/>
          <w:lang w:val="uk-UA"/>
        </w:rPr>
        <w:t>в</w:t>
      </w:r>
      <w:r w:rsidRPr="002D14EA">
        <w:rPr>
          <w:spacing w:val="-1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при</w:t>
      </w:r>
      <w:del w:id="290" w:author="Ruslan Yermolenko" w:date="2020-05-26T22:16:00Z">
        <w:r w:rsidRPr="002D14EA" w:rsidDel="00705442">
          <w:rPr>
            <w:w w:val="95"/>
            <w:lang w:val="uk-UA"/>
          </w:rPr>
          <w:delText xml:space="preserve">- </w:delText>
        </w:r>
      </w:del>
      <w:r w:rsidRPr="002D14EA">
        <w:rPr>
          <w:spacing w:val="-3"/>
          <w:lang w:val="uk-UA"/>
        </w:rPr>
        <w:t>родi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у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твердому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станi.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Був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знайдений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на</w:t>
      </w:r>
      <w:r w:rsidRPr="002D14EA">
        <w:rPr>
          <w:spacing w:val="-28"/>
          <w:lang w:val="uk-UA"/>
        </w:rPr>
        <w:t xml:space="preserve"> </w:t>
      </w:r>
      <w:r w:rsidRPr="002D14EA">
        <w:rPr>
          <w:lang w:val="uk-UA"/>
        </w:rPr>
        <w:t>Камчатських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родовищах.</w:t>
      </w:r>
      <w:r w:rsidRPr="002D14EA">
        <w:rPr>
          <w:spacing w:val="-29"/>
          <w:lang w:val="uk-UA"/>
        </w:rPr>
        <w:t xml:space="preserve"> </w:t>
      </w:r>
      <w:r w:rsidRPr="002D14EA">
        <w:rPr>
          <w:lang w:val="uk-UA"/>
        </w:rPr>
        <w:t>Рис.</w:t>
      </w:r>
    </w:p>
    <w:p w14:paraId="218F566B" w14:textId="0E1190F5" w:rsidR="001F4829" w:rsidRPr="002D14EA" w:rsidRDefault="00C87A0C">
      <w:pPr>
        <w:pStyle w:val="BodyText"/>
        <w:spacing w:line="374" w:lineRule="auto"/>
        <w:ind w:left="160" w:right="1131"/>
        <w:jc w:val="both"/>
        <w:rPr>
          <w:lang w:val="uk-UA"/>
        </w:rPr>
      </w:pPr>
      <w:hyperlink w:anchor="_bookmark27" w:history="1">
        <w:r w:rsidRPr="002D14EA">
          <w:rPr>
            <w:w w:val="95"/>
            <w:lang w:val="uk-UA"/>
          </w:rPr>
          <w:t>4.6</w:t>
        </w:r>
      </w:hyperlink>
      <w:r w:rsidRPr="002D14EA">
        <w:rPr>
          <w:w w:val="95"/>
          <w:lang w:val="uk-UA"/>
        </w:rPr>
        <w:t xml:space="preserve"> Дан</w:t>
      </w:r>
      <w:del w:id="291" w:author="Ruslan Yermolenko" w:date="2020-05-26T22:16:00Z">
        <w:r w:rsidRPr="002D14EA" w:rsidDel="00705442">
          <w:rPr>
            <w:w w:val="95"/>
            <w:lang w:val="uk-UA"/>
          </w:rPr>
          <w:delText>н</w:delText>
        </w:r>
      </w:del>
      <w:r w:rsidRPr="002D14EA">
        <w:rPr>
          <w:w w:val="95"/>
          <w:lang w:val="uk-UA"/>
        </w:rPr>
        <w:t>ий спект</w:t>
      </w:r>
      <w:ins w:id="292" w:author="Ruslan Yermolenko" w:date="2020-05-26T22:16:00Z">
        <w:r w:rsidR="00705442">
          <w:rPr>
            <w:w w:val="95"/>
            <w:lang w:val="uk-UA"/>
          </w:rPr>
          <w:t>р</w:t>
        </w:r>
      </w:ins>
      <w:del w:id="293" w:author="Ruslan Yermolenko" w:date="2020-05-26T22:16:00Z">
        <w:r w:rsidRPr="002D14EA" w:rsidDel="00705442">
          <w:rPr>
            <w:w w:val="95"/>
            <w:lang w:val="uk-UA"/>
          </w:rPr>
          <w:delText>ор</w:delText>
        </w:r>
      </w:del>
      <w:r w:rsidRPr="002D14EA">
        <w:rPr>
          <w:w w:val="95"/>
          <w:lang w:val="uk-UA"/>
        </w:rPr>
        <w:t xml:space="preserve"> i фон </w:t>
      </w:r>
      <w:r w:rsidRPr="002D14EA">
        <w:rPr>
          <w:spacing w:val="-5"/>
          <w:w w:val="95"/>
          <w:lang w:val="uk-UA"/>
        </w:rPr>
        <w:t xml:space="preserve">були </w:t>
      </w:r>
      <w:r w:rsidRPr="002D14EA">
        <w:rPr>
          <w:w w:val="95"/>
          <w:lang w:val="uk-UA"/>
        </w:rPr>
        <w:t xml:space="preserve">набранi при опромiненнi нейтронами з </w:t>
      </w:r>
      <w:r w:rsidRPr="002D14EA">
        <w:rPr>
          <w:lang w:val="uk-UA"/>
        </w:rPr>
        <w:t>джерела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максимальної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енергiєю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14.</w:t>
      </w:r>
      <w:del w:id="294" w:author="Ruslan Yermolenko" w:date="2020-05-26T22:16:00Z">
        <w:r w:rsidRPr="002D14EA" w:rsidDel="00705442">
          <w:rPr>
            <w:lang w:val="uk-UA"/>
          </w:rPr>
          <w:delText>5</w:delText>
        </w:r>
        <w:r w:rsidRPr="002D14EA" w:rsidDel="00705442">
          <w:rPr>
            <w:spacing w:val="-20"/>
            <w:lang w:val="uk-UA"/>
          </w:rPr>
          <w:delText xml:space="preserve"> </w:delText>
        </w:r>
      </w:del>
      <w:ins w:id="295" w:author="Ruslan Yermolenko" w:date="2020-05-26T22:16:00Z">
        <w:r w:rsidR="00705442">
          <w:rPr>
            <w:lang w:val="uk-UA"/>
          </w:rPr>
          <w:t>2</w:t>
        </w:r>
        <w:r w:rsidR="00705442" w:rsidRPr="002D14EA">
          <w:rPr>
            <w:spacing w:val="-20"/>
            <w:lang w:val="uk-UA"/>
          </w:rPr>
          <w:t xml:space="preserve"> </w:t>
        </w:r>
      </w:ins>
      <w:r w:rsidRPr="002D14EA">
        <w:rPr>
          <w:lang w:val="uk-UA"/>
        </w:rPr>
        <w:t>МеВ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Для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>порiвняння</w:t>
      </w:r>
      <w:r w:rsidRPr="002D14EA">
        <w:rPr>
          <w:spacing w:val="-20"/>
          <w:lang w:val="uk-UA"/>
        </w:rPr>
        <w:t xml:space="preserve"> </w:t>
      </w:r>
      <w:r w:rsidRPr="002D14EA">
        <w:rPr>
          <w:spacing w:val="-5"/>
          <w:lang w:val="uk-UA"/>
        </w:rPr>
        <w:t>було</w:t>
      </w:r>
      <w:r w:rsidRPr="002D14EA">
        <w:rPr>
          <w:spacing w:val="-20"/>
          <w:lang w:val="uk-UA"/>
        </w:rPr>
        <w:t xml:space="preserve"> </w:t>
      </w:r>
      <w:r w:rsidRPr="002D14EA">
        <w:rPr>
          <w:lang w:val="uk-UA"/>
        </w:rPr>
        <w:t xml:space="preserve">прове- </w:t>
      </w:r>
      <w:r w:rsidRPr="002D14EA">
        <w:rPr>
          <w:w w:val="95"/>
          <w:lang w:val="uk-UA"/>
        </w:rPr>
        <w:t>денно опромiнення за допом</w:t>
      </w:r>
      <w:ins w:id="296" w:author="Ruslan Yermolenko" w:date="2020-05-26T22:17:00Z">
        <w:r w:rsidR="00705442">
          <w:rPr>
            <w:w w:val="95"/>
            <w:lang w:val="uk-UA"/>
          </w:rPr>
          <w:t>о</w:t>
        </w:r>
      </w:ins>
      <w:r w:rsidRPr="002D14EA">
        <w:rPr>
          <w:w w:val="95"/>
          <w:lang w:val="uk-UA"/>
        </w:rPr>
        <w:t xml:space="preserve">гою нейтронiв енергiєю 8.5 </w:t>
      </w:r>
      <w:r w:rsidRPr="002D14EA">
        <w:rPr>
          <w:spacing w:val="-4"/>
          <w:w w:val="95"/>
          <w:lang w:val="uk-UA"/>
        </w:rPr>
        <w:t xml:space="preserve">та </w:t>
      </w:r>
      <w:r w:rsidRPr="002D14EA">
        <w:rPr>
          <w:w w:val="95"/>
          <w:lang w:val="uk-UA"/>
        </w:rPr>
        <w:t>2.8 МеВ.</w:t>
      </w:r>
      <w:r w:rsidRPr="002D14EA">
        <w:rPr>
          <w:spacing w:val="34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Рис.</w:t>
      </w:r>
    </w:p>
    <w:p w14:paraId="12F30597" w14:textId="4E893F27" w:rsidR="001F4829" w:rsidRPr="002D14EA" w:rsidRDefault="00C87A0C">
      <w:pPr>
        <w:pStyle w:val="BodyText"/>
        <w:spacing w:line="374" w:lineRule="auto"/>
        <w:ind w:left="160" w:right="1131"/>
        <w:jc w:val="both"/>
        <w:rPr>
          <w:lang w:val="uk-UA"/>
        </w:rPr>
      </w:pPr>
      <w:hyperlink w:anchor="_bookmark34" w:history="1">
        <w:r w:rsidRPr="002D14EA">
          <w:rPr>
            <w:lang w:val="uk-UA"/>
          </w:rPr>
          <w:t>6.1</w:t>
        </w:r>
        <w:r w:rsidRPr="002D14EA">
          <w:rPr>
            <w:spacing w:val="-41"/>
            <w:lang w:val="uk-UA"/>
          </w:rPr>
          <w:t xml:space="preserve"> </w:t>
        </w:r>
      </w:hyperlink>
      <w:r w:rsidRPr="002D14EA">
        <w:rPr>
          <w:lang w:val="uk-UA"/>
        </w:rPr>
        <w:t>В</w:t>
      </w:r>
      <w:r w:rsidRPr="002D14EA">
        <w:rPr>
          <w:spacing w:val="-41"/>
          <w:lang w:val="uk-UA"/>
        </w:rPr>
        <w:t xml:space="preserve"> </w:t>
      </w:r>
      <w:r w:rsidRPr="002D14EA">
        <w:rPr>
          <w:lang w:val="uk-UA"/>
        </w:rPr>
        <w:t>набраному</w:t>
      </w:r>
      <w:r w:rsidRPr="002D14EA">
        <w:rPr>
          <w:spacing w:val="-41"/>
          <w:lang w:val="uk-UA"/>
        </w:rPr>
        <w:t xml:space="preserve"> </w:t>
      </w:r>
      <w:r w:rsidRPr="002D14EA">
        <w:rPr>
          <w:lang w:val="uk-UA"/>
        </w:rPr>
        <w:t>спектрi</w:t>
      </w:r>
      <w:r w:rsidRPr="002D14EA">
        <w:rPr>
          <w:spacing w:val="-41"/>
          <w:lang w:val="uk-UA"/>
        </w:rPr>
        <w:t xml:space="preserve"> </w:t>
      </w:r>
      <w:r w:rsidRPr="002D14EA">
        <w:rPr>
          <w:lang w:val="uk-UA"/>
        </w:rPr>
        <w:t>при</w:t>
      </w:r>
      <w:r w:rsidRPr="002D14EA">
        <w:rPr>
          <w:spacing w:val="-41"/>
          <w:lang w:val="uk-UA"/>
        </w:rPr>
        <w:t xml:space="preserve"> </w:t>
      </w:r>
      <w:r w:rsidRPr="002D14EA">
        <w:rPr>
          <w:lang w:val="uk-UA"/>
        </w:rPr>
        <w:t>енергiях</w:t>
      </w:r>
      <w:r w:rsidRPr="002D14EA">
        <w:rPr>
          <w:spacing w:val="-41"/>
          <w:lang w:val="uk-UA"/>
        </w:rPr>
        <w:t xml:space="preserve"> </w:t>
      </w:r>
      <w:ins w:id="297" w:author="Ruslan Yermolenko" w:date="2020-05-26T22:17:00Z">
        <w:r w:rsidR="00705442">
          <w:rPr>
            <w:spacing w:val="-41"/>
            <w:lang w:val="uk-UA"/>
          </w:rPr>
          <w:t xml:space="preserve"> </w:t>
        </w:r>
      </w:ins>
      <w:r w:rsidRPr="002D14EA">
        <w:rPr>
          <w:lang w:val="uk-UA"/>
        </w:rPr>
        <w:t>нейтронiв</w:t>
      </w:r>
      <w:r w:rsidRPr="002D14EA">
        <w:rPr>
          <w:spacing w:val="-40"/>
          <w:lang w:val="uk-UA"/>
        </w:rPr>
        <w:t xml:space="preserve"> </w:t>
      </w:r>
      <w:r w:rsidRPr="002D14EA">
        <w:rPr>
          <w:lang w:val="uk-UA"/>
        </w:rPr>
        <w:t>з</w:t>
      </w:r>
      <w:r w:rsidRPr="002D14EA">
        <w:rPr>
          <w:spacing w:val="-41"/>
          <w:lang w:val="uk-UA"/>
        </w:rPr>
        <w:t xml:space="preserve"> </w:t>
      </w:r>
      <w:r w:rsidRPr="002D14EA">
        <w:rPr>
          <w:lang w:val="uk-UA"/>
        </w:rPr>
        <w:t>джерела</w:t>
      </w:r>
      <w:r w:rsidRPr="002D14EA">
        <w:rPr>
          <w:spacing w:val="-41"/>
          <w:lang w:val="uk-UA"/>
        </w:rPr>
        <w:t xml:space="preserve"> </w:t>
      </w:r>
      <w:r w:rsidRPr="002D14EA">
        <w:rPr>
          <w:lang w:val="uk-UA"/>
        </w:rPr>
        <w:t>8.5</w:t>
      </w:r>
      <w:r w:rsidRPr="002D14EA">
        <w:rPr>
          <w:spacing w:val="-41"/>
          <w:lang w:val="uk-UA"/>
        </w:rPr>
        <w:t xml:space="preserve"> </w:t>
      </w:r>
      <w:r w:rsidRPr="002D14EA">
        <w:rPr>
          <w:lang w:val="uk-UA"/>
        </w:rPr>
        <w:t>МеВ</w:t>
      </w:r>
      <w:del w:id="298" w:author="Ruslan Yermolenko" w:date="2020-05-26T22:17:00Z">
        <w:r w:rsidRPr="002D14EA" w:rsidDel="00705442">
          <w:rPr>
            <w:lang w:val="uk-UA"/>
          </w:rPr>
          <w:delText>,</w:delText>
        </w:r>
        <w:r w:rsidRPr="002D14EA" w:rsidDel="00705442">
          <w:rPr>
            <w:spacing w:val="-41"/>
            <w:lang w:val="uk-UA"/>
          </w:rPr>
          <w:delText xml:space="preserve"> </w:delText>
        </w:r>
      </w:del>
      <w:ins w:id="299" w:author="Ruslan Yermolenko" w:date="2020-05-26T22:17:00Z">
        <w:r w:rsidR="00705442">
          <w:rPr>
            <w:lang w:val="uk-UA"/>
          </w:rPr>
          <w:t xml:space="preserve"> </w:t>
        </w:r>
        <w:r w:rsidR="00705442" w:rsidRPr="002D14EA">
          <w:rPr>
            <w:spacing w:val="-41"/>
            <w:lang w:val="uk-UA"/>
          </w:rPr>
          <w:t xml:space="preserve"> </w:t>
        </w:r>
      </w:ins>
      <w:r w:rsidRPr="002D14EA">
        <w:rPr>
          <w:spacing w:val="-5"/>
          <w:lang w:val="uk-UA"/>
        </w:rPr>
        <w:t xml:space="preserve">були </w:t>
      </w:r>
      <w:r w:rsidRPr="002D14EA">
        <w:rPr>
          <w:w w:val="95"/>
          <w:lang w:val="uk-UA"/>
        </w:rPr>
        <w:t>проаналiзованi наступнi пiки</w:t>
      </w:r>
      <w:ins w:id="300" w:author="Ruslan Yermolenko" w:date="2020-05-26T22:17:00Z">
        <w:r w:rsidR="00705442">
          <w:rPr>
            <w:w w:val="95"/>
            <w:lang w:val="uk-UA"/>
          </w:rPr>
          <w:t>. ЯКІ НАСТУПНІ??</w:t>
        </w:r>
      </w:ins>
      <w:r w:rsidRPr="002D14EA">
        <w:rPr>
          <w:w w:val="95"/>
          <w:lang w:val="uk-UA"/>
        </w:rPr>
        <w:t xml:space="preserve"> Для того щоб проаналiзувати залежнiсть </w:t>
      </w:r>
      <w:r w:rsidRPr="002D14EA">
        <w:rPr>
          <w:lang w:val="uk-UA"/>
        </w:rPr>
        <w:t>можливостi</w:t>
      </w:r>
      <w:r w:rsidRPr="002D14EA">
        <w:rPr>
          <w:spacing w:val="-23"/>
          <w:lang w:val="uk-UA"/>
        </w:rPr>
        <w:t xml:space="preserve"> </w:t>
      </w:r>
      <w:r w:rsidRPr="002D14EA">
        <w:rPr>
          <w:spacing w:val="-3"/>
          <w:lang w:val="uk-UA"/>
        </w:rPr>
        <w:t>використання</w:t>
      </w:r>
      <w:r w:rsidRPr="002D14EA">
        <w:rPr>
          <w:spacing w:val="-23"/>
          <w:lang w:val="uk-UA"/>
        </w:rPr>
        <w:t xml:space="preserve"> </w:t>
      </w:r>
      <w:r w:rsidRPr="002D14EA">
        <w:rPr>
          <w:lang w:val="uk-UA"/>
        </w:rPr>
        <w:t>iзотопних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джерел</w:t>
      </w:r>
      <w:r w:rsidRPr="002D14EA">
        <w:rPr>
          <w:spacing w:val="-23"/>
          <w:lang w:val="uk-UA"/>
        </w:rPr>
        <w:t xml:space="preserve"> </w:t>
      </w:r>
      <w:r w:rsidRPr="002D14EA">
        <w:rPr>
          <w:lang w:val="uk-UA"/>
        </w:rPr>
        <w:t>був</w:t>
      </w:r>
      <w:r w:rsidRPr="002D14EA">
        <w:rPr>
          <w:spacing w:val="-23"/>
          <w:lang w:val="uk-UA"/>
        </w:rPr>
        <w:t xml:space="preserve"> </w:t>
      </w:r>
      <w:r w:rsidRPr="002D14EA">
        <w:rPr>
          <w:lang w:val="uk-UA"/>
        </w:rPr>
        <w:t>набраний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спект</w:t>
      </w:r>
      <w:del w:id="301" w:author="Ruslan Yermolenko" w:date="2020-05-26T22:17:00Z">
        <w:r w:rsidRPr="002D14EA" w:rsidDel="00705442">
          <w:rPr>
            <w:lang w:val="uk-UA"/>
          </w:rPr>
          <w:delText>о</w:delText>
        </w:r>
      </w:del>
      <w:r w:rsidRPr="002D14EA">
        <w:rPr>
          <w:lang w:val="uk-UA"/>
        </w:rPr>
        <w:t>р</w:t>
      </w:r>
      <w:ins w:id="302" w:author="Ruslan Yermolenko" w:date="2020-05-26T22:17:00Z">
        <w:r w:rsidR="00705442">
          <w:rPr>
            <w:lang w:val="uk-UA"/>
          </w:rPr>
          <w:t xml:space="preserve"> </w:t>
        </w:r>
      </w:ins>
      <w:del w:id="303" w:author="Ruslan Yermolenko" w:date="2020-05-26T22:17:00Z">
        <w:r w:rsidRPr="002D14EA" w:rsidDel="00705442">
          <w:rPr>
            <w:lang w:val="uk-UA"/>
          </w:rPr>
          <w:delText>,</w:delText>
        </w:r>
      </w:del>
      <w:r w:rsidRPr="002D14EA">
        <w:rPr>
          <w:spacing w:val="-23"/>
          <w:lang w:val="uk-UA"/>
        </w:rPr>
        <w:t xml:space="preserve"> </w:t>
      </w:r>
      <w:r w:rsidRPr="002D14EA">
        <w:rPr>
          <w:lang w:val="uk-UA"/>
        </w:rPr>
        <w:t>з</w:t>
      </w:r>
      <w:del w:id="304" w:author="Ruslan Yermolenko" w:date="2020-05-26T22:17:00Z">
        <w:r w:rsidRPr="002D14EA" w:rsidDel="00705442">
          <w:rPr>
            <w:lang w:val="uk-UA"/>
          </w:rPr>
          <w:delText>а</w:delText>
        </w:r>
      </w:del>
      <w:r w:rsidRPr="002D14EA">
        <w:rPr>
          <w:lang w:val="uk-UA"/>
        </w:rPr>
        <w:t xml:space="preserve"> енергiй нейтронiв 2.8 МеВ Рис.</w:t>
      </w:r>
      <w:r w:rsidRPr="002D14EA">
        <w:rPr>
          <w:spacing w:val="25"/>
          <w:lang w:val="uk-UA"/>
        </w:rPr>
        <w:t xml:space="preserve"> </w:t>
      </w:r>
      <w:hyperlink w:anchor="_bookmark35" w:history="1">
        <w:r w:rsidRPr="002D14EA">
          <w:rPr>
            <w:lang w:val="uk-UA"/>
          </w:rPr>
          <w:t>6.2</w:t>
        </w:r>
      </w:hyperlink>
    </w:p>
    <w:p w14:paraId="102A269C" w14:textId="77777777" w:rsidR="001F4829" w:rsidRPr="002D14EA" w:rsidRDefault="001F4829">
      <w:pPr>
        <w:spacing w:line="374" w:lineRule="auto"/>
        <w:jc w:val="both"/>
        <w:rPr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space="720"/>
        </w:sectPr>
      </w:pPr>
    </w:p>
    <w:p w14:paraId="3C17DD5A" w14:textId="77777777" w:rsidR="001F4829" w:rsidRPr="002D14EA" w:rsidRDefault="001F4829">
      <w:pPr>
        <w:pStyle w:val="BodyText"/>
        <w:spacing w:before="9"/>
        <w:rPr>
          <w:sz w:val="10"/>
          <w:lang w:val="uk-UA"/>
        </w:rPr>
      </w:pPr>
    </w:p>
    <w:p w14:paraId="7A93A5C0" w14:textId="02FAD14B" w:rsidR="001F4829" w:rsidRPr="002D14EA" w:rsidRDefault="00C87A0C">
      <w:pPr>
        <w:spacing w:before="1" w:line="278" w:lineRule="auto"/>
        <w:ind w:left="6927" w:right="2339"/>
        <w:rPr>
          <w:rFonts w:ascii="Arial"/>
          <w:sz w:val="13"/>
          <w:lang w:val="uk-UA"/>
        </w:rPr>
      </w:pPr>
      <w:r w:rsidRPr="002D14EA">
        <w:rPr>
          <w:noProof/>
          <w:lang w:val="uk-UA"/>
        </w:rPr>
        <w:drawing>
          <wp:anchor distT="0" distB="0" distL="0" distR="0" simplePos="0" relativeHeight="251664384" behindDoc="1" locked="0" layoutInCell="1" allowOverlap="1" wp14:anchorId="3A14E4A3" wp14:editId="4E940EFD">
            <wp:simplePos x="0" y="0"/>
            <wp:positionH relativeFrom="page">
              <wp:posOffset>1636903</wp:posOffset>
            </wp:positionH>
            <wp:positionV relativeFrom="paragraph">
              <wp:posOffset>-36010</wp:posOffset>
            </wp:positionV>
            <wp:extent cx="4645749" cy="2838988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5749" cy="2838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582"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0FEE95" wp14:editId="3716DBCB">
                <wp:simplePos x="0" y="0"/>
                <wp:positionH relativeFrom="page">
                  <wp:posOffset>1176655</wp:posOffset>
                </wp:positionH>
                <wp:positionV relativeFrom="paragraph">
                  <wp:posOffset>-55245</wp:posOffset>
                </wp:positionV>
                <wp:extent cx="152400" cy="885190"/>
                <wp:effectExtent l="0" t="1905" r="4445" b="0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8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BA069" w14:textId="77777777" w:rsidR="00C87A0C" w:rsidRDefault="00C87A0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Counts / Neutron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FEE95" id="Text Box 16" o:spid="_x0000_s1138" type="#_x0000_t202" style="position:absolute;left:0;text-align:left;margin-left:92.65pt;margin-top:-4.35pt;width:12pt;height:69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" filled="f" stroked="f">
                <v:textbox style="layout-flow:vertical;mso-layout-flow-alt:bottom-to-top" inset="0,0,0,0">
                  <w:txbxContent>
                    <w:p w14:paraId="69BBA069" w14:textId="77777777" w:rsidR="00C87A0C" w:rsidRDefault="00C87A0C">
                      <w:pPr>
                        <w:spacing w:before="13"/>
                        <w:ind w:left="20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Counts / Neutron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305" w:name="_bookmark27"/>
      <w:bookmarkEnd w:id="305"/>
      <w:r w:rsidRPr="002D14EA">
        <w:rPr>
          <w:rFonts w:ascii="Arial"/>
          <w:sz w:val="13"/>
          <w:lang w:val="uk-UA"/>
        </w:rPr>
        <w:t>HPGe Background HPGe Ag3AuS2</w:t>
      </w:r>
    </w:p>
    <w:p w14:paraId="0D4AB1B6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05904972" w14:textId="77777777" w:rsidR="001F4829" w:rsidRPr="002D14EA" w:rsidRDefault="001F4829">
      <w:pPr>
        <w:pStyle w:val="BodyText"/>
        <w:spacing w:before="7"/>
        <w:rPr>
          <w:rFonts w:ascii="Arial"/>
          <w:sz w:val="23"/>
          <w:lang w:val="uk-UA"/>
        </w:rPr>
      </w:pPr>
    </w:p>
    <w:p w14:paraId="0B5E41FB" w14:textId="77777777" w:rsidR="001F4829" w:rsidRPr="002D14EA" w:rsidRDefault="00C87A0C">
      <w:pPr>
        <w:ind w:left="673"/>
        <w:rPr>
          <w:rFonts w:ascii="Arial" w:hAnsi="Arial"/>
          <w:sz w:val="12"/>
          <w:lang w:val="uk-UA"/>
        </w:rPr>
      </w:pPr>
      <w:r w:rsidRPr="002D14EA">
        <w:rPr>
          <w:rFonts w:ascii="Arial" w:hAnsi="Arial"/>
          <w:spacing w:val="-3"/>
          <w:position w:val="-7"/>
          <w:sz w:val="18"/>
          <w:lang w:val="uk-UA"/>
        </w:rPr>
        <w:t>10</w:t>
      </w:r>
      <w:r w:rsidRPr="002D14EA">
        <w:rPr>
          <w:rFonts w:ascii="Symbol" w:hAnsi="Symbol"/>
          <w:spacing w:val="-3"/>
          <w:sz w:val="12"/>
          <w:lang w:val="uk-UA"/>
        </w:rPr>
        <w:t></w:t>
      </w:r>
      <w:r w:rsidRPr="002D14EA">
        <w:rPr>
          <w:rFonts w:ascii="Arial" w:hAnsi="Arial"/>
          <w:spacing w:val="-3"/>
          <w:sz w:val="12"/>
          <w:lang w:val="uk-UA"/>
        </w:rPr>
        <w:t>6</w:t>
      </w:r>
    </w:p>
    <w:p w14:paraId="3A15EA10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75C14445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126510D1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4A42DE3E" w14:textId="77777777" w:rsidR="001F4829" w:rsidRPr="002D14EA" w:rsidRDefault="001F4829">
      <w:pPr>
        <w:pStyle w:val="BodyText"/>
        <w:spacing w:before="10"/>
        <w:rPr>
          <w:rFonts w:ascii="Arial"/>
          <w:sz w:val="18"/>
          <w:lang w:val="uk-UA"/>
        </w:rPr>
      </w:pPr>
    </w:p>
    <w:p w14:paraId="0254D2D5" w14:textId="77777777" w:rsidR="001F4829" w:rsidRPr="002D14EA" w:rsidRDefault="00C87A0C">
      <w:pPr>
        <w:ind w:left="673"/>
        <w:rPr>
          <w:rFonts w:ascii="Arial" w:hAnsi="Arial"/>
          <w:sz w:val="12"/>
          <w:lang w:val="uk-UA"/>
        </w:rPr>
      </w:pPr>
      <w:r w:rsidRPr="002D14EA">
        <w:rPr>
          <w:rFonts w:ascii="Arial" w:hAnsi="Arial"/>
          <w:spacing w:val="-3"/>
          <w:position w:val="-7"/>
          <w:sz w:val="18"/>
          <w:lang w:val="uk-UA"/>
        </w:rPr>
        <w:t>10</w:t>
      </w:r>
      <w:r w:rsidRPr="002D14EA">
        <w:rPr>
          <w:rFonts w:ascii="Symbol" w:hAnsi="Symbol"/>
          <w:spacing w:val="-3"/>
          <w:sz w:val="12"/>
          <w:lang w:val="uk-UA"/>
        </w:rPr>
        <w:t></w:t>
      </w:r>
      <w:r w:rsidRPr="002D14EA">
        <w:rPr>
          <w:rFonts w:ascii="Arial" w:hAnsi="Arial"/>
          <w:spacing w:val="-3"/>
          <w:sz w:val="12"/>
          <w:lang w:val="uk-UA"/>
        </w:rPr>
        <w:t>7</w:t>
      </w:r>
    </w:p>
    <w:p w14:paraId="0B28F4D9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3D45D68B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3B445553" w14:textId="77777777" w:rsidR="001F4829" w:rsidRPr="002D14EA" w:rsidRDefault="001F4829">
      <w:pPr>
        <w:pStyle w:val="BodyText"/>
        <w:spacing w:before="8"/>
        <w:rPr>
          <w:rFonts w:ascii="Arial"/>
          <w:lang w:val="uk-UA"/>
        </w:rPr>
      </w:pPr>
    </w:p>
    <w:p w14:paraId="478A1C9B" w14:textId="77777777" w:rsidR="001F4829" w:rsidRPr="002D14EA" w:rsidRDefault="00C87A0C">
      <w:pPr>
        <w:spacing w:before="99"/>
        <w:ind w:left="673"/>
        <w:rPr>
          <w:rFonts w:ascii="Arial" w:hAnsi="Arial"/>
          <w:sz w:val="12"/>
          <w:lang w:val="uk-UA"/>
        </w:rPr>
      </w:pPr>
      <w:r w:rsidRPr="002D14EA">
        <w:rPr>
          <w:rFonts w:ascii="Arial" w:hAnsi="Arial"/>
          <w:spacing w:val="-3"/>
          <w:position w:val="-7"/>
          <w:sz w:val="18"/>
          <w:lang w:val="uk-UA"/>
        </w:rPr>
        <w:t>10</w:t>
      </w:r>
      <w:r w:rsidRPr="002D14EA">
        <w:rPr>
          <w:rFonts w:ascii="Symbol" w:hAnsi="Symbol"/>
          <w:spacing w:val="-3"/>
          <w:sz w:val="12"/>
          <w:lang w:val="uk-UA"/>
        </w:rPr>
        <w:t></w:t>
      </w:r>
      <w:r w:rsidRPr="002D14EA">
        <w:rPr>
          <w:rFonts w:ascii="Arial" w:hAnsi="Arial"/>
          <w:spacing w:val="-3"/>
          <w:sz w:val="12"/>
          <w:lang w:val="uk-UA"/>
        </w:rPr>
        <w:t>8</w:t>
      </w:r>
    </w:p>
    <w:p w14:paraId="18783CC7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57C0694C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0B945BA2" w14:textId="77777777" w:rsidR="001F4829" w:rsidRPr="002D14EA" w:rsidRDefault="001F4829">
      <w:pPr>
        <w:pStyle w:val="BodyText"/>
        <w:spacing w:before="8"/>
        <w:rPr>
          <w:rFonts w:ascii="Arial"/>
          <w:sz w:val="29"/>
          <w:lang w:val="uk-UA"/>
        </w:rPr>
      </w:pPr>
    </w:p>
    <w:p w14:paraId="558C1338" w14:textId="77777777" w:rsidR="001F4829" w:rsidRPr="002D14EA" w:rsidRDefault="00C87A0C">
      <w:pPr>
        <w:tabs>
          <w:tab w:val="left" w:pos="1753"/>
          <w:tab w:val="left" w:pos="2470"/>
          <w:tab w:val="left" w:pos="3192"/>
          <w:tab w:val="left" w:pos="3920"/>
          <w:tab w:val="left" w:pos="4648"/>
          <w:tab w:val="left" w:pos="5370"/>
          <w:tab w:val="left" w:pos="6098"/>
          <w:tab w:val="left" w:pos="6820"/>
          <w:tab w:val="left" w:pos="7548"/>
        </w:tabs>
        <w:spacing w:before="99" w:line="313" w:lineRule="exact"/>
        <w:ind w:left="673"/>
        <w:rPr>
          <w:rFonts w:ascii="Arial" w:hAnsi="Arial"/>
          <w:sz w:val="18"/>
          <w:lang w:val="uk-UA"/>
        </w:rPr>
      </w:pPr>
      <w:r w:rsidRPr="002D14EA">
        <w:rPr>
          <w:rFonts w:ascii="Arial" w:hAnsi="Arial"/>
          <w:spacing w:val="-3"/>
          <w:position w:val="10"/>
          <w:sz w:val="18"/>
          <w:lang w:val="uk-UA"/>
        </w:rPr>
        <w:t>10</w:t>
      </w:r>
      <w:r w:rsidRPr="002D14EA">
        <w:rPr>
          <w:rFonts w:ascii="Symbol" w:hAnsi="Symbol"/>
          <w:spacing w:val="-3"/>
          <w:position w:val="18"/>
          <w:sz w:val="12"/>
          <w:lang w:val="uk-UA"/>
        </w:rPr>
        <w:t></w:t>
      </w:r>
      <w:r w:rsidRPr="002D14EA">
        <w:rPr>
          <w:rFonts w:ascii="Arial" w:hAnsi="Arial"/>
          <w:spacing w:val="-3"/>
          <w:position w:val="18"/>
          <w:sz w:val="12"/>
          <w:lang w:val="uk-UA"/>
        </w:rPr>
        <w:t>9</w:t>
      </w:r>
      <w:r w:rsidRPr="002D14EA">
        <w:rPr>
          <w:rFonts w:ascii="Arial" w:hAnsi="Arial"/>
          <w:spacing w:val="-11"/>
          <w:position w:val="18"/>
          <w:sz w:val="12"/>
          <w:lang w:val="uk-UA"/>
        </w:rPr>
        <w:t xml:space="preserve"> </w:t>
      </w:r>
      <w:r w:rsidRPr="002D14EA">
        <w:rPr>
          <w:rFonts w:ascii="Arial" w:hAnsi="Arial"/>
          <w:sz w:val="18"/>
          <w:lang w:val="uk-UA"/>
        </w:rPr>
        <w:t>0</w:t>
      </w:r>
      <w:r w:rsidRPr="002D14EA">
        <w:rPr>
          <w:rFonts w:ascii="Arial" w:hAnsi="Arial"/>
          <w:sz w:val="18"/>
          <w:lang w:val="uk-UA"/>
        </w:rPr>
        <w:tab/>
        <w:t>1</w:t>
      </w:r>
      <w:r w:rsidRPr="002D14EA">
        <w:rPr>
          <w:rFonts w:ascii="Arial" w:hAnsi="Arial"/>
          <w:sz w:val="18"/>
          <w:lang w:val="uk-UA"/>
        </w:rPr>
        <w:tab/>
        <w:t>2</w:t>
      </w:r>
      <w:r w:rsidRPr="002D14EA">
        <w:rPr>
          <w:rFonts w:ascii="Arial" w:hAnsi="Arial"/>
          <w:sz w:val="18"/>
          <w:lang w:val="uk-UA"/>
        </w:rPr>
        <w:tab/>
        <w:t>3</w:t>
      </w:r>
      <w:r w:rsidRPr="002D14EA">
        <w:rPr>
          <w:rFonts w:ascii="Arial" w:hAnsi="Arial"/>
          <w:sz w:val="18"/>
          <w:lang w:val="uk-UA"/>
        </w:rPr>
        <w:tab/>
        <w:t>4</w:t>
      </w:r>
      <w:r w:rsidRPr="002D14EA">
        <w:rPr>
          <w:rFonts w:ascii="Arial" w:hAnsi="Arial"/>
          <w:sz w:val="18"/>
          <w:lang w:val="uk-UA"/>
        </w:rPr>
        <w:tab/>
        <w:t>5</w:t>
      </w:r>
      <w:r w:rsidRPr="002D14EA">
        <w:rPr>
          <w:rFonts w:ascii="Arial" w:hAnsi="Arial"/>
          <w:sz w:val="18"/>
          <w:lang w:val="uk-UA"/>
        </w:rPr>
        <w:tab/>
        <w:t>6</w:t>
      </w:r>
      <w:r w:rsidRPr="002D14EA">
        <w:rPr>
          <w:rFonts w:ascii="Arial" w:hAnsi="Arial"/>
          <w:sz w:val="18"/>
          <w:lang w:val="uk-UA"/>
        </w:rPr>
        <w:tab/>
        <w:t>7</w:t>
      </w:r>
      <w:r w:rsidRPr="002D14EA">
        <w:rPr>
          <w:rFonts w:ascii="Arial" w:hAnsi="Arial"/>
          <w:sz w:val="18"/>
          <w:lang w:val="uk-UA"/>
        </w:rPr>
        <w:tab/>
        <w:t>8</w:t>
      </w:r>
      <w:r w:rsidRPr="002D14EA">
        <w:rPr>
          <w:rFonts w:ascii="Arial" w:hAnsi="Arial"/>
          <w:sz w:val="18"/>
          <w:lang w:val="uk-UA"/>
        </w:rPr>
        <w:tab/>
        <w:t>9</w:t>
      </w:r>
    </w:p>
    <w:p w14:paraId="79CA1C1D" w14:textId="77777777" w:rsidR="001F4829" w:rsidRPr="002D14EA" w:rsidRDefault="00C87A0C">
      <w:pPr>
        <w:spacing w:line="195" w:lineRule="exact"/>
        <w:ind w:right="2027"/>
        <w:jc w:val="right"/>
        <w:rPr>
          <w:rFonts w:ascii="Arial" w:hAnsi="Arial"/>
          <w:sz w:val="18"/>
          <w:lang w:val="uk-UA"/>
        </w:rPr>
      </w:pPr>
      <w:r w:rsidRPr="002D14EA">
        <w:rPr>
          <w:rFonts w:ascii="Arial" w:hAnsi="Arial"/>
          <w:sz w:val="18"/>
          <w:lang w:val="uk-UA"/>
        </w:rPr>
        <w:t>E</w:t>
      </w:r>
      <w:r w:rsidRPr="002D14EA">
        <w:rPr>
          <w:rFonts w:ascii="Symbol" w:hAnsi="Symbol"/>
          <w:sz w:val="18"/>
          <w:vertAlign w:val="subscript"/>
          <w:lang w:val="uk-UA"/>
        </w:rPr>
        <w:t></w:t>
      </w:r>
      <w:r w:rsidRPr="002D14EA">
        <w:rPr>
          <w:rFonts w:ascii="Times New Roman" w:hAnsi="Times New Roman"/>
          <w:sz w:val="18"/>
          <w:lang w:val="uk-UA"/>
        </w:rPr>
        <w:t xml:space="preserve"> </w:t>
      </w:r>
      <w:r w:rsidRPr="002D14EA">
        <w:rPr>
          <w:rFonts w:ascii="Arial" w:hAnsi="Arial"/>
          <w:sz w:val="18"/>
          <w:lang w:val="uk-UA"/>
        </w:rPr>
        <w:t>(MeV)</w:t>
      </w:r>
    </w:p>
    <w:p w14:paraId="59A57D65" w14:textId="77777777" w:rsidR="001F4829" w:rsidRPr="002D14EA" w:rsidRDefault="001F4829">
      <w:pPr>
        <w:pStyle w:val="BodyText"/>
        <w:spacing w:before="3"/>
        <w:rPr>
          <w:rFonts w:ascii="Arial"/>
          <w:sz w:val="29"/>
          <w:lang w:val="uk-UA"/>
        </w:rPr>
      </w:pPr>
    </w:p>
    <w:p w14:paraId="3CC86515" w14:textId="77777777" w:rsidR="001F4829" w:rsidRPr="002D14EA" w:rsidRDefault="00C87A0C">
      <w:pPr>
        <w:pStyle w:val="BodyText"/>
        <w:ind w:left="160"/>
        <w:rPr>
          <w:lang w:val="uk-UA"/>
        </w:rPr>
      </w:pPr>
      <w:r w:rsidRPr="002D14EA">
        <w:rPr>
          <w:lang w:val="uk-UA"/>
        </w:rPr>
        <w:t>Рис. 4.6: Червоним - представлений спект</w:t>
      </w:r>
      <w:del w:id="306" w:author="Ruslan Yermolenko" w:date="2020-05-26T22:18:00Z">
        <w:r w:rsidRPr="002D14EA" w:rsidDel="00705442">
          <w:rPr>
            <w:lang w:val="uk-UA"/>
          </w:rPr>
          <w:delText>о</w:delText>
        </w:r>
      </w:del>
      <w:r w:rsidRPr="002D14EA">
        <w:rPr>
          <w:lang w:val="uk-UA"/>
        </w:rPr>
        <w:t xml:space="preserve">р для </w:t>
      </w:r>
      <w:r w:rsidRPr="002D14EA">
        <w:rPr>
          <w:rFonts w:ascii="Georgia" w:hAnsi="Georgia"/>
          <w:i/>
          <w:lang w:val="uk-UA"/>
        </w:rPr>
        <w:t>Ag</w:t>
      </w:r>
      <w:r w:rsidRPr="002D14EA">
        <w:rPr>
          <w:rFonts w:ascii="Times New Roman" w:hAnsi="Times New Roman"/>
          <w:vertAlign w:val="subscript"/>
          <w:lang w:val="uk-UA"/>
        </w:rPr>
        <w:t>3</w:t>
      </w:r>
      <w:r w:rsidRPr="002D14EA">
        <w:rPr>
          <w:rFonts w:ascii="Georgia" w:hAnsi="Georgia"/>
          <w:i/>
          <w:lang w:val="uk-UA"/>
        </w:rPr>
        <w:t>AuS</w:t>
      </w:r>
      <w:r w:rsidRPr="002D14EA">
        <w:rPr>
          <w:rFonts w:ascii="Times New Roman" w:hAnsi="Times New Roman"/>
          <w:vertAlign w:val="subscript"/>
          <w:lang w:val="uk-UA"/>
        </w:rPr>
        <w:t>2</w:t>
      </w:r>
      <w:r w:rsidRPr="002D14EA">
        <w:rPr>
          <w:lang w:val="uk-UA"/>
        </w:rPr>
        <w:t>. Синiм - фону</w:t>
      </w:r>
    </w:p>
    <w:p w14:paraId="6EDAA4DA" w14:textId="77777777" w:rsidR="001F4829" w:rsidRPr="002D14EA" w:rsidRDefault="001F4829">
      <w:pPr>
        <w:pStyle w:val="BodyText"/>
        <w:spacing w:before="4"/>
        <w:rPr>
          <w:sz w:val="18"/>
          <w:lang w:val="uk-UA"/>
        </w:rPr>
      </w:pPr>
    </w:p>
    <w:p w14:paraId="54F3314F" w14:textId="77777777" w:rsidR="001F4829" w:rsidRPr="002D14EA" w:rsidRDefault="001F4829">
      <w:pPr>
        <w:rPr>
          <w:sz w:val="18"/>
          <w:lang w:val="uk-UA"/>
        </w:rPr>
        <w:sectPr w:rsidR="001F4829" w:rsidRPr="002D14EA">
          <w:pgSz w:w="11910" w:h="16840"/>
          <w:pgMar w:top="1580" w:right="0" w:bottom="800" w:left="1540" w:header="0" w:footer="607" w:gutter="0"/>
          <w:cols w:space="720"/>
        </w:sectPr>
      </w:pPr>
    </w:p>
    <w:p w14:paraId="10B7961E" w14:textId="77777777" w:rsidR="001F4829" w:rsidRPr="002D14EA" w:rsidRDefault="001F4829">
      <w:pPr>
        <w:pStyle w:val="BodyText"/>
        <w:rPr>
          <w:sz w:val="22"/>
          <w:lang w:val="uk-UA"/>
        </w:rPr>
      </w:pPr>
    </w:p>
    <w:p w14:paraId="6E06BE62" w14:textId="77777777" w:rsidR="001F4829" w:rsidRPr="002D14EA" w:rsidRDefault="001F4829">
      <w:pPr>
        <w:pStyle w:val="BodyText"/>
        <w:rPr>
          <w:sz w:val="22"/>
          <w:lang w:val="uk-UA"/>
        </w:rPr>
      </w:pPr>
    </w:p>
    <w:p w14:paraId="13C2AC5E" w14:textId="77777777" w:rsidR="001F4829" w:rsidRPr="002D14EA" w:rsidRDefault="001F4829">
      <w:pPr>
        <w:pStyle w:val="BodyText"/>
        <w:rPr>
          <w:sz w:val="22"/>
          <w:lang w:val="uk-UA"/>
        </w:rPr>
      </w:pPr>
    </w:p>
    <w:p w14:paraId="2E5B41E1" w14:textId="77777777" w:rsidR="001F4829" w:rsidRPr="002D14EA" w:rsidRDefault="001F4829">
      <w:pPr>
        <w:pStyle w:val="BodyText"/>
        <w:rPr>
          <w:sz w:val="22"/>
          <w:lang w:val="uk-UA"/>
        </w:rPr>
      </w:pPr>
    </w:p>
    <w:p w14:paraId="7DFB2342" w14:textId="77777777" w:rsidR="001F4829" w:rsidRPr="002D14EA" w:rsidRDefault="001F4829">
      <w:pPr>
        <w:pStyle w:val="BodyText"/>
        <w:spacing w:before="2"/>
        <w:rPr>
          <w:sz w:val="17"/>
          <w:lang w:val="uk-UA"/>
        </w:rPr>
      </w:pPr>
    </w:p>
    <w:p w14:paraId="2684A8F8" w14:textId="67A4118C" w:rsidR="001F4829" w:rsidRPr="002D14EA" w:rsidRDefault="00827582">
      <w:pPr>
        <w:jc w:val="right"/>
        <w:rPr>
          <w:rFonts w:ascii="Arial" w:hAnsi="Arial"/>
          <w:sz w:val="11"/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408877" wp14:editId="02508FAA">
                <wp:simplePos x="0" y="0"/>
                <wp:positionH relativeFrom="page">
                  <wp:posOffset>1200150</wp:posOffset>
                </wp:positionH>
                <wp:positionV relativeFrom="paragraph">
                  <wp:posOffset>-525145</wp:posOffset>
                </wp:positionV>
                <wp:extent cx="147320" cy="850900"/>
                <wp:effectExtent l="0" t="0" r="0" b="0"/>
                <wp:wrapNone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FD2B6" w14:textId="77777777" w:rsidR="00C87A0C" w:rsidRDefault="00C87A0C">
                            <w:pPr>
                              <w:spacing w:before="16"/>
                              <w:ind w:left="20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z w:val="17"/>
                              </w:rPr>
                              <w:t>Counts / Neutron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08877" id="Text Box 15" o:spid="_x0000_s1139" type="#_x0000_t202" style="position:absolute;left:0;text-align:left;margin-left:94.5pt;margin-top:-41.35pt;width:11.6pt;height:6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" filled="f" stroked="f">
                <v:textbox style="layout-flow:vertical;mso-layout-flow-alt:bottom-to-top" inset="0,0,0,0">
                  <w:txbxContent>
                    <w:p w14:paraId="21FFD2B6" w14:textId="77777777" w:rsidR="00C87A0C" w:rsidRDefault="00C87A0C">
                      <w:pPr>
                        <w:spacing w:before="16"/>
                        <w:ind w:left="20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Counts / Neutron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7A0C" w:rsidRPr="002D14EA">
        <w:rPr>
          <w:rFonts w:ascii="Arial" w:hAnsi="Arial"/>
          <w:spacing w:val="-1"/>
          <w:position w:val="-7"/>
          <w:sz w:val="17"/>
          <w:lang w:val="uk-UA"/>
        </w:rPr>
        <w:t>10</w:t>
      </w:r>
      <w:r w:rsidR="00C87A0C" w:rsidRPr="002D14EA">
        <w:rPr>
          <w:rFonts w:ascii="Symbol" w:hAnsi="Symbol"/>
          <w:spacing w:val="-1"/>
          <w:sz w:val="11"/>
          <w:lang w:val="uk-UA"/>
        </w:rPr>
        <w:t></w:t>
      </w:r>
      <w:r w:rsidR="00C87A0C" w:rsidRPr="002D14EA">
        <w:rPr>
          <w:rFonts w:ascii="Arial" w:hAnsi="Arial"/>
          <w:spacing w:val="-1"/>
          <w:sz w:val="11"/>
          <w:lang w:val="uk-UA"/>
        </w:rPr>
        <w:t>6</w:t>
      </w:r>
    </w:p>
    <w:p w14:paraId="4A52EDA9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6A7455BE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C0A42B4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0AD9D5B" w14:textId="77777777" w:rsidR="001F4829" w:rsidRPr="002D14EA" w:rsidRDefault="001F4829">
      <w:pPr>
        <w:pStyle w:val="BodyText"/>
        <w:spacing w:before="5"/>
        <w:rPr>
          <w:rFonts w:ascii="Arial"/>
          <w:sz w:val="25"/>
          <w:lang w:val="uk-UA"/>
        </w:rPr>
      </w:pPr>
    </w:p>
    <w:p w14:paraId="1F7A54BF" w14:textId="77777777" w:rsidR="001F4829" w:rsidRPr="002D14EA" w:rsidRDefault="00C87A0C">
      <w:pPr>
        <w:jc w:val="right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spacing w:val="-1"/>
          <w:position w:val="-6"/>
          <w:sz w:val="17"/>
          <w:lang w:val="uk-UA"/>
        </w:rPr>
        <w:t>10</w:t>
      </w:r>
      <w:r w:rsidRPr="002D14EA">
        <w:rPr>
          <w:rFonts w:ascii="Symbol" w:hAnsi="Symbol"/>
          <w:spacing w:val="-1"/>
          <w:sz w:val="11"/>
          <w:lang w:val="uk-UA"/>
        </w:rPr>
        <w:t></w:t>
      </w:r>
      <w:r w:rsidRPr="002D14EA">
        <w:rPr>
          <w:rFonts w:ascii="Arial" w:hAnsi="Arial"/>
          <w:spacing w:val="-1"/>
          <w:sz w:val="11"/>
          <w:lang w:val="uk-UA"/>
        </w:rPr>
        <w:t>7</w:t>
      </w:r>
    </w:p>
    <w:p w14:paraId="3311EF11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520D2FAF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5EEB4039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020BC598" w14:textId="77777777" w:rsidR="001F4829" w:rsidRPr="002D14EA" w:rsidRDefault="001F4829">
      <w:pPr>
        <w:pStyle w:val="BodyText"/>
        <w:spacing w:before="4"/>
        <w:rPr>
          <w:rFonts w:ascii="Arial"/>
          <w:sz w:val="25"/>
          <w:lang w:val="uk-UA"/>
        </w:rPr>
      </w:pPr>
    </w:p>
    <w:p w14:paraId="18A80780" w14:textId="77777777" w:rsidR="001F4829" w:rsidRPr="002D14EA" w:rsidRDefault="00C87A0C">
      <w:pPr>
        <w:spacing w:before="1"/>
        <w:jc w:val="right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spacing w:val="-1"/>
          <w:position w:val="-7"/>
          <w:sz w:val="17"/>
          <w:lang w:val="uk-UA"/>
        </w:rPr>
        <w:t>10</w:t>
      </w:r>
      <w:r w:rsidRPr="002D14EA">
        <w:rPr>
          <w:rFonts w:ascii="Symbol" w:hAnsi="Symbol"/>
          <w:spacing w:val="-1"/>
          <w:sz w:val="11"/>
          <w:lang w:val="uk-UA"/>
        </w:rPr>
        <w:t></w:t>
      </w:r>
      <w:r w:rsidRPr="002D14EA">
        <w:rPr>
          <w:rFonts w:ascii="Arial" w:hAnsi="Arial"/>
          <w:spacing w:val="-1"/>
          <w:sz w:val="11"/>
          <w:lang w:val="uk-UA"/>
        </w:rPr>
        <w:t>8</w:t>
      </w:r>
    </w:p>
    <w:p w14:paraId="01348496" w14:textId="77777777" w:rsidR="001F4829" w:rsidRPr="002D14EA" w:rsidRDefault="00C87A0C">
      <w:pPr>
        <w:spacing w:before="94"/>
        <w:ind w:left="2689"/>
        <w:rPr>
          <w:rFonts w:ascii="Arial"/>
          <w:sz w:val="26"/>
          <w:lang w:val="uk-UA"/>
        </w:rPr>
      </w:pPr>
      <w:r w:rsidRPr="002D14EA">
        <w:rPr>
          <w:lang w:val="uk-UA"/>
        </w:rPr>
        <w:br w:type="column"/>
      </w:r>
      <w:r w:rsidRPr="002D14EA">
        <w:rPr>
          <w:rFonts w:ascii="Arial"/>
          <w:sz w:val="26"/>
          <w:lang w:val="uk-UA"/>
        </w:rPr>
        <w:t>HPGe Ag3AuS2</w:t>
      </w:r>
    </w:p>
    <w:p w14:paraId="56CF12C2" w14:textId="176A949A" w:rsidR="001F4829" w:rsidRPr="002D14EA" w:rsidRDefault="00827582">
      <w:pPr>
        <w:pStyle w:val="BodyText"/>
        <w:spacing w:before="6"/>
        <w:rPr>
          <w:rFonts w:ascii="Arial"/>
          <w:sz w:val="23"/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75C0423A" wp14:editId="6BF7AB11">
                <wp:simplePos x="0" y="0"/>
                <wp:positionH relativeFrom="page">
                  <wp:posOffset>2639060</wp:posOffset>
                </wp:positionH>
                <wp:positionV relativeFrom="paragraph">
                  <wp:posOffset>187325</wp:posOffset>
                </wp:positionV>
                <wp:extent cx="306705" cy="128905"/>
                <wp:effectExtent l="635" t="0" r="0" b="0"/>
                <wp:wrapTopAndBottom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1289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6335E" w14:textId="77777777" w:rsidR="00C87A0C" w:rsidRDefault="00C87A0C">
                            <w:pPr>
                              <w:spacing w:before="54"/>
                              <w:ind w:left="10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9"/>
                              </w:rPr>
                              <w:t>H 2.23MeV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0423A" id="Text Box 14" o:spid="_x0000_s1140" type="#_x0000_t202" style="position:absolute;margin-left:207.8pt;margin-top:14.75pt;width:24.15pt;height:10.15pt;z-index: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" fillcolor="#f2f2f2" stroked="f">
                <v:textbox inset="0,0,0,0">
                  <w:txbxContent>
                    <w:p w14:paraId="2AC6335E" w14:textId="77777777" w:rsidR="00C87A0C" w:rsidRDefault="00C87A0C">
                      <w:pPr>
                        <w:spacing w:before="54"/>
                        <w:ind w:left="10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sz w:val="9"/>
                        </w:rPr>
                        <w:t>H 2.23MeV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14EA">
        <w:rPr>
          <w:noProof/>
          <w:lang w:val="uk-UA"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6BB994CB" wp14:editId="6BCCE7A4">
                <wp:simplePos x="0" y="0"/>
                <wp:positionH relativeFrom="page">
                  <wp:posOffset>3481070</wp:posOffset>
                </wp:positionH>
                <wp:positionV relativeFrom="paragraph">
                  <wp:posOffset>518160</wp:posOffset>
                </wp:positionV>
                <wp:extent cx="309880" cy="75565"/>
                <wp:effectExtent l="4445" t="3810" r="0" b="0"/>
                <wp:wrapTopAndBottom/>
                <wp:docPr id="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CAC34" w14:textId="77777777" w:rsidR="00C87A0C" w:rsidRDefault="00C87A0C">
                            <w:pPr>
                              <w:spacing w:before="11"/>
                              <w:ind w:left="69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8"/>
                              </w:rPr>
                              <w:t>4.18MeV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994CB" id="Text Box 13" o:spid="_x0000_s1141" type="#_x0000_t202" style="position:absolute;margin-left:274.1pt;margin-top:40.8pt;width:24.4pt;height:5.95pt;z-index: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" filled="f" stroked="f">
                <v:textbox inset="0,0,0,0">
                  <w:txbxContent>
                    <w:p w14:paraId="681CAC34" w14:textId="77777777" w:rsidR="00C87A0C" w:rsidRDefault="00C87A0C">
                      <w:pPr>
                        <w:spacing w:before="11"/>
                        <w:ind w:left="69"/>
                        <w:rPr>
                          <w:rFonts w:ascii="Arial"/>
                          <w:b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8"/>
                        </w:rPr>
                        <w:t>4.18MeV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14EA">
        <w:rPr>
          <w:noProof/>
          <w:lang w:val="uk-UA"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498E14F9" wp14:editId="1037C132">
                <wp:simplePos x="0" y="0"/>
                <wp:positionH relativeFrom="page">
                  <wp:posOffset>4091305</wp:posOffset>
                </wp:positionH>
                <wp:positionV relativeFrom="paragraph">
                  <wp:posOffset>774065</wp:posOffset>
                </wp:positionV>
                <wp:extent cx="364490" cy="115570"/>
                <wp:effectExtent l="0" t="2540" r="1905" b="0"/>
                <wp:wrapTopAndBottom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1155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01958" w14:textId="77777777" w:rsidR="00C87A0C" w:rsidRDefault="00C87A0C">
                            <w:pPr>
                              <w:spacing w:before="49"/>
                              <w:ind w:left="20"/>
                              <w:rPr>
                                <w:rFonts w:ascii="Arial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sz w:val="9"/>
                                <w:vertAlign w:val="superscript"/>
                              </w:rPr>
                              <w:t>33</w:t>
                            </w:r>
                            <w:r>
                              <w:rPr>
                                <w:rFonts w:ascii="Arial"/>
                                <w:b/>
                                <w:sz w:val="9"/>
                              </w:rPr>
                              <w:t xml:space="preserve"> 4.73MeV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E14F9" id="Text Box 12" o:spid="_x0000_s1142" type="#_x0000_t202" style="position:absolute;margin-left:322.15pt;margin-top:60.95pt;width:28.7pt;height:9.1pt;z-index: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" fillcolor="#f2f2f2" stroked="f">
                <v:textbox inset="0,0,0,0">
                  <w:txbxContent>
                    <w:p w14:paraId="42201958" w14:textId="77777777" w:rsidR="00C87A0C" w:rsidRDefault="00C87A0C">
                      <w:pPr>
                        <w:spacing w:before="49"/>
                        <w:ind w:left="20"/>
                        <w:rPr>
                          <w:rFonts w:ascii="Arial"/>
                          <w:b/>
                          <w:sz w:val="9"/>
                        </w:rPr>
                      </w:pPr>
                      <w:r>
                        <w:rPr>
                          <w:rFonts w:ascii="Arial"/>
                          <w:b/>
                          <w:sz w:val="9"/>
                        </w:rPr>
                        <w:t>S</w:t>
                      </w:r>
                      <w:r>
                        <w:rPr>
                          <w:rFonts w:ascii="Arial"/>
                          <w:b/>
                          <w:sz w:val="9"/>
                          <w:vertAlign w:val="superscript"/>
                        </w:rPr>
                        <w:t>33</w:t>
                      </w:r>
                      <w:r>
                        <w:rPr>
                          <w:rFonts w:ascii="Arial"/>
                          <w:b/>
                          <w:sz w:val="9"/>
                        </w:rPr>
                        <w:t xml:space="preserve"> 4.73MeV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14EA">
        <w:rPr>
          <w:noProof/>
          <w:lang w:val="uk-UA"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6AC77D94" wp14:editId="57A84004">
                <wp:simplePos x="0" y="0"/>
                <wp:positionH relativeFrom="page">
                  <wp:posOffset>2099945</wp:posOffset>
                </wp:positionH>
                <wp:positionV relativeFrom="paragraph">
                  <wp:posOffset>1077595</wp:posOffset>
                </wp:positionV>
                <wp:extent cx="357505" cy="118745"/>
                <wp:effectExtent l="4445" t="1270" r="0" b="3810"/>
                <wp:wrapTopAndBottom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187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546B4" w14:textId="77777777" w:rsidR="00C87A0C" w:rsidRDefault="00C87A0C">
                            <w:pPr>
                              <w:spacing w:before="53"/>
                              <w:ind w:left="4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8"/>
                              </w:rPr>
                              <w:t>Au</w:t>
                            </w:r>
                            <w:r>
                              <w:rPr>
                                <w:rFonts w:ascii="Arial"/>
                                <w:b/>
                                <w:sz w:val="8"/>
                                <w:vertAlign w:val="superscript"/>
                              </w:rPr>
                              <w:t>198</w:t>
                            </w:r>
                            <w:r>
                              <w:rPr>
                                <w:rFonts w:ascii="Arial"/>
                                <w:b/>
                                <w:sz w:val="8"/>
                              </w:rPr>
                              <w:t xml:space="preserve"> 0.74MeV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77D94" id="Text Box 11" o:spid="_x0000_s1143" type="#_x0000_t202" style="position:absolute;margin-left:165.35pt;margin-top:84.85pt;width:28.15pt;height:9.35pt;z-index: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" fillcolor="#f2f2f2" stroked="f">
                <v:textbox inset="0,0,0,0">
                  <w:txbxContent>
                    <w:p w14:paraId="14C546B4" w14:textId="77777777" w:rsidR="00C87A0C" w:rsidRDefault="00C87A0C">
                      <w:pPr>
                        <w:spacing w:before="53"/>
                        <w:ind w:left="4"/>
                        <w:rPr>
                          <w:rFonts w:ascii="Arial"/>
                          <w:b/>
                          <w:sz w:val="8"/>
                        </w:rPr>
                      </w:pPr>
                      <w:r>
                        <w:rPr>
                          <w:rFonts w:ascii="Arial"/>
                          <w:b/>
                          <w:sz w:val="8"/>
                        </w:rPr>
                        <w:t>Au</w:t>
                      </w:r>
                      <w:r>
                        <w:rPr>
                          <w:rFonts w:ascii="Arial"/>
                          <w:b/>
                          <w:sz w:val="8"/>
                          <w:vertAlign w:val="superscript"/>
                        </w:rPr>
                        <w:t>198</w:t>
                      </w:r>
                      <w:r>
                        <w:rPr>
                          <w:rFonts w:ascii="Arial"/>
                          <w:b/>
                          <w:sz w:val="8"/>
                        </w:rPr>
                        <w:t xml:space="preserve"> 0.74MeV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14EA">
        <w:rPr>
          <w:noProof/>
          <w:lang w:val="uk-UA"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022990E7" wp14:editId="20E5BD5C">
                <wp:simplePos x="0" y="0"/>
                <wp:positionH relativeFrom="page">
                  <wp:posOffset>2802255</wp:posOffset>
                </wp:positionH>
                <wp:positionV relativeFrom="paragraph">
                  <wp:posOffset>1022985</wp:posOffset>
                </wp:positionV>
                <wp:extent cx="299720" cy="95250"/>
                <wp:effectExtent l="1905" t="3810" r="3175" b="0"/>
                <wp:wrapTopAndBottom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952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1BE3D" w14:textId="77777777" w:rsidR="00C87A0C" w:rsidRDefault="00C87A0C">
                            <w:pPr>
                              <w:spacing w:before="25"/>
                              <w:ind w:left="20"/>
                              <w:rPr>
                                <w:rFonts w:ascii="Arial"/>
                                <w:b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7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position w:val="4"/>
                                <w:sz w:val="5"/>
                              </w:rPr>
                              <w:t xml:space="preserve">32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7"/>
                              </w:rPr>
                              <w:t>2.96MeV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990E7" id="Text Box 10" o:spid="_x0000_s1144" type="#_x0000_t202" style="position:absolute;margin-left:220.65pt;margin-top:80.55pt;width:23.6pt;height:7.5pt;z-index: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" fillcolor="#f2f2f2" stroked="f">
                <v:textbox inset="0,0,0,0">
                  <w:txbxContent>
                    <w:p w14:paraId="0A91BE3D" w14:textId="77777777" w:rsidR="00C87A0C" w:rsidRDefault="00C87A0C">
                      <w:pPr>
                        <w:spacing w:before="25"/>
                        <w:ind w:left="20"/>
                        <w:rPr>
                          <w:rFonts w:ascii="Arial"/>
                          <w:b/>
                          <w:sz w:val="7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7"/>
                        </w:rPr>
                        <w:t>S</w:t>
                      </w:r>
                      <w:r>
                        <w:rPr>
                          <w:rFonts w:ascii="Arial"/>
                          <w:b/>
                          <w:w w:val="105"/>
                          <w:position w:val="4"/>
                          <w:sz w:val="5"/>
                        </w:rPr>
                        <w:t xml:space="preserve">32 </w:t>
                      </w:r>
                      <w:r>
                        <w:rPr>
                          <w:rFonts w:ascii="Arial"/>
                          <w:b/>
                          <w:w w:val="105"/>
                          <w:sz w:val="7"/>
                        </w:rPr>
                        <w:t>2.96MeV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0F7305" w14:textId="77777777" w:rsidR="001F4829" w:rsidRPr="002D14EA" w:rsidRDefault="001F4829">
      <w:pPr>
        <w:pStyle w:val="BodyText"/>
        <w:spacing w:before="2"/>
        <w:rPr>
          <w:rFonts w:ascii="Arial"/>
          <w:sz w:val="24"/>
          <w:lang w:val="uk-UA"/>
        </w:rPr>
      </w:pPr>
    </w:p>
    <w:p w14:paraId="28BC6441" w14:textId="77777777" w:rsidR="001F4829" w:rsidRPr="002D14EA" w:rsidRDefault="001F4829">
      <w:pPr>
        <w:pStyle w:val="BodyText"/>
        <w:spacing w:before="4"/>
        <w:rPr>
          <w:rFonts w:ascii="Arial"/>
          <w:sz w:val="21"/>
          <w:lang w:val="uk-UA"/>
        </w:rPr>
      </w:pPr>
    </w:p>
    <w:p w14:paraId="5E5ED87E" w14:textId="77777777" w:rsidR="001F4829" w:rsidRPr="002D14EA" w:rsidRDefault="001F4829">
      <w:pPr>
        <w:pStyle w:val="BodyText"/>
        <w:spacing w:before="10"/>
        <w:rPr>
          <w:rFonts w:ascii="Arial"/>
          <w:sz w:val="14"/>
          <w:lang w:val="uk-UA"/>
        </w:rPr>
      </w:pPr>
    </w:p>
    <w:p w14:paraId="77A45387" w14:textId="77777777" w:rsidR="001F4829" w:rsidRPr="002D14EA" w:rsidRDefault="001F4829">
      <w:pPr>
        <w:pStyle w:val="BodyText"/>
        <w:rPr>
          <w:rFonts w:ascii="Arial"/>
          <w:lang w:val="uk-UA"/>
        </w:rPr>
      </w:pPr>
    </w:p>
    <w:p w14:paraId="7625689C" w14:textId="77777777" w:rsidR="001F4829" w:rsidRPr="002D14EA" w:rsidRDefault="001F4829">
      <w:pPr>
        <w:pStyle w:val="BodyText"/>
        <w:rPr>
          <w:rFonts w:ascii="Arial"/>
          <w:lang w:val="uk-UA"/>
        </w:rPr>
      </w:pPr>
    </w:p>
    <w:p w14:paraId="142B3192" w14:textId="77777777" w:rsidR="001F4829" w:rsidRPr="002D14EA" w:rsidRDefault="001F4829">
      <w:pPr>
        <w:pStyle w:val="BodyText"/>
        <w:rPr>
          <w:rFonts w:ascii="Arial"/>
          <w:lang w:val="uk-UA"/>
        </w:rPr>
      </w:pPr>
    </w:p>
    <w:p w14:paraId="58195C1E" w14:textId="77777777" w:rsidR="001F4829" w:rsidRPr="002D14EA" w:rsidRDefault="001F4829">
      <w:pPr>
        <w:pStyle w:val="BodyText"/>
        <w:rPr>
          <w:rFonts w:ascii="Arial"/>
          <w:lang w:val="uk-UA"/>
        </w:rPr>
      </w:pPr>
    </w:p>
    <w:p w14:paraId="5FEFDFEF" w14:textId="77777777" w:rsidR="001F4829" w:rsidRPr="002D14EA" w:rsidRDefault="001F4829">
      <w:pPr>
        <w:pStyle w:val="BodyText"/>
        <w:rPr>
          <w:rFonts w:ascii="Arial"/>
          <w:lang w:val="uk-UA"/>
        </w:rPr>
      </w:pPr>
    </w:p>
    <w:p w14:paraId="106EC964" w14:textId="77777777" w:rsidR="001F4829" w:rsidRPr="002D14EA" w:rsidRDefault="001F4829">
      <w:pPr>
        <w:pStyle w:val="BodyText"/>
        <w:rPr>
          <w:rFonts w:ascii="Arial"/>
          <w:lang w:val="uk-UA"/>
        </w:rPr>
      </w:pPr>
    </w:p>
    <w:p w14:paraId="0530B495" w14:textId="77777777" w:rsidR="001F4829" w:rsidRPr="002D14EA" w:rsidRDefault="001F4829">
      <w:pPr>
        <w:pStyle w:val="BodyText"/>
        <w:spacing w:before="2"/>
        <w:rPr>
          <w:rFonts w:ascii="Arial"/>
          <w:sz w:val="38"/>
          <w:lang w:val="uk-UA"/>
        </w:rPr>
      </w:pPr>
    </w:p>
    <w:p w14:paraId="388C74E6" w14:textId="77777777" w:rsidR="001F4829" w:rsidRPr="002D14EA" w:rsidRDefault="00C87A0C">
      <w:pPr>
        <w:tabs>
          <w:tab w:val="left" w:pos="1298"/>
          <w:tab w:val="left" w:pos="2619"/>
          <w:tab w:val="left" w:pos="3940"/>
          <w:tab w:val="left" w:pos="5261"/>
          <w:tab w:val="left" w:pos="6534"/>
        </w:tabs>
        <w:spacing w:before="1" w:line="173" w:lineRule="exact"/>
        <w:ind w:left="-17"/>
        <w:rPr>
          <w:rFonts w:ascii="Arial"/>
          <w:sz w:val="17"/>
          <w:lang w:val="uk-UA"/>
        </w:rPr>
      </w:pPr>
      <w:r w:rsidRPr="002D14EA">
        <w:rPr>
          <w:noProof/>
          <w:lang w:val="uk-UA"/>
        </w:rPr>
        <w:drawing>
          <wp:anchor distT="0" distB="0" distL="0" distR="0" simplePos="0" relativeHeight="251665408" behindDoc="1" locked="0" layoutInCell="1" allowOverlap="1" wp14:anchorId="0FA8A465" wp14:editId="53B76C31">
            <wp:simplePos x="0" y="0"/>
            <wp:positionH relativeFrom="page">
              <wp:posOffset>1666123</wp:posOffset>
            </wp:positionH>
            <wp:positionV relativeFrom="paragraph">
              <wp:posOffset>-2640184</wp:posOffset>
            </wp:positionV>
            <wp:extent cx="4614946" cy="2638425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946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4EA">
        <w:rPr>
          <w:rFonts w:ascii="Arial"/>
          <w:sz w:val="17"/>
          <w:lang w:val="uk-UA"/>
        </w:rPr>
        <w:t>0</w:t>
      </w:r>
      <w:r w:rsidRPr="002D14EA">
        <w:rPr>
          <w:rFonts w:ascii="Arial"/>
          <w:sz w:val="17"/>
          <w:lang w:val="uk-UA"/>
        </w:rPr>
        <w:tab/>
        <w:t>2</w:t>
      </w:r>
      <w:r w:rsidRPr="002D14EA">
        <w:rPr>
          <w:rFonts w:ascii="Arial"/>
          <w:sz w:val="17"/>
          <w:lang w:val="uk-UA"/>
        </w:rPr>
        <w:tab/>
        <w:t>4</w:t>
      </w:r>
      <w:r w:rsidRPr="002D14EA">
        <w:rPr>
          <w:rFonts w:ascii="Arial"/>
          <w:sz w:val="17"/>
          <w:lang w:val="uk-UA"/>
        </w:rPr>
        <w:tab/>
        <w:t>6</w:t>
      </w:r>
      <w:r w:rsidRPr="002D14EA">
        <w:rPr>
          <w:rFonts w:ascii="Arial"/>
          <w:sz w:val="17"/>
          <w:lang w:val="uk-UA"/>
        </w:rPr>
        <w:tab/>
        <w:t>8</w:t>
      </w:r>
      <w:r w:rsidRPr="002D14EA">
        <w:rPr>
          <w:rFonts w:ascii="Arial"/>
          <w:sz w:val="17"/>
          <w:lang w:val="uk-UA"/>
        </w:rPr>
        <w:tab/>
        <w:t>10</w:t>
      </w:r>
    </w:p>
    <w:p w14:paraId="7F6D5AF1" w14:textId="77777777" w:rsidR="001F4829" w:rsidRPr="002D14EA" w:rsidRDefault="00C87A0C">
      <w:pPr>
        <w:spacing w:line="185" w:lineRule="exact"/>
        <w:ind w:right="2002"/>
        <w:jc w:val="right"/>
        <w:rPr>
          <w:rFonts w:ascii="Arial" w:hAnsi="Arial"/>
          <w:sz w:val="17"/>
          <w:lang w:val="uk-UA"/>
        </w:rPr>
      </w:pPr>
      <w:r w:rsidRPr="002D14EA">
        <w:rPr>
          <w:rFonts w:ascii="Arial" w:hAnsi="Arial"/>
          <w:sz w:val="17"/>
          <w:lang w:val="uk-UA"/>
        </w:rPr>
        <w:t>E</w:t>
      </w:r>
      <w:r w:rsidRPr="002D14EA">
        <w:rPr>
          <w:rFonts w:ascii="Symbol" w:hAnsi="Symbol"/>
          <w:sz w:val="17"/>
          <w:vertAlign w:val="subscript"/>
          <w:lang w:val="uk-UA"/>
        </w:rPr>
        <w:t></w:t>
      </w:r>
      <w:r w:rsidRPr="002D14EA">
        <w:rPr>
          <w:rFonts w:ascii="Times New Roman" w:hAnsi="Times New Roman"/>
          <w:sz w:val="17"/>
          <w:lang w:val="uk-UA"/>
        </w:rPr>
        <w:t xml:space="preserve"> </w:t>
      </w:r>
      <w:r w:rsidRPr="002D14EA">
        <w:rPr>
          <w:rFonts w:ascii="Arial" w:hAnsi="Arial"/>
          <w:sz w:val="17"/>
          <w:lang w:val="uk-UA"/>
        </w:rPr>
        <w:t>(MeV)</w:t>
      </w:r>
    </w:p>
    <w:p w14:paraId="2146C304" w14:textId="77777777" w:rsidR="001F4829" w:rsidRPr="002D14EA" w:rsidRDefault="001F4829">
      <w:pPr>
        <w:spacing w:line="185" w:lineRule="exact"/>
        <w:jc w:val="right"/>
        <w:rPr>
          <w:rFonts w:ascii="Arial" w:hAnsi="Arial"/>
          <w:sz w:val="17"/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num="2" w:space="720" w:equalWidth="0">
            <w:col w:w="1019" w:space="40"/>
            <w:col w:w="9311"/>
          </w:cols>
        </w:sectPr>
      </w:pPr>
    </w:p>
    <w:p w14:paraId="32B446D9" w14:textId="77777777" w:rsidR="001F4829" w:rsidRPr="002D14EA" w:rsidRDefault="001F4829">
      <w:pPr>
        <w:pStyle w:val="BodyText"/>
        <w:spacing w:before="2"/>
        <w:rPr>
          <w:rFonts w:ascii="Arial"/>
          <w:sz w:val="26"/>
          <w:lang w:val="uk-UA"/>
        </w:rPr>
      </w:pPr>
    </w:p>
    <w:p w14:paraId="0AC40DF0" w14:textId="77777777" w:rsidR="00705442" w:rsidRDefault="00C87A0C">
      <w:pPr>
        <w:pStyle w:val="BodyText"/>
        <w:spacing w:before="103"/>
        <w:ind w:left="160"/>
        <w:rPr>
          <w:ins w:id="307" w:author="Ruslan Yermolenko" w:date="2020-05-26T22:18:00Z"/>
          <w:rFonts w:ascii="Georgia" w:hAnsi="Georgia"/>
          <w:i/>
          <w:lang w:val="uk-UA"/>
        </w:rPr>
      </w:pPr>
      <w:r w:rsidRPr="002D14EA">
        <w:rPr>
          <w:lang w:val="uk-UA"/>
        </w:rPr>
        <w:t>Рис. 4.7: Спект</w:t>
      </w:r>
      <w:del w:id="308" w:author="Ruslan Yermolenko" w:date="2020-05-26T22:18:00Z">
        <w:r w:rsidRPr="002D14EA" w:rsidDel="00705442">
          <w:rPr>
            <w:lang w:val="uk-UA"/>
          </w:rPr>
          <w:delText>о</w:delText>
        </w:r>
      </w:del>
      <w:r w:rsidRPr="002D14EA">
        <w:rPr>
          <w:lang w:val="uk-UA"/>
        </w:rPr>
        <w:t xml:space="preserve">р </w:t>
      </w:r>
      <w:r w:rsidRPr="002D14EA">
        <w:rPr>
          <w:rFonts w:ascii="Georgia" w:hAnsi="Georgia"/>
          <w:i/>
          <w:lang w:val="uk-UA"/>
        </w:rPr>
        <w:t>Ag</w:t>
      </w:r>
      <w:r w:rsidRPr="002D14EA">
        <w:rPr>
          <w:rFonts w:ascii="Times New Roman" w:hAnsi="Times New Roman"/>
          <w:vertAlign w:val="subscript"/>
          <w:lang w:val="uk-UA"/>
        </w:rPr>
        <w:t>3</w:t>
      </w:r>
      <w:r w:rsidRPr="002D14EA">
        <w:rPr>
          <w:rFonts w:ascii="Georgia" w:hAnsi="Georgia"/>
          <w:i/>
          <w:lang w:val="uk-UA"/>
        </w:rPr>
        <w:t>AuS</w:t>
      </w:r>
      <w:r w:rsidRPr="002D14EA">
        <w:rPr>
          <w:rFonts w:ascii="Times New Roman" w:hAnsi="Times New Roman"/>
          <w:vertAlign w:val="subscript"/>
          <w:lang w:val="uk-UA"/>
        </w:rPr>
        <w:t>2</w:t>
      </w:r>
      <w:r w:rsidRPr="002D14EA">
        <w:rPr>
          <w:lang w:val="uk-UA"/>
        </w:rPr>
        <w:t xml:space="preserve">, </w:t>
      </w:r>
      <w:r w:rsidRPr="002D14EA">
        <w:rPr>
          <w:rFonts w:ascii="Georgia" w:hAnsi="Georgia"/>
          <w:i/>
          <w:lang w:val="uk-UA"/>
        </w:rPr>
        <w:t>E</w:t>
      </w:r>
      <w:r w:rsidRPr="002D14EA">
        <w:rPr>
          <w:rFonts w:ascii="Arial" w:hAnsi="Arial"/>
          <w:i/>
          <w:vertAlign w:val="subscript"/>
          <w:lang w:val="uk-UA"/>
        </w:rPr>
        <w:t>n</w:t>
      </w:r>
      <w:r w:rsidRPr="002D14EA">
        <w:rPr>
          <w:rFonts w:ascii="Arial" w:hAnsi="Arial"/>
          <w:i/>
          <w:lang w:val="uk-UA"/>
        </w:rPr>
        <w:t xml:space="preserve"> </w:t>
      </w:r>
      <w:r w:rsidRPr="002D14EA">
        <w:rPr>
          <w:rFonts w:ascii="Arial" w:hAnsi="Arial"/>
          <w:w w:val="105"/>
          <w:lang w:val="uk-UA"/>
        </w:rPr>
        <w:t xml:space="preserve">= </w:t>
      </w:r>
      <w:r w:rsidRPr="002D14EA">
        <w:rPr>
          <w:rFonts w:ascii="Arial" w:hAnsi="Arial"/>
          <w:lang w:val="uk-UA"/>
        </w:rPr>
        <w:t>8</w:t>
      </w:r>
      <w:r w:rsidRPr="002D14EA">
        <w:rPr>
          <w:rFonts w:ascii="Georgia" w:hAnsi="Georgia"/>
          <w:i/>
          <w:lang w:val="uk-UA"/>
        </w:rPr>
        <w:t>.</w:t>
      </w:r>
      <w:r w:rsidRPr="002D14EA">
        <w:rPr>
          <w:rFonts w:ascii="Arial" w:hAnsi="Arial"/>
          <w:lang w:val="uk-UA"/>
        </w:rPr>
        <w:t>5</w:t>
      </w:r>
      <w:r w:rsidRPr="002D14EA">
        <w:rPr>
          <w:rFonts w:ascii="Georgia" w:hAnsi="Georgia"/>
          <w:i/>
          <w:lang w:val="uk-UA"/>
        </w:rPr>
        <w:t>MeV</w:t>
      </w:r>
    </w:p>
    <w:p w14:paraId="185830CA" w14:textId="77777777" w:rsidR="00705442" w:rsidRDefault="00705442">
      <w:pPr>
        <w:pStyle w:val="BodyText"/>
        <w:spacing w:before="103"/>
        <w:ind w:left="160"/>
        <w:rPr>
          <w:ins w:id="309" w:author="Ruslan Yermolenko" w:date="2020-05-26T22:18:00Z"/>
          <w:rFonts w:ascii="Georgia" w:hAnsi="Georgia"/>
          <w:i/>
          <w:lang w:val="uk-UA"/>
        </w:rPr>
      </w:pPr>
    </w:p>
    <w:p w14:paraId="62C63769" w14:textId="11DB0D06" w:rsidR="00705442" w:rsidRDefault="00705442">
      <w:pPr>
        <w:pStyle w:val="BodyText"/>
        <w:spacing w:before="103"/>
        <w:ind w:left="160"/>
        <w:rPr>
          <w:ins w:id="310" w:author="Ruslan Yermolenko" w:date="2020-05-26T22:18:00Z"/>
          <w:rFonts w:ascii="Georgia" w:hAnsi="Georgia"/>
          <w:i/>
          <w:lang w:val="uk-UA"/>
        </w:rPr>
      </w:pPr>
      <w:ins w:id="311" w:author="Ruslan Yermolenko" w:date="2020-05-26T22:18:00Z">
        <w:r>
          <w:rPr>
            <w:rFonts w:ascii="Georgia" w:hAnsi="Georgia"/>
            <w:i/>
            <w:lang w:val="uk-UA"/>
          </w:rPr>
          <w:t xml:space="preserve">ТРЕБА </w:t>
        </w:r>
      </w:ins>
      <w:ins w:id="312" w:author="Ruslan Yermolenko" w:date="2020-05-26T22:19:00Z">
        <w:r>
          <w:rPr>
            <w:rFonts w:ascii="Georgia" w:hAnsi="Georgia"/>
            <w:i/>
            <w:lang w:val="uk-UA"/>
          </w:rPr>
          <w:t xml:space="preserve">ЗРОБИТИ ЯКІСТЬ ВИСНОВКИ ПРО ЧУТЛИВІСТЬ, </w:t>
        </w:r>
      </w:ins>
    </w:p>
    <w:p w14:paraId="490EB6DE" w14:textId="0A54657E" w:rsidR="001F4829" w:rsidRPr="002D14EA" w:rsidRDefault="00C87A0C">
      <w:pPr>
        <w:pStyle w:val="BodyText"/>
        <w:spacing w:before="103"/>
        <w:ind w:left="160"/>
        <w:rPr>
          <w:lang w:val="uk-UA"/>
        </w:rPr>
      </w:pPr>
      <w:del w:id="313" w:author="Ruslan Yermolenko" w:date="2020-05-26T22:18:00Z">
        <w:r w:rsidRPr="002D14EA" w:rsidDel="00705442">
          <w:rPr>
            <w:rFonts w:ascii="Georgia" w:hAnsi="Georgia"/>
            <w:i/>
            <w:lang w:val="uk-UA"/>
          </w:rPr>
          <w:delText xml:space="preserve"> </w:delText>
        </w:r>
        <w:r w:rsidRPr="002D14EA" w:rsidDel="00705442">
          <w:rPr>
            <w:lang w:val="uk-UA"/>
          </w:rPr>
          <w:delText>- енергiя нейтронiв з джерела</w:delText>
        </w:r>
      </w:del>
    </w:p>
    <w:p w14:paraId="548A39CA" w14:textId="77777777" w:rsidR="001F4829" w:rsidRPr="002D14EA" w:rsidRDefault="001F4829">
      <w:pPr>
        <w:pStyle w:val="BodyText"/>
        <w:spacing w:before="7"/>
        <w:rPr>
          <w:sz w:val="30"/>
          <w:lang w:val="uk-UA"/>
        </w:rPr>
      </w:pPr>
    </w:p>
    <w:p w14:paraId="55D7DDBD" w14:textId="77777777" w:rsidR="001F4829" w:rsidRPr="002D14EA" w:rsidRDefault="00C87A0C">
      <w:pPr>
        <w:pStyle w:val="ListParagraph"/>
        <w:numPr>
          <w:ilvl w:val="1"/>
          <w:numId w:val="2"/>
        </w:numPr>
        <w:tabs>
          <w:tab w:val="left" w:pos="1007"/>
          <w:tab w:val="left" w:pos="1008"/>
        </w:tabs>
        <w:rPr>
          <w:rFonts w:ascii="Arial" w:hAnsi="Arial"/>
          <w:sz w:val="34"/>
          <w:lang w:val="uk-UA"/>
        </w:rPr>
      </w:pPr>
      <w:bookmarkStart w:id="314" w:name="Аналіз_спектрів_CuFeS2"/>
      <w:bookmarkStart w:id="315" w:name="_bookmark28"/>
      <w:bookmarkEnd w:id="314"/>
      <w:bookmarkEnd w:id="315"/>
      <w:r w:rsidRPr="002D14EA">
        <w:rPr>
          <w:b/>
          <w:sz w:val="34"/>
          <w:lang w:val="uk-UA"/>
        </w:rPr>
        <w:t>Аналiз спектрiв</w:t>
      </w:r>
      <w:r w:rsidRPr="002D14EA">
        <w:rPr>
          <w:b/>
          <w:spacing w:val="-8"/>
          <w:sz w:val="34"/>
          <w:lang w:val="uk-UA"/>
        </w:rPr>
        <w:t xml:space="preserve"> </w:t>
      </w:r>
      <w:r w:rsidRPr="002D14EA">
        <w:rPr>
          <w:rFonts w:ascii="Georgia" w:hAnsi="Georgia"/>
          <w:i/>
          <w:spacing w:val="11"/>
          <w:sz w:val="34"/>
          <w:lang w:val="uk-UA"/>
        </w:rPr>
        <w:t>CuFeS</w:t>
      </w:r>
      <w:r w:rsidRPr="002D14EA">
        <w:rPr>
          <w:rFonts w:ascii="Arial" w:hAnsi="Arial"/>
          <w:spacing w:val="11"/>
          <w:sz w:val="34"/>
          <w:vertAlign w:val="subscript"/>
          <w:lang w:val="uk-UA"/>
        </w:rPr>
        <w:t>2</w:t>
      </w:r>
    </w:p>
    <w:p w14:paraId="55626FF4" w14:textId="1B8F5F8C" w:rsidR="001F4829" w:rsidRPr="002D14EA" w:rsidRDefault="00C87A0C">
      <w:pPr>
        <w:pStyle w:val="BodyText"/>
        <w:spacing w:before="368" w:line="374" w:lineRule="auto"/>
        <w:ind w:left="160" w:right="1132" w:firstLine="421"/>
        <w:jc w:val="both"/>
        <w:rPr>
          <w:rFonts w:ascii="Times New Roman" w:hAnsi="Times New Roman"/>
          <w:lang w:val="uk-UA"/>
        </w:rPr>
      </w:pPr>
      <w:r w:rsidRPr="002D14EA">
        <w:rPr>
          <w:w w:val="95"/>
          <w:lang w:val="uk-UA"/>
        </w:rPr>
        <w:t>Дан</w:t>
      </w:r>
      <w:del w:id="316" w:author="Ruslan Yermolenko" w:date="2020-05-26T22:18:00Z">
        <w:r w:rsidRPr="002D14EA" w:rsidDel="00705442">
          <w:rPr>
            <w:w w:val="95"/>
            <w:lang w:val="uk-UA"/>
          </w:rPr>
          <w:delText>н</w:delText>
        </w:r>
      </w:del>
      <w:r w:rsidRPr="002D14EA">
        <w:rPr>
          <w:w w:val="95"/>
          <w:lang w:val="uk-UA"/>
        </w:rPr>
        <w:t>ий</w:t>
      </w:r>
      <w:r w:rsidRPr="002D14EA">
        <w:rPr>
          <w:spacing w:val="-1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мiнерал</w:t>
      </w:r>
      <w:r w:rsidRPr="002D14EA">
        <w:rPr>
          <w:spacing w:val="-10"/>
          <w:w w:val="95"/>
          <w:lang w:val="uk-UA"/>
        </w:rPr>
        <w:t xml:space="preserve"> </w:t>
      </w:r>
      <w:del w:id="317" w:author="Ruslan Yermolenko" w:date="2020-05-26T22:18:00Z">
        <w:r w:rsidRPr="002D14EA" w:rsidDel="00705442">
          <w:rPr>
            <w:w w:val="95"/>
            <w:lang w:val="uk-UA"/>
          </w:rPr>
          <w:delText>являеться</w:delText>
        </w:r>
        <w:r w:rsidRPr="002D14EA" w:rsidDel="00705442">
          <w:rPr>
            <w:spacing w:val="-9"/>
            <w:w w:val="95"/>
            <w:lang w:val="uk-UA"/>
          </w:rPr>
          <w:delText xml:space="preserve"> </w:delText>
        </w:r>
      </w:del>
      <w:ins w:id="318" w:author="Ruslan Yermolenko" w:date="2020-05-26T22:18:00Z">
        <w:r w:rsidR="00705442">
          <w:rPr>
            <w:w w:val="95"/>
            <w:lang w:val="uk-UA"/>
          </w:rPr>
          <w:t>є</w:t>
        </w:r>
        <w:r w:rsidR="00705442" w:rsidRPr="002D14EA">
          <w:rPr>
            <w:spacing w:val="-9"/>
            <w:w w:val="95"/>
            <w:lang w:val="uk-UA"/>
          </w:rPr>
          <w:t xml:space="preserve"> </w:t>
        </w:r>
      </w:ins>
      <w:r w:rsidRPr="002D14EA">
        <w:rPr>
          <w:w w:val="95"/>
          <w:lang w:val="uk-UA"/>
        </w:rPr>
        <w:t>основною</w:t>
      </w:r>
      <w:r w:rsidRPr="002D14EA">
        <w:rPr>
          <w:spacing w:val="-9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складовою</w:t>
      </w:r>
      <w:r w:rsidRPr="002D14EA">
        <w:rPr>
          <w:spacing w:val="-1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мiдної</w:t>
      </w:r>
      <w:r w:rsidRPr="002D14EA">
        <w:rPr>
          <w:spacing w:val="-9"/>
          <w:w w:val="95"/>
          <w:lang w:val="uk-UA"/>
        </w:rPr>
        <w:t xml:space="preserve"> </w:t>
      </w:r>
      <w:r w:rsidRPr="002D14EA">
        <w:rPr>
          <w:spacing w:val="-4"/>
          <w:w w:val="95"/>
          <w:lang w:val="uk-UA"/>
        </w:rPr>
        <w:t>руди,</w:t>
      </w:r>
      <w:r w:rsidRPr="002D14EA">
        <w:rPr>
          <w:spacing w:val="-10"/>
          <w:w w:val="95"/>
          <w:lang w:val="uk-UA"/>
        </w:rPr>
        <w:t xml:space="preserve"> </w:t>
      </w:r>
      <w:r w:rsidRPr="002D14EA">
        <w:rPr>
          <w:w w:val="95"/>
          <w:lang w:val="uk-UA"/>
        </w:rPr>
        <w:lastRenderedPageBreak/>
        <w:t>спект</w:t>
      </w:r>
      <w:del w:id="319" w:author="Ruslan Yermolenko" w:date="2020-05-26T22:19:00Z">
        <w:r w:rsidRPr="002D14EA" w:rsidDel="00705442">
          <w:rPr>
            <w:w w:val="95"/>
            <w:lang w:val="uk-UA"/>
          </w:rPr>
          <w:delText>о</w:delText>
        </w:r>
      </w:del>
      <w:r w:rsidRPr="002D14EA">
        <w:rPr>
          <w:w w:val="95"/>
          <w:lang w:val="uk-UA"/>
        </w:rPr>
        <w:t xml:space="preserve">р </w:t>
      </w:r>
      <w:r w:rsidRPr="002D14EA">
        <w:rPr>
          <w:lang w:val="uk-UA"/>
        </w:rPr>
        <w:t>для</w:t>
      </w:r>
      <w:r w:rsidRPr="002D14EA">
        <w:rPr>
          <w:spacing w:val="-40"/>
          <w:lang w:val="uk-UA"/>
        </w:rPr>
        <w:t xml:space="preserve"> </w:t>
      </w:r>
      <w:r w:rsidRPr="002D14EA">
        <w:rPr>
          <w:spacing w:val="-3"/>
          <w:lang w:val="uk-UA"/>
        </w:rPr>
        <w:t>нього</w:t>
      </w:r>
      <w:r w:rsidRPr="002D14EA">
        <w:rPr>
          <w:spacing w:val="-40"/>
          <w:lang w:val="uk-UA"/>
        </w:rPr>
        <w:t xml:space="preserve"> </w:t>
      </w:r>
      <w:r w:rsidRPr="002D14EA">
        <w:rPr>
          <w:lang w:val="uk-UA"/>
        </w:rPr>
        <w:t>представлений</w:t>
      </w:r>
      <w:r w:rsidRPr="002D14EA">
        <w:rPr>
          <w:spacing w:val="-40"/>
          <w:lang w:val="uk-UA"/>
        </w:rPr>
        <w:t xml:space="preserve"> </w:t>
      </w:r>
      <w:r w:rsidRPr="002D14EA">
        <w:rPr>
          <w:lang w:val="uk-UA"/>
        </w:rPr>
        <w:t>на</w:t>
      </w:r>
      <w:r w:rsidRPr="002D14EA">
        <w:rPr>
          <w:spacing w:val="-40"/>
          <w:lang w:val="uk-UA"/>
        </w:rPr>
        <w:t xml:space="preserve"> </w:t>
      </w:r>
      <w:r w:rsidRPr="002D14EA">
        <w:rPr>
          <w:lang w:val="uk-UA"/>
        </w:rPr>
        <w:t>Рис.</w:t>
      </w:r>
      <w:r w:rsidRPr="002D14EA">
        <w:rPr>
          <w:spacing w:val="-10"/>
          <w:lang w:val="uk-UA"/>
        </w:rPr>
        <w:t xml:space="preserve"> </w:t>
      </w:r>
      <w:hyperlink w:anchor="_bookmark29" w:history="1">
        <w:r w:rsidRPr="002D14EA">
          <w:rPr>
            <w:lang w:val="uk-UA"/>
          </w:rPr>
          <w:t>4.8</w:t>
        </w:r>
        <w:r w:rsidRPr="002D14EA">
          <w:rPr>
            <w:spacing w:val="-39"/>
            <w:lang w:val="uk-UA"/>
          </w:rPr>
          <w:t xml:space="preserve"> </w:t>
        </w:r>
      </w:hyperlink>
      <w:r w:rsidRPr="002D14EA">
        <w:rPr>
          <w:lang w:val="uk-UA"/>
        </w:rPr>
        <w:t>В</w:t>
      </w:r>
      <w:r w:rsidRPr="002D14EA">
        <w:rPr>
          <w:spacing w:val="-40"/>
          <w:lang w:val="uk-UA"/>
        </w:rPr>
        <w:t xml:space="preserve"> </w:t>
      </w:r>
      <w:r w:rsidRPr="002D14EA">
        <w:rPr>
          <w:spacing w:val="-2"/>
          <w:lang w:val="uk-UA"/>
        </w:rPr>
        <w:t>високо</w:t>
      </w:r>
      <w:r w:rsidRPr="002D14EA">
        <w:rPr>
          <w:spacing w:val="-40"/>
          <w:lang w:val="uk-UA"/>
        </w:rPr>
        <w:t xml:space="preserve"> </w:t>
      </w:r>
      <w:r w:rsidRPr="002D14EA">
        <w:rPr>
          <w:lang w:val="uk-UA"/>
        </w:rPr>
        <w:t>енергетичнiй</w:t>
      </w:r>
      <w:r w:rsidRPr="002D14EA">
        <w:rPr>
          <w:spacing w:val="-40"/>
          <w:lang w:val="uk-UA"/>
        </w:rPr>
        <w:t xml:space="preserve"> </w:t>
      </w:r>
      <w:r w:rsidRPr="002D14EA">
        <w:rPr>
          <w:lang w:val="uk-UA"/>
        </w:rPr>
        <w:t>частинi</w:t>
      </w:r>
      <w:ins w:id="320" w:author="Ruslan Yermolenko" w:date="2020-05-26T22:19:00Z">
        <w:r w:rsidR="00705442">
          <w:rPr>
            <w:lang w:val="uk-UA"/>
          </w:rPr>
          <w:t xml:space="preserve"> </w:t>
        </w:r>
      </w:ins>
      <w:r w:rsidRPr="002D14EA">
        <w:rPr>
          <w:spacing w:val="-40"/>
          <w:lang w:val="uk-UA"/>
        </w:rPr>
        <w:t xml:space="preserve"> </w:t>
      </w:r>
      <w:r w:rsidRPr="002D14EA">
        <w:rPr>
          <w:lang w:val="uk-UA"/>
        </w:rPr>
        <w:t>спе</w:t>
      </w:r>
      <w:del w:id="321" w:author="Ruslan Yermolenko" w:date="2020-05-26T22:19:00Z">
        <w:r w:rsidRPr="002D14EA" w:rsidDel="00705442">
          <w:rPr>
            <w:lang w:val="uk-UA"/>
          </w:rPr>
          <w:delText>-</w:delText>
        </w:r>
      </w:del>
      <w:r w:rsidRPr="002D14EA">
        <w:rPr>
          <w:lang w:val="uk-UA"/>
        </w:rPr>
        <w:t xml:space="preserve"> ктру </w:t>
      </w:r>
      <w:r w:rsidRPr="002D14EA">
        <w:rPr>
          <w:spacing w:val="-3"/>
          <w:lang w:val="uk-UA"/>
        </w:rPr>
        <w:t xml:space="preserve">можна </w:t>
      </w:r>
      <w:r w:rsidRPr="002D14EA">
        <w:rPr>
          <w:lang w:val="uk-UA"/>
        </w:rPr>
        <w:t>спостерiгати пiк для</w:t>
      </w:r>
      <w:r w:rsidRPr="002D14EA">
        <w:rPr>
          <w:spacing w:val="15"/>
          <w:lang w:val="uk-UA"/>
        </w:rPr>
        <w:t xml:space="preserve"> </w:t>
      </w:r>
      <w:r w:rsidRPr="002D14EA">
        <w:rPr>
          <w:rFonts w:ascii="Georgia" w:hAnsi="Georgia"/>
          <w:i/>
          <w:lang w:val="uk-UA"/>
        </w:rPr>
        <w:t>S</w:t>
      </w:r>
      <w:r w:rsidRPr="002D14EA">
        <w:rPr>
          <w:rFonts w:ascii="Times New Roman" w:hAnsi="Times New Roman"/>
          <w:vertAlign w:val="subscript"/>
          <w:lang w:val="uk-UA"/>
        </w:rPr>
        <w:t>2</w:t>
      </w:r>
    </w:p>
    <w:p w14:paraId="3C6DCABE" w14:textId="77777777" w:rsidR="001F4829" w:rsidRPr="002D14EA" w:rsidRDefault="001F4829">
      <w:pPr>
        <w:spacing w:line="374" w:lineRule="auto"/>
        <w:jc w:val="both"/>
        <w:rPr>
          <w:rFonts w:ascii="Times New Roman" w:hAnsi="Times New Roman"/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space="720"/>
        </w:sectPr>
      </w:pPr>
    </w:p>
    <w:p w14:paraId="5B07B277" w14:textId="004C3930" w:rsidR="001F4829" w:rsidRPr="002D14EA" w:rsidRDefault="00C87A0C">
      <w:pPr>
        <w:spacing w:before="81" w:line="278" w:lineRule="auto"/>
        <w:ind w:left="7039" w:right="2227"/>
        <w:rPr>
          <w:rFonts w:ascii="Arial"/>
          <w:sz w:val="13"/>
          <w:lang w:val="uk-UA"/>
        </w:rPr>
      </w:pPr>
      <w:r w:rsidRPr="002D14EA">
        <w:rPr>
          <w:noProof/>
          <w:lang w:val="uk-UA"/>
        </w:rPr>
        <w:lastRenderedPageBreak/>
        <w:drawing>
          <wp:anchor distT="0" distB="0" distL="0" distR="0" simplePos="0" relativeHeight="251666432" behindDoc="1" locked="0" layoutInCell="1" allowOverlap="1" wp14:anchorId="3EBE78CE" wp14:editId="2C2D4AFB">
            <wp:simplePos x="0" y="0"/>
            <wp:positionH relativeFrom="page">
              <wp:posOffset>1644522</wp:posOffset>
            </wp:positionH>
            <wp:positionV relativeFrom="paragraph">
              <wp:posOffset>29173</wp:posOffset>
            </wp:positionV>
            <wp:extent cx="4630510" cy="2437282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510" cy="243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582"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25859" wp14:editId="018FAF7F">
                <wp:simplePos x="0" y="0"/>
                <wp:positionH relativeFrom="page">
                  <wp:posOffset>1210945</wp:posOffset>
                </wp:positionH>
                <wp:positionV relativeFrom="paragraph">
                  <wp:posOffset>15875</wp:posOffset>
                </wp:positionV>
                <wp:extent cx="137160" cy="779145"/>
                <wp:effectExtent l="1270" t="0" r="4445" b="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" cy="77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3A1C0" w14:textId="77777777" w:rsidR="00C87A0C" w:rsidRDefault="00C87A0C">
                            <w:pPr>
                              <w:spacing w:before="21"/>
                              <w:ind w:left="20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5"/>
                              </w:rPr>
                              <w:t>Counts / Neutron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25859" id="Text Box 9" o:spid="_x0000_s1145" type="#_x0000_t202" style="position:absolute;left:0;text-align:left;margin-left:95.35pt;margin-top:1.25pt;width:10.8pt;height:61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" filled="f" stroked="f">
                <v:textbox style="layout-flow:vertical;mso-layout-flow-alt:bottom-to-top" inset="0,0,0,0">
                  <w:txbxContent>
                    <w:p w14:paraId="5573A1C0" w14:textId="77777777" w:rsidR="00C87A0C" w:rsidRDefault="00C87A0C">
                      <w:pPr>
                        <w:spacing w:before="21"/>
                        <w:ind w:left="20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w w:val="105"/>
                          <w:sz w:val="15"/>
                        </w:rPr>
                        <w:t>Counts / Neutron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322" w:name="_bookmark29"/>
      <w:bookmarkEnd w:id="322"/>
      <w:r w:rsidRPr="002D14EA">
        <w:rPr>
          <w:rFonts w:ascii="Arial"/>
          <w:sz w:val="13"/>
          <w:lang w:val="uk-UA"/>
        </w:rPr>
        <w:t>HPGe Background HPGe Ag3AuS2</w:t>
      </w:r>
    </w:p>
    <w:p w14:paraId="51565818" w14:textId="77777777" w:rsidR="001F4829" w:rsidRPr="002D14EA" w:rsidRDefault="001F4829">
      <w:pPr>
        <w:pStyle w:val="BodyText"/>
        <w:spacing w:before="4"/>
        <w:rPr>
          <w:rFonts w:ascii="Arial"/>
          <w:sz w:val="26"/>
          <w:lang w:val="uk-UA"/>
        </w:rPr>
      </w:pPr>
    </w:p>
    <w:p w14:paraId="787E7AE4" w14:textId="77777777" w:rsidR="001F4829" w:rsidRPr="002D14EA" w:rsidRDefault="00C87A0C">
      <w:pPr>
        <w:spacing w:before="103"/>
        <w:ind w:left="712"/>
        <w:rPr>
          <w:rFonts w:ascii="Arial" w:hAnsi="Arial"/>
          <w:sz w:val="10"/>
          <w:lang w:val="uk-UA"/>
        </w:rPr>
      </w:pPr>
      <w:r w:rsidRPr="002D14EA">
        <w:rPr>
          <w:rFonts w:ascii="Arial" w:hAnsi="Arial"/>
          <w:w w:val="105"/>
          <w:position w:val="-6"/>
          <w:sz w:val="15"/>
          <w:lang w:val="uk-UA"/>
        </w:rPr>
        <w:t>10</w:t>
      </w:r>
      <w:r w:rsidRPr="002D14EA">
        <w:rPr>
          <w:rFonts w:ascii="Symbol" w:hAnsi="Symbol"/>
          <w:w w:val="105"/>
          <w:sz w:val="10"/>
          <w:lang w:val="uk-UA"/>
        </w:rPr>
        <w:t></w:t>
      </w:r>
      <w:r w:rsidRPr="002D14EA">
        <w:rPr>
          <w:rFonts w:ascii="Arial" w:hAnsi="Arial"/>
          <w:w w:val="105"/>
          <w:sz w:val="10"/>
          <w:lang w:val="uk-UA"/>
        </w:rPr>
        <w:t>6</w:t>
      </w:r>
    </w:p>
    <w:p w14:paraId="273D656E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7968F650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4ABE5499" w14:textId="77777777" w:rsidR="001F4829" w:rsidRPr="002D14EA" w:rsidRDefault="001F4829">
      <w:pPr>
        <w:pStyle w:val="BodyText"/>
        <w:spacing w:before="7"/>
        <w:rPr>
          <w:rFonts w:ascii="Arial"/>
          <w:sz w:val="18"/>
          <w:lang w:val="uk-UA"/>
        </w:rPr>
      </w:pPr>
    </w:p>
    <w:p w14:paraId="02C03D0A" w14:textId="77777777" w:rsidR="001F4829" w:rsidRPr="002D14EA" w:rsidRDefault="00C87A0C">
      <w:pPr>
        <w:spacing w:before="103"/>
        <w:ind w:left="712"/>
        <w:rPr>
          <w:rFonts w:ascii="Arial" w:hAnsi="Arial"/>
          <w:sz w:val="10"/>
          <w:lang w:val="uk-UA"/>
        </w:rPr>
      </w:pPr>
      <w:r w:rsidRPr="002D14EA">
        <w:rPr>
          <w:rFonts w:ascii="Arial" w:hAnsi="Arial"/>
          <w:w w:val="105"/>
          <w:position w:val="-5"/>
          <w:sz w:val="15"/>
          <w:lang w:val="uk-UA"/>
        </w:rPr>
        <w:t>10</w:t>
      </w:r>
      <w:r w:rsidRPr="002D14EA">
        <w:rPr>
          <w:rFonts w:ascii="Symbol" w:hAnsi="Symbol"/>
          <w:w w:val="105"/>
          <w:sz w:val="10"/>
          <w:lang w:val="uk-UA"/>
        </w:rPr>
        <w:t></w:t>
      </w:r>
      <w:r w:rsidRPr="002D14EA">
        <w:rPr>
          <w:rFonts w:ascii="Arial" w:hAnsi="Arial"/>
          <w:w w:val="105"/>
          <w:sz w:val="10"/>
          <w:lang w:val="uk-UA"/>
        </w:rPr>
        <w:t>7</w:t>
      </w:r>
    </w:p>
    <w:p w14:paraId="23F258BD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234315AB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5FA304C8" w14:textId="77777777" w:rsidR="001F4829" w:rsidRPr="002D14EA" w:rsidRDefault="001F4829">
      <w:pPr>
        <w:pStyle w:val="BodyText"/>
        <w:rPr>
          <w:rFonts w:ascii="Arial"/>
          <w:sz w:val="19"/>
          <w:lang w:val="uk-UA"/>
        </w:rPr>
      </w:pPr>
    </w:p>
    <w:p w14:paraId="0BFB4753" w14:textId="77777777" w:rsidR="001F4829" w:rsidRPr="002D14EA" w:rsidRDefault="00C87A0C">
      <w:pPr>
        <w:spacing w:before="103"/>
        <w:ind w:left="712"/>
        <w:rPr>
          <w:rFonts w:ascii="Arial" w:hAnsi="Arial"/>
          <w:sz w:val="10"/>
          <w:lang w:val="uk-UA"/>
        </w:rPr>
      </w:pPr>
      <w:r w:rsidRPr="002D14EA">
        <w:rPr>
          <w:rFonts w:ascii="Arial" w:hAnsi="Arial"/>
          <w:w w:val="105"/>
          <w:position w:val="-6"/>
          <w:sz w:val="15"/>
          <w:lang w:val="uk-UA"/>
        </w:rPr>
        <w:t>10</w:t>
      </w:r>
      <w:r w:rsidRPr="002D14EA">
        <w:rPr>
          <w:rFonts w:ascii="Symbol" w:hAnsi="Symbol"/>
          <w:w w:val="105"/>
          <w:sz w:val="10"/>
          <w:lang w:val="uk-UA"/>
        </w:rPr>
        <w:t></w:t>
      </w:r>
      <w:r w:rsidRPr="002D14EA">
        <w:rPr>
          <w:rFonts w:ascii="Arial" w:hAnsi="Arial"/>
          <w:w w:val="105"/>
          <w:sz w:val="10"/>
          <w:lang w:val="uk-UA"/>
        </w:rPr>
        <w:t>8</w:t>
      </w:r>
    </w:p>
    <w:p w14:paraId="41EBE663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11F23664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141D4650" w14:textId="77777777" w:rsidR="001F4829" w:rsidRPr="002D14EA" w:rsidRDefault="001F4829">
      <w:pPr>
        <w:pStyle w:val="BodyText"/>
        <w:spacing w:before="2"/>
        <w:rPr>
          <w:rFonts w:ascii="Arial"/>
          <w:sz w:val="18"/>
          <w:lang w:val="uk-UA"/>
        </w:rPr>
      </w:pPr>
    </w:p>
    <w:p w14:paraId="421F3671" w14:textId="77777777" w:rsidR="001F4829" w:rsidRPr="002D14EA" w:rsidRDefault="001F4829">
      <w:pPr>
        <w:rPr>
          <w:rFonts w:ascii="Arial"/>
          <w:sz w:val="18"/>
          <w:lang w:val="uk-UA"/>
        </w:rPr>
        <w:sectPr w:rsidR="001F4829" w:rsidRPr="002D14EA">
          <w:pgSz w:w="11910" w:h="16840"/>
          <w:pgMar w:top="1540" w:right="0" w:bottom="800" w:left="1540" w:header="0" w:footer="607" w:gutter="0"/>
          <w:cols w:space="720"/>
        </w:sectPr>
      </w:pPr>
    </w:p>
    <w:p w14:paraId="42785C8D" w14:textId="77777777" w:rsidR="001F4829" w:rsidRPr="002D14EA" w:rsidRDefault="00C87A0C">
      <w:pPr>
        <w:tabs>
          <w:tab w:val="left" w:pos="1757"/>
          <w:tab w:val="left" w:pos="2471"/>
          <w:tab w:val="left" w:pos="3196"/>
          <w:tab w:val="left" w:pos="3927"/>
          <w:tab w:val="left" w:pos="4652"/>
          <w:tab w:val="left" w:pos="5377"/>
          <w:tab w:val="left" w:pos="6102"/>
          <w:tab w:val="left" w:pos="6828"/>
          <w:tab w:val="left" w:pos="7553"/>
        </w:tabs>
        <w:spacing w:before="100"/>
        <w:ind w:left="712"/>
        <w:rPr>
          <w:rFonts w:ascii="Arial" w:hAnsi="Arial"/>
          <w:sz w:val="15"/>
          <w:lang w:val="uk-UA"/>
        </w:rPr>
      </w:pPr>
      <w:r w:rsidRPr="002D14EA">
        <w:rPr>
          <w:rFonts w:ascii="Arial" w:hAnsi="Arial"/>
          <w:w w:val="105"/>
          <w:position w:val="9"/>
          <w:sz w:val="15"/>
          <w:lang w:val="uk-UA"/>
        </w:rPr>
        <w:t>10</w:t>
      </w:r>
      <w:r w:rsidRPr="002D14EA">
        <w:rPr>
          <w:rFonts w:ascii="Symbol" w:hAnsi="Symbol"/>
          <w:w w:val="105"/>
          <w:position w:val="16"/>
          <w:sz w:val="10"/>
          <w:lang w:val="uk-UA"/>
        </w:rPr>
        <w:t></w:t>
      </w:r>
      <w:r w:rsidRPr="002D14EA">
        <w:rPr>
          <w:rFonts w:ascii="Arial" w:hAnsi="Arial"/>
          <w:w w:val="105"/>
          <w:position w:val="16"/>
          <w:sz w:val="10"/>
          <w:lang w:val="uk-UA"/>
        </w:rPr>
        <w:t>9</w:t>
      </w:r>
      <w:r w:rsidRPr="002D14EA">
        <w:rPr>
          <w:rFonts w:ascii="Arial" w:hAnsi="Arial"/>
          <w:spacing w:val="-7"/>
          <w:w w:val="105"/>
          <w:position w:val="16"/>
          <w:sz w:val="10"/>
          <w:lang w:val="uk-UA"/>
        </w:rPr>
        <w:t xml:space="preserve"> </w:t>
      </w:r>
      <w:r w:rsidRPr="002D14EA">
        <w:rPr>
          <w:rFonts w:ascii="Arial" w:hAnsi="Arial"/>
          <w:w w:val="105"/>
          <w:sz w:val="15"/>
          <w:lang w:val="uk-UA"/>
        </w:rPr>
        <w:t>0</w:t>
      </w:r>
      <w:r w:rsidRPr="002D14EA">
        <w:rPr>
          <w:rFonts w:ascii="Arial" w:hAnsi="Arial"/>
          <w:w w:val="105"/>
          <w:sz w:val="15"/>
          <w:lang w:val="uk-UA"/>
        </w:rPr>
        <w:tab/>
        <w:t>1</w:t>
      </w:r>
      <w:r w:rsidRPr="002D14EA">
        <w:rPr>
          <w:rFonts w:ascii="Arial" w:hAnsi="Arial"/>
          <w:w w:val="105"/>
          <w:sz w:val="15"/>
          <w:lang w:val="uk-UA"/>
        </w:rPr>
        <w:tab/>
        <w:t>2</w:t>
      </w:r>
      <w:r w:rsidRPr="002D14EA">
        <w:rPr>
          <w:rFonts w:ascii="Arial" w:hAnsi="Arial"/>
          <w:w w:val="105"/>
          <w:sz w:val="15"/>
          <w:lang w:val="uk-UA"/>
        </w:rPr>
        <w:tab/>
        <w:t>3</w:t>
      </w:r>
      <w:r w:rsidRPr="002D14EA">
        <w:rPr>
          <w:rFonts w:ascii="Arial" w:hAnsi="Arial"/>
          <w:w w:val="105"/>
          <w:sz w:val="15"/>
          <w:lang w:val="uk-UA"/>
        </w:rPr>
        <w:tab/>
        <w:t>4</w:t>
      </w:r>
      <w:r w:rsidRPr="002D14EA">
        <w:rPr>
          <w:rFonts w:ascii="Arial" w:hAnsi="Arial"/>
          <w:w w:val="105"/>
          <w:sz w:val="15"/>
          <w:lang w:val="uk-UA"/>
        </w:rPr>
        <w:tab/>
        <w:t>5</w:t>
      </w:r>
      <w:r w:rsidRPr="002D14EA">
        <w:rPr>
          <w:rFonts w:ascii="Arial" w:hAnsi="Arial"/>
          <w:w w:val="105"/>
          <w:sz w:val="15"/>
          <w:lang w:val="uk-UA"/>
        </w:rPr>
        <w:tab/>
        <w:t>6</w:t>
      </w:r>
      <w:r w:rsidRPr="002D14EA">
        <w:rPr>
          <w:rFonts w:ascii="Arial" w:hAnsi="Arial"/>
          <w:w w:val="105"/>
          <w:sz w:val="15"/>
          <w:lang w:val="uk-UA"/>
        </w:rPr>
        <w:tab/>
        <w:t>7</w:t>
      </w:r>
      <w:r w:rsidRPr="002D14EA">
        <w:rPr>
          <w:rFonts w:ascii="Arial" w:hAnsi="Arial"/>
          <w:w w:val="105"/>
          <w:sz w:val="15"/>
          <w:lang w:val="uk-UA"/>
        </w:rPr>
        <w:tab/>
        <w:t>8</w:t>
      </w:r>
      <w:r w:rsidRPr="002D14EA">
        <w:rPr>
          <w:rFonts w:ascii="Arial" w:hAnsi="Arial"/>
          <w:w w:val="105"/>
          <w:sz w:val="15"/>
          <w:lang w:val="uk-UA"/>
        </w:rPr>
        <w:tab/>
      </w:r>
      <w:r w:rsidRPr="002D14EA">
        <w:rPr>
          <w:rFonts w:ascii="Arial" w:hAnsi="Arial"/>
          <w:spacing w:val="-20"/>
          <w:w w:val="105"/>
          <w:sz w:val="15"/>
          <w:lang w:val="uk-UA"/>
        </w:rPr>
        <w:t>9</w:t>
      </w:r>
    </w:p>
    <w:p w14:paraId="1E835C59" w14:textId="77777777" w:rsidR="001F4829" w:rsidRPr="002D14EA" w:rsidRDefault="00C87A0C">
      <w:pPr>
        <w:pStyle w:val="BodyText"/>
        <w:rPr>
          <w:rFonts w:ascii="Arial"/>
          <w:sz w:val="20"/>
          <w:lang w:val="uk-UA"/>
        </w:rPr>
      </w:pPr>
      <w:r w:rsidRPr="002D14EA">
        <w:rPr>
          <w:lang w:val="uk-UA"/>
        </w:rPr>
        <w:br w:type="column"/>
      </w:r>
    </w:p>
    <w:p w14:paraId="307A94FB" w14:textId="77777777" w:rsidR="001F4829" w:rsidRPr="002D14EA" w:rsidRDefault="00C87A0C">
      <w:pPr>
        <w:spacing w:before="126"/>
        <w:ind w:left="29"/>
        <w:rPr>
          <w:rFonts w:ascii="Arial" w:hAnsi="Arial"/>
          <w:sz w:val="15"/>
          <w:lang w:val="uk-UA"/>
        </w:rPr>
      </w:pPr>
      <w:r w:rsidRPr="002D14EA">
        <w:rPr>
          <w:rFonts w:ascii="Arial" w:hAnsi="Arial"/>
          <w:w w:val="105"/>
          <w:sz w:val="15"/>
          <w:lang w:val="uk-UA"/>
        </w:rPr>
        <w:t>E</w:t>
      </w:r>
      <w:r w:rsidRPr="002D14EA">
        <w:rPr>
          <w:rFonts w:ascii="Symbol" w:hAnsi="Symbol"/>
          <w:w w:val="105"/>
          <w:sz w:val="15"/>
          <w:vertAlign w:val="subscript"/>
          <w:lang w:val="uk-UA"/>
        </w:rPr>
        <w:t></w:t>
      </w:r>
      <w:r w:rsidRPr="002D14EA">
        <w:rPr>
          <w:rFonts w:ascii="Times New Roman" w:hAnsi="Times New Roman"/>
          <w:w w:val="105"/>
          <w:sz w:val="15"/>
          <w:lang w:val="uk-UA"/>
        </w:rPr>
        <w:t xml:space="preserve"> </w:t>
      </w:r>
      <w:r w:rsidRPr="002D14EA">
        <w:rPr>
          <w:rFonts w:ascii="Arial" w:hAnsi="Arial"/>
          <w:w w:val="105"/>
          <w:sz w:val="15"/>
          <w:lang w:val="uk-UA"/>
        </w:rPr>
        <w:t>(MeV)</w:t>
      </w:r>
    </w:p>
    <w:p w14:paraId="69B22212" w14:textId="77777777" w:rsidR="001F4829" w:rsidRPr="002D14EA" w:rsidRDefault="001F4829">
      <w:pPr>
        <w:rPr>
          <w:rFonts w:ascii="Arial" w:hAnsi="Arial"/>
          <w:sz w:val="15"/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num="2" w:space="720" w:equalWidth="0">
            <w:col w:w="7641" w:space="40"/>
            <w:col w:w="2689"/>
          </w:cols>
        </w:sectPr>
      </w:pPr>
    </w:p>
    <w:p w14:paraId="71D1F1EA" w14:textId="77777777" w:rsidR="001F4829" w:rsidRPr="002D14EA" w:rsidRDefault="001F4829">
      <w:pPr>
        <w:pStyle w:val="BodyText"/>
        <w:spacing w:before="4"/>
        <w:rPr>
          <w:rFonts w:ascii="Arial"/>
          <w:sz w:val="18"/>
          <w:lang w:val="uk-UA"/>
        </w:rPr>
      </w:pPr>
    </w:p>
    <w:p w14:paraId="1E3A94FF" w14:textId="77777777" w:rsidR="001F4829" w:rsidRPr="002D14EA" w:rsidRDefault="00C87A0C">
      <w:pPr>
        <w:pStyle w:val="BodyText"/>
        <w:spacing w:before="102"/>
        <w:ind w:left="175"/>
        <w:rPr>
          <w:lang w:val="uk-UA"/>
        </w:rPr>
      </w:pPr>
      <w:r w:rsidRPr="002D14EA">
        <w:rPr>
          <w:lang w:val="uk-UA"/>
        </w:rPr>
        <w:t>Рис. 4.8: Червоним - представлений спект</w:t>
      </w:r>
      <w:del w:id="323" w:author="Ruslan Yermolenko" w:date="2020-05-26T22:19:00Z">
        <w:r w:rsidRPr="002D14EA" w:rsidDel="00705442">
          <w:rPr>
            <w:lang w:val="uk-UA"/>
          </w:rPr>
          <w:delText>о</w:delText>
        </w:r>
      </w:del>
      <w:r w:rsidRPr="002D14EA">
        <w:rPr>
          <w:lang w:val="uk-UA"/>
        </w:rPr>
        <w:t xml:space="preserve">р для </w:t>
      </w:r>
      <w:r w:rsidRPr="002D14EA">
        <w:rPr>
          <w:rFonts w:ascii="Georgia" w:hAnsi="Georgia"/>
          <w:i/>
          <w:lang w:val="uk-UA"/>
        </w:rPr>
        <w:t>CuFeS</w:t>
      </w:r>
      <w:r w:rsidRPr="002D14EA">
        <w:rPr>
          <w:rFonts w:ascii="Times New Roman" w:hAnsi="Times New Roman"/>
          <w:vertAlign w:val="subscript"/>
          <w:lang w:val="uk-UA"/>
        </w:rPr>
        <w:t>2</w:t>
      </w:r>
      <w:r w:rsidRPr="002D14EA">
        <w:rPr>
          <w:lang w:val="uk-UA"/>
        </w:rPr>
        <w:t>. Синiм - фону</w:t>
      </w:r>
    </w:p>
    <w:p w14:paraId="4872BF32" w14:textId="77777777" w:rsidR="001F4829" w:rsidRPr="002D14EA" w:rsidRDefault="001F4829">
      <w:pPr>
        <w:pStyle w:val="BodyText"/>
        <w:spacing w:before="7"/>
        <w:rPr>
          <w:sz w:val="30"/>
          <w:lang w:val="uk-UA"/>
        </w:rPr>
      </w:pPr>
    </w:p>
    <w:p w14:paraId="751DC2B8" w14:textId="77777777" w:rsidR="001F4829" w:rsidRPr="002D14EA" w:rsidRDefault="00C87A0C">
      <w:pPr>
        <w:pStyle w:val="ListParagraph"/>
        <w:numPr>
          <w:ilvl w:val="1"/>
          <w:numId w:val="2"/>
        </w:numPr>
        <w:tabs>
          <w:tab w:val="left" w:pos="1007"/>
          <w:tab w:val="left" w:pos="1008"/>
        </w:tabs>
        <w:spacing w:before="1"/>
        <w:rPr>
          <w:rFonts w:ascii="Arial" w:hAnsi="Arial"/>
          <w:sz w:val="34"/>
          <w:lang w:val="uk-UA"/>
        </w:rPr>
      </w:pPr>
      <w:bookmarkStart w:id="324" w:name="Аналіз_спектру_U238"/>
      <w:bookmarkStart w:id="325" w:name="_bookmark30"/>
      <w:bookmarkEnd w:id="324"/>
      <w:bookmarkEnd w:id="325"/>
      <w:r w:rsidRPr="002D14EA">
        <w:rPr>
          <w:b/>
          <w:sz w:val="34"/>
          <w:lang w:val="uk-UA"/>
        </w:rPr>
        <w:t>Аналiз спектру</w:t>
      </w:r>
      <w:r w:rsidRPr="002D14EA">
        <w:rPr>
          <w:b/>
          <w:spacing w:val="25"/>
          <w:sz w:val="34"/>
          <w:lang w:val="uk-UA"/>
        </w:rPr>
        <w:t xml:space="preserve"> </w:t>
      </w:r>
      <w:r w:rsidRPr="002D14EA">
        <w:rPr>
          <w:rFonts w:ascii="Georgia" w:hAnsi="Georgia"/>
          <w:i/>
          <w:sz w:val="34"/>
          <w:lang w:val="uk-UA"/>
        </w:rPr>
        <w:t xml:space="preserve">U </w:t>
      </w:r>
      <w:r w:rsidRPr="002D14EA">
        <w:rPr>
          <w:rFonts w:ascii="Arial" w:hAnsi="Arial"/>
          <w:sz w:val="34"/>
          <w:vertAlign w:val="superscript"/>
          <w:lang w:val="uk-UA"/>
        </w:rPr>
        <w:t>238</w:t>
      </w:r>
    </w:p>
    <w:p w14:paraId="11C3F9B8" w14:textId="01BBFBF7" w:rsidR="001F4829" w:rsidRPr="002D14EA" w:rsidRDefault="00C87A0C">
      <w:pPr>
        <w:pStyle w:val="BodyText"/>
        <w:tabs>
          <w:tab w:val="left" w:pos="3505"/>
          <w:tab w:val="left" w:pos="5515"/>
          <w:tab w:val="left" w:pos="7665"/>
        </w:tabs>
        <w:spacing w:before="368" w:line="362" w:lineRule="auto"/>
        <w:ind w:left="160" w:right="1131" w:firstLine="421"/>
        <w:rPr>
          <w:lang w:val="uk-UA"/>
        </w:rPr>
      </w:pPr>
      <w:r w:rsidRPr="002D14EA">
        <w:rPr>
          <w:spacing w:val="-3"/>
          <w:lang w:val="uk-UA"/>
        </w:rPr>
        <w:t xml:space="preserve">&lt;Мета </w:t>
      </w:r>
      <w:r w:rsidRPr="002D14EA">
        <w:rPr>
          <w:lang w:val="uk-UA"/>
        </w:rPr>
        <w:t xml:space="preserve">набору&gt; </w:t>
      </w:r>
      <w:r w:rsidRPr="002D14EA">
        <w:rPr>
          <w:spacing w:val="-5"/>
          <w:lang w:val="uk-UA"/>
        </w:rPr>
        <w:t xml:space="preserve">Було </w:t>
      </w:r>
      <w:r w:rsidRPr="002D14EA">
        <w:rPr>
          <w:lang w:val="uk-UA"/>
        </w:rPr>
        <w:t xml:space="preserve">обрано </w:t>
      </w:r>
      <w:del w:id="326" w:author="Ruslan Yermolenko" w:date="2020-05-26T22:19:00Z">
        <w:r w:rsidRPr="002D14EA" w:rsidDel="00705442">
          <w:rPr>
            <w:lang w:val="uk-UA"/>
          </w:rPr>
          <w:delText>збiднений</w:delText>
        </w:r>
      </w:del>
      <w:ins w:id="327" w:author="Ruslan Yermolenko" w:date="2020-05-26T22:19:00Z">
        <w:r w:rsidR="00705442" w:rsidRPr="002D14EA">
          <w:rPr>
            <w:lang w:val="uk-UA"/>
          </w:rPr>
          <w:t>збіднений</w:t>
        </w:r>
      </w:ins>
      <w:r w:rsidRPr="002D14EA">
        <w:rPr>
          <w:lang w:val="uk-UA"/>
        </w:rPr>
        <w:t xml:space="preserve"> уран, з наступним</w:t>
      </w:r>
      <w:r w:rsidRPr="002D14EA">
        <w:rPr>
          <w:spacing w:val="-37"/>
          <w:lang w:val="uk-UA"/>
        </w:rPr>
        <w:t xml:space="preserve"> </w:t>
      </w:r>
      <w:r w:rsidRPr="002D14EA">
        <w:rPr>
          <w:lang w:val="uk-UA"/>
        </w:rPr>
        <w:t>iзотопi- чним складом</w:t>
      </w:r>
      <w:r w:rsidRPr="002D14EA">
        <w:rPr>
          <w:spacing w:val="23"/>
          <w:lang w:val="uk-UA"/>
        </w:rPr>
        <w:t xml:space="preserve"> </w:t>
      </w:r>
      <w:r w:rsidRPr="002D14EA">
        <w:rPr>
          <w:rFonts w:ascii="Arial" w:hAnsi="Arial"/>
          <w:lang w:val="uk-UA"/>
        </w:rPr>
        <w:t>99</w:t>
      </w:r>
      <w:r w:rsidRPr="002D14EA">
        <w:rPr>
          <w:rFonts w:ascii="Georgia" w:hAnsi="Georgia"/>
          <w:i/>
          <w:lang w:val="uk-UA"/>
        </w:rPr>
        <w:t>.</w:t>
      </w:r>
      <w:r w:rsidRPr="002D14EA">
        <w:rPr>
          <w:rFonts w:ascii="Arial" w:hAnsi="Arial"/>
          <w:lang w:val="uk-UA"/>
        </w:rPr>
        <w:t>27%</w:t>
      </w:r>
      <w:r w:rsidRPr="002D14EA">
        <w:rPr>
          <w:rFonts w:ascii="Arial" w:hAnsi="Arial"/>
          <w:spacing w:val="-20"/>
          <w:lang w:val="uk-UA"/>
        </w:rPr>
        <w:t xml:space="preserve"> </w:t>
      </w:r>
      <w:r w:rsidRPr="002D14EA">
        <w:rPr>
          <w:rFonts w:ascii="Verdana" w:hAnsi="Verdana"/>
          <w:i/>
          <w:lang w:val="uk-UA"/>
        </w:rPr>
        <w:t>−</w:t>
      </w:r>
      <w:r w:rsidRPr="002D14EA">
        <w:rPr>
          <w:rFonts w:ascii="Verdana" w:hAnsi="Verdana"/>
          <w:i/>
          <w:lang w:val="uk-UA"/>
        </w:rPr>
        <w:tab/>
      </w:r>
      <w:r w:rsidRPr="002D14EA">
        <w:rPr>
          <w:rFonts w:ascii="Times New Roman" w:hAnsi="Times New Roman"/>
          <w:spacing w:val="2"/>
          <w:position w:val="10"/>
          <w:sz w:val="20"/>
          <w:lang w:val="uk-UA"/>
        </w:rPr>
        <w:t>238</w:t>
      </w:r>
      <w:r w:rsidRPr="002D14EA">
        <w:rPr>
          <w:rFonts w:ascii="Georgia" w:hAnsi="Georgia"/>
          <w:i/>
          <w:spacing w:val="2"/>
          <w:lang w:val="uk-UA"/>
        </w:rPr>
        <w:t xml:space="preserve">U </w:t>
      </w:r>
      <w:r w:rsidRPr="002D14EA">
        <w:rPr>
          <w:lang w:val="uk-UA"/>
        </w:rPr>
        <w:t>,</w:t>
      </w:r>
      <w:r w:rsidRPr="002D14EA">
        <w:rPr>
          <w:spacing w:val="-9"/>
          <w:lang w:val="uk-UA"/>
        </w:rPr>
        <w:t xml:space="preserve"> </w:t>
      </w:r>
      <w:r w:rsidRPr="002D14EA">
        <w:rPr>
          <w:rFonts w:ascii="Arial" w:hAnsi="Arial"/>
          <w:lang w:val="uk-UA"/>
        </w:rPr>
        <w:t>0</w:t>
      </w:r>
      <w:r w:rsidRPr="002D14EA">
        <w:rPr>
          <w:rFonts w:ascii="Georgia" w:hAnsi="Georgia"/>
          <w:i/>
          <w:lang w:val="uk-UA"/>
        </w:rPr>
        <w:t>.</w:t>
      </w:r>
      <w:r w:rsidRPr="002D14EA">
        <w:rPr>
          <w:rFonts w:ascii="Arial" w:hAnsi="Arial"/>
          <w:lang w:val="uk-UA"/>
        </w:rPr>
        <w:t>72%</w:t>
      </w:r>
      <w:r w:rsidRPr="002D14EA">
        <w:rPr>
          <w:rFonts w:ascii="Arial" w:hAnsi="Arial"/>
          <w:spacing w:val="-3"/>
          <w:lang w:val="uk-UA"/>
        </w:rPr>
        <w:t xml:space="preserve"> </w:t>
      </w:r>
      <w:r w:rsidRPr="002D14EA">
        <w:rPr>
          <w:rFonts w:ascii="Verdana" w:hAnsi="Verdana"/>
          <w:i/>
          <w:lang w:val="uk-UA"/>
        </w:rPr>
        <w:t>−</w:t>
      </w:r>
      <w:r w:rsidRPr="002D14EA">
        <w:rPr>
          <w:rFonts w:ascii="Verdana" w:hAnsi="Verdana"/>
          <w:i/>
          <w:lang w:val="uk-UA"/>
        </w:rPr>
        <w:tab/>
      </w:r>
      <w:r w:rsidRPr="002D14EA">
        <w:rPr>
          <w:rFonts w:ascii="Times New Roman" w:hAnsi="Times New Roman"/>
          <w:spacing w:val="2"/>
          <w:position w:val="10"/>
          <w:sz w:val="20"/>
          <w:lang w:val="uk-UA"/>
        </w:rPr>
        <w:t>235</w:t>
      </w:r>
      <w:r w:rsidRPr="002D14EA">
        <w:rPr>
          <w:rFonts w:ascii="Georgia" w:hAnsi="Georgia"/>
          <w:i/>
          <w:spacing w:val="2"/>
          <w:lang w:val="uk-UA"/>
        </w:rPr>
        <w:t xml:space="preserve">U </w:t>
      </w:r>
      <w:r w:rsidRPr="002D14EA">
        <w:rPr>
          <w:lang w:val="uk-UA"/>
        </w:rPr>
        <w:t>,</w:t>
      </w:r>
      <w:r w:rsidRPr="002D14EA">
        <w:rPr>
          <w:spacing w:val="-15"/>
          <w:lang w:val="uk-UA"/>
        </w:rPr>
        <w:t xml:space="preserve"> </w:t>
      </w:r>
      <w:r w:rsidRPr="002D14EA">
        <w:rPr>
          <w:rFonts w:ascii="Arial" w:hAnsi="Arial"/>
          <w:lang w:val="uk-UA"/>
        </w:rPr>
        <w:t>0</w:t>
      </w:r>
      <w:r w:rsidRPr="002D14EA">
        <w:rPr>
          <w:rFonts w:ascii="Georgia" w:hAnsi="Georgia"/>
          <w:i/>
          <w:lang w:val="uk-UA"/>
        </w:rPr>
        <w:t>.</w:t>
      </w:r>
      <w:r w:rsidRPr="002D14EA">
        <w:rPr>
          <w:rFonts w:ascii="Arial" w:hAnsi="Arial"/>
          <w:lang w:val="uk-UA"/>
        </w:rPr>
        <w:t>005%</w:t>
      </w:r>
      <w:r w:rsidRPr="002D14EA">
        <w:rPr>
          <w:rFonts w:ascii="Arial" w:hAnsi="Arial"/>
          <w:spacing w:val="-7"/>
          <w:lang w:val="uk-UA"/>
        </w:rPr>
        <w:t xml:space="preserve"> </w:t>
      </w:r>
      <w:r w:rsidRPr="002D14EA">
        <w:rPr>
          <w:rFonts w:ascii="Verdana" w:hAnsi="Verdana"/>
          <w:i/>
          <w:lang w:val="uk-UA"/>
        </w:rPr>
        <w:t>−</w:t>
      </w:r>
      <w:r w:rsidRPr="002D14EA">
        <w:rPr>
          <w:rFonts w:ascii="Verdana" w:hAnsi="Verdana"/>
          <w:i/>
          <w:lang w:val="uk-UA"/>
        </w:rPr>
        <w:tab/>
      </w:r>
      <w:r w:rsidRPr="002D14EA">
        <w:rPr>
          <w:rFonts w:ascii="Times New Roman" w:hAnsi="Times New Roman"/>
          <w:spacing w:val="2"/>
          <w:position w:val="10"/>
          <w:sz w:val="20"/>
          <w:lang w:val="uk-UA"/>
        </w:rPr>
        <w:t>234</w:t>
      </w:r>
      <w:r w:rsidRPr="002D14EA">
        <w:rPr>
          <w:rFonts w:ascii="Georgia" w:hAnsi="Georgia"/>
          <w:i/>
          <w:spacing w:val="2"/>
          <w:lang w:val="uk-UA"/>
        </w:rPr>
        <w:t xml:space="preserve">U </w:t>
      </w:r>
      <w:r w:rsidRPr="002D14EA">
        <w:rPr>
          <w:lang w:val="uk-UA"/>
        </w:rPr>
        <w:t>,  У</w:t>
      </w:r>
      <w:r w:rsidRPr="002D14EA">
        <w:rPr>
          <w:spacing w:val="-25"/>
          <w:lang w:val="uk-UA"/>
        </w:rPr>
        <w:t xml:space="preserve"> </w:t>
      </w:r>
      <w:r w:rsidRPr="002D14EA">
        <w:rPr>
          <w:spacing w:val="-8"/>
          <w:lang w:val="uk-UA"/>
        </w:rPr>
        <w:t>ходi</w:t>
      </w:r>
    </w:p>
    <w:p w14:paraId="264FB879" w14:textId="23BDE54F" w:rsidR="001F4829" w:rsidRPr="002D14EA" w:rsidRDefault="00C87A0C">
      <w:pPr>
        <w:pStyle w:val="BodyText"/>
        <w:spacing w:before="15"/>
        <w:ind w:left="160"/>
        <w:rPr>
          <w:lang w:val="uk-UA"/>
        </w:rPr>
      </w:pPr>
      <w:r w:rsidRPr="002D14EA">
        <w:rPr>
          <w:w w:val="95"/>
          <w:lang w:val="uk-UA"/>
        </w:rPr>
        <w:t xml:space="preserve">набору </w:t>
      </w:r>
      <w:r w:rsidRPr="002D14EA">
        <w:rPr>
          <w:spacing w:val="-5"/>
          <w:w w:val="95"/>
          <w:lang w:val="uk-UA"/>
        </w:rPr>
        <w:t xml:space="preserve">було </w:t>
      </w:r>
      <w:r w:rsidRPr="002D14EA">
        <w:rPr>
          <w:w w:val="95"/>
          <w:lang w:val="uk-UA"/>
        </w:rPr>
        <w:t>отримано наступний спект</w:t>
      </w:r>
      <w:del w:id="328" w:author="Ruslan Yermolenko" w:date="2020-05-26T22:19:00Z">
        <w:r w:rsidRPr="002D14EA" w:rsidDel="00705442">
          <w:rPr>
            <w:w w:val="95"/>
            <w:lang w:val="uk-UA"/>
          </w:rPr>
          <w:delText>о</w:delText>
        </w:r>
      </w:del>
      <w:r w:rsidRPr="002D14EA">
        <w:rPr>
          <w:w w:val="95"/>
          <w:lang w:val="uk-UA"/>
        </w:rPr>
        <w:t xml:space="preserve">р Рисю  </w:t>
      </w:r>
      <w:hyperlink w:anchor="_bookmark31" w:history="1">
        <w:r w:rsidRPr="002D14EA">
          <w:rPr>
            <w:w w:val="95"/>
            <w:lang w:val="uk-UA"/>
          </w:rPr>
          <w:t xml:space="preserve">4.9 </w:t>
        </w:r>
      </w:hyperlink>
      <w:r w:rsidRPr="002D14EA">
        <w:rPr>
          <w:w w:val="95"/>
          <w:lang w:val="uk-UA"/>
        </w:rPr>
        <w:t>На дан</w:t>
      </w:r>
      <w:del w:id="329" w:author="Ruslan Yermolenko" w:date="2020-05-26T22:20:00Z">
        <w:r w:rsidRPr="002D14EA" w:rsidDel="00705442">
          <w:rPr>
            <w:w w:val="95"/>
            <w:lang w:val="uk-UA"/>
          </w:rPr>
          <w:delText>н</w:delText>
        </w:r>
      </w:del>
      <w:r w:rsidRPr="002D14EA">
        <w:rPr>
          <w:w w:val="95"/>
          <w:lang w:val="uk-UA"/>
        </w:rPr>
        <w:t>ому</w:t>
      </w:r>
      <w:r w:rsidRPr="002D14EA">
        <w:rPr>
          <w:spacing w:val="-36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спектрi</w:t>
      </w:r>
    </w:p>
    <w:p w14:paraId="5B64CF60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45747269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1F560C80" w14:textId="77777777" w:rsidR="001F4829" w:rsidRPr="002D14EA" w:rsidRDefault="001F4829">
      <w:pPr>
        <w:pStyle w:val="BodyText"/>
        <w:spacing w:before="1"/>
        <w:rPr>
          <w:sz w:val="22"/>
          <w:lang w:val="uk-UA"/>
        </w:rPr>
      </w:pPr>
    </w:p>
    <w:p w14:paraId="432A429F" w14:textId="53E47F6A" w:rsidR="001F4829" w:rsidRPr="002D14EA" w:rsidRDefault="00C87A0C">
      <w:pPr>
        <w:spacing w:before="101" w:line="319" w:lineRule="auto"/>
        <w:ind w:left="6884" w:right="1763"/>
        <w:rPr>
          <w:rFonts w:ascii="Arial"/>
          <w:sz w:val="15"/>
          <w:lang w:val="uk-UA"/>
        </w:rPr>
      </w:pPr>
      <w:r w:rsidRPr="002D14EA">
        <w:rPr>
          <w:noProof/>
          <w:lang w:val="uk-UA"/>
        </w:rPr>
        <w:drawing>
          <wp:anchor distT="0" distB="0" distL="0" distR="0" simplePos="0" relativeHeight="251667456" behindDoc="1" locked="0" layoutInCell="1" allowOverlap="1" wp14:anchorId="4F242E04" wp14:editId="3A062792">
            <wp:simplePos x="0" y="0"/>
            <wp:positionH relativeFrom="page">
              <wp:posOffset>1644522</wp:posOffset>
            </wp:positionH>
            <wp:positionV relativeFrom="paragraph">
              <wp:posOffset>17821</wp:posOffset>
            </wp:positionV>
            <wp:extent cx="4630510" cy="2714274"/>
            <wp:effectExtent l="0" t="0" r="0" b="0"/>
            <wp:wrapNone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510" cy="2714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582"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8D6E5" wp14:editId="28D37962">
                <wp:simplePos x="0" y="0"/>
                <wp:positionH relativeFrom="page">
                  <wp:posOffset>1186815</wp:posOffset>
                </wp:positionH>
                <wp:positionV relativeFrom="paragraph">
                  <wp:posOffset>3810</wp:posOffset>
                </wp:positionV>
                <wp:extent cx="147320" cy="850265"/>
                <wp:effectExtent l="0" t="3810" r="0" b="3175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A3F3B" w14:textId="77777777" w:rsidR="00C87A0C" w:rsidRDefault="00C87A0C">
                            <w:pPr>
                              <w:spacing w:before="16"/>
                              <w:ind w:left="20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z w:val="17"/>
                              </w:rPr>
                              <w:t>Counts / Neutron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8D6E5" id="Text Box 8" o:spid="_x0000_s1146" type="#_x0000_t202" style="position:absolute;left:0;text-align:left;margin-left:93.45pt;margin-top:.3pt;width:11.6pt;height: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" filled="f" stroked="f">
                <v:textbox style="layout-flow:vertical;mso-layout-flow-alt:bottom-to-top" inset="0,0,0,0">
                  <w:txbxContent>
                    <w:p w14:paraId="3E3A3F3B" w14:textId="77777777" w:rsidR="00C87A0C" w:rsidRDefault="00C87A0C">
                      <w:pPr>
                        <w:spacing w:before="16"/>
                        <w:ind w:left="20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Counts / Neutron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330" w:name="_bookmark31"/>
      <w:bookmarkEnd w:id="330"/>
      <w:r w:rsidRPr="002D14EA">
        <w:rPr>
          <w:rFonts w:ascii="Arial"/>
          <w:w w:val="105"/>
          <w:sz w:val="15"/>
          <w:lang w:val="uk-UA"/>
        </w:rPr>
        <w:t>HPGe Background HPGe Uranium</w:t>
      </w:r>
    </w:p>
    <w:p w14:paraId="474AA979" w14:textId="77777777" w:rsidR="001F4829" w:rsidRPr="002D14EA" w:rsidRDefault="001F4829">
      <w:pPr>
        <w:pStyle w:val="BodyText"/>
        <w:spacing w:before="1"/>
        <w:rPr>
          <w:rFonts w:ascii="Arial"/>
          <w:sz w:val="21"/>
          <w:lang w:val="uk-UA"/>
        </w:rPr>
      </w:pPr>
    </w:p>
    <w:p w14:paraId="16546D63" w14:textId="77777777" w:rsidR="001F4829" w:rsidRPr="002D14EA" w:rsidRDefault="00C87A0C">
      <w:pPr>
        <w:spacing w:before="104"/>
        <w:ind w:left="681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7"/>
          <w:sz w:val="17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6</w:t>
      </w:r>
    </w:p>
    <w:p w14:paraId="3FF52E0E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3BF4A6AD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33AB21A6" w14:textId="77777777" w:rsidR="001F4829" w:rsidRPr="002D14EA" w:rsidRDefault="001F4829">
      <w:pPr>
        <w:pStyle w:val="BodyText"/>
        <w:spacing w:before="3"/>
        <w:rPr>
          <w:rFonts w:ascii="Arial"/>
          <w:sz w:val="26"/>
          <w:lang w:val="uk-UA"/>
        </w:rPr>
      </w:pPr>
    </w:p>
    <w:p w14:paraId="4736BF3C" w14:textId="77777777" w:rsidR="001F4829" w:rsidRPr="002D14EA" w:rsidRDefault="00C87A0C">
      <w:pPr>
        <w:spacing w:before="104"/>
        <w:ind w:left="681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6"/>
          <w:sz w:val="17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7</w:t>
      </w:r>
    </w:p>
    <w:p w14:paraId="1A534A26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0850561F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0D048D3A" w14:textId="77777777" w:rsidR="001F4829" w:rsidRPr="002D14EA" w:rsidRDefault="001F4829">
      <w:pPr>
        <w:pStyle w:val="BodyText"/>
        <w:spacing w:before="3"/>
        <w:rPr>
          <w:rFonts w:ascii="Arial"/>
          <w:sz w:val="26"/>
          <w:lang w:val="uk-UA"/>
        </w:rPr>
      </w:pPr>
    </w:p>
    <w:p w14:paraId="02AA92C3" w14:textId="77777777" w:rsidR="001F4829" w:rsidRPr="002D14EA" w:rsidRDefault="00C87A0C">
      <w:pPr>
        <w:spacing w:before="104"/>
        <w:ind w:left="681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w w:val="105"/>
          <w:position w:val="-7"/>
          <w:sz w:val="17"/>
          <w:lang w:val="uk-UA"/>
        </w:rPr>
        <w:t>10</w:t>
      </w:r>
      <w:r w:rsidRPr="002D14EA">
        <w:rPr>
          <w:rFonts w:ascii="Symbol" w:hAnsi="Symbol"/>
          <w:w w:val="105"/>
          <w:sz w:val="11"/>
          <w:lang w:val="uk-UA"/>
        </w:rPr>
        <w:t></w:t>
      </w:r>
      <w:r w:rsidRPr="002D14EA">
        <w:rPr>
          <w:rFonts w:ascii="Arial" w:hAnsi="Arial"/>
          <w:w w:val="105"/>
          <w:sz w:val="11"/>
          <w:lang w:val="uk-UA"/>
        </w:rPr>
        <w:t>8</w:t>
      </w:r>
    </w:p>
    <w:p w14:paraId="64CCE827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23F30B8B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3E0EA924" w14:textId="77777777" w:rsidR="001F4829" w:rsidRPr="002D14EA" w:rsidRDefault="001F4829">
      <w:pPr>
        <w:pStyle w:val="BodyText"/>
        <w:spacing w:before="9"/>
        <w:rPr>
          <w:rFonts w:ascii="Arial"/>
          <w:sz w:val="25"/>
          <w:lang w:val="uk-UA"/>
        </w:rPr>
      </w:pPr>
    </w:p>
    <w:p w14:paraId="537B9528" w14:textId="77777777" w:rsidR="001F4829" w:rsidRPr="002D14EA" w:rsidRDefault="001F4829">
      <w:pPr>
        <w:rPr>
          <w:rFonts w:ascii="Arial"/>
          <w:sz w:val="25"/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space="720"/>
        </w:sectPr>
      </w:pPr>
    </w:p>
    <w:p w14:paraId="4715F985" w14:textId="77777777" w:rsidR="001F4829" w:rsidRPr="002D14EA" w:rsidRDefault="00C87A0C">
      <w:pPr>
        <w:tabs>
          <w:tab w:val="left" w:pos="1758"/>
          <w:tab w:val="left" w:pos="2471"/>
          <w:tab w:val="left" w:pos="3194"/>
          <w:tab w:val="left" w:pos="3923"/>
          <w:tab w:val="left" w:pos="4646"/>
          <w:tab w:val="left" w:pos="5374"/>
          <w:tab w:val="left" w:pos="6098"/>
          <w:tab w:val="left" w:pos="6821"/>
          <w:tab w:val="left" w:pos="7550"/>
        </w:tabs>
        <w:spacing w:before="102"/>
        <w:ind w:left="681"/>
        <w:rPr>
          <w:rFonts w:ascii="Arial" w:hAnsi="Arial"/>
          <w:sz w:val="17"/>
          <w:lang w:val="uk-UA"/>
        </w:rPr>
      </w:pPr>
      <w:r w:rsidRPr="002D14EA">
        <w:rPr>
          <w:rFonts w:ascii="Arial" w:hAnsi="Arial"/>
          <w:position w:val="10"/>
          <w:sz w:val="17"/>
          <w:lang w:val="uk-UA"/>
        </w:rPr>
        <w:t>10</w:t>
      </w:r>
      <w:r w:rsidRPr="002D14EA">
        <w:rPr>
          <w:rFonts w:ascii="Symbol" w:hAnsi="Symbol"/>
          <w:position w:val="18"/>
          <w:sz w:val="11"/>
          <w:lang w:val="uk-UA"/>
        </w:rPr>
        <w:t></w:t>
      </w:r>
      <w:r w:rsidRPr="002D14EA">
        <w:rPr>
          <w:rFonts w:ascii="Arial" w:hAnsi="Arial"/>
          <w:position w:val="18"/>
          <w:sz w:val="11"/>
          <w:lang w:val="uk-UA"/>
        </w:rPr>
        <w:t>9</w:t>
      </w:r>
      <w:r w:rsidRPr="002D14EA">
        <w:rPr>
          <w:rFonts w:ascii="Arial" w:hAnsi="Arial"/>
          <w:spacing w:val="-6"/>
          <w:position w:val="18"/>
          <w:sz w:val="11"/>
          <w:lang w:val="uk-UA"/>
        </w:rPr>
        <w:t xml:space="preserve"> </w:t>
      </w:r>
      <w:r w:rsidRPr="002D14EA">
        <w:rPr>
          <w:rFonts w:ascii="Arial" w:hAnsi="Arial"/>
          <w:sz w:val="17"/>
          <w:lang w:val="uk-UA"/>
        </w:rPr>
        <w:t>0</w:t>
      </w:r>
      <w:r w:rsidRPr="002D14EA">
        <w:rPr>
          <w:rFonts w:ascii="Arial" w:hAnsi="Arial"/>
          <w:sz w:val="17"/>
          <w:lang w:val="uk-UA"/>
        </w:rPr>
        <w:tab/>
        <w:t>1</w:t>
      </w:r>
      <w:r w:rsidRPr="002D14EA">
        <w:rPr>
          <w:rFonts w:ascii="Arial" w:hAnsi="Arial"/>
          <w:sz w:val="17"/>
          <w:lang w:val="uk-UA"/>
        </w:rPr>
        <w:tab/>
        <w:t>2</w:t>
      </w:r>
      <w:r w:rsidRPr="002D14EA">
        <w:rPr>
          <w:rFonts w:ascii="Arial" w:hAnsi="Arial"/>
          <w:sz w:val="17"/>
          <w:lang w:val="uk-UA"/>
        </w:rPr>
        <w:tab/>
        <w:t>3</w:t>
      </w:r>
      <w:r w:rsidRPr="002D14EA">
        <w:rPr>
          <w:rFonts w:ascii="Arial" w:hAnsi="Arial"/>
          <w:sz w:val="17"/>
          <w:lang w:val="uk-UA"/>
        </w:rPr>
        <w:tab/>
        <w:t>4</w:t>
      </w:r>
      <w:r w:rsidRPr="002D14EA">
        <w:rPr>
          <w:rFonts w:ascii="Arial" w:hAnsi="Arial"/>
          <w:sz w:val="17"/>
          <w:lang w:val="uk-UA"/>
        </w:rPr>
        <w:tab/>
        <w:t>5</w:t>
      </w:r>
      <w:r w:rsidRPr="002D14EA">
        <w:rPr>
          <w:rFonts w:ascii="Arial" w:hAnsi="Arial"/>
          <w:sz w:val="17"/>
          <w:lang w:val="uk-UA"/>
        </w:rPr>
        <w:tab/>
        <w:t>6</w:t>
      </w:r>
      <w:r w:rsidRPr="002D14EA">
        <w:rPr>
          <w:rFonts w:ascii="Arial" w:hAnsi="Arial"/>
          <w:sz w:val="17"/>
          <w:lang w:val="uk-UA"/>
        </w:rPr>
        <w:tab/>
        <w:t>7</w:t>
      </w:r>
      <w:r w:rsidRPr="002D14EA">
        <w:rPr>
          <w:rFonts w:ascii="Arial" w:hAnsi="Arial"/>
          <w:sz w:val="17"/>
          <w:lang w:val="uk-UA"/>
        </w:rPr>
        <w:tab/>
        <w:t>8</w:t>
      </w:r>
      <w:r w:rsidRPr="002D14EA">
        <w:rPr>
          <w:rFonts w:ascii="Arial" w:hAnsi="Arial"/>
          <w:sz w:val="17"/>
          <w:lang w:val="uk-UA"/>
        </w:rPr>
        <w:tab/>
      </w:r>
      <w:r w:rsidRPr="002D14EA">
        <w:rPr>
          <w:rFonts w:ascii="Arial" w:hAnsi="Arial"/>
          <w:spacing w:val="-20"/>
          <w:sz w:val="17"/>
          <w:lang w:val="uk-UA"/>
        </w:rPr>
        <w:t>9</w:t>
      </w:r>
    </w:p>
    <w:p w14:paraId="311242ED" w14:textId="77777777" w:rsidR="001F4829" w:rsidRPr="002D14EA" w:rsidRDefault="00C87A0C">
      <w:pPr>
        <w:pStyle w:val="BodyText"/>
        <w:rPr>
          <w:rFonts w:ascii="Arial"/>
          <w:sz w:val="22"/>
          <w:lang w:val="uk-UA"/>
        </w:rPr>
      </w:pPr>
      <w:r w:rsidRPr="002D14EA">
        <w:rPr>
          <w:lang w:val="uk-UA"/>
        </w:rPr>
        <w:br w:type="column"/>
      </w:r>
    </w:p>
    <w:p w14:paraId="249E4F3F" w14:textId="77777777" w:rsidR="001F4829" w:rsidRPr="002D14EA" w:rsidRDefault="00C87A0C">
      <w:pPr>
        <w:spacing w:before="130"/>
        <w:ind w:left="-37"/>
        <w:rPr>
          <w:rFonts w:ascii="Arial" w:hAnsi="Arial"/>
          <w:sz w:val="17"/>
          <w:lang w:val="uk-UA"/>
        </w:rPr>
      </w:pPr>
      <w:r w:rsidRPr="002D14EA">
        <w:rPr>
          <w:rFonts w:ascii="Arial" w:hAnsi="Arial"/>
          <w:sz w:val="17"/>
          <w:lang w:val="uk-UA"/>
        </w:rPr>
        <w:t>E</w:t>
      </w:r>
      <w:r w:rsidRPr="002D14EA">
        <w:rPr>
          <w:rFonts w:ascii="Symbol" w:hAnsi="Symbol"/>
          <w:sz w:val="17"/>
          <w:vertAlign w:val="subscript"/>
          <w:lang w:val="uk-UA"/>
        </w:rPr>
        <w:t></w:t>
      </w:r>
      <w:r w:rsidRPr="002D14EA">
        <w:rPr>
          <w:rFonts w:ascii="Times New Roman" w:hAnsi="Times New Roman"/>
          <w:sz w:val="17"/>
          <w:lang w:val="uk-UA"/>
        </w:rPr>
        <w:t xml:space="preserve"> </w:t>
      </w:r>
      <w:r w:rsidRPr="002D14EA">
        <w:rPr>
          <w:rFonts w:ascii="Arial" w:hAnsi="Arial"/>
          <w:sz w:val="17"/>
          <w:lang w:val="uk-UA"/>
        </w:rPr>
        <w:t>(MeV)</w:t>
      </w:r>
    </w:p>
    <w:p w14:paraId="6852F2DC" w14:textId="77777777" w:rsidR="001F4829" w:rsidRPr="002D14EA" w:rsidRDefault="001F4829">
      <w:pPr>
        <w:rPr>
          <w:rFonts w:ascii="Arial" w:hAnsi="Arial"/>
          <w:sz w:val="17"/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num="2" w:space="720" w:equalWidth="0">
            <w:col w:w="7646" w:space="40"/>
            <w:col w:w="2684"/>
          </w:cols>
        </w:sectPr>
      </w:pPr>
    </w:p>
    <w:p w14:paraId="513BCCFE" w14:textId="77777777" w:rsidR="001F4829" w:rsidRPr="002D14EA" w:rsidRDefault="001F4829">
      <w:pPr>
        <w:pStyle w:val="BodyText"/>
        <w:spacing w:before="7"/>
        <w:rPr>
          <w:rFonts w:ascii="Arial"/>
          <w:sz w:val="19"/>
          <w:lang w:val="uk-UA"/>
        </w:rPr>
      </w:pPr>
    </w:p>
    <w:p w14:paraId="7E341BC3" w14:textId="77777777" w:rsidR="001F4829" w:rsidRPr="002D14EA" w:rsidRDefault="00C87A0C">
      <w:pPr>
        <w:pStyle w:val="BodyText"/>
        <w:spacing w:before="102"/>
        <w:ind w:left="418"/>
        <w:rPr>
          <w:lang w:val="uk-UA"/>
        </w:rPr>
      </w:pPr>
      <w:r w:rsidRPr="002D14EA">
        <w:rPr>
          <w:lang w:val="uk-UA"/>
        </w:rPr>
        <w:t xml:space="preserve">Рис. 4.9: Червоним - представлений спектор для </w:t>
      </w:r>
      <w:r w:rsidRPr="002D14EA">
        <w:rPr>
          <w:rFonts w:ascii="Georgia" w:hAnsi="Georgia"/>
          <w:i/>
          <w:lang w:val="uk-UA"/>
        </w:rPr>
        <w:t>U</w:t>
      </w:r>
      <w:r w:rsidRPr="002D14EA">
        <w:rPr>
          <w:rFonts w:ascii="Georgia" w:hAnsi="Georgia"/>
          <w:i/>
          <w:spacing w:val="-53"/>
          <w:lang w:val="uk-UA"/>
        </w:rPr>
        <w:t xml:space="preserve"> </w:t>
      </w:r>
      <w:r w:rsidRPr="002D14EA">
        <w:rPr>
          <w:rFonts w:ascii="Times New Roman" w:hAnsi="Times New Roman"/>
          <w:spacing w:val="2"/>
          <w:vertAlign w:val="superscript"/>
          <w:lang w:val="uk-UA"/>
        </w:rPr>
        <w:t>238</w:t>
      </w:r>
      <w:r w:rsidRPr="002D14EA">
        <w:rPr>
          <w:spacing w:val="2"/>
          <w:lang w:val="uk-UA"/>
        </w:rPr>
        <w:t xml:space="preserve">. </w:t>
      </w:r>
      <w:r w:rsidRPr="002D14EA">
        <w:rPr>
          <w:lang w:val="uk-UA"/>
        </w:rPr>
        <w:t>Синiм - фону</w:t>
      </w:r>
    </w:p>
    <w:p w14:paraId="301A12D5" w14:textId="77777777" w:rsidR="001F4829" w:rsidRPr="002D14EA" w:rsidRDefault="001F4829">
      <w:pPr>
        <w:rPr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space="720"/>
        </w:sectPr>
      </w:pPr>
    </w:p>
    <w:p w14:paraId="73514D1E" w14:textId="4712D27B" w:rsidR="001F4829" w:rsidRDefault="00C87A0C">
      <w:pPr>
        <w:pStyle w:val="BodyText"/>
        <w:spacing w:before="86"/>
        <w:ind w:left="160"/>
        <w:rPr>
          <w:ins w:id="331" w:author="Ruslan Yermolenko" w:date="2020-05-26T22:20:00Z"/>
          <w:lang w:val="uk-UA"/>
        </w:rPr>
      </w:pPr>
      <w:r w:rsidRPr="002D14EA">
        <w:rPr>
          <w:lang w:val="uk-UA"/>
        </w:rPr>
        <w:lastRenderedPageBreak/>
        <w:t>можна спостерiгат</w:t>
      </w:r>
    </w:p>
    <w:p w14:paraId="38218DCE" w14:textId="7A49D87F" w:rsidR="00705442" w:rsidRDefault="00705442">
      <w:pPr>
        <w:pStyle w:val="BodyText"/>
        <w:spacing w:before="86"/>
        <w:ind w:left="160"/>
        <w:rPr>
          <w:ins w:id="332" w:author="Ruslan Yermolenko" w:date="2020-05-26T22:20:00Z"/>
          <w:lang w:val="uk-UA"/>
        </w:rPr>
      </w:pPr>
    </w:p>
    <w:p w14:paraId="7E0376F8" w14:textId="65F80B97" w:rsidR="00705442" w:rsidRDefault="00705442">
      <w:pPr>
        <w:pStyle w:val="BodyText"/>
        <w:spacing w:before="86"/>
        <w:ind w:left="160"/>
        <w:rPr>
          <w:ins w:id="333" w:author="Ruslan Yermolenko" w:date="2020-05-26T22:20:00Z"/>
          <w:lang w:val="uk-UA"/>
        </w:rPr>
      </w:pPr>
    </w:p>
    <w:p w14:paraId="77E197AA" w14:textId="312E0373" w:rsidR="00705442" w:rsidRPr="002D14EA" w:rsidRDefault="00705442">
      <w:pPr>
        <w:pStyle w:val="BodyText"/>
        <w:spacing w:before="86"/>
        <w:ind w:left="160"/>
        <w:rPr>
          <w:lang w:val="uk-UA"/>
        </w:rPr>
      </w:pPr>
      <w:ins w:id="334" w:author="Ruslan Yermolenko" w:date="2020-05-26T22:20:00Z">
        <w:r>
          <w:rPr>
            <w:lang w:val="uk-UA"/>
          </w:rPr>
          <w:t>НЕ ДОПИСАНО. ТРЕБА ЗРОБИТИ ОЦІНКУ ЧУТЛИВОСТІ</w:t>
        </w:r>
      </w:ins>
    </w:p>
    <w:p w14:paraId="11086CA4" w14:textId="77777777" w:rsidR="001F4829" w:rsidRPr="002D14EA" w:rsidRDefault="001F4829">
      <w:pPr>
        <w:rPr>
          <w:lang w:val="uk-UA"/>
        </w:rPr>
        <w:sectPr w:rsidR="001F4829" w:rsidRPr="002D14EA">
          <w:pgSz w:w="11910" w:h="16840"/>
          <w:pgMar w:top="1040" w:right="0" w:bottom="800" w:left="1540" w:header="0" w:footer="607" w:gutter="0"/>
          <w:cols w:space="720"/>
        </w:sectPr>
      </w:pPr>
    </w:p>
    <w:p w14:paraId="0B3C830F" w14:textId="6B0A2144" w:rsidR="001F4829" w:rsidRPr="00705442" w:rsidRDefault="00C87A0C">
      <w:pPr>
        <w:pStyle w:val="ListParagraph"/>
        <w:numPr>
          <w:ilvl w:val="0"/>
          <w:numId w:val="2"/>
        </w:numPr>
        <w:tabs>
          <w:tab w:val="left" w:pos="818"/>
          <w:tab w:val="left" w:pos="819"/>
        </w:tabs>
        <w:spacing w:before="69"/>
        <w:ind w:left="819" w:hanging="659"/>
        <w:rPr>
          <w:ins w:id="335" w:author="Ruslan Yermolenko" w:date="2020-05-26T22:20:00Z"/>
          <w:rFonts w:ascii="Calibri" w:hAnsi="Calibri"/>
          <w:b/>
          <w:sz w:val="41"/>
          <w:lang w:val="uk-UA"/>
          <w:rPrChange w:id="336" w:author="Ruslan Yermolenko" w:date="2020-05-26T22:20:00Z">
            <w:rPr>
              <w:ins w:id="337" w:author="Ruslan Yermolenko" w:date="2020-05-26T22:20:00Z"/>
              <w:rFonts w:ascii="Calibri" w:hAnsi="Calibri"/>
              <w:b/>
              <w:w w:val="110"/>
              <w:sz w:val="41"/>
              <w:lang w:val="uk-UA"/>
            </w:rPr>
          </w:rPrChange>
        </w:rPr>
      </w:pPr>
      <w:bookmarkStart w:id="338" w:name="Висновки"/>
      <w:bookmarkStart w:id="339" w:name="_bookmark32"/>
      <w:bookmarkEnd w:id="338"/>
      <w:bookmarkEnd w:id="339"/>
      <w:r w:rsidRPr="002D14EA">
        <w:rPr>
          <w:rFonts w:ascii="Calibri" w:hAnsi="Calibri"/>
          <w:b/>
          <w:w w:val="110"/>
          <w:sz w:val="41"/>
          <w:lang w:val="uk-UA"/>
        </w:rPr>
        <w:lastRenderedPageBreak/>
        <w:t>Висновки</w:t>
      </w:r>
    </w:p>
    <w:p w14:paraId="7EAB1B05" w14:textId="05388F9F" w:rsidR="00705442" w:rsidRDefault="00705442" w:rsidP="00705442">
      <w:pPr>
        <w:pStyle w:val="ListParagraph"/>
        <w:tabs>
          <w:tab w:val="left" w:pos="818"/>
          <w:tab w:val="left" w:pos="819"/>
        </w:tabs>
        <w:spacing w:before="69"/>
        <w:ind w:left="819" w:firstLine="0"/>
        <w:rPr>
          <w:ins w:id="340" w:author="Ruslan Yermolenko" w:date="2020-05-26T22:20:00Z"/>
          <w:rFonts w:ascii="Calibri" w:hAnsi="Calibri"/>
          <w:b/>
          <w:w w:val="110"/>
          <w:sz w:val="41"/>
          <w:lang w:val="uk-UA"/>
        </w:rPr>
      </w:pPr>
    </w:p>
    <w:p w14:paraId="65EA8387" w14:textId="1EE1489F" w:rsidR="00705442" w:rsidRPr="002D14EA" w:rsidRDefault="00705442" w:rsidP="00705442">
      <w:pPr>
        <w:pStyle w:val="ListParagraph"/>
        <w:tabs>
          <w:tab w:val="left" w:pos="818"/>
          <w:tab w:val="left" w:pos="819"/>
        </w:tabs>
        <w:spacing w:before="69"/>
        <w:ind w:left="819" w:firstLine="0"/>
        <w:rPr>
          <w:rFonts w:ascii="Calibri" w:hAnsi="Calibri"/>
          <w:b/>
          <w:sz w:val="41"/>
          <w:lang w:val="uk-UA"/>
        </w:rPr>
        <w:pPrChange w:id="341" w:author="Ruslan Yermolenko" w:date="2020-05-26T22:20:00Z">
          <w:pPr>
            <w:pStyle w:val="ListParagraph"/>
            <w:numPr>
              <w:numId w:val="2"/>
            </w:numPr>
            <w:tabs>
              <w:tab w:val="left" w:pos="818"/>
              <w:tab w:val="left" w:pos="819"/>
            </w:tabs>
            <w:spacing w:before="69"/>
            <w:ind w:left="819" w:hanging="659"/>
          </w:pPr>
        </w:pPrChange>
      </w:pPr>
      <w:ins w:id="342" w:author="Ruslan Yermolenko" w:date="2020-05-26T22:21:00Z">
        <w:r>
          <w:rPr>
            <w:rFonts w:ascii="Calibri" w:hAnsi="Calibri"/>
            <w:b/>
            <w:w w:val="110"/>
            <w:sz w:val="41"/>
            <w:lang w:val="uk-UA"/>
          </w:rPr>
          <w:t>ЯКА ЗАДАЧА БУЛА ПОСТАВЛЕНА І ЩО ЗРОБЛЕНО.</w:t>
        </w:r>
      </w:ins>
    </w:p>
    <w:p w14:paraId="2B7C81C2" w14:textId="30B328AA" w:rsidR="001F4829" w:rsidRPr="002D14EA" w:rsidRDefault="00C87A0C">
      <w:pPr>
        <w:pStyle w:val="BodyText"/>
        <w:spacing w:before="447" w:line="374" w:lineRule="auto"/>
        <w:ind w:left="160" w:right="1131" w:firstLine="421"/>
        <w:jc w:val="both"/>
        <w:rPr>
          <w:lang w:val="uk-UA"/>
        </w:rPr>
      </w:pPr>
      <w:r w:rsidRPr="002D14EA">
        <w:rPr>
          <w:lang w:val="uk-UA"/>
        </w:rPr>
        <w:t>У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роботi</w:t>
      </w:r>
      <w:r w:rsidRPr="002D14EA">
        <w:rPr>
          <w:spacing w:val="-21"/>
          <w:lang w:val="uk-UA"/>
        </w:rPr>
        <w:t xml:space="preserve"> </w:t>
      </w:r>
      <w:r w:rsidRPr="002D14EA">
        <w:rPr>
          <w:spacing w:val="-5"/>
          <w:lang w:val="uk-UA"/>
        </w:rPr>
        <w:t>була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змодельована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спрощена</w:t>
      </w:r>
      <w:r w:rsidRPr="002D14EA">
        <w:rPr>
          <w:spacing w:val="-21"/>
          <w:lang w:val="uk-UA"/>
        </w:rPr>
        <w:t xml:space="preserve"> </w:t>
      </w:r>
      <w:del w:id="343" w:author="Ruslan Yermolenko" w:date="2020-05-26T22:20:00Z">
        <w:r w:rsidRPr="002D14EA" w:rsidDel="00705442">
          <w:rPr>
            <w:lang w:val="uk-UA"/>
          </w:rPr>
          <w:delText>версiя</w:delText>
        </w:r>
      </w:del>
      <w:ins w:id="344" w:author="Ruslan Yermolenko" w:date="2020-05-26T22:20:00Z">
        <w:r w:rsidR="00705442" w:rsidRPr="002D14EA">
          <w:rPr>
            <w:lang w:val="uk-UA"/>
          </w:rPr>
          <w:t>версія</w:t>
        </w:r>
      </w:ins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системи</w:t>
      </w:r>
      <w:r w:rsidRPr="002D14EA">
        <w:rPr>
          <w:spacing w:val="-21"/>
          <w:lang w:val="uk-UA"/>
        </w:rPr>
        <w:t xml:space="preserve"> </w:t>
      </w:r>
      <w:r w:rsidRPr="002D14EA">
        <w:rPr>
          <w:spacing w:val="-3"/>
          <w:lang w:val="uk-UA"/>
        </w:rPr>
        <w:t>яка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дає</w:t>
      </w:r>
      <w:r w:rsidRPr="002D14EA">
        <w:rPr>
          <w:spacing w:val="-21"/>
          <w:lang w:val="uk-UA"/>
        </w:rPr>
        <w:t xml:space="preserve"> </w:t>
      </w:r>
      <w:r w:rsidRPr="002D14EA">
        <w:rPr>
          <w:lang w:val="uk-UA"/>
        </w:rPr>
        <w:t>змогу дослiджувати,</w:t>
      </w:r>
      <w:r w:rsidRPr="002D14EA">
        <w:rPr>
          <w:spacing w:val="-30"/>
          <w:lang w:val="uk-UA"/>
        </w:rPr>
        <w:t xml:space="preserve"> </w:t>
      </w:r>
      <w:r w:rsidRPr="002D14EA">
        <w:rPr>
          <w:spacing w:val="-4"/>
          <w:lang w:val="uk-UA"/>
        </w:rPr>
        <w:t>та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iндетифiкувати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речовини</w:t>
      </w:r>
      <w:r w:rsidRPr="002D14EA">
        <w:rPr>
          <w:spacing w:val="-30"/>
          <w:lang w:val="uk-UA"/>
        </w:rPr>
        <w:t xml:space="preserve"> </w:t>
      </w:r>
      <w:del w:id="345" w:author="Ruslan Yermolenko" w:date="2020-05-26T22:20:00Z">
        <w:r w:rsidRPr="002D14EA" w:rsidDel="00705442">
          <w:rPr>
            <w:lang w:val="uk-UA"/>
          </w:rPr>
          <w:delText>якi</w:delText>
        </w:r>
        <w:r w:rsidRPr="002D14EA" w:rsidDel="00705442">
          <w:rPr>
            <w:spacing w:val="-30"/>
            <w:lang w:val="uk-UA"/>
          </w:rPr>
          <w:delText xml:space="preserve"> </w:delText>
        </w:r>
      </w:del>
      <w:ins w:id="346" w:author="Ruslan Yermolenko" w:date="2020-05-26T22:20:00Z">
        <w:r w:rsidR="00705442">
          <w:rPr>
            <w:lang w:val="uk-UA"/>
          </w:rPr>
          <w:t>що</w:t>
        </w:r>
        <w:r w:rsidR="00705442" w:rsidRPr="002D14EA">
          <w:rPr>
            <w:spacing w:val="-30"/>
            <w:lang w:val="uk-UA"/>
          </w:rPr>
          <w:t xml:space="preserve"> </w:t>
        </w:r>
      </w:ins>
      <w:r w:rsidRPr="002D14EA">
        <w:rPr>
          <w:spacing w:val="-3"/>
          <w:lang w:val="uk-UA"/>
        </w:rPr>
        <w:t>знаходяться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не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>лише</w:t>
      </w:r>
      <w:r w:rsidRPr="002D14EA">
        <w:rPr>
          <w:spacing w:val="-30"/>
          <w:lang w:val="uk-UA"/>
        </w:rPr>
        <w:t xml:space="preserve"> </w:t>
      </w:r>
      <w:r w:rsidRPr="002D14EA">
        <w:rPr>
          <w:lang w:val="uk-UA"/>
        </w:rPr>
        <w:t xml:space="preserve">на </w:t>
      </w:r>
      <w:r w:rsidRPr="002D14EA">
        <w:rPr>
          <w:w w:val="95"/>
          <w:lang w:val="uk-UA"/>
        </w:rPr>
        <w:t>поверхнi</w:t>
      </w:r>
      <w:r w:rsidRPr="002D14EA">
        <w:rPr>
          <w:spacing w:val="-31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океанiчного</w:t>
      </w:r>
      <w:r w:rsidRPr="002D14EA">
        <w:rPr>
          <w:spacing w:val="-3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дна,</w:t>
      </w:r>
      <w:r w:rsidRPr="002D14EA">
        <w:rPr>
          <w:spacing w:val="-31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при</w:t>
      </w:r>
      <w:r w:rsidRPr="002D14EA">
        <w:rPr>
          <w:spacing w:val="-3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достатнiх</w:t>
      </w:r>
      <w:r w:rsidRPr="002D14EA">
        <w:rPr>
          <w:spacing w:val="-31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потоках</w:t>
      </w:r>
      <w:r w:rsidRPr="002D14EA">
        <w:rPr>
          <w:spacing w:val="-30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нейтронiв,</w:t>
      </w:r>
      <w:r w:rsidRPr="002D14EA">
        <w:rPr>
          <w:spacing w:val="-31"/>
          <w:w w:val="95"/>
          <w:lang w:val="uk-UA"/>
        </w:rPr>
        <w:t xml:space="preserve"> </w:t>
      </w:r>
      <w:r w:rsidRPr="002D14EA">
        <w:rPr>
          <w:spacing w:val="-4"/>
          <w:w w:val="95"/>
          <w:lang w:val="uk-UA"/>
        </w:rPr>
        <w:t>та</w:t>
      </w:r>
      <w:r w:rsidRPr="002D14EA">
        <w:rPr>
          <w:spacing w:val="-30"/>
          <w:w w:val="95"/>
          <w:lang w:val="uk-UA"/>
        </w:rPr>
        <w:t xml:space="preserve"> </w:t>
      </w:r>
      <w:r w:rsidRPr="002D14EA">
        <w:rPr>
          <w:w w:val="95"/>
          <w:lang w:val="uk-UA"/>
        </w:rPr>
        <w:t xml:space="preserve">необхiдно- </w:t>
      </w:r>
      <w:r w:rsidRPr="002D14EA">
        <w:rPr>
          <w:lang w:val="uk-UA"/>
        </w:rPr>
        <w:t>го</w:t>
      </w:r>
      <w:r w:rsidRPr="002D14EA">
        <w:rPr>
          <w:spacing w:val="19"/>
          <w:lang w:val="uk-UA"/>
        </w:rPr>
        <w:t xml:space="preserve"> </w:t>
      </w:r>
      <w:r w:rsidRPr="002D14EA">
        <w:rPr>
          <w:spacing w:val="-5"/>
          <w:lang w:val="uk-UA"/>
        </w:rPr>
        <w:t>рельєфу.</w:t>
      </w:r>
      <w:ins w:id="347" w:author="Ruslan Yermolenko" w:date="2020-05-26T22:21:00Z">
        <w:r w:rsidR="00705442">
          <w:rPr>
            <w:spacing w:val="-5"/>
            <w:lang w:val="uk-UA"/>
          </w:rPr>
          <w:t xml:space="preserve"> ???? НЕ ЗРОЗУМІЛЕ РЕЧЕННЯ,</w:t>
        </w:r>
      </w:ins>
    </w:p>
    <w:p w14:paraId="628AC8DD" w14:textId="675DE67B" w:rsidR="001F4829" w:rsidRPr="002D14EA" w:rsidRDefault="00C87A0C">
      <w:pPr>
        <w:pStyle w:val="BodyText"/>
        <w:spacing w:line="374" w:lineRule="auto"/>
        <w:ind w:left="160" w:right="1131" w:firstLine="421"/>
        <w:jc w:val="both"/>
        <w:rPr>
          <w:lang w:val="uk-UA"/>
        </w:rPr>
      </w:pPr>
      <w:del w:id="348" w:author="Ruslan Yermolenko" w:date="2020-05-26T22:22:00Z">
        <w:r w:rsidRPr="002D14EA" w:rsidDel="00705442">
          <w:rPr>
            <w:w w:val="95"/>
            <w:lang w:val="uk-UA"/>
          </w:rPr>
          <w:delText xml:space="preserve">Модель </w:delText>
        </w:r>
      </w:del>
      <w:del w:id="349" w:author="Ruslan Yermolenko" w:date="2020-05-26T22:21:00Z">
        <w:r w:rsidRPr="002D14EA" w:rsidDel="00705442">
          <w:rPr>
            <w:w w:val="95"/>
            <w:lang w:val="uk-UA"/>
          </w:rPr>
          <w:delText xml:space="preserve">була </w:delText>
        </w:r>
      </w:del>
      <w:del w:id="350" w:author="Ruslan Yermolenko" w:date="2020-05-26T22:22:00Z">
        <w:r w:rsidRPr="002D14EA" w:rsidDel="00705442">
          <w:rPr>
            <w:w w:val="95"/>
            <w:lang w:val="uk-UA"/>
          </w:rPr>
          <w:delText xml:space="preserve">успiшно пройшла валiдацiю на спектрi для гiрчичного </w:delText>
        </w:r>
        <w:r w:rsidRPr="002D14EA" w:rsidDel="00705442">
          <w:rPr>
            <w:lang w:val="uk-UA"/>
          </w:rPr>
          <w:delText>газу з проекту SABAT.</w:delText>
        </w:r>
      </w:del>
      <w:ins w:id="351" w:author="Ruslan Yermolenko" w:date="2020-05-26T22:22:00Z">
        <w:r w:rsidR="00705442">
          <w:rPr>
            <w:w w:val="95"/>
            <w:lang w:val="uk-UA"/>
          </w:rPr>
          <w:t>ПРОВЕДЕНО ВАЛІДАЦІЮ МОДЕЛІ,</w:t>
        </w:r>
      </w:ins>
    </w:p>
    <w:p w14:paraId="0148BAE1" w14:textId="0A78F14B" w:rsidR="001F4829" w:rsidRPr="002D14EA" w:rsidRDefault="00C87A0C">
      <w:pPr>
        <w:pStyle w:val="BodyText"/>
        <w:spacing w:line="374" w:lineRule="auto"/>
        <w:ind w:left="160" w:right="1131" w:firstLine="421"/>
        <w:jc w:val="both"/>
        <w:rPr>
          <w:lang w:val="uk-UA"/>
        </w:rPr>
      </w:pPr>
      <w:r w:rsidRPr="002D14EA">
        <w:rPr>
          <w:w w:val="95"/>
          <w:lang w:val="uk-UA"/>
        </w:rPr>
        <w:t>Провед</w:t>
      </w:r>
      <w:ins w:id="352" w:author="Ruslan Yermolenko" w:date="2020-05-26T22:22:00Z">
        <w:r w:rsidR="00705442">
          <w:rPr>
            <w:w w:val="95"/>
            <w:lang w:val="uk-UA"/>
          </w:rPr>
          <w:t>е</w:t>
        </w:r>
      </w:ins>
      <w:r w:rsidRPr="002D14EA">
        <w:rPr>
          <w:w w:val="95"/>
          <w:lang w:val="uk-UA"/>
        </w:rPr>
        <w:t>ння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набору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спе</w:t>
      </w:r>
      <w:ins w:id="353" w:author="Ruslan Yermolenko" w:date="2020-05-26T22:22:00Z">
        <w:r w:rsidR="00705442">
          <w:rPr>
            <w:w w:val="95"/>
            <w:lang w:val="uk-UA"/>
          </w:rPr>
          <w:t>к</w:t>
        </w:r>
      </w:ins>
      <w:r w:rsidRPr="002D14EA">
        <w:rPr>
          <w:w w:val="95"/>
          <w:lang w:val="uk-UA"/>
        </w:rPr>
        <w:t>трiв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для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нейтронiв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рiзних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енергiй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дало,</w:t>
      </w:r>
      <w:r w:rsidRPr="002D14EA">
        <w:rPr>
          <w:spacing w:val="-18"/>
          <w:w w:val="95"/>
          <w:lang w:val="uk-UA"/>
        </w:rPr>
        <w:t xml:space="preserve"> </w:t>
      </w:r>
      <w:r w:rsidRPr="002D14EA">
        <w:rPr>
          <w:spacing w:val="-3"/>
          <w:w w:val="95"/>
          <w:lang w:val="uk-UA"/>
        </w:rPr>
        <w:t xml:space="preserve">можли- </w:t>
      </w:r>
      <w:r w:rsidRPr="002D14EA">
        <w:rPr>
          <w:lang w:val="uk-UA"/>
        </w:rPr>
        <w:t>вiсть</w:t>
      </w:r>
      <w:r w:rsidRPr="002D14EA">
        <w:rPr>
          <w:spacing w:val="-23"/>
          <w:lang w:val="uk-UA"/>
        </w:rPr>
        <w:t xml:space="preserve"> </w:t>
      </w:r>
      <w:r w:rsidRPr="002D14EA">
        <w:rPr>
          <w:lang w:val="uk-UA"/>
        </w:rPr>
        <w:t>виявити</w:t>
      </w:r>
      <w:r w:rsidRPr="002D14EA">
        <w:rPr>
          <w:spacing w:val="-22"/>
          <w:lang w:val="uk-UA"/>
        </w:rPr>
        <w:t xml:space="preserve"> </w:t>
      </w:r>
      <w:r w:rsidRPr="002D14EA">
        <w:rPr>
          <w:spacing w:val="-4"/>
          <w:lang w:val="uk-UA"/>
        </w:rPr>
        <w:t>та</w:t>
      </w:r>
      <w:r w:rsidRPr="002D14EA">
        <w:rPr>
          <w:spacing w:val="-23"/>
          <w:lang w:val="uk-UA"/>
        </w:rPr>
        <w:t xml:space="preserve"> </w:t>
      </w:r>
      <w:r w:rsidRPr="002D14EA">
        <w:rPr>
          <w:lang w:val="uk-UA"/>
        </w:rPr>
        <w:t>зареєгiструвати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недолiки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данної</w:t>
      </w:r>
      <w:r w:rsidRPr="002D14EA">
        <w:rPr>
          <w:spacing w:val="-21"/>
          <w:lang w:val="uk-UA"/>
        </w:rPr>
        <w:t xml:space="preserve"> </w:t>
      </w:r>
      <w:r w:rsidRPr="002D14EA">
        <w:rPr>
          <w:spacing w:val="-2"/>
          <w:lang w:val="uk-UA"/>
        </w:rPr>
        <w:t>моделi</w:t>
      </w:r>
      <w:r w:rsidRPr="002D14EA">
        <w:rPr>
          <w:spacing w:val="-23"/>
          <w:lang w:val="uk-UA"/>
        </w:rPr>
        <w:t xml:space="preserve"> </w:t>
      </w:r>
      <w:r w:rsidRPr="002D14EA">
        <w:rPr>
          <w:spacing w:val="-4"/>
          <w:lang w:val="uk-UA"/>
        </w:rPr>
        <w:t>та</w:t>
      </w:r>
      <w:r w:rsidRPr="002D14EA">
        <w:rPr>
          <w:spacing w:val="-22"/>
          <w:lang w:val="uk-UA"/>
        </w:rPr>
        <w:t xml:space="preserve"> </w:t>
      </w:r>
      <w:r w:rsidRPr="002D14EA">
        <w:rPr>
          <w:lang w:val="uk-UA"/>
        </w:rPr>
        <w:t>геометрiї.</w:t>
      </w:r>
      <w:ins w:id="354" w:author="Ruslan Yermolenko" w:date="2020-05-26T22:22:00Z">
        <w:r w:rsidR="00705442">
          <w:rPr>
            <w:lang w:val="uk-UA"/>
          </w:rPr>
          <w:t xml:space="preserve"> </w:t>
        </w:r>
      </w:ins>
    </w:p>
    <w:p w14:paraId="5E35EF20" w14:textId="36766B4B" w:rsidR="001F4829" w:rsidRPr="002D14EA" w:rsidRDefault="00C87A0C">
      <w:pPr>
        <w:pStyle w:val="BodyText"/>
        <w:spacing w:line="374" w:lineRule="auto"/>
        <w:ind w:left="160" w:right="1132" w:firstLine="421"/>
        <w:jc w:val="both"/>
        <w:rPr>
          <w:lang w:val="uk-UA"/>
        </w:rPr>
      </w:pPr>
      <w:del w:id="355" w:author="Ruslan Yermolenko" w:date="2020-05-26T22:22:00Z">
        <w:r w:rsidRPr="002D14EA" w:rsidDel="00705442">
          <w:rPr>
            <w:w w:val="95"/>
            <w:lang w:val="uk-UA"/>
          </w:rPr>
          <w:delText xml:space="preserve">На данному </w:delText>
        </w:r>
        <w:r w:rsidRPr="002D14EA" w:rsidDel="00705442">
          <w:rPr>
            <w:spacing w:val="-3"/>
            <w:w w:val="95"/>
            <w:lang w:val="uk-UA"/>
          </w:rPr>
          <w:delText xml:space="preserve">єтапi </w:delText>
        </w:r>
        <w:r w:rsidRPr="002D14EA" w:rsidDel="00705442">
          <w:rPr>
            <w:spacing w:val="-5"/>
            <w:w w:val="95"/>
            <w:lang w:val="uk-UA"/>
          </w:rPr>
          <w:delText>б</w:delText>
        </w:r>
      </w:del>
      <w:ins w:id="356" w:author="Ruslan Yermolenko" w:date="2020-05-26T22:22:00Z">
        <w:r w:rsidR="00705442">
          <w:rPr>
            <w:w w:val="95"/>
            <w:lang w:val="uk-UA"/>
          </w:rPr>
          <w:t>Б</w:t>
        </w:r>
      </w:ins>
      <w:r w:rsidRPr="002D14EA">
        <w:rPr>
          <w:spacing w:val="-5"/>
          <w:w w:val="95"/>
          <w:lang w:val="uk-UA"/>
        </w:rPr>
        <w:t xml:space="preserve">уло </w:t>
      </w:r>
      <w:r w:rsidRPr="002D14EA">
        <w:rPr>
          <w:w w:val="95"/>
          <w:lang w:val="uk-UA"/>
        </w:rPr>
        <w:t xml:space="preserve">проведонно перевiрку </w:t>
      </w:r>
      <w:r w:rsidRPr="002D14EA">
        <w:rPr>
          <w:spacing w:val="-2"/>
          <w:w w:val="95"/>
          <w:lang w:val="uk-UA"/>
        </w:rPr>
        <w:t xml:space="preserve">використання </w:t>
      </w:r>
      <w:r w:rsidRPr="002D14EA">
        <w:rPr>
          <w:w w:val="95"/>
          <w:lang w:val="uk-UA"/>
        </w:rPr>
        <w:t xml:space="preserve">данної </w:t>
      </w:r>
      <w:r w:rsidRPr="002D14EA">
        <w:rPr>
          <w:spacing w:val="-2"/>
          <w:w w:val="95"/>
          <w:lang w:val="uk-UA"/>
        </w:rPr>
        <w:t xml:space="preserve">моделi </w:t>
      </w:r>
      <w:r w:rsidRPr="002D14EA">
        <w:rPr>
          <w:w w:val="95"/>
          <w:lang w:val="uk-UA"/>
        </w:rPr>
        <w:t xml:space="preserve">для обмеженної кiлькостi речовин. </w:t>
      </w:r>
      <w:r w:rsidRPr="002D14EA">
        <w:rPr>
          <w:spacing w:val="-12"/>
          <w:w w:val="95"/>
          <w:lang w:val="uk-UA"/>
        </w:rPr>
        <w:t xml:space="preserve">Та </w:t>
      </w:r>
      <w:r w:rsidRPr="002D14EA">
        <w:rPr>
          <w:w w:val="95"/>
          <w:lang w:val="uk-UA"/>
        </w:rPr>
        <w:t xml:space="preserve">згiдно з </w:t>
      </w:r>
      <w:r w:rsidRPr="002D14EA">
        <w:rPr>
          <w:spacing w:val="-6"/>
          <w:w w:val="95"/>
          <w:lang w:val="uk-UA"/>
        </w:rPr>
        <w:t xml:space="preserve">результату, </w:t>
      </w:r>
      <w:r w:rsidRPr="002D14EA">
        <w:rPr>
          <w:w w:val="95"/>
          <w:lang w:val="uk-UA"/>
        </w:rPr>
        <w:t xml:space="preserve">подiбна </w:t>
      </w:r>
      <w:r w:rsidRPr="002D14EA">
        <w:rPr>
          <w:spacing w:val="-2"/>
          <w:lang w:val="uk-UA"/>
        </w:rPr>
        <w:t xml:space="preserve">модель </w:t>
      </w:r>
      <w:r w:rsidRPr="002D14EA">
        <w:rPr>
          <w:lang w:val="uk-UA"/>
        </w:rPr>
        <w:t xml:space="preserve">має можливiсть для застосування, для </w:t>
      </w:r>
      <w:r w:rsidRPr="002D14EA">
        <w:rPr>
          <w:spacing w:val="-2"/>
          <w:lang w:val="uk-UA"/>
        </w:rPr>
        <w:t xml:space="preserve">високо </w:t>
      </w:r>
      <w:r w:rsidRPr="002D14EA">
        <w:rPr>
          <w:lang w:val="uk-UA"/>
        </w:rPr>
        <w:t xml:space="preserve">збагачених </w:t>
      </w:r>
      <w:r w:rsidRPr="002D14EA">
        <w:rPr>
          <w:spacing w:val="-5"/>
          <w:lang w:val="uk-UA"/>
        </w:rPr>
        <w:t>руд.</w:t>
      </w:r>
    </w:p>
    <w:p w14:paraId="562390F7" w14:textId="77777777" w:rsidR="001F4829" w:rsidRPr="002D14EA" w:rsidRDefault="00C87A0C">
      <w:pPr>
        <w:pStyle w:val="BodyText"/>
        <w:spacing w:line="374" w:lineRule="auto"/>
        <w:ind w:left="160" w:right="1131" w:firstLine="421"/>
        <w:jc w:val="both"/>
        <w:rPr>
          <w:lang w:val="uk-UA"/>
        </w:rPr>
      </w:pPr>
      <w:r w:rsidRPr="002D14EA">
        <w:rPr>
          <w:w w:val="95"/>
          <w:lang w:val="uk-UA"/>
        </w:rPr>
        <w:t xml:space="preserve">Встановленна вiдстань вiд джерела нейтронiв до дослiджуванної ре- </w:t>
      </w:r>
      <w:r w:rsidRPr="002D14EA">
        <w:rPr>
          <w:lang w:val="uk-UA"/>
        </w:rPr>
        <w:t>човини</w:t>
      </w:r>
      <w:r w:rsidRPr="002D14EA">
        <w:rPr>
          <w:spacing w:val="-27"/>
          <w:lang w:val="uk-UA"/>
        </w:rPr>
        <w:t xml:space="preserve"> </w:t>
      </w:r>
      <w:r w:rsidRPr="002D14EA">
        <w:rPr>
          <w:spacing w:val="-5"/>
          <w:lang w:val="uk-UA"/>
        </w:rPr>
        <w:t>може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варiюватись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i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бути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бiльшою</w:t>
      </w:r>
      <w:r w:rsidRPr="002D14EA">
        <w:rPr>
          <w:spacing w:val="-27"/>
          <w:lang w:val="uk-UA"/>
        </w:rPr>
        <w:t xml:space="preserve"> </w:t>
      </w:r>
      <w:r w:rsidRPr="002D14EA">
        <w:rPr>
          <w:lang w:val="uk-UA"/>
        </w:rPr>
        <w:t>за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30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см.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-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енергiях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 xml:space="preserve">нейтронiв </w:t>
      </w:r>
      <w:r w:rsidRPr="002D14EA">
        <w:rPr>
          <w:w w:val="95"/>
          <w:lang w:val="uk-UA"/>
        </w:rPr>
        <w:t xml:space="preserve">14 МеВ. </w:t>
      </w:r>
      <w:r w:rsidRPr="002D14EA">
        <w:rPr>
          <w:spacing w:val="-9"/>
          <w:w w:val="95"/>
          <w:lang w:val="uk-UA"/>
        </w:rPr>
        <w:t xml:space="preserve">Також </w:t>
      </w:r>
      <w:r w:rsidRPr="002D14EA">
        <w:rPr>
          <w:spacing w:val="-5"/>
          <w:w w:val="95"/>
          <w:lang w:val="uk-UA"/>
        </w:rPr>
        <w:t xml:space="preserve">було </w:t>
      </w:r>
      <w:r w:rsidRPr="002D14EA">
        <w:rPr>
          <w:w w:val="95"/>
          <w:lang w:val="uk-UA"/>
        </w:rPr>
        <w:t xml:space="preserve">визначено що при </w:t>
      </w:r>
      <w:r w:rsidRPr="002D14EA">
        <w:rPr>
          <w:spacing w:val="-3"/>
          <w:w w:val="95"/>
          <w:lang w:val="uk-UA"/>
        </w:rPr>
        <w:t xml:space="preserve">використаннi </w:t>
      </w:r>
      <w:r w:rsidRPr="002D14EA">
        <w:rPr>
          <w:w w:val="95"/>
          <w:lang w:val="uk-UA"/>
        </w:rPr>
        <w:t xml:space="preserve">напiвпровiдниково- го детектора, вiдстань мiж джерелом </w:t>
      </w:r>
      <w:r w:rsidRPr="002D14EA">
        <w:rPr>
          <w:spacing w:val="-4"/>
          <w:w w:val="95"/>
          <w:lang w:val="uk-UA"/>
        </w:rPr>
        <w:t xml:space="preserve">та </w:t>
      </w:r>
      <w:r w:rsidRPr="002D14EA">
        <w:rPr>
          <w:w w:val="95"/>
          <w:lang w:val="uk-UA"/>
        </w:rPr>
        <w:t xml:space="preserve">деетктором </w:t>
      </w:r>
      <w:r w:rsidRPr="002D14EA">
        <w:rPr>
          <w:spacing w:val="-3"/>
          <w:w w:val="95"/>
          <w:lang w:val="uk-UA"/>
        </w:rPr>
        <w:t xml:space="preserve">однозначно </w:t>
      </w:r>
      <w:r w:rsidRPr="002D14EA">
        <w:rPr>
          <w:w w:val="95"/>
          <w:lang w:val="uk-UA"/>
        </w:rPr>
        <w:t xml:space="preserve">повинна </w:t>
      </w:r>
      <w:r w:rsidRPr="002D14EA">
        <w:rPr>
          <w:lang w:val="uk-UA"/>
        </w:rPr>
        <w:t>бути бiльшою за 30</w:t>
      </w:r>
      <w:r w:rsidRPr="002D14EA">
        <w:rPr>
          <w:spacing w:val="1"/>
          <w:lang w:val="uk-UA"/>
        </w:rPr>
        <w:t xml:space="preserve"> </w:t>
      </w:r>
      <w:r w:rsidRPr="002D14EA">
        <w:rPr>
          <w:lang w:val="uk-UA"/>
        </w:rPr>
        <w:t>см.</w:t>
      </w:r>
    </w:p>
    <w:p w14:paraId="28DF12F4" w14:textId="77777777" w:rsidR="00705442" w:rsidRDefault="00C87A0C">
      <w:pPr>
        <w:pStyle w:val="BodyText"/>
        <w:spacing w:line="374" w:lineRule="auto"/>
        <w:ind w:left="582" w:right="1129"/>
        <w:rPr>
          <w:ins w:id="357" w:author="Ruslan Yermolenko" w:date="2020-05-26T22:23:00Z"/>
          <w:lang w:val="uk-UA"/>
        </w:rPr>
      </w:pPr>
      <w:r w:rsidRPr="002D14EA">
        <w:rPr>
          <w:lang w:val="uk-UA"/>
        </w:rPr>
        <w:t>Використання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захисту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детектора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з</w:t>
      </w:r>
      <w:r w:rsidRPr="002D14EA">
        <w:rPr>
          <w:spacing w:val="-25"/>
          <w:lang w:val="uk-UA"/>
        </w:rPr>
        <w:t xml:space="preserve"> </w:t>
      </w:r>
      <w:r w:rsidRPr="002D14EA">
        <w:rPr>
          <w:rFonts w:ascii="Georgia" w:hAnsi="Georgia"/>
          <w:i/>
          <w:spacing w:val="4"/>
          <w:lang w:val="uk-UA"/>
        </w:rPr>
        <w:t>B</w:t>
      </w:r>
      <w:r w:rsidRPr="002D14EA">
        <w:rPr>
          <w:rFonts w:ascii="Times New Roman" w:hAnsi="Times New Roman"/>
          <w:spacing w:val="4"/>
          <w:vertAlign w:val="superscript"/>
          <w:lang w:val="uk-UA"/>
        </w:rPr>
        <w:t>10</w:t>
      </w:r>
      <w:r w:rsidRPr="002D14EA">
        <w:rPr>
          <w:rFonts w:ascii="Times New Roman" w:hAnsi="Times New Roman"/>
          <w:spacing w:val="-21"/>
          <w:lang w:val="uk-UA"/>
        </w:rPr>
        <w:t xml:space="preserve"> </w:t>
      </w:r>
      <w:r w:rsidRPr="002D14EA">
        <w:rPr>
          <w:lang w:val="uk-UA"/>
        </w:rPr>
        <w:t>-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є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>не</w:t>
      </w:r>
      <w:r w:rsidRPr="002D14EA">
        <w:rPr>
          <w:spacing w:val="-25"/>
          <w:lang w:val="uk-UA"/>
        </w:rPr>
        <w:t xml:space="preserve"> </w:t>
      </w:r>
      <w:r w:rsidRPr="002D14EA">
        <w:rPr>
          <w:spacing w:val="-3"/>
          <w:lang w:val="uk-UA"/>
        </w:rPr>
        <w:t>достатньо</w:t>
      </w:r>
      <w:r w:rsidRPr="002D14EA">
        <w:rPr>
          <w:spacing w:val="-26"/>
          <w:lang w:val="uk-UA"/>
        </w:rPr>
        <w:t xml:space="preserve"> </w:t>
      </w:r>
      <w:r w:rsidRPr="002D14EA">
        <w:rPr>
          <w:lang w:val="uk-UA"/>
        </w:rPr>
        <w:t xml:space="preserve">єфективним. </w:t>
      </w:r>
      <w:ins w:id="358" w:author="Ruslan Yermolenko" w:date="2020-05-26T22:23:00Z">
        <w:r w:rsidR="00705442">
          <w:rPr>
            <w:lang w:val="uk-UA"/>
          </w:rPr>
          <w:t xml:space="preserve"> ЧОМУ ЙОГО НЕ ЗРОБИЛИ БІЛЬШ ЕФЕКТИВНИМ??</w:t>
        </w:r>
      </w:ins>
    </w:p>
    <w:p w14:paraId="2D7D4014" w14:textId="7110B43A" w:rsidR="001F4829" w:rsidRPr="002D14EA" w:rsidRDefault="00C87A0C">
      <w:pPr>
        <w:pStyle w:val="BodyText"/>
        <w:spacing w:line="374" w:lineRule="auto"/>
        <w:ind w:left="582" w:right="1129"/>
        <w:rPr>
          <w:lang w:val="uk-UA"/>
        </w:rPr>
      </w:pPr>
      <w:r w:rsidRPr="002D14EA">
        <w:rPr>
          <w:spacing w:val="-8"/>
          <w:w w:val="95"/>
          <w:lang w:val="uk-UA"/>
        </w:rPr>
        <w:t>Також</w:t>
      </w:r>
      <w:r w:rsidRPr="002D14EA">
        <w:rPr>
          <w:spacing w:val="-17"/>
          <w:w w:val="95"/>
          <w:lang w:val="uk-UA"/>
        </w:rPr>
        <w:t xml:space="preserve"> </w:t>
      </w:r>
      <w:r w:rsidRPr="002D14EA">
        <w:rPr>
          <w:spacing w:val="-5"/>
          <w:w w:val="95"/>
          <w:lang w:val="uk-UA"/>
        </w:rPr>
        <w:t>було</w:t>
      </w:r>
      <w:r w:rsidRPr="002D14EA">
        <w:rPr>
          <w:spacing w:val="-16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встановленно</w:t>
      </w:r>
      <w:r w:rsidRPr="002D14EA">
        <w:rPr>
          <w:spacing w:val="-16"/>
          <w:w w:val="95"/>
          <w:lang w:val="uk-UA"/>
        </w:rPr>
        <w:t xml:space="preserve"> </w:t>
      </w:r>
      <w:r w:rsidRPr="002D14EA">
        <w:rPr>
          <w:w w:val="95"/>
          <w:lang w:val="uk-UA"/>
        </w:rPr>
        <w:t>що</w:t>
      </w:r>
      <w:r w:rsidRPr="002D14EA">
        <w:rPr>
          <w:spacing w:val="-16"/>
          <w:w w:val="95"/>
          <w:lang w:val="uk-UA"/>
        </w:rPr>
        <w:t xml:space="preserve"> </w:t>
      </w:r>
      <w:r w:rsidRPr="002D14EA">
        <w:rPr>
          <w:spacing w:val="-3"/>
          <w:w w:val="95"/>
          <w:lang w:val="uk-UA"/>
        </w:rPr>
        <w:t>використання</w:t>
      </w:r>
      <w:r w:rsidRPr="002D14EA">
        <w:rPr>
          <w:spacing w:val="-16"/>
          <w:w w:val="95"/>
          <w:lang w:val="uk-UA"/>
        </w:rPr>
        <w:t xml:space="preserve"> </w:t>
      </w:r>
      <w:r w:rsidRPr="002D14EA">
        <w:rPr>
          <w:w w:val="95"/>
          <w:lang w:val="uk-UA"/>
        </w:rPr>
        <w:t>iзотопних</w:t>
      </w:r>
      <w:r w:rsidRPr="002D14EA">
        <w:rPr>
          <w:spacing w:val="-16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джерел</w:t>
      </w:r>
      <w:r w:rsidRPr="002D14EA">
        <w:rPr>
          <w:spacing w:val="-15"/>
          <w:w w:val="95"/>
          <w:lang w:val="uk-UA"/>
        </w:rPr>
        <w:t xml:space="preserve"> </w:t>
      </w:r>
      <w:r w:rsidRPr="002D14EA">
        <w:rPr>
          <w:w w:val="95"/>
          <w:lang w:val="uk-UA"/>
        </w:rPr>
        <w:t>нейтро-</w:t>
      </w:r>
    </w:p>
    <w:p w14:paraId="39100BC5" w14:textId="77777777" w:rsidR="001F4829" w:rsidRPr="002D14EA" w:rsidRDefault="00C87A0C">
      <w:pPr>
        <w:pStyle w:val="BodyText"/>
        <w:spacing w:line="346" w:lineRule="exact"/>
        <w:ind w:left="160"/>
        <w:rPr>
          <w:lang w:val="uk-UA"/>
        </w:rPr>
      </w:pPr>
      <w:r w:rsidRPr="002D14EA">
        <w:rPr>
          <w:lang w:val="uk-UA"/>
        </w:rPr>
        <w:t>нiв є не</w:t>
      </w:r>
      <w:r w:rsidRPr="002D14EA">
        <w:rPr>
          <w:spacing w:val="53"/>
          <w:lang w:val="uk-UA"/>
        </w:rPr>
        <w:t xml:space="preserve"> </w:t>
      </w:r>
      <w:r w:rsidRPr="002D14EA">
        <w:rPr>
          <w:lang w:val="uk-UA"/>
        </w:rPr>
        <w:t>доцiльним</w:t>
      </w:r>
    </w:p>
    <w:p w14:paraId="02641C3A" w14:textId="77777777" w:rsidR="001F4829" w:rsidRDefault="00705442">
      <w:pPr>
        <w:spacing w:line="346" w:lineRule="exact"/>
        <w:rPr>
          <w:ins w:id="359" w:author="Ruslan Yermolenko" w:date="2020-05-26T22:23:00Z"/>
          <w:lang w:val="uk-UA"/>
        </w:rPr>
      </w:pPr>
      <w:ins w:id="360" w:author="Ruslan Yermolenko" w:date="2020-05-26T22:23:00Z">
        <w:r>
          <w:rPr>
            <w:lang w:val="uk-UA"/>
          </w:rPr>
          <w:t xml:space="preserve"> ЯКИМ ЧИНОМ??</w:t>
        </w:r>
      </w:ins>
    </w:p>
    <w:p w14:paraId="7A618976" w14:textId="77777777" w:rsidR="00705442" w:rsidRDefault="00705442">
      <w:pPr>
        <w:spacing w:line="346" w:lineRule="exact"/>
        <w:rPr>
          <w:ins w:id="361" w:author="Ruslan Yermolenko" w:date="2020-05-26T22:24:00Z"/>
          <w:lang w:val="uk-UA"/>
        </w:rPr>
      </w:pPr>
      <w:ins w:id="362" w:author="Ruslan Yermolenko" w:date="2020-05-26T22:23:00Z">
        <w:r>
          <w:rPr>
            <w:lang w:val="uk-UA"/>
          </w:rPr>
          <w:t xml:space="preserve">НЕ ТРЕБА ПИСАТИ </w:t>
        </w:r>
      </w:ins>
      <w:ins w:id="363" w:author="Ruslan Yermolenko" w:date="2020-05-26T22:24:00Z">
        <w:r>
          <w:rPr>
            <w:lang w:val="uk-UA"/>
          </w:rPr>
          <w:t xml:space="preserve">КУПУ ВИСНОВКІВ, ЯКІ НЕ ЗМОЖЕТЕ ЧІТКО АРГУМЕНТУВАТИ. </w:t>
        </w:r>
      </w:ins>
    </w:p>
    <w:p w14:paraId="37A04980" w14:textId="145D2B4D" w:rsidR="00705442" w:rsidRPr="002D14EA" w:rsidRDefault="00705442">
      <w:pPr>
        <w:spacing w:line="346" w:lineRule="exact"/>
        <w:rPr>
          <w:lang w:val="uk-UA"/>
        </w:rPr>
        <w:sectPr w:rsidR="00705442" w:rsidRPr="002D14EA">
          <w:pgSz w:w="11910" w:h="16840"/>
          <w:pgMar w:top="940" w:right="0" w:bottom="800" w:left="1540" w:header="0" w:footer="607" w:gutter="0"/>
          <w:cols w:space="720"/>
        </w:sectPr>
      </w:pPr>
      <w:ins w:id="364" w:author="Ruslan Yermolenko" w:date="2020-05-26T22:24:00Z">
        <w:r>
          <w:rPr>
            <w:lang w:val="uk-UA"/>
          </w:rPr>
          <w:t xml:space="preserve">КОРОТКО І ЧІТКО ЩО ТРЕБА БУЛО ЗРОБИТИ І ЩО ЗРОБЛЕНО, ЗАКОЖНЕ НАПИСАНЕ </w:t>
        </w:r>
        <w:r>
          <w:rPr>
            <w:lang w:val="uk-UA"/>
          </w:rPr>
          <w:lastRenderedPageBreak/>
          <w:t>СЛОВО У ВИСНОВКАХ ТРЕБА БУЛЕ ВІДПОВІДАТИ НА ЗАХИСТІ,</w:t>
        </w:r>
      </w:ins>
    </w:p>
    <w:p w14:paraId="1B30918A" w14:textId="77777777" w:rsidR="001F4829" w:rsidRPr="002D14EA" w:rsidRDefault="00C87A0C">
      <w:pPr>
        <w:pStyle w:val="ListParagraph"/>
        <w:numPr>
          <w:ilvl w:val="0"/>
          <w:numId w:val="2"/>
        </w:numPr>
        <w:tabs>
          <w:tab w:val="left" w:pos="818"/>
          <w:tab w:val="left" w:pos="819"/>
        </w:tabs>
        <w:spacing w:before="69"/>
        <w:ind w:left="819" w:hanging="659"/>
        <w:rPr>
          <w:rFonts w:ascii="Calibri" w:hAnsi="Calibri"/>
          <w:b/>
          <w:sz w:val="41"/>
          <w:lang w:val="uk-UA"/>
        </w:rPr>
      </w:pPr>
      <w:bookmarkStart w:id="365" w:name="Додатки"/>
      <w:bookmarkStart w:id="366" w:name="_bookmark33"/>
      <w:bookmarkEnd w:id="365"/>
      <w:bookmarkEnd w:id="366"/>
      <w:r w:rsidRPr="002D14EA">
        <w:rPr>
          <w:rFonts w:ascii="Calibri" w:hAnsi="Calibri"/>
          <w:b/>
          <w:spacing w:val="-3"/>
          <w:w w:val="110"/>
          <w:sz w:val="41"/>
          <w:lang w:val="uk-UA"/>
        </w:rPr>
        <w:lastRenderedPageBreak/>
        <w:t>Додатки</w:t>
      </w:r>
    </w:p>
    <w:p w14:paraId="314C0D09" w14:textId="77777777" w:rsidR="001F4829" w:rsidRPr="002D14EA" w:rsidRDefault="001F4829">
      <w:pPr>
        <w:pStyle w:val="BodyText"/>
        <w:rPr>
          <w:rFonts w:ascii="Calibri"/>
          <w:b/>
          <w:sz w:val="20"/>
          <w:lang w:val="uk-UA"/>
        </w:rPr>
      </w:pPr>
    </w:p>
    <w:p w14:paraId="4D9CEB0F" w14:textId="77777777" w:rsidR="001F4829" w:rsidRPr="002D14EA" w:rsidRDefault="001F4829">
      <w:pPr>
        <w:pStyle w:val="BodyText"/>
        <w:rPr>
          <w:rFonts w:ascii="Calibri"/>
          <w:b/>
          <w:sz w:val="20"/>
          <w:lang w:val="uk-UA"/>
        </w:rPr>
      </w:pPr>
    </w:p>
    <w:p w14:paraId="17F281A8" w14:textId="77777777" w:rsidR="001F4829" w:rsidRPr="002D14EA" w:rsidRDefault="001F4829">
      <w:pPr>
        <w:pStyle w:val="BodyText"/>
        <w:rPr>
          <w:rFonts w:ascii="Calibri"/>
          <w:b/>
          <w:sz w:val="20"/>
          <w:lang w:val="uk-UA"/>
        </w:rPr>
      </w:pPr>
    </w:p>
    <w:p w14:paraId="4D64D063" w14:textId="77777777" w:rsidR="001F4829" w:rsidRPr="002D14EA" w:rsidRDefault="001F4829">
      <w:pPr>
        <w:pStyle w:val="BodyText"/>
        <w:spacing w:before="9"/>
        <w:rPr>
          <w:rFonts w:ascii="Calibri"/>
          <w:b/>
          <w:sz w:val="19"/>
          <w:lang w:val="uk-UA"/>
        </w:rPr>
      </w:pPr>
    </w:p>
    <w:p w14:paraId="2F9B554F" w14:textId="7749D2E4" w:rsidR="001F4829" w:rsidRPr="002D14EA" w:rsidRDefault="00C87A0C">
      <w:pPr>
        <w:spacing w:before="95" w:line="271" w:lineRule="auto"/>
        <w:ind w:left="6823" w:right="2359"/>
        <w:rPr>
          <w:rFonts w:ascii="Arial"/>
          <w:sz w:val="14"/>
          <w:lang w:val="uk-UA"/>
        </w:rPr>
      </w:pPr>
      <w:r w:rsidRPr="002D14EA">
        <w:rPr>
          <w:noProof/>
          <w:lang w:val="uk-UA"/>
        </w:rPr>
        <w:drawing>
          <wp:anchor distT="0" distB="0" distL="0" distR="0" simplePos="0" relativeHeight="251668480" behindDoc="1" locked="0" layoutInCell="1" allowOverlap="1" wp14:anchorId="4EC8D446" wp14:editId="09846D68">
            <wp:simplePos x="0" y="0"/>
            <wp:positionH relativeFrom="page">
              <wp:posOffset>1644522</wp:posOffset>
            </wp:positionH>
            <wp:positionV relativeFrom="paragraph">
              <wp:posOffset>38376</wp:posOffset>
            </wp:positionV>
            <wp:extent cx="4630510" cy="2476568"/>
            <wp:effectExtent l="0" t="0" r="0" b="0"/>
            <wp:wrapNone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510" cy="247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582"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5D871" wp14:editId="4666F821">
                <wp:simplePos x="0" y="0"/>
                <wp:positionH relativeFrom="page">
                  <wp:posOffset>1207770</wp:posOffset>
                </wp:positionH>
                <wp:positionV relativeFrom="paragraph">
                  <wp:posOffset>20955</wp:posOffset>
                </wp:positionV>
                <wp:extent cx="137795" cy="784225"/>
                <wp:effectExtent l="0" t="1905" r="0" b="4445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1939F" w14:textId="77777777" w:rsidR="00C87A0C" w:rsidRDefault="00C87A0C">
                            <w:pPr>
                              <w:spacing w:before="13"/>
                              <w:ind w:left="20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Counts / Neutron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D871" id="Text Box 7" o:spid="_x0000_s1147" type="#_x0000_t202" style="position:absolute;left:0;text-align:left;margin-left:95.1pt;margin-top:1.65pt;width:10.85pt;height:61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" filled="f" stroked="f">
                <v:textbox style="layout-flow:vertical;mso-layout-flow-alt:bottom-to-top" inset="0,0,0,0">
                  <w:txbxContent>
                    <w:p w14:paraId="0771939F" w14:textId="77777777" w:rsidR="00C87A0C" w:rsidRDefault="00C87A0C">
                      <w:pPr>
                        <w:spacing w:before="13"/>
                        <w:ind w:left="20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Counts / Neutron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367" w:name="_bookmark34"/>
      <w:bookmarkEnd w:id="367"/>
      <w:r w:rsidRPr="002D14EA">
        <w:rPr>
          <w:rFonts w:ascii="Arial"/>
          <w:sz w:val="14"/>
          <w:lang w:val="uk-UA"/>
        </w:rPr>
        <w:t>HPGe Background HPGe Ag3AuS2</w:t>
      </w:r>
    </w:p>
    <w:p w14:paraId="75248E63" w14:textId="77777777" w:rsidR="001F4829" w:rsidRPr="002D14EA" w:rsidRDefault="001F4829">
      <w:pPr>
        <w:pStyle w:val="BodyText"/>
        <w:rPr>
          <w:rFonts w:ascii="Arial"/>
          <w:sz w:val="26"/>
          <w:lang w:val="uk-UA"/>
        </w:rPr>
      </w:pPr>
    </w:p>
    <w:p w14:paraId="1677723D" w14:textId="77777777" w:rsidR="001F4829" w:rsidRPr="002D14EA" w:rsidRDefault="00C87A0C">
      <w:pPr>
        <w:spacing w:before="104"/>
        <w:ind w:left="707"/>
        <w:rPr>
          <w:rFonts w:ascii="Arial" w:hAnsi="Arial"/>
          <w:sz w:val="10"/>
          <w:lang w:val="uk-UA"/>
        </w:rPr>
      </w:pPr>
      <w:r w:rsidRPr="002D14EA">
        <w:rPr>
          <w:rFonts w:ascii="Arial" w:hAnsi="Arial"/>
          <w:position w:val="-6"/>
          <w:sz w:val="16"/>
          <w:lang w:val="uk-UA"/>
        </w:rPr>
        <w:t>10</w:t>
      </w:r>
      <w:r w:rsidRPr="002D14EA">
        <w:rPr>
          <w:rFonts w:ascii="Symbol" w:hAnsi="Symbol"/>
          <w:sz w:val="10"/>
          <w:lang w:val="uk-UA"/>
        </w:rPr>
        <w:t></w:t>
      </w:r>
      <w:r w:rsidRPr="002D14EA">
        <w:rPr>
          <w:rFonts w:ascii="Arial" w:hAnsi="Arial"/>
          <w:sz w:val="10"/>
          <w:lang w:val="uk-UA"/>
        </w:rPr>
        <w:t>6</w:t>
      </w:r>
    </w:p>
    <w:p w14:paraId="7F6654D0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13D0BAC8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499A5103" w14:textId="77777777" w:rsidR="001F4829" w:rsidRPr="002D14EA" w:rsidRDefault="001F4829">
      <w:pPr>
        <w:pStyle w:val="BodyText"/>
        <w:spacing w:before="10"/>
        <w:rPr>
          <w:rFonts w:ascii="Arial"/>
          <w:sz w:val="19"/>
          <w:lang w:val="uk-UA"/>
        </w:rPr>
      </w:pPr>
    </w:p>
    <w:p w14:paraId="4022CF6F" w14:textId="77777777" w:rsidR="001F4829" w:rsidRPr="002D14EA" w:rsidRDefault="00C87A0C">
      <w:pPr>
        <w:spacing w:before="104"/>
        <w:ind w:left="707"/>
        <w:rPr>
          <w:rFonts w:ascii="Arial" w:hAnsi="Arial"/>
          <w:sz w:val="10"/>
          <w:lang w:val="uk-UA"/>
        </w:rPr>
      </w:pPr>
      <w:r w:rsidRPr="002D14EA">
        <w:rPr>
          <w:rFonts w:ascii="Arial" w:hAnsi="Arial"/>
          <w:position w:val="-6"/>
          <w:sz w:val="16"/>
          <w:lang w:val="uk-UA"/>
        </w:rPr>
        <w:t>10</w:t>
      </w:r>
      <w:r w:rsidRPr="002D14EA">
        <w:rPr>
          <w:rFonts w:ascii="Symbol" w:hAnsi="Symbol"/>
          <w:sz w:val="10"/>
          <w:lang w:val="uk-UA"/>
        </w:rPr>
        <w:t></w:t>
      </w:r>
      <w:r w:rsidRPr="002D14EA">
        <w:rPr>
          <w:rFonts w:ascii="Arial" w:hAnsi="Arial"/>
          <w:sz w:val="10"/>
          <w:lang w:val="uk-UA"/>
        </w:rPr>
        <w:t>7</w:t>
      </w:r>
    </w:p>
    <w:p w14:paraId="127CAC05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53DFF55C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51D4B771" w14:textId="77777777" w:rsidR="001F4829" w:rsidRPr="002D14EA" w:rsidRDefault="001F4829">
      <w:pPr>
        <w:pStyle w:val="BodyText"/>
        <w:spacing w:before="10"/>
        <w:rPr>
          <w:rFonts w:ascii="Arial"/>
          <w:sz w:val="18"/>
          <w:lang w:val="uk-UA"/>
        </w:rPr>
      </w:pPr>
    </w:p>
    <w:p w14:paraId="688E4EE7" w14:textId="77777777" w:rsidR="001F4829" w:rsidRPr="002D14EA" w:rsidRDefault="00C87A0C">
      <w:pPr>
        <w:spacing w:before="103"/>
        <w:ind w:left="707"/>
        <w:rPr>
          <w:rFonts w:ascii="Arial" w:hAnsi="Arial"/>
          <w:sz w:val="10"/>
          <w:lang w:val="uk-UA"/>
        </w:rPr>
      </w:pPr>
      <w:r w:rsidRPr="002D14EA">
        <w:rPr>
          <w:rFonts w:ascii="Arial" w:hAnsi="Arial"/>
          <w:position w:val="-6"/>
          <w:sz w:val="16"/>
          <w:lang w:val="uk-UA"/>
        </w:rPr>
        <w:t>10</w:t>
      </w:r>
      <w:r w:rsidRPr="002D14EA">
        <w:rPr>
          <w:rFonts w:ascii="Symbol" w:hAnsi="Symbol"/>
          <w:sz w:val="10"/>
          <w:lang w:val="uk-UA"/>
        </w:rPr>
        <w:t></w:t>
      </w:r>
      <w:r w:rsidRPr="002D14EA">
        <w:rPr>
          <w:rFonts w:ascii="Arial" w:hAnsi="Arial"/>
          <w:sz w:val="10"/>
          <w:lang w:val="uk-UA"/>
        </w:rPr>
        <w:t>8</w:t>
      </w:r>
    </w:p>
    <w:p w14:paraId="3675E07D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6331FCD1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0FBCBCDD" w14:textId="77777777" w:rsidR="001F4829" w:rsidRPr="002D14EA" w:rsidRDefault="001F4829">
      <w:pPr>
        <w:pStyle w:val="BodyText"/>
        <w:spacing w:before="11"/>
        <w:rPr>
          <w:rFonts w:ascii="Arial"/>
          <w:sz w:val="19"/>
          <w:lang w:val="uk-UA"/>
        </w:rPr>
      </w:pPr>
    </w:p>
    <w:p w14:paraId="56A62314" w14:textId="77777777" w:rsidR="001F4829" w:rsidRPr="002D14EA" w:rsidRDefault="001F4829">
      <w:pPr>
        <w:rPr>
          <w:rFonts w:ascii="Arial"/>
          <w:sz w:val="19"/>
          <w:lang w:val="uk-UA"/>
        </w:rPr>
        <w:sectPr w:rsidR="001F4829" w:rsidRPr="002D14EA">
          <w:pgSz w:w="11910" w:h="16840"/>
          <w:pgMar w:top="940" w:right="0" w:bottom="800" w:left="1540" w:header="0" w:footer="607" w:gutter="0"/>
          <w:cols w:space="720"/>
        </w:sectPr>
      </w:pPr>
    </w:p>
    <w:p w14:paraId="3E9CAA54" w14:textId="77777777" w:rsidR="001F4829" w:rsidRPr="002D14EA" w:rsidRDefault="00C87A0C">
      <w:pPr>
        <w:tabs>
          <w:tab w:val="left" w:pos="1759"/>
          <w:tab w:val="left" w:pos="2470"/>
          <w:tab w:val="left" w:pos="3200"/>
          <w:tab w:val="left" w:pos="3923"/>
          <w:tab w:val="left" w:pos="4653"/>
          <w:tab w:val="left" w:pos="5376"/>
          <w:tab w:val="left" w:pos="6100"/>
          <w:tab w:val="left" w:pos="6829"/>
          <w:tab w:val="left" w:pos="7553"/>
        </w:tabs>
        <w:spacing w:before="101"/>
        <w:ind w:left="707"/>
        <w:rPr>
          <w:rFonts w:ascii="Arial" w:hAnsi="Arial"/>
          <w:sz w:val="16"/>
          <w:lang w:val="uk-UA"/>
        </w:rPr>
      </w:pPr>
      <w:r w:rsidRPr="002D14EA">
        <w:rPr>
          <w:rFonts w:ascii="Arial" w:hAnsi="Arial"/>
          <w:position w:val="9"/>
          <w:sz w:val="16"/>
          <w:lang w:val="uk-UA"/>
        </w:rPr>
        <w:t>10</w:t>
      </w:r>
      <w:r w:rsidRPr="002D14EA">
        <w:rPr>
          <w:rFonts w:ascii="Symbol" w:hAnsi="Symbol"/>
          <w:position w:val="16"/>
          <w:sz w:val="10"/>
          <w:lang w:val="uk-UA"/>
        </w:rPr>
        <w:t></w:t>
      </w:r>
      <w:r w:rsidRPr="002D14EA">
        <w:rPr>
          <w:rFonts w:ascii="Arial" w:hAnsi="Arial"/>
          <w:position w:val="16"/>
          <w:sz w:val="10"/>
          <w:lang w:val="uk-UA"/>
        </w:rPr>
        <w:t>9</w:t>
      </w:r>
      <w:r w:rsidRPr="002D14EA">
        <w:rPr>
          <w:rFonts w:ascii="Arial" w:hAnsi="Arial"/>
          <w:spacing w:val="-2"/>
          <w:position w:val="16"/>
          <w:sz w:val="10"/>
          <w:lang w:val="uk-UA"/>
        </w:rPr>
        <w:t xml:space="preserve"> </w:t>
      </w:r>
      <w:r w:rsidRPr="002D14EA">
        <w:rPr>
          <w:rFonts w:ascii="Arial" w:hAnsi="Arial"/>
          <w:sz w:val="16"/>
          <w:lang w:val="uk-UA"/>
        </w:rPr>
        <w:t>0</w:t>
      </w:r>
      <w:r w:rsidRPr="002D14EA">
        <w:rPr>
          <w:rFonts w:ascii="Arial" w:hAnsi="Arial"/>
          <w:sz w:val="16"/>
          <w:lang w:val="uk-UA"/>
        </w:rPr>
        <w:tab/>
        <w:t>1</w:t>
      </w:r>
      <w:r w:rsidRPr="002D14EA">
        <w:rPr>
          <w:rFonts w:ascii="Arial" w:hAnsi="Arial"/>
          <w:sz w:val="16"/>
          <w:lang w:val="uk-UA"/>
        </w:rPr>
        <w:tab/>
        <w:t>2</w:t>
      </w:r>
      <w:r w:rsidRPr="002D14EA">
        <w:rPr>
          <w:rFonts w:ascii="Arial" w:hAnsi="Arial"/>
          <w:sz w:val="16"/>
          <w:lang w:val="uk-UA"/>
        </w:rPr>
        <w:tab/>
        <w:t>3</w:t>
      </w:r>
      <w:r w:rsidRPr="002D14EA">
        <w:rPr>
          <w:rFonts w:ascii="Arial" w:hAnsi="Arial"/>
          <w:sz w:val="16"/>
          <w:lang w:val="uk-UA"/>
        </w:rPr>
        <w:tab/>
        <w:t>4</w:t>
      </w:r>
      <w:r w:rsidRPr="002D14EA">
        <w:rPr>
          <w:rFonts w:ascii="Arial" w:hAnsi="Arial"/>
          <w:sz w:val="16"/>
          <w:lang w:val="uk-UA"/>
        </w:rPr>
        <w:tab/>
        <w:t>5</w:t>
      </w:r>
      <w:r w:rsidRPr="002D14EA">
        <w:rPr>
          <w:rFonts w:ascii="Arial" w:hAnsi="Arial"/>
          <w:sz w:val="16"/>
          <w:lang w:val="uk-UA"/>
        </w:rPr>
        <w:tab/>
        <w:t>6</w:t>
      </w:r>
      <w:r w:rsidRPr="002D14EA">
        <w:rPr>
          <w:rFonts w:ascii="Arial" w:hAnsi="Arial"/>
          <w:sz w:val="16"/>
          <w:lang w:val="uk-UA"/>
        </w:rPr>
        <w:tab/>
        <w:t>7</w:t>
      </w:r>
      <w:r w:rsidRPr="002D14EA">
        <w:rPr>
          <w:rFonts w:ascii="Arial" w:hAnsi="Arial"/>
          <w:sz w:val="16"/>
          <w:lang w:val="uk-UA"/>
        </w:rPr>
        <w:tab/>
        <w:t>8</w:t>
      </w:r>
      <w:r w:rsidRPr="002D14EA">
        <w:rPr>
          <w:rFonts w:ascii="Arial" w:hAnsi="Arial"/>
          <w:sz w:val="16"/>
          <w:lang w:val="uk-UA"/>
        </w:rPr>
        <w:tab/>
      </w:r>
      <w:r w:rsidRPr="002D14EA">
        <w:rPr>
          <w:rFonts w:ascii="Arial" w:hAnsi="Arial"/>
          <w:spacing w:val="-20"/>
          <w:sz w:val="16"/>
          <w:lang w:val="uk-UA"/>
        </w:rPr>
        <w:t>9</w:t>
      </w:r>
    </w:p>
    <w:p w14:paraId="1B3F4038" w14:textId="77777777" w:rsidR="001F4829" w:rsidRPr="002D14EA" w:rsidRDefault="00C87A0C">
      <w:pPr>
        <w:pStyle w:val="BodyText"/>
        <w:rPr>
          <w:rFonts w:ascii="Arial"/>
          <w:sz w:val="20"/>
          <w:lang w:val="uk-UA"/>
        </w:rPr>
      </w:pPr>
      <w:r w:rsidRPr="002D14EA">
        <w:rPr>
          <w:lang w:val="uk-UA"/>
        </w:rPr>
        <w:br w:type="column"/>
      </w:r>
    </w:p>
    <w:p w14:paraId="648F66CE" w14:textId="77777777" w:rsidR="001F4829" w:rsidRPr="002D14EA" w:rsidRDefault="00C87A0C">
      <w:pPr>
        <w:spacing w:before="122"/>
        <w:ind w:left="17"/>
        <w:rPr>
          <w:rFonts w:ascii="Arial" w:hAnsi="Arial"/>
          <w:sz w:val="16"/>
          <w:lang w:val="uk-UA"/>
        </w:rPr>
      </w:pPr>
      <w:r w:rsidRPr="002D14EA">
        <w:rPr>
          <w:rFonts w:ascii="Arial" w:hAnsi="Arial"/>
          <w:sz w:val="16"/>
          <w:lang w:val="uk-UA"/>
        </w:rPr>
        <w:t>E</w:t>
      </w:r>
      <w:r w:rsidRPr="002D14EA">
        <w:rPr>
          <w:rFonts w:ascii="Symbol" w:hAnsi="Symbol"/>
          <w:position w:val="-3"/>
          <w:sz w:val="10"/>
          <w:lang w:val="uk-UA"/>
        </w:rPr>
        <w:t></w:t>
      </w:r>
      <w:r w:rsidRPr="002D14EA">
        <w:rPr>
          <w:rFonts w:ascii="Times New Roman" w:hAnsi="Times New Roman"/>
          <w:position w:val="-3"/>
          <w:sz w:val="10"/>
          <w:lang w:val="uk-UA"/>
        </w:rPr>
        <w:t xml:space="preserve"> </w:t>
      </w:r>
      <w:r w:rsidRPr="002D14EA">
        <w:rPr>
          <w:rFonts w:ascii="Arial" w:hAnsi="Arial"/>
          <w:sz w:val="16"/>
          <w:lang w:val="uk-UA"/>
        </w:rPr>
        <w:t>(MeV)</w:t>
      </w:r>
    </w:p>
    <w:p w14:paraId="6C67CB18" w14:textId="77777777" w:rsidR="001F4829" w:rsidRPr="002D14EA" w:rsidRDefault="001F4829">
      <w:pPr>
        <w:rPr>
          <w:rFonts w:ascii="Arial" w:hAnsi="Arial"/>
          <w:sz w:val="16"/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num="2" w:space="720" w:equalWidth="0">
            <w:col w:w="7642" w:space="40"/>
            <w:col w:w="2688"/>
          </w:cols>
        </w:sectPr>
      </w:pPr>
    </w:p>
    <w:p w14:paraId="64E744E3" w14:textId="77777777" w:rsidR="001F4829" w:rsidRPr="002D14EA" w:rsidRDefault="001F4829">
      <w:pPr>
        <w:pStyle w:val="BodyText"/>
        <w:spacing w:before="8"/>
        <w:rPr>
          <w:rFonts w:ascii="Arial"/>
          <w:sz w:val="16"/>
          <w:lang w:val="uk-UA"/>
        </w:rPr>
      </w:pPr>
    </w:p>
    <w:p w14:paraId="174AAB55" w14:textId="77777777" w:rsidR="001F4829" w:rsidRPr="002D14EA" w:rsidRDefault="00C87A0C">
      <w:pPr>
        <w:pStyle w:val="BodyText"/>
        <w:spacing w:before="102" w:line="343" w:lineRule="exact"/>
        <w:ind w:left="160"/>
        <w:rPr>
          <w:lang w:val="uk-UA"/>
        </w:rPr>
      </w:pPr>
      <w:r w:rsidRPr="002D14EA">
        <w:rPr>
          <w:lang w:val="uk-UA"/>
        </w:rPr>
        <w:t>Рис. 6.1: Червона - лiнiя спектру, набраного за опромiнення нейтронами</w:t>
      </w:r>
    </w:p>
    <w:p w14:paraId="269BA0D1" w14:textId="77777777" w:rsidR="001F4829" w:rsidRPr="002D14EA" w:rsidRDefault="00C87A0C">
      <w:pPr>
        <w:pStyle w:val="BodyText"/>
        <w:spacing w:line="343" w:lineRule="exact"/>
        <w:ind w:left="160"/>
        <w:rPr>
          <w:lang w:val="uk-UA"/>
        </w:rPr>
      </w:pPr>
      <w:r w:rsidRPr="002D14EA">
        <w:rPr>
          <w:lang w:val="uk-UA"/>
        </w:rPr>
        <w:t>8.5 МеВ</w:t>
      </w:r>
    </w:p>
    <w:p w14:paraId="3B752999" w14:textId="77777777" w:rsidR="001F4829" w:rsidRPr="002D14EA" w:rsidRDefault="001F4829">
      <w:pPr>
        <w:spacing w:line="343" w:lineRule="exact"/>
        <w:rPr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space="720"/>
        </w:sectPr>
      </w:pPr>
    </w:p>
    <w:p w14:paraId="18C9AADA" w14:textId="77777777" w:rsidR="001F4829" w:rsidRPr="002D14EA" w:rsidRDefault="001F4829">
      <w:pPr>
        <w:pStyle w:val="BodyText"/>
        <w:rPr>
          <w:sz w:val="22"/>
          <w:lang w:val="uk-UA"/>
        </w:rPr>
      </w:pPr>
    </w:p>
    <w:p w14:paraId="0BAC1FA0" w14:textId="77777777" w:rsidR="001F4829" w:rsidRPr="002D14EA" w:rsidRDefault="001F4829">
      <w:pPr>
        <w:pStyle w:val="BodyText"/>
        <w:rPr>
          <w:sz w:val="22"/>
          <w:lang w:val="uk-UA"/>
        </w:rPr>
      </w:pPr>
    </w:p>
    <w:p w14:paraId="6545F9F7" w14:textId="77777777" w:rsidR="001F4829" w:rsidRPr="002D14EA" w:rsidRDefault="001F4829">
      <w:pPr>
        <w:pStyle w:val="BodyText"/>
        <w:rPr>
          <w:sz w:val="22"/>
          <w:lang w:val="uk-UA"/>
        </w:rPr>
      </w:pPr>
    </w:p>
    <w:p w14:paraId="48936574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59A7DC1F" w14:textId="0A1C5D22" w:rsidR="001F4829" w:rsidRPr="002D14EA" w:rsidRDefault="00827582">
      <w:pPr>
        <w:ind w:left="623"/>
        <w:rPr>
          <w:rFonts w:ascii="Arial" w:hAnsi="Arial"/>
          <w:sz w:val="11"/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D4097" wp14:editId="57E8694C">
                <wp:simplePos x="0" y="0"/>
                <wp:positionH relativeFrom="page">
                  <wp:posOffset>1149985</wp:posOffset>
                </wp:positionH>
                <wp:positionV relativeFrom="paragraph">
                  <wp:posOffset>33020</wp:posOffset>
                </wp:positionV>
                <wp:extent cx="147320" cy="847725"/>
                <wp:effectExtent l="0" t="4445" r="0" b="0"/>
                <wp:wrapNone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F9028" w14:textId="77777777" w:rsidR="00C87A0C" w:rsidRDefault="00C87A0C">
                            <w:pPr>
                              <w:spacing w:before="15"/>
                              <w:ind w:left="20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z w:val="17"/>
                              </w:rPr>
                              <w:t>Counts / Neutron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D4097" id="Text Box 6" o:spid="_x0000_s1148" type="#_x0000_t202" style="position:absolute;left:0;text-align:left;margin-left:90.55pt;margin-top:2.6pt;width:11.6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" filled="f" stroked="f">
                <v:textbox style="layout-flow:vertical;mso-layout-flow-alt:bottom-to-top" inset="0,0,0,0">
                  <w:txbxContent>
                    <w:p w14:paraId="447F9028" w14:textId="77777777" w:rsidR="00C87A0C" w:rsidRDefault="00C87A0C">
                      <w:pPr>
                        <w:spacing w:before="15"/>
                        <w:ind w:left="20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Counts / Neutron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368" w:name="_bookmark35"/>
      <w:bookmarkEnd w:id="368"/>
      <w:r w:rsidR="00C87A0C" w:rsidRPr="002D14EA">
        <w:rPr>
          <w:rFonts w:ascii="Arial" w:hAnsi="Arial"/>
          <w:spacing w:val="-2"/>
          <w:position w:val="-6"/>
          <w:sz w:val="17"/>
          <w:lang w:val="uk-UA"/>
        </w:rPr>
        <w:t>10</w:t>
      </w:r>
      <w:r w:rsidR="00C87A0C" w:rsidRPr="002D14EA">
        <w:rPr>
          <w:rFonts w:ascii="Symbol" w:hAnsi="Symbol"/>
          <w:spacing w:val="-2"/>
          <w:sz w:val="11"/>
          <w:lang w:val="uk-UA"/>
        </w:rPr>
        <w:t></w:t>
      </w:r>
      <w:r w:rsidR="00C87A0C" w:rsidRPr="002D14EA">
        <w:rPr>
          <w:rFonts w:ascii="Arial" w:hAnsi="Arial"/>
          <w:spacing w:val="-2"/>
          <w:sz w:val="11"/>
          <w:lang w:val="uk-UA"/>
        </w:rPr>
        <w:t>24</w:t>
      </w:r>
    </w:p>
    <w:p w14:paraId="17B467F5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7F04DB8C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786776E0" w14:textId="77777777" w:rsidR="001F4829" w:rsidRPr="002D14EA" w:rsidRDefault="001F4829">
      <w:pPr>
        <w:pStyle w:val="BodyText"/>
        <w:spacing w:before="11"/>
        <w:rPr>
          <w:rFonts w:ascii="Arial"/>
          <w:sz w:val="30"/>
          <w:lang w:val="uk-UA"/>
        </w:rPr>
      </w:pPr>
    </w:p>
    <w:p w14:paraId="34487AAB" w14:textId="77777777" w:rsidR="001F4829" w:rsidRPr="002D14EA" w:rsidRDefault="00C87A0C">
      <w:pPr>
        <w:ind w:left="623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spacing w:val="-2"/>
          <w:position w:val="-7"/>
          <w:sz w:val="17"/>
          <w:lang w:val="uk-UA"/>
        </w:rPr>
        <w:t>10</w:t>
      </w:r>
      <w:r w:rsidRPr="002D14EA">
        <w:rPr>
          <w:rFonts w:ascii="Symbol" w:hAnsi="Symbol"/>
          <w:spacing w:val="-2"/>
          <w:sz w:val="11"/>
          <w:lang w:val="uk-UA"/>
        </w:rPr>
        <w:t></w:t>
      </w:r>
      <w:r w:rsidRPr="002D14EA">
        <w:rPr>
          <w:rFonts w:ascii="Arial" w:hAnsi="Arial"/>
          <w:spacing w:val="-2"/>
          <w:sz w:val="11"/>
          <w:lang w:val="uk-UA"/>
        </w:rPr>
        <w:t>25</w:t>
      </w:r>
    </w:p>
    <w:p w14:paraId="5B96BF5F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413883C4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3023D164" w14:textId="77777777" w:rsidR="001F4829" w:rsidRPr="002D14EA" w:rsidRDefault="001F4829">
      <w:pPr>
        <w:pStyle w:val="BodyText"/>
        <w:spacing w:before="1"/>
        <w:rPr>
          <w:rFonts w:ascii="Arial"/>
          <w:sz w:val="30"/>
          <w:lang w:val="uk-UA"/>
        </w:rPr>
      </w:pPr>
    </w:p>
    <w:p w14:paraId="6924C556" w14:textId="77777777" w:rsidR="001F4829" w:rsidRPr="002D14EA" w:rsidRDefault="00C87A0C">
      <w:pPr>
        <w:ind w:left="623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spacing w:val="-2"/>
          <w:position w:val="-7"/>
          <w:sz w:val="17"/>
          <w:lang w:val="uk-UA"/>
        </w:rPr>
        <w:t>10</w:t>
      </w:r>
      <w:r w:rsidRPr="002D14EA">
        <w:rPr>
          <w:rFonts w:ascii="Symbol" w:hAnsi="Symbol"/>
          <w:spacing w:val="-2"/>
          <w:sz w:val="11"/>
          <w:lang w:val="uk-UA"/>
        </w:rPr>
        <w:t></w:t>
      </w:r>
      <w:r w:rsidRPr="002D14EA">
        <w:rPr>
          <w:rFonts w:ascii="Arial" w:hAnsi="Arial"/>
          <w:spacing w:val="-2"/>
          <w:sz w:val="11"/>
          <w:lang w:val="uk-UA"/>
        </w:rPr>
        <w:t>26</w:t>
      </w:r>
    </w:p>
    <w:p w14:paraId="42B3768B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79D78776" w14:textId="77777777" w:rsidR="001F4829" w:rsidRPr="002D14EA" w:rsidRDefault="001F4829">
      <w:pPr>
        <w:pStyle w:val="BodyText"/>
        <w:rPr>
          <w:rFonts w:ascii="Arial"/>
          <w:sz w:val="22"/>
          <w:lang w:val="uk-UA"/>
        </w:rPr>
      </w:pPr>
    </w:p>
    <w:p w14:paraId="5C74B952" w14:textId="77777777" w:rsidR="001F4829" w:rsidRPr="002D14EA" w:rsidRDefault="001F4829">
      <w:pPr>
        <w:pStyle w:val="BodyText"/>
        <w:spacing w:before="7"/>
        <w:rPr>
          <w:rFonts w:ascii="Arial"/>
          <w:sz w:val="30"/>
          <w:lang w:val="uk-UA"/>
        </w:rPr>
      </w:pPr>
    </w:p>
    <w:p w14:paraId="04F65795" w14:textId="77777777" w:rsidR="001F4829" w:rsidRPr="002D14EA" w:rsidRDefault="00C87A0C">
      <w:pPr>
        <w:ind w:left="623"/>
        <w:rPr>
          <w:rFonts w:ascii="Arial" w:hAnsi="Arial"/>
          <w:sz w:val="11"/>
          <w:lang w:val="uk-UA"/>
        </w:rPr>
      </w:pPr>
      <w:r w:rsidRPr="002D14EA">
        <w:rPr>
          <w:rFonts w:ascii="Arial" w:hAnsi="Arial"/>
          <w:spacing w:val="-2"/>
          <w:position w:val="-6"/>
          <w:sz w:val="17"/>
          <w:lang w:val="uk-UA"/>
        </w:rPr>
        <w:t>10</w:t>
      </w:r>
      <w:r w:rsidRPr="002D14EA">
        <w:rPr>
          <w:rFonts w:ascii="Symbol" w:hAnsi="Symbol"/>
          <w:spacing w:val="-2"/>
          <w:sz w:val="11"/>
          <w:lang w:val="uk-UA"/>
        </w:rPr>
        <w:t></w:t>
      </w:r>
      <w:r w:rsidRPr="002D14EA">
        <w:rPr>
          <w:rFonts w:ascii="Arial" w:hAnsi="Arial"/>
          <w:spacing w:val="-2"/>
          <w:sz w:val="11"/>
          <w:lang w:val="uk-UA"/>
        </w:rPr>
        <w:t>27</w:t>
      </w:r>
    </w:p>
    <w:p w14:paraId="798AABF8" w14:textId="77777777" w:rsidR="001F4829" w:rsidRPr="002D14EA" w:rsidRDefault="00C87A0C">
      <w:pPr>
        <w:pStyle w:val="BodyText"/>
        <w:rPr>
          <w:rFonts w:ascii="Arial"/>
          <w:sz w:val="20"/>
          <w:lang w:val="uk-UA"/>
        </w:rPr>
      </w:pPr>
      <w:r w:rsidRPr="002D14EA">
        <w:rPr>
          <w:lang w:val="uk-UA"/>
        </w:rPr>
        <w:br w:type="column"/>
      </w:r>
    </w:p>
    <w:p w14:paraId="57F435D0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4EC15BFB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6AF289D7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759EFF41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6FB34E15" w14:textId="77777777" w:rsidR="001F4829" w:rsidRPr="002D14EA" w:rsidRDefault="001F4829">
      <w:pPr>
        <w:pStyle w:val="BodyText"/>
        <w:rPr>
          <w:rFonts w:ascii="Arial"/>
          <w:sz w:val="20"/>
          <w:lang w:val="uk-UA"/>
        </w:rPr>
      </w:pPr>
    </w:p>
    <w:p w14:paraId="4CC76401" w14:textId="3BDA1C7A" w:rsidR="001F4829" w:rsidRPr="002D14EA" w:rsidRDefault="00827582">
      <w:pPr>
        <w:pStyle w:val="BodyText"/>
        <w:spacing w:before="7"/>
        <w:rPr>
          <w:rFonts w:ascii="Arial"/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0113BD05" wp14:editId="5AFD20A4">
                <wp:simplePos x="0" y="0"/>
                <wp:positionH relativeFrom="page">
                  <wp:posOffset>1960880</wp:posOffset>
                </wp:positionH>
                <wp:positionV relativeFrom="paragraph">
                  <wp:posOffset>224155</wp:posOffset>
                </wp:positionV>
                <wp:extent cx="525780" cy="97790"/>
                <wp:effectExtent l="0" t="0" r="0" b="1905"/>
                <wp:wrapTopAndBottom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977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B9630" w14:textId="77777777" w:rsidR="00C87A0C" w:rsidRDefault="00C87A0C">
                            <w:pPr>
                              <w:spacing w:before="3"/>
                              <w:ind w:left="39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3"/>
                              </w:rPr>
                              <w:t>Ge 0.56MeV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3BD05" id="Text Box 5" o:spid="_x0000_s1149" type="#_x0000_t202" style="position:absolute;margin-left:154.4pt;margin-top:17.65pt;width:41.4pt;height:7.7pt;z-index: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" fillcolor="#f2f2f2" stroked="f">
                <v:textbox inset="0,0,0,0">
                  <w:txbxContent>
                    <w:p w14:paraId="227B9630" w14:textId="77777777" w:rsidR="00C87A0C" w:rsidRDefault="00C87A0C">
                      <w:pPr>
                        <w:spacing w:before="3"/>
                        <w:ind w:left="39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z w:val="13"/>
                        </w:rPr>
                        <w:t>Ge 0.56MeV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14EA">
        <w:rPr>
          <w:noProof/>
          <w:lang w:val="uk-UA"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6D472C53" wp14:editId="6F8A4AD5">
                <wp:simplePos x="0" y="0"/>
                <wp:positionH relativeFrom="page">
                  <wp:posOffset>2801620</wp:posOffset>
                </wp:positionH>
                <wp:positionV relativeFrom="paragraph">
                  <wp:posOffset>460375</wp:posOffset>
                </wp:positionV>
                <wp:extent cx="434975" cy="116205"/>
                <wp:effectExtent l="1270" t="3175" r="1905" b="4445"/>
                <wp:wrapTopAndBottom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" cy="1162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CFD33" w14:textId="77777777" w:rsidR="00C87A0C" w:rsidRDefault="00C87A0C">
                            <w:pPr>
                              <w:spacing w:before="24"/>
                              <w:ind w:left="22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2"/>
                              </w:rPr>
                              <w:t>H 2.23 MeV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72C53" id="Text Box 4" o:spid="_x0000_s1150" type="#_x0000_t202" style="position:absolute;margin-left:220.6pt;margin-top:36.25pt;width:34.25pt;height:9.15pt;z-index: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" fillcolor="#f2f2f2" stroked="f">
                <v:textbox inset="0,0,0,0">
                  <w:txbxContent>
                    <w:p w14:paraId="1FFCFD33" w14:textId="77777777" w:rsidR="00C87A0C" w:rsidRDefault="00C87A0C">
                      <w:pPr>
                        <w:spacing w:before="24"/>
                        <w:ind w:left="22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sz w:val="12"/>
                        </w:rPr>
                        <w:t>H 2.23 MeV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545541" w14:textId="77777777" w:rsidR="001F4829" w:rsidRPr="002D14EA" w:rsidRDefault="001F4829">
      <w:pPr>
        <w:pStyle w:val="BodyText"/>
        <w:spacing w:before="6"/>
        <w:rPr>
          <w:rFonts w:ascii="Arial"/>
          <w:sz w:val="15"/>
          <w:lang w:val="uk-UA"/>
        </w:rPr>
      </w:pPr>
    </w:p>
    <w:p w14:paraId="76575EC0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10DAD82D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36A3E388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485CA030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247A2BBA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7DEC53AF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6E536DF6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11AE6D48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6BA320D2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6C2F04EF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62DD2D59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5A219828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55D714CA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3745768E" w14:textId="77777777" w:rsidR="001F4829" w:rsidRPr="002D14EA" w:rsidRDefault="001F4829">
      <w:pPr>
        <w:pStyle w:val="BodyText"/>
        <w:rPr>
          <w:rFonts w:ascii="Arial"/>
          <w:sz w:val="18"/>
          <w:lang w:val="uk-UA"/>
        </w:rPr>
      </w:pPr>
    </w:p>
    <w:p w14:paraId="7EE1F202" w14:textId="77777777" w:rsidR="001F4829" w:rsidRPr="002D14EA" w:rsidRDefault="001F4829">
      <w:pPr>
        <w:pStyle w:val="BodyText"/>
        <w:spacing w:before="3"/>
        <w:rPr>
          <w:rFonts w:ascii="Arial"/>
          <w:sz w:val="16"/>
          <w:lang w:val="uk-UA"/>
        </w:rPr>
      </w:pPr>
    </w:p>
    <w:p w14:paraId="3D0E416B" w14:textId="77777777" w:rsidR="001F4829" w:rsidRPr="002D14EA" w:rsidRDefault="00C87A0C">
      <w:pPr>
        <w:tabs>
          <w:tab w:val="left" w:pos="1305"/>
          <w:tab w:val="left" w:pos="2624"/>
          <w:tab w:val="left" w:pos="3942"/>
          <w:tab w:val="left" w:pos="5261"/>
          <w:tab w:val="left" w:pos="6539"/>
        </w:tabs>
        <w:spacing w:line="169" w:lineRule="exact"/>
        <w:ind w:left="-19"/>
        <w:rPr>
          <w:rFonts w:ascii="Arial"/>
          <w:sz w:val="17"/>
          <w:lang w:val="uk-UA"/>
        </w:rPr>
      </w:pPr>
      <w:r w:rsidRPr="002D14EA">
        <w:rPr>
          <w:noProof/>
          <w:lang w:val="uk-UA"/>
        </w:rPr>
        <w:drawing>
          <wp:anchor distT="0" distB="0" distL="0" distR="0" simplePos="0" relativeHeight="251669504" behindDoc="1" locked="0" layoutInCell="1" allowOverlap="1" wp14:anchorId="5E7C5F3E" wp14:editId="645EB2E6">
            <wp:simplePos x="0" y="0"/>
            <wp:positionH relativeFrom="page">
              <wp:posOffset>1652142</wp:posOffset>
            </wp:positionH>
            <wp:positionV relativeFrom="paragraph">
              <wp:posOffset>-2692079</wp:posOffset>
            </wp:positionV>
            <wp:extent cx="4613714" cy="2686050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3714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4EA">
        <w:rPr>
          <w:rFonts w:ascii="Arial"/>
          <w:sz w:val="17"/>
          <w:lang w:val="uk-UA"/>
        </w:rPr>
        <w:t>0</w:t>
      </w:r>
      <w:r w:rsidRPr="002D14EA">
        <w:rPr>
          <w:rFonts w:ascii="Arial"/>
          <w:sz w:val="17"/>
          <w:lang w:val="uk-UA"/>
        </w:rPr>
        <w:tab/>
        <w:t>2</w:t>
      </w:r>
      <w:r w:rsidRPr="002D14EA">
        <w:rPr>
          <w:rFonts w:ascii="Arial"/>
          <w:sz w:val="17"/>
          <w:lang w:val="uk-UA"/>
        </w:rPr>
        <w:tab/>
        <w:t>4</w:t>
      </w:r>
      <w:r w:rsidRPr="002D14EA">
        <w:rPr>
          <w:rFonts w:ascii="Arial"/>
          <w:sz w:val="17"/>
          <w:lang w:val="uk-UA"/>
        </w:rPr>
        <w:tab/>
        <w:t>6</w:t>
      </w:r>
      <w:r w:rsidRPr="002D14EA">
        <w:rPr>
          <w:rFonts w:ascii="Arial"/>
          <w:sz w:val="17"/>
          <w:lang w:val="uk-UA"/>
        </w:rPr>
        <w:tab/>
        <w:t>8</w:t>
      </w:r>
      <w:r w:rsidRPr="002D14EA">
        <w:rPr>
          <w:rFonts w:ascii="Arial"/>
          <w:sz w:val="17"/>
          <w:lang w:val="uk-UA"/>
        </w:rPr>
        <w:tab/>
        <w:t>10</w:t>
      </w:r>
    </w:p>
    <w:p w14:paraId="66F0881A" w14:textId="77777777" w:rsidR="001F4829" w:rsidRPr="002D14EA" w:rsidRDefault="00C87A0C">
      <w:pPr>
        <w:spacing w:line="182" w:lineRule="exact"/>
        <w:ind w:right="2028"/>
        <w:jc w:val="right"/>
        <w:rPr>
          <w:rFonts w:ascii="Arial" w:hAnsi="Arial"/>
          <w:sz w:val="17"/>
          <w:lang w:val="uk-UA"/>
        </w:rPr>
      </w:pPr>
      <w:r w:rsidRPr="002D14EA">
        <w:rPr>
          <w:rFonts w:ascii="Arial" w:hAnsi="Arial"/>
          <w:sz w:val="17"/>
          <w:lang w:val="uk-UA"/>
        </w:rPr>
        <w:t>E</w:t>
      </w:r>
      <w:r w:rsidRPr="002D14EA">
        <w:rPr>
          <w:rFonts w:ascii="Symbol" w:hAnsi="Symbol"/>
          <w:sz w:val="17"/>
          <w:vertAlign w:val="subscript"/>
          <w:lang w:val="uk-UA"/>
        </w:rPr>
        <w:t></w:t>
      </w:r>
      <w:r w:rsidRPr="002D14EA">
        <w:rPr>
          <w:rFonts w:ascii="Times New Roman" w:hAnsi="Times New Roman"/>
          <w:sz w:val="17"/>
          <w:lang w:val="uk-UA"/>
        </w:rPr>
        <w:t xml:space="preserve"> </w:t>
      </w:r>
      <w:r w:rsidRPr="002D14EA">
        <w:rPr>
          <w:rFonts w:ascii="Arial" w:hAnsi="Arial"/>
          <w:sz w:val="17"/>
          <w:lang w:val="uk-UA"/>
        </w:rPr>
        <w:t>(MeV)</w:t>
      </w:r>
    </w:p>
    <w:p w14:paraId="34A22C4E" w14:textId="77777777" w:rsidR="001F4829" w:rsidRPr="002D14EA" w:rsidRDefault="001F4829">
      <w:pPr>
        <w:spacing w:line="182" w:lineRule="exact"/>
        <w:jc w:val="right"/>
        <w:rPr>
          <w:rFonts w:ascii="Arial" w:hAnsi="Arial"/>
          <w:sz w:val="17"/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num="2" w:space="720" w:equalWidth="0">
            <w:col w:w="996" w:space="40"/>
            <w:col w:w="9334"/>
          </w:cols>
        </w:sectPr>
      </w:pPr>
    </w:p>
    <w:p w14:paraId="4C8A8487" w14:textId="77777777" w:rsidR="001F4829" w:rsidRPr="002D14EA" w:rsidRDefault="001F4829">
      <w:pPr>
        <w:pStyle w:val="BodyText"/>
        <w:spacing w:before="8"/>
        <w:rPr>
          <w:rFonts w:ascii="Arial"/>
          <w:sz w:val="4"/>
          <w:lang w:val="uk-UA"/>
        </w:rPr>
      </w:pPr>
    </w:p>
    <w:p w14:paraId="790B00DD" w14:textId="77777777" w:rsidR="001F4829" w:rsidRPr="002D14EA" w:rsidRDefault="00C87A0C">
      <w:pPr>
        <w:pStyle w:val="BodyText"/>
        <w:spacing w:line="31" w:lineRule="exact"/>
        <w:ind w:left="7626"/>
        <w:rPr>
          <w:rFonts w:ascii="Arial"/>
          <w:sz w:val="3"/>
          <w:lang w:val="uk-UA"/>
        </w:rPr>
      </w:pPr>
      <w:r w:rsidRPr="002D14EA">
        <w:rPr>
          <w:rFonts w:ascii="Arial"/>
          <w:noProof/>
          <w:sz w:val="3"/>
          <w:lang w:val="uk-UA"/>
        </w:rPr>
        <w:drawing>
          <wp:inline distT="0" distB="0" distL="0" distR="0" wp14:anchorId="2002188B" wp14:editId="0B74510F">
            <wp:extent cx="28730" cy="19812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0" cy="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059D" w14:textId="77777777" w:rsidR="001F4829" w:rsidRPr="002D14EA" w:rsidRDefault="00C87A0C">
      <w:pPr>
        <w:ind w:right="2724"/>
        <w:jc w:val="right"/>
        <w:rPr>
          <w:rFonts w:ascii="Arial"/>
          <w:b/>
          <w:sz w:val="2"/>
          <w:lang w:val="uk-UA"/>
        </w:rPr>
      </w:pPr>
      <w:r w:rsidRPr="002D14EA">
        <w:rPr>
          <w:rFonts w:ascii="Arial"/>
          <w:b/>
          <w:w w:val="114"/>
          <w:sz w:val="2"/>
          <w:lang w:val="uk-UA"/>
        </w:rPr>
        <w:t>&gt;</w:t>
      </w:r>
    </w:p>
    <w:p w14:paraId="783D1E17" w14:textId="77777777" w:rsidR="001F4829" w:rsidRPr="002D14EA" w:rsidRDefault="001F4829">
      <w:pPr>
        <w:pStyle w:val="BodyText"/>
        <w:rPr>
          <w:rFonts w:ascii="Arial"/>
          <w:b/>
          <w:sz w:val="2"/>
          <w:lang w:val="uk-UA"/>
        </w:rPr>
      </w:pPr>
    </w:p>
    <w:p w14:paraId="5BB85230" w14:textId="77777777" w:rsidR="001F4829" w:rsidRPr="002D14EA" w:rsidRDefault="001F4829">
      <w:pPr>
        <w:pStyle w:val="BodyText"/>
        <w:rPr>
          <w:rFonts w:ascii="Arial"/>
          <w:b/>
          <w:sz w:val="2"/>
          <w:lang w:val="uk-UA"/>
        </w:rPr>
      </w:pPr>
    </w:p>
    <w:p w14:paraId="4935E2C3" w14:textId="77777777" w:rsidR="001F4829" w:rsidRPr="002D14EA" w:rsidRDefault="001F4829">
      <w:pPr>
        <w:pStyle w:val="BodyText"/>
        <w:rPr>
          <w:rFonts w:ascii="Arial"/>
          <w:b/>
          <w:sz w:val="2"/>
          <w:lang w:val="uk-UA"/>
        </w:rPr>
      </w:pPr>
    </w:p>
    <w:p w14:paraId="33493F30" w14:textId="77777777" w:rsidR="001F4829" w:rsidRPr="002D14EA" w:rsidRDefault="001F4829">
      <w:pPr>
        <w:pStyle w:val="BodyText"/>
        <w:rPr>
          <w:rFonts w:ascii="Arial"/>
          <w:b/>
          <w:sz w:val="2"/>
          <w:lang w:val="uk-UA"/>
        </w:rPr>
      </w:pPr>
    </w:p>
    <w:p w14:paraId="1C09E0F1" w14:textId="77777777" w:rsidR="001F4829" w:rsidRPr="002D14EA" w:rsidRDefault="001F4829">
      <w:pPr>
        <w:pStyle w:val="BodyText"/>
        <w:rPr>
          <w:rFonts w:ascii="Arial"/>
          <w:b/>
          <w:sz w:val="2"/>
          <w:lang w:val="uk-UA"/>
        </w:rPr>
      </w:pPr>
    </w:p>
    <w:p w14:paraId="4207427C" w14:textId="77777777" w:rsidR="001F4829" w:rsidRPr="002D14EA" w:rsidRDefault="001F4829">
      <w:pPr>
        <w:pStyle w:val="BodyText"/>
        <w:rPr>
          <w:rFonts w:ascii="Arial"/>
          <w:b/>
          <w:sz w:val="2"/>
          <w:lang w:val="uk-UA"/>
        </w:rPr>
      </w:pPr>
    </w:p>
    <w:p w14:paraId="2B8E6D15" w14:textId="77777777" w:rsidR="001F4829" w:rsidRPr="002D14EA" w:rsidRDefault="001F4829">
      <w:pPr>
        <w:pStyle w:val="BodyText"/>
        <w:rPr>
          <w:rFonts w:ascii="Arial"/>
          <w:b/>
          <w:sz w:val="2"/>
          <w:lang w:val="uk-UA"/>
        </w:rPr>
      </w:pPr>
    </w:p>
    <w:p w14:paraId="11FB96E6" w14:textId="77777777" w:rsidR="001F4829" w:rsidRPr="002D14EA" w:rsidRDefault="001F4829">
      <w:pPr>
        <w:pStyle w:val="BodyText"/>
        <w:rPr>
          <w:rFonts w:ascii="Arial"/>
          <w:b/>
          <w:sz w:val="2"/>
          <w:lang w:val="uk-UA"/>
        </w:rPr>
      </w:pPr>
    </w:p>
    <w:p w14:paraId="7BD8A7FA" w14:textId="77777777" w:rsidR="001F4829" w:rsidRPr="002D14EA" w:rsidRDefault="001F4829">
      <w:pPr>
        <w:pStyle w:val="BodyText"/>
        <w:rPr>
          <w:rFonts w:ascii="Arial"/>
          <w:b/>
          <w:sz w:val="2"/>
          <w:lang w:val="uk-UA"/>
        </w:rPr>
      </w:pPr>
    </w:p>
    <w:p w14:paraId="41B12B64" w14:textId="77777777" w:rsidR="001F4829" w:rsidRPr="002D14EA" w:rsidRDefault="001F4829">
      <w:pPr>
        <w:pStyle w:val="BodyText"/>
        <w:rPr>
          <w:rFonts w:ascii="Arial"/>
          <w:b/>
          <w:sz w:val="2"/>
          <w:lang w:val="uk-UA"/>
        </w:rPr>
      </w:pPr>
    </w:p>
    <w:p w14:paraId="44DA61B0" w14:textId="77777777" w:rsidR="001F4829" w:rsidRPr="002D14EA" w:rsidRDefault="001F4829">
      <w:pPr>
        <w:pStyle w:val="BodyText"/>
        <w:spacing w:before="9"/>
        <w:rPr>
          <w:rFonts w:ascii="Arial"/>
          <w:b/>
          <w:sz w:val="2"/>
          <w:lang w:val="uk-UA"/>
        </w:rPr>
      </w:pPr>
    </w:p>
    <w:p w14:paraId="08E265EC" w14:textId="77777777" w:rsidR="001F4829" w:rsidRPr="002D14EA" w:rsidRDefault="00C87A0C">
      <w:pPr>
        <w:pStyle w:val="BodyText"/>
        <w:spacing w:line="343" w:lineRule="exact"/>
        <w:ind w:left="160"/>
        <w:rPr>
          <w:lang w:val="uk-UA"/>
        </w:rPr>
      </w:pPr>
      <w:r w:rsidRPr="002D14EA">
        <w:rPr>
          <w:lang w:val="uk-UA"/>
        </w:rPr>
        <w:t>Рис. 6.2: Червона - лiнiя спектру, набраного за опромiнення нейтронами</w:t>
      </w:r>
    </w:p>
    <w:p w14:paraId="706CBF0F" w14:textId="77777777" w:rsidR="001F4829" w:rsidRPr="002D14EA" w:rsidRDefault="00C87A0C">
      <w:pPr>
        <w:pStyle w:val="BodyText"/>
        <w:spacing w:line="343" w:lineRule="exact"/>
        <w:ind w:left="160"/>
        <w:rPr>
          <w:lang w:val="uk-UA"/>
        </w:rPr>
      </w:pPr>
      <w:r w:rsidRPr="002D14EA">
        <w:rPr>
          <w:lang w:val="uk-UA"/>
        </w:rPr>
        <w:t>8.5 МеВ</w:t>
      </w:r>
    </w:p>
    <w:p w14:paraId="16EAA8B9" w14:textId="77777777" w:rsidR="001F4829" w:rsidRPr="002D14EA" w:rsidRDefault="001F4829">
      <w:pPr>
        <w:spacing w:line="343" w:lineRule="exact"/>
        <w:rPr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space="720"/>
        </w:sectPr>
      </w:pPr>
    </w:p>
    <w:p w14:paraId="435787DD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10040E24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069F414A" w14:textId="77777777" w:rsidR="001F4829" w:rsidRPr="002D14EA" w:rsidRDefault="001F4829">
      <w:pPr>
        <w:pStyle w:val="BodyText"/>
        <w:rPr>
          <w:sz w:val="20"/>
          <w:lang w:val="uk-UA"/>
        </w:rPr>
      </w:pPr>
    </w:p>
    <w:p w14:paraId="26986EEE" w14:textId="77777777" w:rsidR="001F4829" w:rsidRPr="002D14EA" w:rsidRDefault="001F4829">
      <w:pPr>
        <w:pStyle w:val="BodyText"/>
        <w:spacing w:before="8"/>
        <w:rPr>
          <w:sz w:val="23"/>
          <w:lang w:val="uk-UA"/>
        </w:rPr>
      </w:pPr>
    </w:p>
    <w:p w14:paraId="40E45908" w14:textId="77777777" w:rsidR="001F4829" w:rsidRPr="002D14EA" w:rsidRDefault="00C87A0C">
      <w:pPr>
        <w:pStyle w:val="BodyText"/>
        <w:ind w:left="179"/>
        <w:rPr>
          <w:sz w:val="20"/>
          <w:lang w:val="uk-UA"/>
        </w:rPr>
      </w:pPr>
      <w:r w:rsidRPr="002D14EA">
        <w:rPr>
          <w:noProof/>
          <w:sz w:val="20"/>
          <w:lang w:val="uk-UA"/>
        </w:rPr>
        <w:drawing>
          <wp:inline distT="0" distB="0" distL="0" distR="0" wp14:anchorId="085667A5" wp14:editId="75D2EB72">
            <wp:extent cx="5752433" cy="7017734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433" cy="701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6711" w14:textId="77777777" w:rsidR="001F4829" w:rsidRPr="002D14EA" w:rsidRDefault="00C87A0C">
      <w:pPr>
        <w:pStyle w:val="BodyText"/>
        <w:spacing w:before="146"/>
        <w:ind w:left="2863"/>
        <w:rPr>
          <w:rFonts w:ascii="Verdana" w:hAnsi="Verdana"/>
          <w:i/>
          <w:lang w:val="uk-UA"/>
        </w:rPr>
      </w:pPr>
      <w:bookmarkStart w:id="369" w:name="_bookmark36"/>
      <w:bookmarkEnd w:id="369"/>
      <w:r w:rsidRPr="002D14EA">
        <w:rPr>
          <w:lang w:val="uk-UA"/>
        </w:rPr>
        <w:t xml:space="preserve">Рис. 6.3: </w:t>
      </w:r>
      <w:r w:rsidRPr="002D14EA">
        <w:rPr>
          <w:rFonts w:ascii="Georgia" w:hAnsi="Georgia"/>
          <w:i/>
          <w:lang w:val="uk-UA"/>
        </w:rPr>
        <w:t>Au</w:t>
      </w:r>
      <w:r w:rsidRPr="002D14EA">
        <w:rPr>
          <w:rFonts w:ascii="Times New Roman" w:hAnsi="Times New Roman"/>
          <w:vertAlign w:val="superscript"/>
          <w:lang w:val="uk-UA"/>
        </w:rPr>
        <w:t>198</w:t>
      </w:r>
      <w:r w:rsidRPr="002D14EA">
        <w:rPr>
          <w:rFonts w:ascii="Times New Roman" w:hAnsi="Times New Roman"/>
          <w:lang w:val="uk-UA"/>
        </w:rPr>
        <w:t xml:space="preserve"> </w:t>
      </w:r>
      <w:r w:rsidRPr="002D14EA">
        <w:rPr>
          <w:lang w:val="uk-UA"/>
        </w:rPr>
        <w:t xml:space="preserve">Рiвень </w:t>
      </w:r>
      <w:r w:rsidRPr="002D14EA">
        <w:rPr>
          <w:rFonts w:ascii="Georgia" w:hAnsi="Georgia"/>
          <w:i/>
          <w:lang w:val="uk-UA"/>
        </w:rPr>
        <w:t>Jπ</w:t>
      </w:r>
      <w:r w:rsidRPr="002D14EA">
        <w:rPr>
          <w:rFonts w:ascii="Arial" w:hAnsi="Arial"/>
          <w:lang w:val="uk-UA"/>
        </w:rPr>
        <w:t>12</w:t>
      </w:r>
      <w:r w:rsidRPr="002D14EA">
        <w:rPr>
          <w:rFonts w:ascii="Verdana" w:hAnsi="Verdana"/>
          <w:i/>
          <w:lang w:val="uk-UA"/>
        </w:rPr>
        <w:t>−</w:t>
      </w:r>
    </w:p>
    <w:p w14:paraId="75D6C4E0" w14:textId="77777777" w:rsidR="001F4829" w:rsidRPr="002D14EA" w:rsidRDefault="001F4829">
      <w:pPr>
        <w:rPr>
          <w:rFonts w:ascii="Verdana" w:hAnsi="Verdana"/>
          <w:lang w:val="uk-UA"/>
        </w:rPr>
        <w:sectPr w:rsidR="001F4829" w:rsidRPr="002D14EA">
          <w:pgSz w:w="11910" w:h="16840"/>
          <w:pgMar w:top="1580" w:right="0" w:bottom="800" w:left="1540" w:header="0" w:footer="607" w:gutter="0"/>
          <w:cols w:space="720"/>
        </w:sectPr>
      </w:pPr>
    </w:p>
    <w:p w14:paraId="4B4BAD13" w14:textId="77777777" w:rsidR="001F4829" w:rsidRPr="002D14EA" w:rsidRDefault="001F4829">
      <w:pPr>
        <w:pStyle w:val="BodyText"/>
        <w:rPr>
          <w:rFonts w:ascii="Verdana"/>
          <w:i/>
          <w:sz w:val="20"/>
          <w:lang w:val="uk-UA"/>
        </w:rPr>
      </w:pPr>
    </w:p>
    <w:p w14:paraId="313B9ABA" w14:textId="77777777" w:rsidR="001F4829" w:rsidRPr="002D14EA" w:rsidRDefault="001F4829">
      <w:pPr>
        <w:pStyle w:val="BodyText"/>
        <w:rPr>
          <w:rFonts w:ascii="Verdana"/>
          <w:i/>
          <w:sz w:val="20"/>
          <w:lang w:val="uk-UA"/>
        </w:rPr>
      </w:pPr>
    </w:p>
    <w:p w14:paraId="56ABAFD4" w14:textId="77777777" w:rsidR="001F4829" w:rsidRPr="002D14EA" w:rsidRDefault="001F4829">
      <w:pPr>
        <w:pStyle w:val="BodyText"/>
        <w:rPr>
          <w:rFonts w:ascii="Verdana"/>
          <w:i/>
          <w:sz w:val="20"/>
          <w:lang w:val="uk-UA"/>
        </w:rPr>
      </w:pPr>
    </w:p>
    <w:p w14:paraId="13854530" w14:textId="77777777" w:rsidR="001F4829" w:rsidRPr="002D14EA" w:rsidRDefault="001F4829">
      <w:pPr>
        <w:pStyle w:val="BodyText"/>
        <w:rPr>
          <w:rFonts w:ascii="Verdana"/>
          <w:i/>
          <w:sz w:val="20"/>
          <w:lang w:val="uk-UA"/>
        </w:rPr>
      </w:pPr>
    </w:p>
    <w:p w14:paraId="7ABC0EDC" w14:textId="77777777" w:rsidR="001F4829" w:rsidRPr="002D14EA" w:rsidRDefault="001F4829">
      <w:pPr>
        <w:pStyle w:val="BodyText"/>
        <w:rPr>
          <w:rFonts w:ascii="Verdana"/>
          <w:i/>
          <w:sz w:val="20"/>
          <w:lang w:val="uk-UA"/>
        </w:rPr>
      </w:pPr>
    </w:p>
    <w:p w14:paraId="1B93189E" w14:textId="77777777" w:rsidR="001F4829" w:rsidRPr="002D14EA" w:rsidRDefault="001F4829">
      <w:pPr>
        <w:pStyle w:val="BodyText"/>
        <w:rPr>
          <w:rFonts w:ascii="Verdana"/>
          <w:i/>
          <w:sz w:val="20"/>
          <w:lang w:val="uk-UA"/>
        </w:rPr>
      </w:pPr>
    </w:p>
    <w:p w14:paraId="75242143" w14:textId="77777777" w:rsidR="001F4829" w:rsidRPr="002D14EA" w:rsidRDefault="001F4829">
      <w:pPr>
        <w:pStyle w:val="BodyText"/>
        <w:rPr>
          <w:rFonts w:ascii="Verdana"/>
          <w:i/>
          <w:sz w:val="20"/>
          <w:lang w:val="uk-UA"/>
        </w:rPr>
      </w:pPr>
    </w:p>
    <w:p w14:paraId="061D0C91" w14:textId="77777777" w:rsidR="001F4829" w:rsidRPr="002D14EA" w:rsidRDefault="001F4829">
      <w:pPr>
        <w:pStyle w:val="BodyText"/>
        <w:rPr>
          <w:rFonts w:ascii="Verdana"/>
          <w:i/>
          <w:sz w:val="20"/>
          <w:lang w:val="uk-UA"/>
        </w:rPr>
      </w:pPr>
    </w:p>
    <w:p w14:paraId="2377C8A8" w14:textId="77777777" w:rsidR="001F4829" w:rsidRPr="002D14EA" w:rsidRDefault="001F4829">
      <w:pPr>
        <w:pStyle w:val="BodyText"/>
        <w:rPr>
          <w:rFonts w:ascii="Verdana"/>
          <w:i/>
          <w:sz w:val="20"/>
          <w:lang w:val="uk-UA"/>
        </w:rPr>
      </w:pPr>
    </w:p>
    <w:p w14:paraId="45598E6D" w14:textId="77777777" w:rsidR="001F4829" w:rsidRPr="002D14EA" w:rsidRDefault="001F4829">
      <w:pPr>
        <w:pStyle w:val="BodyText"/>
        <w:spacing w:before="8"/>
        <w:rPr>
          <w:rFonts w:ascii="Verdana"/>
          <w:i/>
          <w:sz w:val="14"/>
          <w:lang w:val="uk-UA"/>
        </w:rPr>
      </w:pPr>
    </w:p>
    <w:p w14:paraId="17B9CAAF" w14:textId="77777777" w:rsidR="001F4829" w:rsidRPr="002D14EA" w:rsidRDefault="00C87A0C">
      <w:pPr>
        <w:pStyle w:val="BodyText"/>
        <w:ind w:left="174"/>
        <w:rPr>
          <w:rFonts w:ascii="Verdana"/>
          <w:sz w:val="20"/>
          <w:lang w:val="uk-UA"/>
        </w:rPr>
      </w:pPr>
      <w:r w:rsidRPr="002D14EA">
        <w:rPr>
          <w:rFonts w:ascii="Verdana"/>
          <w:noProof/>
          <w:sz w:val="20"/>
          <w:lang w:val="uk-UA"/>
        </w:rPr>
        <w:drawing>
          <wp:inline distT="0" distB="0" distL="0" distR="0" wp14:anchorId="379F71B2" wp14:editId="7AD9881C">
            <wp:extent cx="5731287" cy="5306091"/>
            <wp:effectExtent l="0" t="0" r="0" b="0"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87" cy="53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624E" w14:textId="77777777" w:rsidR="001F4829" w:rsidRPr="002D14EA" w:rsidRDefault="001F4829">
      <w:pPr>
        <w:pStyle w:val="BodyText"/>
        <w:spacing w:before="8"/>
        <w:rPr>
          <w:rFonts w:ascii="Verdana"/>
          <w:i/>
          <w:sz w:val="7"/>
          <w:lang w:val="uk-UA"/>
        </w:rPr>
      </w:pPr>
    </w:p>
    <w:p w14:paraId="43453628" w14:textId="77777777" w:rsidR="001F4829" w:rsidRPr="002D14EA" w:rsidRDefault="001F4829">
      <w:pPr>
        <w:rPr>
          <w:rFonts w:ascii="Verdana"/>
          <w:sz w:val="7"/>
          <w:lang w:val="uk-UA"/>
        </w:rPr>
        <w:sectPr w:rsidR="001F4829" w:rsidRPr="002D14EA">
          <w:pgSz w:w="11910" w:h="16840"/>
          <w:pgMar w:top="1580" w:right="0" w:bottom="800" w:left="1540" w:header="0" w:footer="607" w:gutter="0"/>
          <w:cols w:space="720"/>
        </w:sectPr>
      </w:pPr>
    </w:p>
    <w:p w14:paraId="513B84FB" w14:textId="56EFB200" w:rsidR="001F4829" w:rsidRPr="002D14EA" w:rsidRDefault="00827582">
      <w:pPr>
        <w:spacing w:before="90"/>
        <w:ind w:left="559"/>
        <w:rPr>
          <w:rFonts w:ascii="Verdana" w:hAnsi="Verdana"/>
          <w:i/>
          <w:sz w:val="28"/>
          <w:lang w:val="uk-UA"/>
        </w:rPr>
      </w:pP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647A132" wp14:editId="49EE52EA">
                <wp:simplePos x="0" y="0"/>
                <wp:positionH relativeFrom="page">
                  <wp:posOffset>2299970</wp:posOffset>
                </wp:positionH>
                <wp:positionV relativeFrom="paragraph">
                  <wp:posOffset>186055</wp:posOffset>
                </wp:positionV>
                <wp:extent cx="127000" cy="127000"/>
                <wp:effectExtent l="4445" t="0" r="1905" b="127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9791A" w14:textId="77777777" w:rsidR="00C87A0C" w:rsidRDefault="00C87A0C">
                            <w:pPr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95"/>
                                <w:sz w:val="20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7A132" id="Text Box 3" o:spid="_x0000_s1151" type="#_x0000_t202" style="position:absolute;left:0;text-align:left;margin-left:181.1pt;margin-top:14.65pt;width:10pt;height:10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" filled="f" stroked="f">
                <v:textbox inset="0,0,0,0">
                  <w:txbxContent>
                    <w:p w14:paraId="2059791A" w14:textId="77777777" w:rsidR="00C87A0C" w:rsidRDefault="00C87A0C">
                      <w:pPr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95"/>
                          <w:sz w:val="20"/>
                        </w:rPr>
                        <w:t>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14EA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4FFBAEF" wp14:editId="62AD56C3">
                <wp:simplePos x="0" y="0"/>
                <wp:positionH relativeFrom="page">
                  <wp:posOffset>3266440</wp:posOffset>
                </wp:positionH>
                <wp:positionV relativeFrom="paragraph">
                  <wp:posOffset>186055</wp:posOffset>
                </wp:positionV>
                <wp:extent cx="127000" cy="127000"/>
                <wp:effectExtent l="0" t="0" r="0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FF46B" w14:textId="77777777" w:rsidR="00C87A0C" w:rsidRDefault="00C87A0C">
                            <w:pPr>
                              <w:spacing w:line="193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95"/>
                                <w:sz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BAEF" id="Text Box 2" o:spid="_x0000_s1152" type="#_x0000_t202" style="position:absolute;left:0;text-align:left;margin-left:257.2pt;margin-top:14.65pt;width:10pt;height:10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" filled="f" stroked="f">
                <v:textbox inset="0,0,0,0">
                  <w:txbxContent>
                    <w:p w14:paraId="26DFF46B" w14:textId="77777777" w:rsidR="00C87A0C" w:rsidRDefault="00C87A0C">
                      <w:pPr>
                        <w:spacing w:line="193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95"/>
                          <w:sz w:val="20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370" w:name="Література"/>
      <w:bookmarkStart w:id="371" w:name="_bookmark37"/>
      <w:bookmarkEnd w:id="370"/>
      <w:bookmarkEnd w:id="371"/>
      <w:r w:rsidR="00C87A0C" w:rsidRPr="002D14EA">
        <w:rPr>
          <w:sz w:val="28"/>
          <w:lang w:val="uk-UA"/>
        </w:rPr>
        <w:t xml:space="preserve">Рис. 6.4: </w:t>
      </w:r>
      <w:r w:rsidR="00C87A0C" w:rsidRPr="002D14EA">
        <w:rPr>
          <w:rFonts w:ascii="Georgia" w:hAnsi="Georgia"/>
          <w:i/>
          <w:sz w:val="28"/>
          <w:lang w:val="uk-UA"/>
        </w:rPr>
        <w:t>Cu</w:t>
      </w:r>
      <w:r w:rsidR="00C87A0C" w:rsidRPr="002D14EA">
        <w:rPr>
          <w:rFonts w:ascii="Times New Roman" w:hAnsi="Times New Roman"/>
          <w:sz w:val="28"/>
          <w:vertAlign w:val="superscript"/>
          <w:lang w:val="uk-UA"/>
        </w:rPr>
        <w:t>66</w:t>
      </w:r>
      <w:r w:rsidR="00C87A0C" w:rsidRPr="002D14EA">
        <w:rPr>
          <w:rFonts w:ascii="Arial" w:hAnsi="Arial"/>
          <w:sz w:val="28"/>
          <w:lang w:val="uk-UA"/>
        </w:rPr>
        <w:t>(</w:t>
      </w:r>
      <w:r w:rsidR="00C87A0C" w:rsidRPr="002D14EA">
        <w:rPr>
          <w:rFonts w:ascii="Georgia" w:hAnsi="Georgia"/>
          <w:i/>
          <w:sz w:val="28"/>
          <w:lang w:val="uk-UA"/>
        </w:rPr>
        <w:t>, β</w:t>
      </w:r>
      <w:r w:rsidR="00C87A0C" w:rsidRPr="002D14EA">
        <w:rPr>
          <w:rFonts w:ascii="Verdana" w:hAnsi="Verdana"/>
          <w:i/>
          <w:sz w:val="28"/>
          <w:vertAlign w:val="superscript"/>
          <w:lang w:val="uk-UA"/>
        </w:rPr>
        <w:t>−</w:t>
      </w:r>
    </w:p>
    <w:p w14:paraId="736972F6" w14:textId="77777777" w:rsidR="001F4829" w:rsidRPr="002D14EA" w:rsidRDefault="00C87A0C">
      <w:pPr>
        <w:spacing w:before="109"/>
        <w:ind w:left="61"/>
        <w:rPr>
          <w:rFonts w:ascii="Times New Roman" w:hAnsi="Times New Roman"/>
          <w:sz w:val="28"/>
          <w:lang w:val="uk-UA"/>
        </w:rPr>
      </w:pPr>
      <w:r w:rsidRPr="002D14EA">
        <w:rPr>
          <w:lang w:val="uk-UA"/>
        </w:rPr>
        <w:br w:type="column"/>
      </w:r>
      <w:r w:rsidRPr="002D14EA">
        <w:rPr>
          <w:rFonts w:ascii="Georgia" w:hAnsi="Georgia"/>
          <w:i/>
          <w:spacing w:val="-123"/>
          <w:w w:val="98"/>
          <w:sz w:val="28"/>
          <w:lang w:val="uk-UA"/>
        </w:rPr>
        <w:t>ν</w:t>
      </w:r>
      <w:r w:rsidRPr="002D14EA">
        <w:rPr>
          <w:rFonts w:ascii="Arial" w:hAnsi="Arial"/>
          <w:w w:val="150"/>
          <w:sz w:val="28"/>
          <w:lang w:val="uk-UA"/>
        </w:rPr>
        <w:t>˜</w:t>
      </w:r>
      <w:r w:rsidRPr="002D14EA">
        <w:rPr>
          <w:rFonts w:ascii="Arial" w:hAnsi="Arial"/>
          <w:w w:val="116"/>
          <w:sz w:val="28"/>
          <w:lang w:val="uk-UA"/>
        </w:rPr>
        <w:t>)</w:t>
      </w:r>
      <w:r w:rsidRPr="002D14EA">
        <w:rPr>
          <w:rFonts w:ascii="Georgia" w:hAnsi="Georgia"/>
          <w:i/>
          <w:spacing w:val="20"/>
          <w:w w:val="114"/>
          <w:sz w:val="28"/>
          <w:lang w:val="uk-UA"/>
        </w:rPr>
        <w:t>Z</w:t>
      </w:r>
      <w:r w:rsidRPr="002D14EA">
        <w:rPr>
          <w:rFonts w:ascii="Georgia" w:hAnsi="Georgia"/>
          <w:i/>
          <w:w w:val="101"/>
          <w:sz w:val="28"/>
          <w:lang w:val="uk-UA"/>
        </w:rPr>
        <w:t>n</w:t>
      </w:r>
      <w:r w:rsidRPr="002D14EA">
        <w:rPr>
          <w:rFonts w:ascii="Times New Roman" w:hAnsi="Times New Roman"/>
          <w:w w:val="90"/>
          <w:sz w:val="28"/>
          <w:vertAlign w:val="superscript"/>
          <w:lang w:val="uk-UA"/>
        </w:rPr>
        <w:t>66</w:t>
      </w:r>
    </w:p>
    <w:p w14:paraId="2F6C4925" w14:textId="77777777" w:rsidR="001F4829" w:rsidRPr="002D14EA" w:rsidRDefault="00C87A0C">
      <w:pPr>
        <w:pStyle w:val="BodyText"/>
        <w:spacing w:before="102"/>
        <w:ind w:left="60"/>
        <w:rPr>
          <w:rFonts w:ascii="Times New Roman" w:hAnsi="Times New Roman"/>
          <w:lang w:val="uk-UA"/>
        </w:rPr>
      </w:pPr>
      <w:r w:rsidRPr="002D14EA">
        <w:rPr>
          <w:lang w:val="uk-UA"/>
        </w:rPr>
        <w:br w:type="column"/>
      </w:r>
      <w:r w:rsidRPr="002D14EA">
        <w:rPr>
          <w:lang w:val="uk-UA"/>
        </w:rPr>
        <w:t xml:space="preserve">Схема розпаду </w:t>
      </w:r>
      <w:r w:rsidRPr="002D14EA">
        <w:rPr>
          <w:spacing w:val="-4"/>
          <w:lang w:val="uk-UA"/>
        </w:rPr>
        <w:t xml:space="preserve">та </w:t>
      </w:r>
      <w:r w:rsidRPr="002D14EA">
        <w:rPr>
          <w:spacing w:val="-3"/>
          <w:lang w:val="uk-UA"/>
        </w:rPr>
        <w:t xml:space="preserve">збудженнi </w:t>
      </w:r>
      <w:r w:rsidRPr="002D14EA">
        <w:rPr>
          <w:lang w:val="uk-UA"/>
        </w:rPr>
        <w:t>рiвнi</w:t>
      </w:r>
      <w:r w:rsidRPr="002D14EA">
        <w:rPr>
          <w:spacing w:val="56"/>
          <w:lang w:val="uk-UA"/>
        </w:rPr>
        <w:t xml:space="preserve"> </w:t>
      </w:r>
      <w:r w:rsidRPr="002D14EA">
        <w:rPr>
          <w:rFonts w:ascii="Georgia" w:hAnsi="Georgia"/>
          <w:i/>
          <w:spacing w:val="5"/>
          <w:lang w:val="uk-UA"/>
        </w:rPr>
        <w:t>Zn</w:t>
      </w:r>
      <w:r w:rsidRPr="002D14EA">
        <w:rPr>
          <w:rFonts w:ascii="Times New Roman" w:hAnsi="Times New Roman"/>
          <w:spacing w:val="5"/>
          <w:vertAlign w:val="superscript"/>
          <w:lang w:val="uk-UA"/>
        </w:rPr>
        <w:t>66</w:t>
      </w:r>
    </w:p>
    <w:p w14:paraId="683EDAFE" w14:textId="77777777" w:rsidR="001F4829" w:rsidRPr="002D14EA" w:rsidRDefault="001F4829">
      <w:pPr>
        <w:rPr>
          <w:rFonts w:ascii="Times New Roman" w:hAnsi="Times New Roman"/>
          <w:lang w:val="uk-UA"/>
        </w:rPr>
        <w:sectPr w:rsidR="001F4829" w:rsidRPr="002D14EA">
          <w:type w:val="continuous"/>
          <w:pgSz w:w="11910" w:h="16840"/>
          <w:pgMar w:top="1040" w:right="0" w:bottom="280" w:left="1540" w:header="720" w:footer="720" w:gutter="0"/>
          <w:cols w:num="3" w:space="720" w:equalWidth="0">
            <w:col w:w="2856" w:space="40"/>
            <w:col w:w="908" w:space="39"/>
            <w:col w:w="6527"/>
          </w:cols>
        </w:sectPr>
      </w:pPr>
    </w:p>
    <w:p w14:paraId="4E643836" w14:textId="77777777" w:rsidR="001F4829" w:rsidRPr="002D14EA" w:rsidRDefault="00C87A0C">
      <w:pPr>
        <w:spacing w:before="72"/>
        <w:ind w:left="160"/>
        <w:rPr>
          <w:rFonts w:ascii="Calibri" w:hAnsi="Calibri"/>
          <w:b/>
          <w:sz w:val="41"/>
          <w:lang w:val="uk-UA"/>
        </w:rPr>
      </w:pPr>
      <w:r w:rsidRPr="002D14EA">
        <w:rPr>
          <w:rFonts w:ascii="Calibri" w:hAnsi="Calibri"/>
          <w:b/>
          <w:w w:val="115"/>
          <w:sz w:val="41"/>
          <w:lang w:val="uk-UA"/>
        </w:rPr>
        <w:lastRenderedPageBreak/>
        <w:t>Лiтература</w:t>
      </w:r>
    </w:p>
    <w:p w14:paraId="75CD45B5" w14:textId="77777777" w:rsidR="001F4829" w:rsidRPr="002D14EA" w:rsidRDefault="00C87A0C">
      <w:pPr>
        <w:pStyle w:val="ListParagraph"/>
        <w:numPr>
          <w:ilvl w:val="0"/>
          <w:numId w:val="1"/>
        </w:numPr>
        <w:tabs>
          <w:tab w:val="left" w:pos="549"/>
        </w:tabs>
        <w:spacing w:before="447" w:line="374" w:lineRule="auto"/>
        <w:ind w:right="1132" w:hanging="252"/>
        <w:jc w:val="both"/>
        <w:rPr>
          <w:sz w:val="28"/>
          <w:lang w:val="uk-UA"/>
        </w:rPr>
      </w:pPr>
      <w:r w:rsidRPr="002D14EA">
        <w:rPr>
          <w:rFonts w:ascii="Times New Roman"/>
          <w:i/>
          <w:sz w:val="28"/>
          <w:lang w:val="uk-UA"/>
        </w:rPr>
        <w:t xml:space="preserve">R.M. Keyser and T.R. Twomey </w:t>
      </w:r>
      <w:r w:rsidRPr="002D14EA">
        <w:rPr>
          <w:sz w:val="28"/>
          <w:lang w:val="uk-UA"/>
        </w:rPr>
        <w:t xml:space="preserve">- Extended Source Sensitivity and </w:t>
      </w:r>
      <w:r w:rsidRPr="002D14EA">
        <w:rPr>
          <w:w w:val="95"/>
          <w:sz w:val="28"/>
          <w:lang w:val="uk-UA"/>
        </w:rPr>
        <w:t>Resolution</w:t>
      </w:r>
      <w:r w:rsidRPr="002D14EA">
        <w:rPr>
          <w:spacing w:val="-9"/>
          <w:w w:val="95"/>
          <w:sz w:val="28"/>
          <w:lang w:val="uk-UA"/>
        </w:rPr>
        <w:t xml:space="preserve"> </w:t>
      </w:r>
      <w:r w:rsidRPr="002D14EA">
        <w:rPr>
          <w:w w:val="95"/>
          <w:sz w:val="28"/>
          <w:lang w:val="uk-UA"/>
        </w:rPr>
        <w:t>Comparisons</w:t>
      </w:r>
      <w:r w:rsidRPr="002D14EA">
        <w:rPr>
          <w:spacing w:val="-9"/>
          <w:w w:val="95"/>
          <w:sz w:val="28"/>
          <w:lang w:val="uk-UA"/>
        </w:rPr>
        <w:t xml:space="preserve"> </w:t>
      </w:r>
      <w:r w:rsidRPr="002D14EA">
        <w:rPr>
          <w:w w:val="95"/>
          <w:sz w:val="28"/>
          <w:lang w:val="uk-UA"/>
        </w:rPr>
        <w:t>of</w:t>
      </w:r>
      <w:r w:rsidRPr="002D14EA">
        <w:rPr>
          <w:spacing w:val="-8"/>
          <w:w w:val="95"/>
          <w:sz w:val="28"/>
          <w:lang w:val="uk-UA"/>
        </w:rPr>
        <w:t xml:space="preserve"> </w:t>
      </w:r>
      <w:r w:rsidRPr="002D14EA">
        <w:rPr>
          <w:w w:val="95"/>
          <w:sz w:val="28"/>
          <w:lang w:val="uk-UA"/>
        </w:rPr>
        <w:t>Several</w:t>
      </w:r>
      <w:r w:rsidRPr="002D14EA">
        <w:rPr>
          <w:spacing w:val="-9"/>
          <w:w w:val="95"/>
          <w:sz w:val="28"/>
          <w:lang w:val="uk-UA"/>
        </w:rPr>
        <w:t xml:space="preserve"> </w:t>
      </w:r>
      <w:r w:rsidRPr="002D14EA">
        <w:rPr>
          <w:w w:val="95"/>
          <w:sz w:val="28"/>
          <w:lang w:val="uk-UA"/>
        </w:rPr>
        <w:t>HPGe</w:t>
      </w:r>
      <w:r w:rsidRPr="002D14EA">
        <w:rPr>
          <w:spacing w:val="-8"/>
          <w:w w:val="95"/>
          <w:sz w:val="28"/>
          <w:lang w:val="uk-UA"/>
        </w:rPr>
        <w:t xml:space="preserve"> </w:t>
      </w:r>
      <w:r w:rsidRPr="002D14EA">
        <w:rPr>
          <w:w w:val="95"/>
          <w:sz w:val="28"/>
          <w:lang w:val="uk-UA"/>
        </w:rPr>
        <w:t>Detector</w:t>
      </w:r>
      <w:r w:rsidRPr="002D14EA">
        <w:rPr>
          <w:spacing w:val="-9"/>
          <w:w w:val="95"/>
          <w:sz w:val="28"/>
          <w:lang w:val="uk-UA"/>
        </w:rPr>
        <w:t xml:space="preserve"> </w:t>
      </w:r>
      <w:r w:rsidRPr="002D14EA">
        <w:rPr>
          <w:w w:val="95"/>
          <w:sz w:val="28"/>
          <w:lang w:val="uk-UA"/>
        </w:rPr>
        <w:t>Types</w:t>
      </w:r>
      <w:r w:rsidRPr="002D14EA">
        <w:rPr>
          <w:spacing w:val="-9"/>
          <w:w w:val="95"/>
          <w:sz w:val="28"/>
          <w:lang w:val="uk-UA"/>
        </w:rPr>
        <w:t xml:space="preserve"> </w:t>
      </w:r>
      <w:r w:rsidRPr="002D14EA">
        <w:rPr>
          <w:w w:val="95"/>
          <w:sz w:val="28"/>
          <w:lang w:val="uk-UA"/>
        </w:rPr>
        <w:t>with</w:t>
      </w:r>
      <w:r w:rsidRPr="002D14EA">
        <w:rPr>
          <w:spacing w:val="-8"/>
          <w:w w:val="95"/>
          <w:sz w:val="28"/>
          <w:lang w:val="uk-UA"/>
        </w:rPr>
        <w:t xml:space="preserve"> </w:t>
      </w:r>
      <w:r w:rsidRPr="002D14EA">
        <w:rPr>
          <w:w w:val="95"/>
          <w:sz w:val="28"/>
          <w:lang w:val="uk-UA"/>
        </w:rPr>
        <w:t xml:space="preserve">Low-energy </w:t>
      </w:r>
      <w:r w:rsidRPr="002D14EA">
        <w:rPr>
          <w:sz w:val="28"/>
          <w:lang w:val="uk-UA"/>
        </w:rPr>
        <w:t>Capabilities</w:t>
      </w:r>
    </w:p>
    <w:p w14:paraId="5EF825A4" w14:textId="77777777" w:rsidR="001F4829" w:rsidRPr="002D14EA" w:rsidRDefault="00C87A0C">
      <w:pPr>
        <w:pStyle w:val="ListParagraph"/>
        <w:numPr>
          <w:ilvl w:val="0"/>
          <w:numId w:val="1"/>
        </w:numPr>
        <w:tabs>
          <w:tab w:val="left" w:pos="549"/>
        </w:tabs>
        <w:spacing w:before="237" w:line="384" w:lineRule="auto"/>
        <w:ind w:right="1130" w:hanging="252"/>
        <w:jc w:val="both"/>
        <w:rPr>
          <w:sz w:val="28"/>
          <w:lang w:val="uk-UA"/>
        </w:rPr>
      </w:pPr>
      <w:r w:rsidRPr="002D14EA">
        <w:rPr>
          <w:rFonts w:ascii="Times New Roman"/>
          <w:i/>
          <w:spacing w:val="-3"/>
          <w:w w:val="105"/>
          <w:sz w:val="28"/>
          <w:lang w:val="uk-UA"/>
        </w:rPr>
        <w:t xml:space="preserve">Aatos </w:t>
      </w:r>
      <w:r w:rsidRPr="002D14EA">
        <w:rPr>
          <w:rFonts w:ascii="Times New Roman"/>
          <w:i/>
          <w:w w:val="105"/>
          <w:sz w:val="28"/>
          <w:lang w:val="uk-UA"/>
        </w:rPr>
        <w:t xml:space="preserve">Heikkinen, Nikita Stepanov Helsinki Institute of Physics, P.O. Box 64, FIN-00014 University of Helsinki, Finland Johannes Peter Wellisch </w:t>
      </w:r>
      <w:r w:rsidRPr="002D14EA">
        <w:rPr>
          <w:rFonts w:ascii="Times New Roman"/>
          <w:i/>
          <w:sz w:val="28"/>
          <w:lang w:val="uk-UA"/>
        </w:rPr>
        <w:t xml:space="preserve">CERN, Geneva, Switzerland </w:t>
      </w:r>
      <w:r w:rsidRPr="002D14EA">
        <w:rPr>
          <w:sz w:val="28"/>
          <w:lang w:val="uk-UA"/>
        </w:rPr>
        <w:t xml:space="preserve">- Bertini intra-nuclear cascade implementati- </w:t>
      </w:r>
      <w:r w:rsidRPr="002D14EA">
        <w:rPr>
          <w:w w:val="105"/>
          <w:sz w:val="28"/>
          <w:lang w:val="uk-UA"/>
        </w:rPr>
        <w:t>on in</w:t>
      </w:r>
      <w:r w:rsidRPr="002D14EA">
        <w:rPr>
          <w:spacing w:val="30"/>
          <w:w w:val="105"/>
          <w:sz w:val="28"/>
          <w:lang w:val="uk-UA"/>
        </w:rPr>
        <w:t xml:space="preserve"> </w:t>
      </w:r>
      <w:r w:rsidRPr="002D14EA">
        <w:rPr>
          <w:w w:val="105"/>
          <w:sz w:val="28"/>
          <w:lang w:val="uk-UA"/>
        </w:rPr>
        <w:t>Geant4</w:t>
      </w:r>
    </w:p>
    <w:p w14:paraId="70C8EC34" w14:textId="77777777" w:rsidR="001F4829" w:rsidRPr="002D14EA" w:rsidRDefault="00C87A0C">
      <w:pPr>
        <w:pStyle w:val="ListParagraph"/>
        <w:numPr>
          <w:ilvl w:val="0"/>
          <w:numId w:val="1"/>
        </w:numPr>
        <w:tabs>
          <w:tab w:val="left" w:pos="549"/>
        </w:tabs>
        <w:spacing w:before="222" w:line="374" w:lineRule="auto"/>
        <w:ind w:right="1131" w:hanging="252"/>
        <w:jc w:val="both"/>
        <w:rPr>
          <w:rFonts w:ascii="Times New Roman" w:hAnsi="Times New Roman"/>
          <w:sz w:val="28"/>
          <w:lang w:val="uk-UA"/>
        </w:rPr>
      </w:pPr>
      <w:r w:rsidRPr="002D14EA">
        <w:rPr>
          <w:rFonts w:ascii="Times New Roman" w:hAnsi="Times New Roman"/>
          <w:i/>
          <w:w w:val="105"/>
          <w:sz w:val="28"/>
          <w:lang w:val="uk-UA"/>
        </w:rPr>
        <w:t xml:space="preserve">Ю.В. Сереткин, </w:t>
      </w:r>
      <w:r w:rsidRPr="002D14EA">
        <w:rPr>
          <w:rFonts w:ascii="Times New Roman" w:hAnsi="Times New Roman"/>
          <w:i/>
          <w:spacing w:val="-6"/>
          <w:w w:val="105"/>
          <w:sz w:val="28"/>
          <w:lang w:val="uk-UA"/>
        </w:rPr>
        <w:t xml:space="preserve">Г.А. </w:t>
      </w:r>
      <w:r w:rsidRPr="002D14EA">
        <w:rPr>
          <w:rFonts w:ascii="Times New Roman" w:hAnsi="Times New Roman"/>
          <w:i/>
          <w:w w:val="105"/>
          <w:sz w:val="28"/>
          <w:lang w:val="uk-UA"/>
        </w:rPr>
        <w:t xml:space="preserve">Пальянова Институт геологии и минералогии им. В.С. Соболева СО </w:t>
      </w:r>
      <w:r w:rsidRPr="002D14EA">
        <w:rPr>
          <w:rFonts w:ascii="Times New Roman" w:hAnsi="Times New Roman"/>
          <w:i/>
          <w:spacing w:val="-8"/>
          <w:w w:val="105"/>
          <w:sz w:val="28"/>
          <w:lang w:val="uk-UA"/>
        </w:rPr>
        <w:t xml:space="preserve">РАН </w:t>
      </w:r>
      <w:r w:rsidRPr="002D14EA">
        <w:rPr>
          <w:w w:val="105"/>
          <w:sz w:val="28"/>
          <w:lang w:val="uk-UA"/>
        </w:rPr>
        <w:t>- ИЗОМОРФНОЕ ЗАМЕЩЕНИЕ</w:t>
      </w:r>
      <w:r w:rsidRPr="002D14EA">
        <w:rPr>
          <w:spacing w:val="-24"/>
          <w:w w:val="105"/>
          <w:sz w:val="28"/>
          <w:lang w:val="uk-UA"/>
        </w:rPr>
        <w:t xml:space="preserve"> </w:t>
      </w:r>
      <w:r w:rsidRPr="002D14EA">
        <w:rPr>
          <w:w w:val="105"/>
          <w:sz w:val="28"/>
          <w:lang w:val="uk-UA"/>
        </w:rPr>
        <w:t>СЕРЫ СЕЛЕНОМ</w:t>
      </w:r>
      <w:r w:rsidRPr="002D14EA">
        <w:rPr>
          <w:spacing w:val="-45"/>
          <w:w w:val="105"/>
          <w:sz w:val="28"/>
          <w:lang w:val="uk-UA"/>
        </w:rPr>
        <w:t xml:space="preserve"> </w:t>
      </w:r>
      <w:r w:rsidRPr="002D14EA">
        <w:rPr>
          <w:w w:val="105"/>
          <w:sz w:val="28"/>
          <w:lang w:val="uk-UA"/>
        </w:rPr>
        <w:t>И</w:t>
      </w:r>
      <w:r w:rsidRPr="002D14EA">
        <w:rPr>
          <w:spacing w:val="-44"/>
          <w:w w:val="105"/>
          <w:sz w:val="28"/>
          <w:lang w:val="uk-UA"/>
        </w:rPr>
        <w:t xml:space="preserve"> </w:t>
      </w:r>
      <w:r w:rsidRPr="002D14EA">
        <w:rPr>
          <w:w w:val="105"/>
          <w:sz w:val="28"/>
          <w:lang w:val="uk-UA"/>
        </w:rPr>
        <w:t>МОРФОТРОПНЫЙ</w:t>
      </w:r>
      <w:r w:rsidRPr="002D14EA">
        <w:rPr>
          <w:spacing w:val="-44"/>
          <w:w w:val="105"/>
          <w:sz w:val="28"/>
          <w:lang w:val="uk-UA"/>
        </w:rPr>
        <w:t xml:space="preserve"> </w:t>
      </w:r>
      <w:r w:rsidRPr="002D14EA">
        <w:rPr>
          <w:spacing w:val="-3"/>
          <w:w w:val="105"/>
          <w:sz w:val="28"/>
          <w:lang w:val="uk-UA"/>
        </w:rPr>
        <w:t>ПЕРЕХОД</w:t>
      </w:r>
      <w:r w:rsidRPr="002D14EA">
        <w:rPr>
          <w:spacing w:val="-44"/>
          <w:w w:val="105"/>
          <w:sz w:val="28"/>
          <w:lang w:val="uk-UA"/>
        </w:rPr>
        <w:t xml:space="preserve"> </w:t>
      </w:r>
      <w:r w:rsidRPr="002D14EA">
        <w:rPr>
          <w:w w:val="105"/>
          <w:sz w:val="28"/>
          <w:lang w:val="uk-UA"/>
        </w:rPr>
        <w:t>В</w:t>
      </w:r>
      <w:r w:rsidRPr="002D14EA">
        <w:rPr>
          <w:spacing w:val="-44"/>
          <w:w w:val="105"/>
          <w:sz w:val="28"/>
          <w:lang w:val="uk-UA"/>
        </w:rPr>
        <w:t xml:space="preserve"> </w:t>
      </w:r>
      <w:r w:rsidRPr="002D14EA">
        <w:rPr>
          <w:spacing w:val="-6"/>
          <w:w w:val="105"/>
          <w:sz w:val="28"/>
          <w:lang w:val="uk-UA"/>
        </w:rPr>
        <w:t>РЯДУ</w:t>
      </w:r>
      <w:r w:rsidRPr="002D14EA">
        <w:rPr>
          <w:spacing w:val="-45"/>
          <w:w w:val="105"/>
          <w:sz w:val="28"/>
          <w:lang w:val="uk-UA"/>
        </w:rPr>
        <w:t xml:space="preserve"> </w:t>
      </w:r>
      <w:r w:rsidRPr="002D14EA">
        <w:rPr>
          <w:rFonts w:ascii="Georgia" w:hAnsi="Georgia"/>
          <w:i/>
          <w:spacing w:val="2"/>
          <w:w w:val="105"/>
          <w:sz w:val="28"/>
          <w:lang w:val="uk-UA"/>
        </w:rPr>
        <w:t>Ag</w:t>
      </w:r>
      <w:r w:rsidRPr="002D14EA">
        <w:rPr>
          <w:rFonts w:ascii="Times New Roman" w:hAnsi="Times New Roman"/>
          <w:spacing w:val="2"/>
          <w:w w:val="105"/>
          <w:sz w:val="28"/>
          <w:vertAlign w:val="subscript"/>
          <w:lang w:val="uk-UA"/>
        </w:rPr>
        <w:t>3</w:t>
      </w:r>
      <w:r w:rsidRPr="002D14EA">
        <w:rPr>
          <w:rFonts w:ascii="Georgia" w:hAnsi="Georgia"/>
          <w:i/>
          <w:spacing w:val="2"/>
          <w:w w:val="105"/>
          <w:sz w:val="28"/>
          <w:lang w:val="uk-UA"/>
        </w:rPr>
        <w:t>Au</w:t>
      </w:r>
      <w:r w:rsidRPr="002D14EA">
        <w:rPr>
          <w:rFonts w:ascii="Arial" w:hAnsi="Arial"/>
          <w:spacing w:val="2"/>
          <w:w w:val="105"/>
          <w:sz w:val="28"/>
          <w:lang w:val="uk-UA"/>
        </w:rPr>
        <w:t>(</w:t>
      </w:r>
      <w:r w:rsidRPr="002D14EA">
        <w:rPr>
          <w:rFonts w:ascii="Georgia" w:hAnsi="Georgia"/>
          <w:i/>
          <w:spacing w:val="2"/>
          <w:w w:val="105"/>
          <w:sz w:val="28"/>
          <w:lang w:val="uk-UA"/>
        </w:rPr>
        <w:t>Se,</w:t>
      </w:r>
      <w:r w:rsidRPr="002D14EA">
        <w:rPr>
          <w:rFonts w:ascii="Georgia" w:hAnsi="Georgia"/>
          <w:i/>
          <w:spacing w:val="-50"/>
          <w:w w:val="105"/>
          <w:sz w:val="28"/>
          <w:lang w:val="uk-UA"/>
        </w:rPr>
        <w:t xml:space="preserve"> </w:t>
      </w:r>
      <w:r w:rsidRPr="002D14EA">
        <w:rPr>
          <w:rFonts w:ascii="Georgia" w:hAnsi="Georgia"/>
          <w:i/>
          <w:spacing w:val="5"/>
          <w:w w:val="105"/>
          <w:sz w:val="28"/>
          <w:lang w:val="uk-UA"/>
        </w:rPr>
        <w:t>S</w:t>
      </w:r>
      <w:r w:rsidRPr="002D14EA">
        <w:rPr>
          <w:rFonts w:ascii="Arial" w:hAnsi="Arial"/>
          <w:spacing w:val="5"/>
          <w:w w:val="105"/>
          <w:sz w:val="28"/>
          <w:lang w:val="uk-UA"/>
        </w:rPr>
        <w:t>)</w:t>
      </w:r>
      <w:r w:rsidRPr="002D14EA">
        <w:rPr>
          <w:rFonts w:ascii="Times New Roman" w:hAnsi="Times New Roman"/>
          <w:spacing w:val="5"/>
          <w:w w:val="105"/>
          <w:sz w:val="28"/>
          <w:vertAlign w:val="subscript"/>
          <w:lang w:val="uk-UA"/>
        </w:rPr>
        <w:t>2</w:t>
      </w:r>
    </w:p>
    <w:p w14:paraId="671A68BF" w14:textId="77777777" w:rsidR="001F4829" w:rsidRPr="002D14EA" w:rsidRDefault="00C87A0C">
      <w:pPr>
        <w:pStyle w:val="ListParagraph"/>
        <w:numPr>
          <w:ilvl w:val="0"/>
          <w:numId w:val="1"/>
        </w:numPr>
        <w:tabs>
          <w:tab w:val="left" w:pos="549"/>
        </w:tabs>
        <w:spacing w:before="236" w:line="374" w:lineRule="auto"/>
        <w:ind w:right="1132" w:hanging="252"/>
        <w:jc w:val="both"/>
        <w:rPr>
          <w:sz w:val="28"/>
          <w:lang w:val="uk-UA"/>
        </w:rPr>
      </w:pPr>
      <w:r w:rsidRPr="002D14EA">
        <w:rPr>
          <w:rFonts w:ascii="Times New Roman" w:hAnsi="Times New Roman"/>
          <w:i/>
          <w:sz w:val="28"/>
          <w:lang w:val="uk-UA"/>
        </w:rPr>
        <w:t xml:space="preserve">В. М. Округин1, А. </w:t>
      </w:r>
      <w:r w:rsidRPr="002D14EA">
        <w:rPr>
          <w:rFonts w:ascii="Times New Roman" w:hAnsi="Times New Roman"/>
          <w:i/>
          <w:spacing w:val="-11"/>
          <w:sz w:val="28"/>
          <w:lang w:val="uk-UA"/>
        </w:rPr>
        <w:t xml:space="preserve">У. </w:t>
      </w:r>
      <w:r w:rsidRPr="002D14EA">
        <w:rPr>
          <w:rFonts w:ascii="Times New Roman" w:hAnsi="Times New Roman"/>
          <w:i/>
          <w:sz w:val="28"/>
          <w:lang w:val="uk-UA"/>
        </w:rPr>
        <w:t xml:space="preserve">Ким </w:t>
      </w:r>
      <w:r w:rsidRPr="002D14EA">
        <w:rPr>
          <w:sz w:val="28"/>
          <w:lang w:val="uk-UA"/>
        </w:rPr>
        <w:t xml:space="preserve">О </w:t>
      </w:r>
      <w:r w:rsidRPr="002D14EA">
        <w:rPr>
          <w:spacing w:val="-4"/>
          <w:sz w:val="28"/>
          <w:lang w:val="uk-UA"/>
        </w:rPr>
        <w:t xml:space="preserve">рудах </w:t>
      </w:r>
      <w:r w:rsidRPr="002D14EA">
        <w:rPr>
          <w:sz w:val="28"/>
          <w:lang w:val="uk-UA"/>
        </w:rPr>
        <w:t>Асачинского золото-серебряного месторождения (Южная</w:t>
      </w:r>
      <w:r w:rsidRPr="002D14EA">
        <w:rPr>
          <w:spacing w:val="33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>Камчатка)</w:t>
      </w:r>
    </w:p>
    <w:p w14:paraId="7B3149EA" w14:textId="77777777" w:rsidR="001F4829" w:rsidRPr="002D14EA" w:rsidRDefault="00C87A0C">
      <w:pPr>
        <w:pStyle w:val="ListParagraph"/>
        <w:numPr>
          <w:ilvl w:val="0"/>
          <w:numId w:val="1"/>
        </w:numPr>
        <w:tabs>
          <w:tab w:val="left" w:pos="549"/>
        </w:tabs>
        <w:spacing w:before="238" w:line="374" w:lineRule="auto"/>
        <w:ind w:right="1131" w:hanging="252"/>
        <w:jc w:val="both"/>
        <w:rPr>
          <w:sz w:val="28"/>
          <w:lang w:val="uk-UA"/>
        </w:rPr>
      </w:pPr>
      <w:r w:rsidRPr="002D14EA">
        <w:rPr>
          <w:rFonts w:ascii="Times New Roman" w:hAnsi="Times New Roman"/>
          <w:i/>
          <w:spacing w:val="-5"/>
          <w:sz w:val="28"/>
          <w:lang w:val="uk-UA"/>
        </w:rPr>
        <w:t xml:space="preserve">Омельчук </w:t>
      </w:r>
      <w:r w:rsidRPr="002D14EA">
        <w:rPr>
          <w:rFonts w:ascii="Times New Roman" w:hAnsi="Times New Roman"/>
          <w:i/>
          <w:sz w:val="28"/>
          <w:lang w:val="uk-UA"/>
        </w:rPr>
        <w:t>О.В., Загнiтко В.М., Курило М.М.</w:t>
      </w:r>
      <w:r w:rsidRPr="002D14EA">
        <w:rPr>
          <w:sz w:val="28"/>
          <w:lang w:val="uk-UA"/>
        </w:rPr>
        <w:t xml:space="preserve">ПОШУКИ </w:t>
      </w:r>
      <w:r w:rsidRPr="002D14EA">
        <w:rPr>
          <w:spacing w:val="-12"/>
          <w:sz w:val="28"/>
          <w:lang w:val="uk-UA"/>
        </w:rPr>
        <w:t>ТА</w:t>
      </w:r>
      <w:r w:rsidRPr="002D14EA">
        <w:rPr>
          <w:spacing w:val="46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 xml:space="preserve">РОЗ- ВIДКА РОДОВИЩ КОРИСНИХ КОПАЛИН КИЇВСЬКИЙ НА- ЦIОНАЛЬНИЙ УНIВЕРСИТЕТ IМЕНI </w:t>
      </w:r>
      <w:r w:rsidRPr="002D14EA">
        <w:rPr>
          <w:spacing w:val="-10"/>
          <w:sz w:val="28"/>
          <w:lang w:val="uk-UA"/>
        </w:rPr>
        <w:t xml:space="preserve">ТАРАСА </w:t>
      </w:r>
      <w:r w:rsidRPr="002D14EA">
        <w:rPr>
          <w:sz w:val="28"/>
          <w:lang w:val="uk-UA"/>
        </w:rPr>
        <w:t>ШЕВЧЕНКА Навчально-науковий iнститут «Iнститут</w:t>
      </w:r>
      <w:r w:rsidRPr="002D14EA">
        <w:rPr>
          <w:spacing w:val="25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>геологiї»</w:t>
      </w:r>
    </w:p>
    <w:p w14:paraId="2CED90BE" w14:textId="77777777" w:rsidR="001F4829" w:rsidRPr="002D14EA" w:rsidRDefault="00C87A0C">
      <w:pPr>
        <w:pStyle w:val="ListParagraph"/>
        <w:numPr>
          <w:ilvl w:val="0"/>
          <w:numId w:val="1"/>
        </w:numPr>
        <w:tabs>
          <w:tab w:val="left" w:pos="549"/>
        </w:tabs>
        <w:spacing w:before="235"/>
        <w:ind w:left="548"/>
        <w:rPr>
          <w:rFonts w:ascii="Times New Roman"/>
          <w:i/>
          <w:sz w:val="28"/>
          <w:lang w:val="uk-UA"/>
        </w:rPr>
      </w:pPr>
      <w:r w:rsidRPr="002D14EA">
        <w:rPr>
          <w:rFonts w:ascii="Times New Roman"/>
          <w:i/>
          <w:w w:val="105"/>
          <w:sz w:val="28"/>
          <w:lang w:val="uk-UA"/>
        </w:rPr>
        <w:t xml:space="preserve">Experimental </w:t>
      </w:r>
      <w:r w:rsidRPr="002D14EA">
        <w:rPr>
          <w:rFonts w:ascii="Times New Roman"/>
          <w:i/>
          <w:spacing w:val="-3"/>
          <w:w w:val="105"/>
          <w:sz w:val="28"/>
          <w:lang w:val="uk-UA"/>
        </w:rPr>
        <w:t xml:space="preserve">Nuclear </w:t>
      </w:r>
      <w:r w:rsidRPr="002D14EA">
        <w:rPr>
          <w:rFonts w:ascii="Times New Roman"/>
          <w:i/>
          <w:spacing w:val="-4"/>
          <w:w w:val="105"/>
          <w:sz w:val="28"/>
          <w:lang w:val="uk-UA"/>
        </w:rPr>
        <w:t>Reaction</w:t>
      </w:r>
      <w:r w:rsidRPr="002D14EA">
        <w:rPr>
          <w:rFonts w:ascii="Times New Roman"/>
          <w:i/>
          <w:spacing w:val="5"/>
          <w:w w:val="105"/>
          <w:sz w:val="28"/>
          <w:lang w:val="uk-UA"/>
        </w:rPr>
        <w:t xml:space="preserve"> </w:t>
      </w:r>
      <w:r w:rsidRPr="002D14EA">
        <w:rPr>
          <w:rFonts w:ascii="Times New Roman"/>
          <w:i/>
          <w:w w:val="105"/>
          <w:sz w:val="28"/>
          <w:lang w:val="uk-UA"/>
        </w:rPr>
        <w:t>Data</w:t>
      </w:r>
    </w:p>
    <w:p w14:paraId="30D690E2" w14:textId="77777777" w:rsidR="001F4829" w:rsidRPr="002D14EA" w:rsidRDefault="001F4829">
      <w:pPr>
        <w:pStyle w:val="BodyText"/>
        <w:spacing w:before="8"/>
        <w:rPr>
          <w:rFonts w:ascii="Times New Roman"/>
          <w:i/>
          <w:sz w:val="37"/>
          <w:lang w:val="uk-UA"/>
        </w:rPr>
      </w:pPr>
    </w:p>
    <w:p w14:paraId="3280E8FF" w14:textId="77777777" w:rsidR="001F4829" w:rsidRPr="002D14EA" w:rsidRDefault="00C87A0C">
      <w:pPr>
        <w:pStyle w:val="ListParagraph"/>
        <w:numPr>
          <w:ilvl w:val="0"/>
          <w:numId w:val="1"/>
        </w:numPr>
        <w:tabs>
          <w:tab w:val="left" w:pos="549"/>
        </w:tabs>
        <w:ind w:left="548"/>
        <w:rPr>
          <w:rFonts w:ascii="Times New Roman"/>
          <w:i/>
          <w:sz w:val="28"/>
          <w:lang w:val="uk-UA"/>
        </w:rPr>
      </w:pPr>
      <w:r w:rsidRPr="002D14EA">
        <w:rPr>
          <w:rFonts w:ascii="Times New Roman"/>
          <w:i/>
          <w:w w:val="110"/>
          <w:sz w:val="28"/>
          <w:lang w:val="uk-UA"/>
        </w:rPr>
        <w:t>O.</w:t>
      </w:r>
      <w:r w:rsidRPr="002D14EA">
        <w:rPr>
          <w:rFonts w:ascii="Times New Roman"/>
          <w:i/>
          <w:spacing w:val="47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A.</w:t>
      </w:r>
      <w:r w:rsidRPr="002D14EA">
        <w:rPr>
          <w:rFonts w:ascii="Times New Roman"/>
          <w:i/>
          <w:spacing w:val="48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spacing w:val="-4"/>
          <w:w w:val="110"/>
          <w:sz w:val="28"/>
          <w:lang w:val="uk-UA"/>
        </w:rPr>
        <w:t>Wasson,</w:t>
      </w:r>
      <w:r w:rsidRPr="002D14EA">
        <w:rPr>
          <w:rFonts w:ascii="Times New Roman"/>
          <w:i/>
          <w:spacing w:val="48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R.</w:t>
      </w:r>
      <w:r w:rsidRPr="002D14EA">
        <w:rPr>
          <w:rFonts w:ascii="Times New Roman"/>
          <w:i/>
          <w:spacing w:val="48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E.</w:t>
      </w:r>
      <w:r w:rsidRPr="002D14EA">
        <w:rPr>
          <w:rFonts w:ascii="Times New Roman"/>
          <w:i/>
          <w:spacing w:val="48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Chrien,</w:t>
      </w:r>
      <w:r w:rsidRPr="002D14EA">
        <w:rPr>
          <w:rFonts w:ascii="Times New Roman"/>
          <w:i/>
          <w:spacing w:val="47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M.</w:t>
      </w:r>
      <w:r w:rsidRPr="002D14EA">
        <w:rPr>
          <w:rFonts w:ascii="Times New Roman"/>
          <w:i/>
          <w:spacing w:val="48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R.</w:t>
      </w:r>
      <w:r w:rsidRPr="002D14EA">
        <w:rPr>
          <w:rFonts w:ascii="Times New Roman"/>
          <w:i/>
          <w:spacing w:val="48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Bhat,</w:t>
      </w:r>
      <w:r w:rsidRPr="002D14EA">
        <w:rPr>
          <w:rFonts w:ascii="Times New Roman"/>
          <w:i/>
          <w:spacing w:val="48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M.</w:t>
      </w:r>
      <w:r w:rsidRPr="002D14EA">
        <w:rPr>
          <w:rFonts w:ascii="Times New Roman"/>
          <w:i/>
          <w:spacing w:val="48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A.</w:t>
      </w:r>
      <w:r w:rsidRPr="002D14EA">
        <w:rPr>
          <w:rFonts w:ascii="Times New Roman"/>
          <w:i/>
          <w:spacing w:val="48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spacing w:val="-3"/>
          <w:w w:val="110"/>
          <w:sz w:val="28"/>
          <w:lang w:val="uk-UA"/>
        </w:rPr>
        <w:t>Lone,</w:t>
      </w:r>
      <w:r w:rsidRPr="002D14EA">
        <w:rPr>
          <w:rFonts w:ascii="Times New Roman"/>
          <w:i/>
          <w:spacing w:val="48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and</w:t>
      </w:r>
      <w:r w:rsidRPr="002D14EA">
        <w:rPr>
          <w:rFonts w:ascii="Times New Roman"/>
          <w:i/>
          <w:spacing w:val="48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M.</w:t>
      </w:r>
      <w:r w:rsidRPr="002D14EA">
        <w:rPr>
          <w:rFonts w:ascii="Times New Roman"/>
          <w:i/>
          <w:spacing w:val="48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spacing w:val="-4"/>
          <w:w w:val="110"/>
          <w:sz w:val="28"/>
          <w:lang w:val="uk-UA"/>
        </w:rPr>
        <w:t>Beer</w:t>
      </w:r>
    </w:p>
    <w:p w14:paraId="16774FA3" w14:textId="77777777" w:rsidR="001F4829" w:rsidRPr="002D14EA" w:rsidRDefault="00C87A0C">
      <w:pPr>
        <w:spacing w:before="194"/>
        <w:ind w:left="412"/>
        <w:rPr>
          <w:sz w:val="28"/>
          <w:lang w:val="uk-UA"/>
        </w:rPr>
      </w:pPr>
      <w:r w:rsidRPr="002D14EA">
        <w:rPr>
          <w:rFonts w:ascii="Georgia" w:hAnsi="Georgia"/>
          <w:i/>
          <w:sz w:val="28"/>
          <w:lang w:val="uk-UA"/>
        </w:rPr>
        <w:t>Au</w:t>
      </w:r>
      <w:r w:rsidRPr="002D14EA">
        <w:rPr>
          <w:rFonts w:ascii="Times New Roman" w:hAnsi="Times New Roman"/>
          <w:sz w:val="28"/>
          <w:vertAlign w:val="superscript"/>
          <w:lang w:val="uk-UA"/>
        </w:rPr>
        <w:t>197</w:t>
      </w:r>
      <w:r w:rsidRPr="002D14EA">
        <w:rPr>
          <w:rFonts w:ascii="Arial" w:hAnsi="Arial"/>
          <w:sz w:val="28"/>
          <w:lang w:val="uk-UA"/>
        </w:rPr>
        <w:t>(</w:t>
      </w:r>
      <w:r w:rsidRPr="002D14EA">
        <w:rPr>
          <w:rFonts w:ascii="Georgia" w:hAnsi="Georgia"/>
          <w:i/>
          <w:sz w:val="28"/>
          <w:lang w:val="uk-UA"/>
        </w:rPr>
        <w:t>n, γ</w:t>
      </w:r>
      <w:r w:rsidRPr="002D14EA">
        <w:rPr>
          <w:rFonts w:ascii="Arial" w:hAnsi="Arial"/>
          <w:sz w:val="28"/>
          <w:lang w:val="uk-UA"/>
        </w:rPr>
        <w:t>)</w:t>
      </w:r>
      <w:r w:rsidRPr="002D14EA">
        <w:rPr>
          <w:rFonts w:ascii="Georgia" w:hAnsi="Georgia"/>
          <w:i/>
          <w:sz w:val="28"/>
          <w:lang w:val="uk-UA"/>
        </w:rPr>
        <w:t>Au</w:t>
      </w:r>
      <w:r w:rsidRPr="002D14EA">
        <w:rPr>
          <w:rFonts w:ascii="Times New Roman" w:hAnsi="Times New Roman"/>
          <w:sz w:val="28"/>
          <w:vertAlign w:val="superscript"/>
          <w:lang w:val="uk-UA"/>
        </w:rPr>
        <w:t>198</w:t>
      </w:r>
      <w:r w:rsidRPr="002D14EA">
        <w:rPr>
          <w:rFonts w:ascii="Times New Roman" w:hAnsi="Times New Roman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>Reaction Mechanism</w:t>
      </w:r>
    </w:p>
    <w:p w14:paraId="7A36E140" w14:textId="77777777" w:rsidR="001F4829" w:rsidRPr="002D14EA" w:rsidRDefault="001F4829">
      <w:pPr>
        <w:pStyle w:val="BodyText"/>
        <w:spacing w:before="10"/>
        <w:rPr>
          <w:sz w:val="34"/>
          <w:lang w:val="uk-UA"/>
        </w:rPr>
      </w:pPr>
    </w:p>
    <w:p w14:paraId="266C4791" w14:textId="77777777" w:rsidR="001F4829" w:rsidRPr="002D14EA" w:rsidRDefault="00C87A0C">
      <w:pPr>
        <w:pStyle w:val="ListParagraph"/>
        <w:numPr>
          <w:ilvl w:val="0"/>
          <w:numId w:val="1"/>
        </w:numPr>
        <w:tabs>
          <w:tab w:val="left" w:pos="685"/>
          <w:tab w:val="left" w:pos="686"/>
        </w:tabs>
        <w:spacing w:before="1"/>
        <w:ind w:left="685" w:hanging="525"/>
        <w:rPr>
          <w:rFonts w:ascii="Times New Roman"/>
          <w:i/>
          <w:sz w:val="28"/>
          <w:lang w:val="uk-UA"/>
        </w:rPr>
      </w:pPr>
      <w:r w:rsidRPr="002D14EA">
        <w:rPr>
          <w:rFonts w:ascii="Times New Roman"/>
          <w:i/>
          <w:w w:val="110"/>
          <w:sz w:val="28"/>
          <w:lang w:val="uk-UA"/>
        </w:rPr>
        <w:t>I.A.Kondurov,</w:t>
      </w:r>
      <w:r w:rsidRPr="002D14EA">
        <w:rPr>
          <w:rFonts w:ascii="Times New Roman"/>
          <w:i/>
          <w:spacing w:val="44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A.I.Egorov,</w:t>
      </w:r>
      <w:r w:rsidRPr="002D14EA">
        <w:rPr>
          <w:rFonts w:ascii="Times New Roman"/>
          <w:i/>
          <w:spacing w:val="45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M.Kaminker,</w:t>
      </w:r>
      <w:r w:rsidRPr="002D14EA">
        <w:rPr>
          <w:rFonts w:ascii="Times New Roman"/>
          <w:i/>
          <w:spacing w:val="45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E.M.Korotkikh,</w:t>
      </w:r>
      <w:r w:rsidRPr="002D14EA">
        <w:rPr>
          <w:rFonts w:ascii="Times New Roman"/>
          <w:i/>
          <w:spacing w:val="44"/>
          <w:w w:val="110"/>
          <w:sz w:val="28"/>
          <w:lang w:val="uk-UA"/>
        </w:rPr>
        <w:t xml:space="preserve"> </w:t>
      </w:r>
      <w:r w:rsidRPr="002D14EA">
        <w:rPr>
          <w:rFonts w:ascii="Times New Roman"/>
          <w:i/>
          <w:w w:val="110"/>
          <w:sz w:val="28"/>
          <w:lang w:val="uk-UA"/>
        </w:rPr>
        <w:t>A.M.Nikitin</w:t>
      </w:r>
    </w:p>
    <w:p w14:paraId="23024E22" w14:textId="77777777" w:rsidR="001F4829" w:rsidRPr="002D14EA" w:rsidRDefault="00C87A0C">
      <w:pPr>
        <w:pStyle w:val="BodyText"/>
        <w:spacing w:before="194"/>
        <w:ind w:left="412"/>
        <w:rPr>
          <w:lang w:val="uk-UA"/>
        </w:rPr>
      </w:pPr>
      <w:r w:rsidRPr="002D14EA">
        <w:rPr>
          <w:lang w:val="uk-UA"/>
        </w:rPr>
        <w:t>Neutron capture cross sections measurements for Co58m, Cu64, and Sc46</w:t>
      </w:r>
    </w:p>
    <w:p w14:paraId="2A7C3AA1" w14:textId="77777777" w:rsidR="001F4829" w:rsidRPr="002D14EA" w:rsidRDefault="001F4829">
      <w:pPr>
        <w:pStyle w:val="BodyText"/>
        <w:spacing w:before="10"/>
        <w:rPr>
          <w:sz w:val="34"/>
          <w:lang w:val="uk-UA"/>
        </w:rPr>
      </w:pPr>
    </w:p>
    <w:p w14:paraId="7AE208E1" w14:textId="77777777" w:rsidR="001F4829" w:rsidRPr="002D14EA" w:rsidRDefault="00C87A0C">
      <w:pPr>
        <w:pStyle w:val="ListParagraph"/>
        <w:numPr>
          <w:ilvl w:val="0"/>
          <w:numId w:val="1"/>
        </w:numPr>
        <w:tabs>
          <w:tab w:val="left" w:pos="647"/>
          <w:tab w:val="left" w:pos="3402"/>
        </w:tabs>
        <w:ind w:left="646" w:hanging="486"/>
        <w:rPr>
          <w:sz w:val="28"/>
          <w:lang w:val="uk-UA"/>
        </w:rPr>
      </w:pPr>
      <w:r w:rsidRPr="002D14EA">
        <w:rPr>
          <w:rFonts w:ascii="Times New Roman"/>
          <w:i/>
          <w:spacing w:val="-3"/>
          <w:sz w:val="28"/>
          <w:lang w:val="uk-UA"/>
        </w:rPr>
        <w:t xml:space="preserve">Geant4 </w:t>
      </w:r>
      <w:r w:rsidRPr="002D14EA">
        <w:rPr>
          <w:rFonts w:ascii="Times New Roman"/>
          <w:i/>
          <w:spacing w:val="4"/>
          <w:sz w:val="28"/>
          <w:lang w:val="uk-UA"/>
        </w:rPr>
        <w:t xml:space="preserve"> </w:t>
      </w:r>
      <w:r w:rsidRPr="002D14EA">
        <w:rPr>
          <w:rFonts w:ascii="Times New Roman"/>
          <w:i/>
          <w:sz w:val="28"/>
          <w:lang w:val="uk-UA"/>
        </w:rPr>
        <w:t>Collaboration</w:t>
      </w:r>
      <w:r w:rsidRPr="002D14EA">
        <w:rPr>
          <w:rFonts w:ascii="Times New Roman"/>
          <w:i/>
          <w:sz w:val="28"/>
          <w:lang w:val="uk-UA"/>
        </w:rPr>
        <w:tab/>
      </w:r>
      <w:r w:rsidRPr="002D14EA">
        <w:rPr>
          <w:sz w:val="28"/>
          <w:lang w:val="uk-UA"/>
        </w:rPr>
        <w:t xml:space="preserve">Book </w:t>
      </w:r>
      <w:r w:rsidRPr="002D14EA">
        <w:rPr>
          <w:spacing w:val="-8"/>
          <w:sz w:val="28"/>
          <w:lang w:val="uk-UA"/>
        </w:rPr>
        <w:t xml:space="preserve">For </w:t>
      </w:r>
      <w:r w:rsidRPr="002D14EA">
        <w:rPr>
          <w:sz w:val="28"/>
          <w:lang w:val="uk-UA"/>
        </w:rPr>
        <w:t>Application Developers Release</w:t>
      </w:r>
      <w:r w:rsidRPr="002D14EA">
        <w:rPr>
          <w:spacing w:val="45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>10.3</w:t>
      </w:r>
    </w:p>
    <w:p w14:paraId="4C7B8A23" w14:textId="77777777" w:rsidR="001F4829" w:rsidRPr="002D14EA" w:rsidRDefault="001F4829">
      <w:pPr>
        <w:rPr>
          <w:sz w:val="28"/>
          <w:lang w:val="uk-UA"/>
        </w:rPr>
        <w:sectPr w:rsidR="001F4829" w:rsidRPr="002D14EA">
          <w:pgSz w:w="11910" w:h="16840"/>
          <w:pgMar w:top="940" w:right="0" w:bottom="800" w:left="1540" w:header="0" w:footer="607" w:gutter="0"/>
          <w:cols w:space="720"/>
        </w:sectPr>
      </w:pPr>
    </w:p>
    <w:p w14:paraId="3A6F37DB" w14:textId="77777777" w:rsidR="001F4829" w:rsidRPr="002D14EA" w:rsidRDefault="00C87A0C">
      <w:pPr>
        <w:pStyle w:val="ListParagraph"/>
        <w:numPr>
          <w:ilvl w:val="0"/>
          <w:numId w:val="1"/>
        </w:numPr>
        <w:tabs>
          <w:tab w:val="left" w:pos="825"/>
        </w:tabs>
        <w:spacing w:before="86" w:line="374" w:lineRule="auto"/>
        <w:ind w:right="1131" w:hanging="252"/>
        <w:jc w:val="both"/>
        <w:rPr>
          <w:sz w:val="28"/>
          <w:lang w:val="uk-UA"/>
        </w:rPr>
      </w:pPr>
      <w:r w:rsidRPr="002D14EA">
        <w:rPr>
          <w:rFonts w:ascii="Times New Roman"/>
          <w:i/>
          <w:sz w:val="28"/>
          <w:lang w:val="uk-UA"/>
        </w:rPr>
        <w:lastRenderedPageBreak/>
        <w:t xml:space="preserve">Alexander </w:t>
      </w:r>
      <w:r w:rsidRPr="002D14EA">
        <w:rPr>
          <w:rFonts w:ascii="Times New Roman"/>
          <w:i/>
          <w:spacing w:val="-3"/>
          <w:sz w:val="28"/>
          <w:lang w:val="uk-UA"/>
        </w:rPr>
        <w:t xml:space="preserve">Howard, </w:t>
      </w:r>
      <w:r w:rsidRPr="002D14EA">
        <w:rPr>
          <w:rFonts w:ascii="Times New Roman"/>
          <w:i/>
          <w:sz w:val="28"/>
          <w:lang w:val="uk-UA"/>
        </w:rPr>
        <w:t xml:space="preserve">Gunter </w:t>
      </w:r>
      <w:r w:rsidRPr="002D14EA">
        <w:rPr>
          <w:rFonts w:ascii="Times New Roman"/>
          <w:i/>
          <w:spacing w:val="-3"/>
          <w:sz w:val="28"/>
          <w:lang w:val="uk-UA"/>
        </w:rPr>
        <w:t xml:space="preserve">Folger, </w:t>
      </w:r>
      <w:r w:rsidRPr="002D14EA">
        <w:rPr>
          <w:rFonts w:ascii="Times New Roman"/>
          <w:i/>
          <w:sz w:val="28"/>
          <w:lang w:val="uk-UA"/>
        </w:rPr>
        <w:t>Jose Manuel Quesada, Vladimir Ivanchenko</w:t>
      </w:r>
      <w:r w:rsidRPr="002D14EA">
        <w:rPr>
          <w:rFonts w:ascii="Times New Roman"/>
          <w:i/>
          <w:spacing w:val="-23"/>
          <w:sz w:val="28"/>
          <w:lang w:val="uk-UA"/>
        </w:rPr>
        <w:t xml:space="preserve"> </w:t>
      </w:r>
      <w:r w:rsidRPr="002D14EA">
        <w:rPr>
          <w:spacing w:val="-4"/>
          <w:sz w:val="28"/>
          <w:lang w:val="uk-UA"/>
        </w:rPr>
        <w:t>Validation</w:t>
      </w:r>
      <w:r w:rsidRPr="002D14EA">
        <w:rPr>
          <w:spacing w:val="-33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>of</w:t>
      </w:r>
      <w:r w:rsidRPr="002D14EA">
        <w:rPr>
          <w:spacing w:val="-32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>Neutrons</w:t>
      </w:r>
      <w:r w:rsidRPr="002D14EA">
        <w:rPr>
          <w:spacing w:val="-33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>in</w:t>
      </w:r>
      <w:r w:rsidRPr="002D14EA">
        <w:rPr>
          <w:spacing w:val="-32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>Geant4</w:t>
      </w:r>
      <w:r w:rsidRPr="002D14EA">
        <w:rPr>
          <w:spacing w:val="-33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>Using</w:t>
      </w:r>
      <w:r w:rsidRPr="002D14EA">
        <w:rPr>
          <w:spacing w:val="-32"/>
          <w:sz w:val="28"/>
          <w:lang w:val="uk-UA"/>
        </w:rPr>
        <w:t xml:space="preserve"> </w:t>
      </w:r>
      <w:r w:rsidRPr="002D14EA">
        <w:rPr>
          <w:spacing w:val="-8"/>
          <w:sz w:val="28"/>
          <w:lang w:val="uk-UA"/>
        </w:rPr>
        <w:t>TARC</w:t>
      </w:r>
      <w:r w:rsidRPr="002D14EA">
        <w:rPr>
          <w:spacing w:val="-33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>Data</w:t>
      </w:r>
      <w:r w:rsidRPr="002D14EA">
        <w:rPr>
          <w:spacing w:val="-32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>-</w:t>
      </w:r>
      <w:r w:rsidRPr="002D14EA">
        <w:rPr>
          <w:spacing w:val="-33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>producti- on, interaction and</w:t>
      </w:r>
      <w:r w:rsidRPr="002D14EA">
        <w:rPr>
          <w:spacing w:val="50"/>
          <w:sz w:val="28"/>
          <w:lang w:val="uk-UA"/>
        </w:rPr>
        <w:t xml:space="preserve"> </w:t>
      </w:r>
      <w:r w:rsidRPr="002D14EA">
        <w:rPr>
          <w:sz w:val="28"/>
          <w:lang w:val="uk-UA"/>
        </w:rPr>
        <w:t>transportation</w:t>
      </w:r>
    </w:p>
    <w:sectPr w:rsidR="001F4829" w:rsidRPr="002D14EA">
      <w:pgSz w:w="11910" w:h="16840"/>
      <w:pgMar w:top="1040" w:right="0" w:bottom="800" w:left="1540" w:header="0" w:footer="6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2E040" w14:textId="77777777" w:rsidR="00E5547C" w:rsidRDefault="00E5547C">
      <w:r>
        <w:separator/>
      </w:r>
    </w:p>
  </w:endnote>
  <w:endnote w:type="continuationSeparator" w:id="0">
    <w:p w14:paraId="1E11C62F" w14:textId="77777777" w:rsidR="00E5547C" w:rsidRDefault="00E5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0A3DF" w14:textId="1B16E50B" w:rsidR="00C87A0C" w:rsidRDefault="00C87A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D4120E9" wp14:editId="15EC08B6">
              <wp:simplePos x="0" y="0"/>
              <wp:positionH relativeFrom="page">
                <wp:posOffset>3848100</wp:posOffset>
              </wp:positionH>
              <wp:positionV relativeFrom="page">
                <wp:posOffset>10166985</wp:posOffset>
              </wp:positionV>
              <wp:extent cx="224790" cy="255905"/>
              <wp:effectExtent l="0" t="3810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B52DB" w14:textId="77777777" w:rsidR="00C87A0C" w:rsidRDefault="00C87A0C">
                          <w:pPr>
                            <w:pStyle w:val="BodyText"/>
                            <w:spacing w:before="2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4120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53" type="#_x0000_t202" style="position:absolute;margin-left:303pt;margin-top:800.55pt;width:17.7pt;height:20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" filled="f" stroked="f">
              <v:textbox inset="0,0,0,0">
                <w:txbxContent>
                  <w:p w14:paraId="682B52DB" w14:textId="77777777" w:rsidR="00C87A0C" w:rsidRDefault="00C87A0C">
                    <w:pPr>
                      <w:pStyle w:val="BodyText"/>
                      <w:spacing w:before="2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C0225" w14:textId="77777777" w:rsidR="00E5547C" w:rsidRDefault="00E5547C">
      <w:r>
        <w:separator/>
      </w:r>
    </w:p>
  </w:footnote>
  <w:footnote w:type="continuationSeparator" w:id="0">
    <w:p w14:paraId="66047223" w14:textId="77777777" w:rsidR="00E5547C" w:rsidRDefault="00E55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7FDE"/>
    <w:multiLevelType w:val="hybridMultilevel"/>
    <w:tmpl w:val="60F62B0A"/>
    <w:lvl w:ilvl="0" w:tplc="67604BFE">
      <w:start w:val="1"/>
      <w:numFmt w:val="decimal"/>
      <w:lvlText w:val="[%1]"/>
      <w:lvlJc w:val="left"/>
      <w:pPr>
        <w:ind w:left="412" w:hanging="388"/>
        <w:jc w:val="left"/>
      </w:pPr>
      <w:rPr>
        <w:rFonts w:ascii="Book Antiqua" w:eastAsia="Book Antiqua" w:hAnsi="Book Antiqua" w:cs="Book Antiqua" w:hint="default"/>
        <w:w w:val="88"/>
        <w:sz w:val="28"/>
        <w:szCs w:val="28"/>
        <w:lang w:val="uk" w:eastAsia="uk" w:bidi="uk"/>
      </w:rPr>
    </w:lvl>
    <w:lvl w:ilvl="1" w:tplc="DD0EDE6C">
      <w:numFmt w:val="bullet"/>
      <w:lvlText w:val="•"/>
      <w:lvlJc w:val="left"/>
      <w:pPr>
        <w:ind w:left="1414" w:hanging="388"/>
      </w:pPr>
      <w:rPr>
        <w:rFonts w:hint="default"/>
        <w:lang w:val="uk" w:eastAsia="uk" w:bidi="uk"/>
      </w:rPr>
    </w:lvl>
    <w:lvl w:ilvl="2" w:tplc="7004C4A0">
      <w:numFmt w:val="bullet"/>
      <w:lvlText w:val="•"/>
      <w:lvlJc w:val="left"/>
      <w:pPr>
        <w:ind w:left="2409" w:hanging="388"/>
      </w:pPr>
      <w:rPr>
        <w:rFonts w:hint="default"/>
        <w:lang w:val="uk" w:eastAsia="uk" w:bidi="uk"/>
      </w:rPr>
    </w:lvl>
    <w:lvl w:ilvl="3" w:tplc="A9DCCE3A">
      <w:numFmt w:val="bullet"/>
      <w:lvlText w:val="•"/>
      <w:lvlJc w:val="left"/>
      <w:pPr>
        <w:ind w:left="3403" w:hanging="388"/>
      </w:pPr>
      <w:rPr>
        <w:rFonts w:hint="default"/>
        <w:lang w:val="uk" w:eastAsia="uk" w:bidi="uk"/>
      </w:rPr>
    </w:lvl>
    <w:lvl w:ilvl="4" w:tplc="257C6FD6">
      <w:numFmt w:val="bullet"/>
      <w:lvlText w:val="•"/>
      <w:lvlJc w:val="left"/>
      <w:pPr>
        <w:ind w:left="4398" w:hanging="388"/>
      </w:pPr>
      <w:rPr>
        <w:rFonts w:hint="default"/>
        <w:lang w:val="uk" w:eastAsia="uk" w:bidi="uk"/>
      </w:rPr>
    </w:lvl>
    <w:lvl w:ilvl="5" w:tplc="C7C439DA">
      <w:numFmt w:val="bullet"/>
      <w:lvlText w:val="•"/>
      <w:lvlJc w:val="left"/>
      <w:pPr>
        <w:ind w:left="5392" w:hanging="388"/>
      </w:pPr>
      <w:rPr>
        <w:rFonts w:hint="default"/>
        <w:lang w:val="uk" w:eastAsia="uk" w:bidi="uk"/>
      </w:rPr>
    </w:lvl>
    <w:lvl w:ilvl="6" w:tplc="BCAED9AA">
      <w:numFmt w:val="bullet"/>
      <w:lvlText w:val="•"/>
      <w:lvlJc w:val="left"/>
      <w:pPr>
        <w:ind w:left="6387" w:hanging="388"/>
      </w:pPr>
      <w:rPr>
        <w:rFonts w:hint="default"/>
        <w:lang w:val="uk" w:eastAsia="uk" w:bidi="uk"/>
      </w:rPr>
    </w:lvl>
    <w:lvl w:ilvl="7" w:tplc="EF1E0D72">
      <w:numFmt w:val="bullet"/>
      <w:lvlText w:val="•"/>
      <w:lvlJc w:val="left"/>
      <w:pPr>
        <w:ind w:left="7381" w:hanging="388"/>
      </w:pPr>
      <w:rPr>
        <w:rFonts w:hint="default"/>
        <w:lang w:val="uk" w:eastAsia="uk" w:bidi="uk"/>
      </w:rPr>
    </w:lvl>
    <w:lvl w:ilvl="8" w:tplc="15ACC408">
      <w:numFmt w:val="bullet"/>
      <w:lvlText w:val="•"/>
      <w:lvlJc w:val="left"/>
      <w:pPr>
        <w:ind w:left="8376" w:hanging="388"/>
      </w:pPr>
      <w:rPr>
        <w:rFonts w:hint="default"/>
        <w:lang w:val="uk" w:eastAsia="uk" w:bidi="uk"/>
      </w:rPr>
    </w:lvl>
  </w:abstractNum>
  <w:abstractNum w:abstractNumId="1" w15:restartNumberingAfterBreak="0">
    <w:nsid w:val="42DA677B"/>
    <w:multiLevelType w:val="multilevel"/>
    <w:tmpl w:val="343893E4"/>
    <w:lvl w:ilvl="0">
      <w:start w:val="1"/>
      <w:numFmt w:val="decimal"/>
      <w:lvlText w:val="%1"/>
      <w:lvlJc w:val="left"/>
      <w:pPr>
        <w:ind w:left="570" w:hanging="410"/>
        <w:jc w:val="left"/>
      </w:pPr>
      <w:rPr>
        <w:rFonts w:ascii="Calibri" w:eastAsia="Calibri" w:hAnsi="Calibri" w:cs="Calibri" w:hint="default"/>
        <w:b/>
        <w:bCs/>
        <w:w w:val="111"/>
        <w:sz w:val="28"/>
        <w:szCs w:val="28"/>
        <w:lang w:val="uk" w:eastAsia="uk" w:bidi="uk"/>
      </w:rPr>
    </w:lvl>
    <w:lvl w:ilvl="1">
      <w:start w:val="2"/>
      <w:numFmt w:val="decimal"/>
      <w:lvlText w:val="%1.%2"/>
      <w:lvlJc w:val="left"/>
      <w:pPr>
        <w:ind w:left="1198" w:hanging="628"/>
        <w:jc w:val="left"/>
      </w:pPr>
      <w:rPr>
        <w:rFonts w:ascii="Book Antiqua" w:eastAsia="Book Antiqua" w:hAnsi="Book Antiqua" w:cs="Book Antiqua" w:hint="default"/>
        <w:spacing w:val="-1"/>
        <w:w w:val="99"/>
        <w:sz w:val="28"/>
        <w:szCs w:val="28"/>
        <w:lang w:val="uk" w:eastAsia="uk" w:bidi="uk"/>
      </w:rPr>
    </w:lvl>
    <w:lvl w:ilvl="2">
      <w:numFmt w:val="bullet"/>
      <w:lvlText w:val="•"/>
      <w:lvlJc w:val="left"/>
      <w:pPr>
        <w:ind w:left="2218" w:hanging="628"/>
      </w:pPr>
      <w:rPr>
        <w:rFonts w:hint="default"/>
        <w:lang w:val="uk" w:eastAsia="uk" w:bidi="uk"/>
      </w:rPr>
    </w:lvl>
    <w:lvl w:ilvl="3">
      <w:numFmt w:val="bullet"/>
      <w:lvlText w:val="•"/>
      <w:lvlJc w:val="left"/>
      <w:pPr>
        <w:ind w:left="3236" w:hanging="628"/>
      </w:pPr>
      <w:rPr>
        <w:rFonts w:hint="default"/>
        <w:lang w:val="uk" w:eastAsia="uk" w:bidi="uk"/>
      </w:rPr>
    </w:lvl>
    <w:lvl w:ilvl="4">
      <w:numFmt w:val="bullet"/>
      <w:lvlText w:val="•"/>
      <w:lvlJc w:val="left"/>
      <w:pPr>
        <w:ind w:left="4255" w:hanging="628"/>
      </w:pPr>
      <w:rPr>
        <w:rFonts w:hint="default"/>
        <w:lang w:val="uk" w:eastAsia="uk" w:bidi="uk"/>
      </w:rPr>
    </w:lvl>
    <w:lvl w:ilvl="5">
      <w:numFmt w:val="bullet"/>
      <w:lvlText w:val="•"/>
      <w:lvlJc w:val="left"/>
      <w:pPr>
        <w:ind w:left="5273" w:hanging="628"/>
      </w:pPr>
      <w:rPr>
        <w:rFonts w:hint="default"/>
        <w:lang w:val="uk" w:eastAsia="uk" w:bidi="uk"/>
      </w:rPr>
    </w:lvl>
    <w:lvl w:ilvl="6">
      <w:numFmt w:val="bullet"/>
      <w:lvlText w:val="•"/>
      <w:lvlJc w:val="left"/>
      <w:pPr>
        <w:ind w:left="6291" w:hanging="628"/>
      </w:pPr>
      <w:rPr>
        <w:rFonts w:hint="default"/>
        <w:lang w:val="uk" w:eastAsia="uk" w:bidi="uk"/>
      </w:rPr>
    </w:lvl>
    <w:lvl w:ilvl="7">
      <w:numFmt w:val="bullet"/>
      <w:lvlText w:val="•"/>
      <w:lvlJc w:val="left"/>
      <w:pPr>
        <w:ind w:left="7310" w:hanging="628"/>
      </w:pPr>
      <w:rPr>
        <w:rFonts w:hint="default"/>
        <w:lang w:val="uk" w:eastAsia="uk" w:bidi="uk"/>
      </w:rPr>
    </w:lvl>
    <w:lvl w:ilvl="8">
      <w:numFmt w:val="bullet"/>
      <w:lvlText w:val="•"/>
      <w:lvlJc w:val="left"/>
      <w:pPr>
        <w:ind w:left="8328" w:hanging="628"/>
      </w:pPr>
      <w:rPr>
        <w:rFonts w:hint="default"/>
        <w:lang w:val="uk" w:eastAsia="uk" w:bidi="uk"/>
      </w:rPr>
    </w:lvl>
  </w:abstractNum>
  <w:abstractNum w:abstractNumId="2" w15:restartNumberingAfterBreak="0">
    <w:nsid w:val="49074694"/>
    <w:multiLevelType w:val="multilevel"/>
    <w:tmpl w:val="34D07056"/>
    <w:lvl w:ilvl="0">
      <w:start w:val="1"/>
      <w:numFmt w:val="decimal"/>
      <w:lvlText w:val="%1"/>
      <w:lvlJc w:val="left"/>
      <w:pPr>
        <w:ind w:left="819" w:hanging="659"/>
        <w:jc w:val="left"/>
      </w:pPr>
      <w:rPr>
        <w:rFonts w:ascii="Calibri" w:eastAsia="Calibri" w:hAnsi="Calibri" w:cs="Calibri" w:hint="default"/>
        <w:b/>
        <w:bCs/>
        <w:w w:val="105"/>
        <w:sz w:val="41"/>
        <w:szCs w:val="41"/>
        <w:lang w:val="uk" w:eastAsia="uk" w:bidi="uk"/>
      </w:rPr>
    </w:lvl>
    <w:lvl w:ilvl="1">
      <w:start w:val="1"/>
      <w:numFmt w:val="decimal"/>
      <w:lvlText w:val="%1.%2"/>
      <w:lvlJc w:val="left"/>
      <w:pPr>
        <w:ind w:left="1006" w:hanging="847"/>
        <w:jc w:val="left"/>
      </w:pPr>
      <w:rPr>
        <w:rFonts w:ascii="Book Antiqua" w:eastAsia="Book Antiqua" w:hAnsi="Book Antiqua" w:cs="Book Antiqua" w:hint="default"/>
        <w:b/>
        <w:bCs/>
        <w:w w:val="111"/>
        <w:sz w:val="34"/>
        <w:szCs w:val="34"/>
        <w:lang w:val="uk" w:eastAsia="uk" w:bidi="uk"/>
      </w:rPr>
    </w:lvl>
    <w:lvl w:ilvl="2">
      <w:numFmt w:val="bullet"/>
      <w:lvlText w:val="•"/>
      <w:lvlJc w:val="left"/>
      <w:pPr>
        <w:ind w:left="658" w:hanging="237"/>
      </w:pPr>
      <w:rPr>
        <w:rFonts w:ascii="Calibri" w:eastAsia="Calibri" w:hAnsi="Calibri" w:cs="Calibri" w:hint="default"/>
        <w:w w:val="97"/>
        <w:sz w:val="28"/>
        <w:szCs w:val="28"/>
        <w:lang w:val="uk" w:eastAsia="uk" w:bidi="uk"/>
      </w:rPr>
    </w:lvl>
    <w:lvl w:ilvl="3">
      <w:numFmt w:val="bullet"/>
      <w:lvlText w:val="•"/>
      <w:lvlJc w:val="left"/>
      <w:pPr>
        <w:ind w:left="2170" w:hanging="237"/>
      </w:pPr>
      <w:rPr>
        <w:rFonts w:hint="default"/>
        <w:lang w:val="uk" w:eastAsia="uk" w:bidi="uk"/>
      </w:rPr>
    </w:lvl>
    <w:lvl w:ilvl="4">
      <w:numFmt w:val="bullet"/>
      <w:lvlText w:val="•"/>
      <w:lvlJc w:val="left"/>
      <w:pPr>
        <w:ind w:left="3341" w:hanging="237"/>
      </w:pPr>
      <w:rPr>
        <w:rFonts w:hint="default"/>
        <w:lang w:val="uk" w:eastAsia="uk" w:bidi="uk"/>
      </w:rPr>
    </w:lvl>
    <w:lvl w:ilvl="5">
      <w:numFmt w:val="bullet"/>
      <w:lvlText w:val="•"/>
      <w:lvlJc w:val="left"/>
      <w:pPr>
        <w:ind w:left="4512" w:hanging="237"/>
      </w:pPr>
      <w:rPr>
        <w:rFonts w:hint="default"/>
        <w:lang w:val="uk" w:eastAsia="uk" w:bidi="uk"/>
      </w:rPr>
    </w:lvl>
    <w:lvl w:ilvl="6">
      <w:numFmt w:val="bullet"/>
      <w:lvlText w:val="•"/>
      <w:lvlJc w:val="left"/>
      <w:pPr>
        <w:ind w:left="5682" w:hanging="237"/>
      </w:pPr>
      <w:rPr>
        <w:rFonts w:hint="default"/>
        <w:lang w:val="uk" w:eastAsia="uk" w:bidi="uk"/>
      </w:rPr>
    </w:lvl>
    <w:lvl w:ilvl="7">
      <w:numFmt w:val="bullet"/>
      <w:lvlText w:val="•"/>
      <w:lvlJc w:val="left"/>
      <w:pPr>
        <w:ind w:left="6853" w:hanging="237"/>
      </w:pPr>
      <w:rPr>
        <w:rFonts w:hint="default"/>
        <w:lang w:val="uk" w:eastAsia="uk" w:bidi="uk"/>
      </w:rPr>
    </w:lvl>
    <w:lvl w:ilvl="8">
      <w:numFmt w:val="bullet"/>
      <w:lvlText w:val="•"/>
      <w:lvlJc w:val="left"/>
      <w:pPr>
        <w:ind w:left="8024" w:hanging="237"/>
      </w:pPr>
      <w:rPr>
        <w:rFonts w:hint="default"/>
        <w:lang w:val="uk" w:eastAsia="uk" w:bidi="uk"/>
      </w:rPr>
    </w:lvl>
  </w:abstractNum>
  <w:abstractNum w:abstractNumId="3" w15:restartNumberingAfterBreak="0">
    <w:nsid w:val="4A1143E8"/>
    <w:multiLevelType w:val="multilevel"/>
    <w:tmpl w:val="2F763F40"/>
    <w:lvl w:ilvl="0">
      <w:start w:val="4"/>
      <w:numFmt w:val="decimal"/>
      <w:lvlText w:val="%1"/>
      <w:lvlJc w:val="left"/>
      <w:pPr>
        <w:ind w:left="1198" w:hanging="628"/>
        <w:jc w:val="left"/>
      </w:pPr>
      <w:rPr>
        <w:rFonts w:hint="default"/>
        <w:lang w:val="uk" w:eastAsia="uk" w:bidi="uk"/>
      </w:rPr>
    </w:lvl>
    <w:lvl w:ilvl="1">
      <w:start w:val="1"/>
      <w:numFmt w:val="decimal"/>
      <w:lvlText w:val="%1.%2"/>
      <w:lvlJc w:val="left"/>
      <w:pPr>
        <w:ind w:left="1198" w:hanging="628"/>
        <w:jc w:val="left"/>
      </w:pPr>
      <w:rPr>
        <w:rFonts w:ascii="Book Antiqua" w:eastAsia="Book Antiqua" w:hAnsi="Book Antiqua" w:cs="Book Antiqua" w:hint="default"/>
        <w:spacing w:val="-1"/>
        <w:w w:val="99"/>
        <w:sz w:val="28"/>
        <w:szCs w:val="28"/>
        <w:lang w:val="uk" w:eastAsia="uk" w:bidi="uk"/>
      </w:rPr>
    </w:lvl>
    <w:lvl w:ilvl="2">
      <w:numFmt w:val="bullet"/>
      <w:lvlText w:val="•"/>
      <w:lvlJc w:val="left"/>
      <w:pPr>
        <w:ind w:left="3033" w:hanging="628"/>
      </w:pPr>
      <w:rPr>
        <w:rFonts w:hint="default"/>
        <w:lang w:val="uk" w:eastAsia="uk" w:bidi="uk"/>
      </w:rPr>
    </w:lvl>
    <w:lvl w:ilvl="3">
      <w:numFmt w:val="bullet"/>
      <w:lvlText w:val="•"/>
      <w:lvlJc w:val="left"/>
      <w:pPr>
        <w:ind w:left="3949" w:hanging="628"/>
      </w:pPr>
      <w:rPr>
        <w:rFonts w:hint="default"/>
        <w:lang w:val="uk" w:eastAsia="uk" w:bidi="uk"/>
      </w:rPr>
    </w:lvl>
    <w:lvl w:ilvl="4">
      <w:numFmt w:val="bullet"/>
      <w:lvlText w:val="•"/>
      <w:lvlJc w:val="left"/>
      <w:pPr>
        <w:ind w:left="4866" w:hanging="628"/>
      </w:pPr>
      <w:rPr>
        <w:rFonts w:hint="default"/>
        <w:lang w:val="uk" w:eastAsia="uk" w:bidi="uk"/>
      </w:rPr>
    </w:lvl>
    <w:lvl w:ilvl="5">
      <w:numFmt w:val="bullet"/>
      <w:lvlText w:val="•"/>
      <w:lvlJc w:val="left"/>
      <w:pPr>
        <w:ind w:left="5782" w:hanging="628"/>
      </w:pPr>
      <w:rPr>
        <w:rFonts w:hint="default"/>
        <w:lang w:val="uk" w:eastAsia="uk" w:bidi="uk"/>
      </w:rPr>
    </w:lvl>
    <w:lvl w:ilvl="6">
      <w:numFmt w:val="bullet"/>
      <w:lvlText w:val="•"/>
      <w:lvlJc w:val="left"/>
      <w:pPr>
        <w:ind w:left="6699" w:hanging="628"/>
      </w:pPr>
      <w:rPr>
        <w:rFonts w:hint="default"/>
        <w:lang w:val="uk" w:eastAsia="uk" w:bidi="uk"/>
      </w:rPr>
    </w:lvl>
    <w:lvl w:ilvl="7">
      <w:numFmt w:val="bullet"/>
      <w:lvlText w:val="•"/>
      <w:lvlJc w:val="left"/>
      <w:pPr>
        <w:ind w:left="7615" w:hanging="628"/>
      </w:pPr>
      <w:rPr>
        <w:rFonts w:hint="default"/>
        <w:lang w:val="uk" w:eastAsia="uk" w:bidi="uk"/>
      </w:rPr>
    </w:lvl>
    <w:lvl w:ilvl="8">
      <w:numFmt w:val="bullet"/>
      <w:lvlText w:val="•"/>
      <w:lvlJc w:val="left"/>
      <w:pPr>
        <w:ind w:left="8532" w:hanging="628"/>
      </w:pPr>
      <w:rPr>
        <w:rFonts w:hint="default"/>
        <w:lang w:val="uk" w:eastAsia="uk" w:bidi="uk"/>
      </w:rPr>
    </w:lvl>
  </w:abstractNum>
  <w:abstractNum w:abstractNumId="4" w15:restartNumberingAfterBreak="0">
    <w:nsid w:val="6006196A"/>
    <w:multiLevelType w:val="multilevel"/>
    <w:tmpl w:val="088AEABE"/>
    <w:lvl w:ilvl="0">
      <w:start w:val="3"/>
      <w:numFmt w:val="decimal"/>
      <w:lvlText w:val="%1"/>
      <w:lvlJc w:val="left"/>
      <w:pPr>
        <w:ind w:left="1007" w:hanging="847"/>
        <w:jc w:val="left"/>
      </w:pPr>
      <w:rPr>
        <w:rFonts w:hint="default"/>
        <w:lang w:val="uk" w:eastAsia="uk" w:bidi="uk"/>
      </w:rPr>
    </w:lvl>
    <w:lvl w:ilvl="1">
      <w:start w:val="1"/>
      <w:numFmt w:val="decimal"/>
      <w:lvlText w:val="%1.%2"/>
      <w:lvlJc w:val="left"/>
      <w:pPr>
        <w:ind w:left="1007" w:hanging="847"/>
        <w:jc w:val="left"/>
      </w:pPr>
      <w:rPr>
        <w:rFonts w:ascii="Book Antiqua" w:eastAsia="Book Antiqua" w:hAnsi="Book Antiqua" w:cs="Book Antiqua" w:hint="default"/>
        <w:b/>
        <w:bCs/>
        <w:w w:val="111"/>
        <w:sz w:val="34"/>
        <w:szCs w:val="34"/>
        <w:lang w:val="uk" w:eastAsia="uk" w:bidi="uk"/>
      </w:rPr>
    </w:lvl>
    <w:lvl w:ilvl="2">
      <w:numFmt w:val="bullet"/>
      <w:lvlText w:val="•"/>
      <w:lvlJc w:val="left"/>
      <w:pPr>
        <w:ind w:left="2873" w:hanging="847"/>
      </w:pPr>
      <w:rPr>
        <w:rFonts w:hint="default"/>
        <w:lang w:val="uk" w:eastAsia="uk" w:bidi="uk"/>
      </w:rPr>
    </w:lvl>
    <w:lvl w:ilvl="3">
      <w:numFmt w:val="bullet"/>
      <w:lvlText w:val="•"/>
      <w:lvlJc w:val="left"/>
      <w:pPr>
        <w:ind w:left="3809" w:hanging="847"/>
      </w:pPr>
      <w:rPr>
        <w:rFonts w:hint="default"/>
        <w:lang w:val="uk" w:eastAsia="uk" w:bidi="uk"/>
      </w:rPr>
    </w:lvl>
    <w:lvl w:ilvl="4">
      <w:numFmt w:val="bullet"/>
      <w:lvlText w:val="•"/>
      <w:lvlJc w:val="left"/>
      <w:pPr>
        <w:ind w:left="4746" w:hanging="847"/>
      </w:pPr>
      <w:rPr>
        <w:rFonts w:hint="default"/>
        <w:lang w:val="uk" w:eastAsia="uk" w:bidi="uk"/>
      </w:rPr>
    </w:lvl>
    <w:lvl w:ilvl="5">
      <w:numFmt w:val="bullet"/>
      <w:lvlText w:val="•"/>
      <w:lvlJc w:val="left"/>
      <w:pPr>
        <w:ind w:left="5682" w:hanging="847"/>
      </w:pPr>
      <w:rPr>
        <w:rFonts w:hint="default"/>
        <w:lang w:val="uk" w:eastAsia="uk" w:bidi="uk"/>
      </w:rPr>
    </w:lvl>
    <w:lvl w:ilvl="6">
      <w:numFmt w:val="bullet"/>
      <w:lvlText w:val="•"/>
      <w:lvlJc w:val="left"/>
      <w:pPr>
        <w:ind w:left="6619" w:hanging="847"/>
      </w:pPr>
      <w:rPr>
        <w:rFonts w:hint="default"/>
        <w:lang w:val="uk" w:eastAsia="uk" w:bidi="uk"/>
      </w:rPr>
    </w:lvl>
    <w:lvl w:ilvl="7">
      <w:numFmt w:val="bullet"/>
      <w:lvlText w:val="•"/>
      <w:lvlJc w:val="left"/>
      <w:pPr>
        <w:ind w:left="7555" w:hanging="847"/>
      </w:pPr>
      <w:rPr>
        <w:rFonts w:hint="default"/>
        <w:lang w:val="uk" w:eastAsia="uk" w:bidi="uk"/>
      </w:rPr>
    </w:lvl>
    <w:lvl w:ilvl="8">
      <w:numFmt w:val="bullet"/>
      <w:lvlText w:val="•"/>
      <w:lvlJc w:val="left"/>
      <w:pPr>
        <w:ind w:left="8492" w:hanging="847"/>
      </w:pPr>
      <w:rPr>
        <w:rFonts w:hint="default"/>
        <w:lang w:val="uk" w:eastAsia="uk" w:bidi="uk"/>
      </w:rPr>
    </w:lvl>
  </w:abstractNum>
  <w:abstractNum w:abstractNumId="5" w15:restartNumberingAfterBreak="0">
    <w:nsid w:val="736955FB"/>
    <w:multiLevelType w:val="multilevel"/>
    <w:tmpl w:val="124683C6"/>
    <w:lvl w:ilvl="0">
      <w:start w:val="4"/>
      <w:numFmt w:val="decimal"/>
      <w:lvlText w:val="%1"/>
      <w:lvlJc w:val="left"/>
      <w:pPr>
        <w:ind w:left="1007" w:hanging="847"/>
        <w:jc w:val="left"/>
      </w:pPr>
      <w:rPr>
        <w:rFonts w:hint="default"/>
        <w:lang w:val="uk" w:eastAsia="uk" w:bidi="uk"/>
      </w:rPr>
    </w:lvl>
    <w:lvl w:ilvl="1">
      <w:start w:val="5"/>
      <w:numFmt w:val="decimal"/>
      <w:lvlText w:val="%1.%2"/>
      <w:lvlJc w:val="left"/>
      <w:pPr>
        <w:ind w:left="1007" w:hanging="847"/>
        <w:jc w:val="left"/>
      </w:pPr>
      <w:rPr>
        <w:rFonts w:ascii="Book Antiqua" w:eastAsia="Book Antiqua" w:hAnsi="Book Antiqua" w:cs="Book Antiqua" w:hint="default"/>
        <w:b/>
        <w:bCs/>
        <w:w w:val="111"/>
        <w:sz w:val="34"/>
        <w:szCs w:val="34"/>
        <w:lang w:val="uk" w:eastAsia="uk" w:bidi="uk"/>
      </w:rPr>
    </w:lvl>
    <w:lvl w:ilvl="2">
      <w:numFmt w:val="bullet"/>
      <w:lvlText w:val="•"/>
      <w:lvlJc w:val="left"/>
      <w:pPr>
        <w:ind w:left="2873" w:hanging="847"/>
      </w:pPr>
      <w:rPr>
        <w:rFonts w:hint="default"/>
        <w:lang w:val="uk" w:eastAsia="uk" w:bidi="uk"/>
      </w:rPr>
    </w:lvl>
    <w:lvl w:ilvl="3">
      <w:numFmt w:val="bullet"/>
      <w:lvlText w:val="•"/>
      <w:lvlJc w:val="left"/>
      <w:pPr>
        <w:ind w:left="3809" w:hanging="847"/>
      </w:pPr>
      <w:rPr>
        <w:rFonts w:hint="default"/>
        <w:lang w:val="uk" w:eastAsia="uk" w:bidi="uk"/>
      </w:rPr>
    </w:lvl>
    <w:lvl w:ilvl="4">
      <w:numFmt w:val="bullet"/>
      <w:lvlText w:val="•"/>
      <w:lvlJc w:val="left"/>
      <w:pPr>
        <w:ind w:left="4746" w:hanging="847"/>
      </w:pPr>
      <w:rPr>
        <w:rFonts w:hint="default"/>
        <w:lang w:val="uk" w:eastAsia="uk" w:bidi="uk"/>
      </w:rPr>
    </w:lvl>
    <w:lvl w:ilvl="5">
      <w:numFmt w:val="bullet"/>
      <w:lvlText w:val="•"/>
      <w:lvlJc w:val="left"/>
      <w:pPr>
        <w:ind w:left="5682" w:hanging="847"/>
      </w:pPr>
      <w:rPr>
        <w:rFonts w:hint="default"/>
        <w:lang w:val="uk" w:eastAsia="uk" w:bidi="uk"/>
      </w:rPr>
    </w:lvl>
    <w:lvl w:ilvl="6">
      <w:numFmt w:val="bullet"/>
      <w:lvlText w:val="•"/>
      <w:lvlJc w:val="left"/>
      <w:pPr>
        <w:ind w:left="6619" w:hanging="847"/>
      </w:pPr>
      <w:rPr>
        <w:rFonts w:hint="default"/>
        <w:lang w:val="uk" w:eastAsia="uk" w:bidi="uk"/>
      </w:rPr>
    </w:lvl>
    <w:lvl w:ilvl="7">
      <w:numFmt w:val="bullet"/>
      <w:lvlText w:val="•"/>
      <w:lvlJc w:val="left"/>
      <w:pPr>
        <w:ind w:left="7555" w:hanging="847"/>
      </w:pPr>
      <w:rPr>
        <w:rFonts w:hint="default"/>
        <w:lang w:val="uk" w:eastAsia="uk" w:bidi="uk"/>
      </w:rPr>
    </w:lvl>
    <w:lvl w:ilvl="8">
      <w:numFmt w:val="bullet"/>
      <w:lvlText w:val="•"/>
      <w:lvlJc w:val="left"/>
      <w:pPr>
        <w:ind w:left="8492" w:hanging="847"/>
      </w:pPr>
      <w:rPr>
        <w:rFonts w:hint="default"/>
        <w:lang w:val="uk" w:eastAsia="uk" w:bidi="uk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slan Yermolenko">
    <w15:presenceInfo w15:providerId="Windows Live" w15:userId="5f11fe43fa7e3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29"/>
    <w:rsid w:val="000044FB"/>
    <w:rsid w:val="001A5160"/>
    <w:rsid w:val="001F4829"/>
    <w:rsid w:val="002D14EA"/>
    <w:rsid w:val="00510B97"/>
    <w:rsid w:val="00705442"/>
    <w:rsid w:val="007C1F53"/>
    <w:rsid w:val="00827582"/>
    <w:rsid w:val="00C87A0C"/>
    <w:rsid w:val="00E5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8AF4F"/>
  <w15:docId w15:val="{546BEC3A-8A0F-4A06-A70E-04E91891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Times New Roman"/>
      <w:lang w:val="uk" w:eastAsia="uk"/>
    </w:rPr>
  </w:style>
  <w:style w:type="paragraph" w:styleId="Heading1">
    <w:name w:val="heading 1"/>
    <w:basedOn w:val="Normal"/>
    <w:uiPriority w:val="9"/>
    <w:qFormat/>
    <w:pPr>
      <w:spacing w:before="72"/>
      <w:ind w:left="819" w:hanging="659"/>
      <w:outlineLvl w:val="0"/>
    </w:pPr>
    <w:rPr>
      <w:rFonts w:ascii="Calibri" w:eastAsia="Calibri" w:hAnsi="Calibri"/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6" w:hanging="846"/>
      <w:outlineLvl w:val="1"/>
    </w:pPr>
    <w:rPr>
      <w:rFonts w:ascii="Georgia" w:eastAsia="Georgia" w:hAnsi="Georgia"/>
      <w:i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96"/>
      <w:ind w:left="19"/>
      <w:outlineLvl w:val="2"/>
    </w:pPr>
    <w:rPr>
      <w:rFonts w:ascii="Arial" w:eastAsia="Arial" w:hAnsi="Arial"/>
      <w:sz w:val="33"/>
      <w:szCs w:val="33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rFonts w:ascii="Calibri" w:eastAsia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50"/>
      <w:ind w:left="570" w:hanging="410"/>
    </w:pPr>
    <w:rPr>
      <w:rFonts w:ascii="Calibri" w:eastAsia="Calibri" w:hAnsi="Calibri"/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94"/>
      <w:ind w:left="1198" w:hanging="628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7" w:hanging="847"/>
    </w:pPr>
  </w:style>
  <w:style w:type="paragraph" w:customStyle="1" w:styleId="TableParagraph">
    <w:name w:val="Table Paragraph"/>
    <w:basedOn w:val="Normal"/>
    <w:uiPriority w:val="1"/>
    <w:qFormat/>
    <w:pPr>
      <w:spacing w:before="85"/>
      <w:ind w:left="106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14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EA"/>
    <w:rPr>
      <w:rFonts w:ascii="Segoe UI" w:eastAsia="Book Antiqua" w:hAnsi="Segoe UI" w:cs="Segoe UI"/>
      <w:sz w:val="18"/>
      <w:szCs w:val="18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42</Pages>
  <Words>3689</Words>
  <Characters>21029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Yermolenko</dc:creator>
  <cp:lastModifiedBy>Ruslan Yermolenko</cp:lastModifiedBy>
  <cp:revision>7</cp:revision>
  <dcterms:created xsi:type="dcterms:W3CDTF">2020-05-26T09:53:00Z</dcterms:created>
  <dcterms:modified xsi:type="dcterms:W3CDTF">2020-05-26T19:25:00Z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2020-05-26T00:00:00Z</vt:filetime>
  </property>
</Properties>
</file>